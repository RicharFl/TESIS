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8891" w14:textId="77777777" w:rsidR="00F3635D" w:rsidRPr="00557959" w:rsidRDefault="00F3635D" w:rsidP="00F3635D">
      <w:pPr>
        <w:pStyle w:val="TtuloTDC"/>
        <w:jc w:val="both"/>
        <w:rPr>
          <w:rFonts w:ascii="Times New Roman" w:eastAsiaTheme="minorHAnsi" w:hAnsi="Times New Roman" w:cs="Times New Roman"/>
          <w:color w:val="auto"/>
          <w:sz w:val="22"/>
          <w:szCs w:val="22"/>
          <w:lang w:val="es-ES" w:eastAsia="en-US"/>
          <w:rPrChange w:id="0" w:author="Microsoft Office User" w:date="2021-08-13T16:26:00Z">
            <w:rPr>
              <w:rFonts w:asciiTheme="minorHAnsi" w:eastAsiaTheme="minorHAnsi" w:hAnsiTheme="minorHAnsi" w:cstheme="minorBidi"/>
              <w:color w:val="auto"/>
              <w:sz w:val="22"/>
              <w:szCs w:val="22"/>
              <w:lang w:val="es-ES" w:eastAsia="en-US"/>
            </w:rPr>
          </w:rPrChange>
        </w:rPr>
      </w:pPr>
      <w:r w:rsidRPr="00557959">
        <w:rPr>
          <w:rFonts w:ascii="Times New Roman" w:hAnsi="Times New Roman" w:cs="Times New Roman"/>
          <w:noProof/>
          <w:rPrChange w:id="1" w:author="Microsoft Office User" w:date="2021-08-13T16:26:00Z">
            <w:rPr>
              <w:noProof/>
            </w:rPr>
          </w:rPrChange>
        </w:rPr>
        <w:drawing>
          <wp:anchor distT="0" distB="0" distL="0" distR="0" simplePos="0" relativeHeight="251659264" behindDoc="0" locked="0" layoutInCell="1" allowOverlap="1" wp14:anchorId="7E81454A" wp14:editId="404C1847">
            <wp:simplePos x="0" y="0"/>
            <wp:positionH relativeFrom="page">
              <wp:posOffset>955822</wp:posOffset>
            </wp:positionH>
            <wp:positionV relativeFrom="paragraph">
              <wp:posOffset>108378</wp:posOffset>
            </wp:positionV>
            <wp:extent cx="638446" cy="944369"/>
            <wp:effectExtent l="0" t="0" r="0" b="0"/>
            <wp:wrapNone/>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38446" cy="944369"/>
                    </a:xfrm>
                    <a:prstGeom prst="rect">
                      <a:avLst/>
                    </a:prstGeom>
                  </pic:spPr>
                </pic:pic>
              </a:graphicData>
            </a:graphic>
          </wp:anchor>
        </w:drawing>
      </w:r>
    </w:p>
    <w:p w14:paraId="3AFBEE81" w14:textId="77777777" w:rsidR="00F3635D" w:rsidRPr="00557959" w:rsidRDefault="00F3635D" w:rsidP="00F3635D">
      <w:pPr>
        <w:spacing w:before="117"/>
        <w:ind w:left="2046" w:right="125"/>
        <w:jc w:val="center"/>
        <w:rPr>
          <w:rFonts w:ascii="Times New Roman" w:hAnsi="Times New Roman" w:cs="Times New Roman"/>
          <w:b/>
          <w:sz w:val="41"/>
          <w:rPrChange w:id="2" w:author="Microsoft Office User" w:date="2021-08-13T16:26:00Z">
            <w:rPr>
              <w:rFonts w:ascii="Calisto MT" w:hAnsi="Calisto MT"/>
              <w:b/>
              <w:sz w:val="41"/>
            </w:rPr>
          </w:rPrChange>
        </w:rPr>
      </w:pPr>
      <w:r w:rsidRPr="00557959">
        <w:rPr>
          <w:rFonts w:ascii="Times New Roman" w:hAnsi="Times New Roman" w:cs="Times New Roman"/>
          <w:b/>
          <w:w w:val="115"/>
          <w:sz w:val="41"/>
          <w:rPrChange w:id="3" w:author="Microsoft Office User" w:date="2021-08-13T16:26:00Z">
            <w:rPr>
              <w:rFonts w:ascii="Calisto MT" w:hAnsi="Calisto MT"/>
              <w:b/>
              <w:w w:val="115"/>
              <w:sz w:val="41"/>
            </w:rPr>
          </w:rPrChange>
        </w:rPr>
        <w:t>Instituto</w:t>
      </w:r>
      <w:r w:rsidRPr="00557959">
        <w:rPr>
          <w:rFonts w:ascii="Times New Roman" w:hAnsi="Times New Roman" w:cs="Times New Roman"/>
          <w:b/>
          <w:spacing w:val="5"/>
          <w:w w:val="115"/>
          <w:sz w:val="41"/>
          <w:rPrChange w:id="4" w:author="Microsoft Office User" w:date="2021-08-13T16:26:00Z">
            <w:rPr>
              <w:rFonts w:ascii="Calisto MT" w:hAnsi="Calisto MT"/>
              <w:b/>
              <w:spacing w:val="5"/>
              <w:w w:val="115"/>
              <w:sz w:val="41"/>
            </w:rPr>
          </w:rPrChange>
        </w:rPr>
        <w:t xml:space="preserve"> </w:t>
      </w:r>
      <w:r w:rsidRPr="00557959">
        <w:rPr>
          <w:rFonts w:ascii="Times New Roman" w:hAnsi="Times New Roman" w:cs="Times New Roman"/>
          <w:b/>
          <w:w w:val="115"/>
          <w:sz w:val="41"/>
          <w:rPrChange w:id="5" w:author="Microsoft Office User" w:date="2021-08-13T16:26:00Z">
            <w:rPr>
              <w:rFonts w:ascii="Calisto MT" w:hAnsi="Calisto MT"/>
              <w:b/>
              <w:w w:val="115"/>
              <w:sz w:val="41"/>
            </w:rPr>
          </w:rPrChange>
        </w:rPr>
        <w:t>Politécnico</w:t>
      </w:r>
      <w:r w:rsidRPr="00557959">
        <w:rPr>
          <w:rFonts w:ascii="Times New Roman" w:hAnsi="Times New Roman" w:cs="Times New Roman"/>
          <w:b/>
          <w:spacing w:val="6"/>
          <w:w w:val="115"/>
          <w:sz w:val="41"/>
          <w:rPrChange w:id="6" w:author="Microsoft Office User" w:date="2021-08-13T16:26:00Z">
            <w:rPr>
              <w:rFonts w:ascii="Calisto MT" w:hAnsi="Calisto MT"/>
              <w:b/>
              <w:spacing w:val="6"/>
              <w:w w:val="115"/>
              <w:sz w:val="41"/>
            </w:rPr>
          </w:rPrChange>
        </w:rPr>
        <w:t xml:space="preserve"> </w:t>
      </w:r>
      <w:r w:rsidRPr="00557959">
        <w:rPr>
          <w:rFonts w:ascii="Times New Roman" w:hAnsi="Times New Roman" w:cs="Times New Roman"/>
          <w:b/>
          <w:w w:val="115"/>
          <w:sz w:val="41"/>
          <w:rPrChange w:id="7" w:author="Microsoft Office User" w:date="2021-08-13T16:26:00Z">
            <w:rPr>
              <w:rFonts w:ascii="Calisto MT" w:hAnsi="Calisto MT"/>
              <w:b/>
              <w:w w:val="115"/>
              <w:sz w:val="41"/>
            </w:rPr>
          </w:rPrChange>
        </w:rPr>
        <w:t>Nacional</w:t>
      </w:r>
    </w:p>
    <w:p w14:paraId="6DF99DCE" w14:textId="77777777" w:rsidR="00F3635D" w:rsidRPr="00557959" w:rsidRDefault="00F3635D" w:rsidP="00F3635D">
      <w:pPr>
        <w:pStyle w:val="Textoindependiente"/>
        <w:rPr>
          <w:rFonts w:ascii="Times New Roman" w:hAnsi="Times New Roman" w:cs="Times New Roman"/>
          <w:b/>
          <w:sz w:val="40"/>
          <w:rPrChange w:id="8" w:author="Microsoft Office User" w:date="2021-08-13T16:26:00Z">
            <w:rPr>
              <w:rFonts w:ascii="Calibri"/>
              <w:b/>
              <w:sz w:val="40"/>
            </w:rPr>
          </w:rPrChange>
        </w:rPr>
      </w:pPr>
    </w:p>
    <w:p w14:paraId="1C27EAF7" w14:textId="77777777" w:rsidR="00F3635D" w:rsidRPr="00557959" w:rsidRDefault="00F3635D" w:rsidP="00F3635D">
      <w:pPr>
        <w:pStyle w:val="Textoindependiente"/>
        <w:spacing w:before="6"/>
        <w:rPr>
          <w:rFonts w:ascii="Times New Roman" w:hAnsi="Times New Roman" w:cs="Times New Roman"/>
          <w:b/>
          <w:sz w:val="33"/>
          <w:rPrChange w:id="9" w:author="Microsoft Office User" w:date="2021-08-13T16:26:00Z">
            <w:rPr>
              <w:rFonts w:ascii="Calibri"/>
              <w:b/>
              <w:sz w:val="33"/>
            </w:rPr>
          </w:rPrChange>
        </w:rPr>
      </w:pPr>
    </w:p>
    <w:p w14:paraId="426DB469" w14:textId="77777777" w:rsidR="00F3635D" w:rsidRPr="00557959" w:rsidRDefault="00F3635D" w:rsidP="00F3635D">
      <w:pPr>
        <w:pStyle w:val="Ttulo3"/>
        <w:spacing w:line="280" w:lineRule="auto"/>
        <w:ind w:left="2402" w:right="539"/>
        <w:jc w:val="center"/>
        <w:rPr>
          <w:rFonts w:ascii="Times New Roman" w:hAnsi="Times New Roman" w:cs="Times New Roman"/>
          <w:color w:val="auto"/>
          <w:rPrChange w:id="10" w:author="Microsoft Office User" w:date="2021-08-13T16:26:00Z">
            <w:rPr>
              <w:rFonts w:ascii="Calisto MT" w:hAnsi="Calisto MT"/>
              <w:color w:val="auto"/>
            </w:rPr>
          </w:rPrChange>
        </w:rPr>
      </w:pPr>
      <w:bookmarkStart w:id="11" w:name="_Toc72752017"/>
      <w:r w:rsidRPr="00557959">
        <w:rPr>
          <w:rFonts w:ascii="Times New Roman" w:hAnsi="Times New Roman" w:cs="Times New Roman"/>
          <w:noProof/>
          <w:rPrChange w:id="12" w:author="Microsoft Office User" w:date="2021-08-13T16:26:00Z">
            <w:rPr>
              <w:noProof/>
            </w:rPr>
          </w:rPrChange>
        </w:rPr>
        <w:drawing>
          <wp:anchor distT="0" distB="0" distL="0" distR="0" simplePos="0" relativeHeight="251660288" behindDoc="0" locked="0" layoutInCell="1" allowOverlap="1" wp14:anchorId="424C20F4" wp14:editId="7D98FD37">
            <wp:simplePos x="0" y="0"/>
            <wp:positionH relativeFrom="page">
              <wp:posOffset>1184275</wp:posOffset>
            </wp:positionH>
            <wp:positionV relativeFrom="paragraph">
              <wp:posOffset>56690</wp:posOffset>
            </wp:positionV>
            <wp:extent cx="190500" cy="5876925"/>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90500" cy="5876925"/>
                    </a:xfrm>
                    <a:prstGeom prst="rect">
                      <a:avLst/>
                    </a:prstGeom>
                  </pic:spPr>
                </pic:pic>
              </a:graphicData>
            </a:graphic>
          </wp:anchor>
        </w:drawing>
      </w:r>
      <w:r w:rsidRPr="00557959">
        <w:rPr>
          <w:rFonts w:ascii="Times New Roman" w:hAnsi="Times New Roman" w:cs="Times New Roman"/>
          <w:color w:val="auto"/>
          <w:w w:val="120"/>
          <w:rPrChange w:id="13" w:author="Microsoft Office User" w:date="2021-08-13T16:26:00Z">
            <w:rPr>
              <w:rFonts w:ascii="Calisto MT" w:hAnsi="Calisto MT"/>
              <w:color w:val="auto"/>
              <w:w w:val="120"/>
            </w:rPr>
          </w:rPrChange>
        </w:rPr>
        <w:t>Unidad</w:t>
      </w:r>
      <w:r w:rsidRPr="00557959">
        <w:rPr>
          <w:rFonts w:ascii="Times New Roman" w:hAnsi="Times New Roman" w:cs="Times New Roman"/>
          <w:color w:val="auto"/>
          <w:spacing w:val="6"/>
          <w:w w:val="120"/>
          <w:rPrChange w:id="14" w:author="Microsoft Office User" w:date="2021-08-13T16:26:00Z">
            <w:rPr>
              <w:rFonts w:ascii="Calisto MT" w:hAnsi="Calisto MT"/>
              <w:color w:val="auto"/>
              <w:spacing w:val="6"/>
              <w:w w:val="120"/>
            </w:rPr>
          </w:rPrChange>
        </w:rPr>
        <w:t xml:space="preserve"> </w:t>
      </w:r>
      <w:r w:rsidRPr="00557959">
        <w:rPr>
          <w:rFonts w:ascii="Times New Roman" w:hAnsi="Times New Roman" w:cs="Times New Roman"/>
          <w:color w:val="auto"/>
          <w:w w:val="120"/>
          <w:rPrChange w:id="15" w:author="Microsoft Office User" w:date="2021-08-13T16:26:00Z">
            <w:rPr>
              <w:rFonts w:ascii="Calisto MT" w:hAnsi="Calisto MT"/>
              <w:color w:val="auto"/>
              <w:w w:val="120"/>
            </w:rPr>
          </w:rPrChange>
        </w:rPr>
        <w:t>Profesional</w:t>
      </w:r>
      <w:r w:rsidRPr="00557959">
        <w:rPr>
          <w:rFonts w:ascii="Times New Roman" w:hAnsi="Times New Roman" w:cs="Times New Roman"/>
          <w:color w:val="auto"/>
          <w:spacing w:val="7"/>
          <w:w w:val="120"/>
          <w:rPrChange w:id="16" w:author="Microsoft Office User" w:date="2021-08-13T16:26:00Z">
            <w:rPr>
              <w:rFonts w:ascii="Calisto MT" w:hAnsi="Calisto MT"/>
              <w:color w:val="auto"/>
              <w:spacing w:val="7"/>
              <w:w w:val="120"/>
            </w:rPr>
          </w:rPrChange>
        </w:rPr>
        <w:t xml:space="preserve"> </w:t>
      </w:r>
      <w:r w:rsidRPr="00557959">
        <w:rPr>
          <w:rFonts w:ascii="Times New Roman" w:hAnsi="Times New Roman" w:cs="Times New Roman"/>
          <w:color w:val="auto"/>
          <w:w w:val="120"/>
          <w:rPrChange w:id="17" w:author="Microsoft Office User" w:date="2021-08-13T16:26:00Z">
            <w:rPr>
              <w:rFonts w:ascii="Calisto MT" w:hAnsi="Calisto MT"/>
              <w:color w:val="auto"/>
              <w:w w:val="120"/>
            </w:rPr>
          </w:rPrChange>
        </w:rPr>
        <w:t>Interdisciplinaria</w:t>
      </w:r>
      <w:r w:rsidRPr="00557959">
        <w:rPr>
          <w:rFonts w:ascii="Times New Roman" w:hAnsi="Times New Roman" w:cs="Times New Roman"/>
          <w:color w:val="auto"/>
          <w:spacing w:val="7"/>
          <w:w w:val="120"/>
          <w:rPrChange w:id="18" w:author="Microsoft Office User" w:date="2021-08-13T16:26:00Z">
            <w:rPr>
              <w:rFonts w:ascii="Calisto MT" w:hAnsi="Calisto MT"/>
              <w:color w:val="auto"/>
              <w:spacing w:val="7"/>
              <w:w w:val="120"/>
            </w:rPr>
          </w:rPrChange>
        </w:rPr>
        <w:t xml:space="preserve"> </w:t>
      </w:r>
      <w:r w:rsidRPr="00557959">
        <w:rPr>
          <w:rFonts w:ascii="Times New Roman" w:hAnsi="Times New Roman" w:cs="Times New Roman"/>
          <w:color w:val="auto"/>
          <w:w w:val="120"/>
          <w:rPrChange w:id="19" w:author="Microsoft Office User" w:date="2021-08-13T16:26:00Z">
            <w:rPr>
              <w:rFonts w:ascii="Calisto MT" w:hAnsi="Calisto MT"/>
              <w:color w:val="auto"/>
              <w:w w:val="120"/>
            </w:rPr>
          </w:rPrChange>
        </w:rPr>
        <w:t>en</w:t>
      </w:r>
      <w:r w:rsidRPr="00557959">
        <w:rPr>
          <w:rFonts w:ascii="Times New Roman" w:hAnsi="Times New Roman" w:cs="Times New Roman"/>
          <w:color w:val="auto"/>
          <w:spacing w:val="7"/>
          <w:w w:val="120"/>
          <w:rPrChange w:id="20" w:author="Microsoft Office User" w:date="2021-08-13T16:26:00Z">
            <w:rPr>
              <w:rFonts w:ascii="Calisto MT" w:hAnsi="Calisto MT"/>
              <w:color w:val="auto"/>
              <w:spacing w:val="7"/>
              <w:w w:val="120"/>
            </w:rPr>
          </w:rPrChange>
        </w:rPr>
        <w:t xml:space="preserve"> </w:t>
      </w:r>
      <w:r w:rsidRPr="00557959">
        <w:rPr>
          <w:rFonts w:ascii="Times New Roman" w:hAnsi="Times New Roman" w:cs="Times New Roman"/>
          <w:color w:val="auto"/>
          <w:w w:val="120"/>
          <w:rPrChange w:id="21" w:author="Microsoft Office User" w:date="2021-08-13T16:26:00Z">
            <w:rPr>
              <w:rFonts w:ascii="Calisto MT" w:hAnsi="Calisto MT"/>
              <w:color w:val="auto"/>
              <w:w w:val="120"/>
            </w:rPr>
          </w:rPrChange>
        </w:rPr>
        <w:t>Ingeniería</w:t>
      </w:r>
      <w:r w:rsidRPr="00557959">
        <w:rPr>
          <w:rFonts w:ascii="Times New Roman" w:hAnsi="Times New Roman" w:cs="Times New Roman"/>
          <w:color w:val="auto"/>
          <w:spacing w:val="6"/>
          <w:w w:val="120"/>
          <w:rPrChange w:id="22" w:author="Microsoft Office User" w:date="2021-08-13T16:26:00Z">
            <w:rPr>
              <w:rFonts w:ascii="Calisto MT" w:hAnsi="Calisto MT"/>
              <w:color w:val="auto"/>
              <w:spacing w:val="6"/>
              <w:w w:val="120"/>
            </w:rPr>
          </w:rPrChange>
        </w:rPr>
        <w:t xml:space="preserve"> </w:t>
      </w:r>
      <w:r w:rsidRPr="00557959">
        <w:rPr>
          <w:rFonts w:ascii="Times New Roman" w:hAnsi="Times New Roman" w:cs="Times New Roman"/>
          <w:color w:val="auto"/>
          <w:w w:val="120"/>
          <w:rPrChange w:id="23" w:author="Microsoft Office User" w:date="2021-08-13T16:26:00Z">
            <w:rPr>
              <w:rFonts w:ascii="Calisto MT" w:hAnsi="Calisto MT"/>
              <w:color w:val="auto"/>
              <w:w w:val="120"/>
            </w:rPr>
          </w:rPrChange>
        </w:rPr>
        <w:t>y</w:t>
      </w:r>
      <w:r w:rsidRPr="00557959">
        <w:rPr>
          <w:rFonts w:ascii="Times New Roman" w:hAnsi="Times New Roman" w:cs="Times New Roman"/>
          <w:color w:val="auto"/>
          <w:spacing w:val="-73"/>
          <w:w w:val="120"/>
          <w:rPrChange w:id="24" w:author="Microsoft Office User" w:date="2021-08-13T16:26:00Z">
            <w:rPr>
              <w:rFonts w:ascii="Calisto MT" w:hAnsi="Calisto MT"/>
              <w:color w:val="auto"/>
              <w:spacing w:val="-73"/>
              <w:w w:val="120"/>
            </w:rPr>
          </w:rPrChange>
        </w:rPr>
        <w:t xml:space="preserve"> </w:t>
      </w:r>
      <w:r w:rsidRPr="00557959">
        <w:rPr>
          <w:rFonts w:ascii="Times New Roman" w:hAnsi="Times New Roman" w:cs="Times New Roman"/>
          <w:color w:val="auto"/>
          <w:w w:val="120"/>
          <w:rPrChange w:id="25" w:author="Microsoft Office User" w:date="2021-08-13T16:26:00Z">
            <w:rPr>
              <w:rFonts w:ascii="Calisto MT" w:hAnsi="Calisto MT"/>
              <w:color w:val="auto"/>
              <w:w w:val="120"/>
            </w:rPr>
          </w:rPrChange>
        </w:rPr>
        <w:t>Tecnologías</w:t>
      </w:r>
      <w:r w:rsidRPr="00557959">
        <w:rPr>
          <w:rFonts w:ascii="Times New Roman" w:hAnsi="Times New Roman" w:cs="Times New Roman"/>
          <w:color w:val="auto"/>
          <w:spacing w:val="25"/>
          <w:w w:val="120"/>
          <w:rPrChange w:id="26" w:author="Microsoft Office User" w:date="2021-08-13T16:26:00Z">
            <w:rPr>
              <w:rFonts w:ascii="Calisto MT" w:hAnsi="Calisto MT"/>
              <w:color w:val="auto"/>
              <w:spacing w:val="25"/>
              <w:w w:val="120"/>
            </w:rPr>
          </w:rPrChange>
        </w:rPr>
        <w:t xml:space="preserve"> </w:t>
      </w:r>
      <w:r w:rsidRPr="00557959">
        <w:rPr>
          <w:rFonts w:ascii="Times New Roman" w:hAnsi="Times New Roman" w:cs="Times New Roman"/>
          <w:color w:val="auto"/>
          <w:w w:val="120"/>
          <w:rPrChange w:id="27" w:author="Microsoft Office User" w:date="2021-08-13T16:26:00Z">
            <w:rPr>
              <w:rFonts w:ascii="Calisto MT" w:hAnsi="Calisto MT"/>
              <w:color w:val="auto"/>
              <w:w w:val="120"/>
            </w:rPr>
          </w:rPrChange>
        </w:rPr>
        <w:t>Avanzadas</w:t>
      </w:r>
      <w:bookmarkEnd w:id="11"/>
    </w:p>
    <w:p w14:paraId="05AF0035" w14:textId="77777777" w:rsidR="00F3635D" w:rsidRPr="00557959" w:rsidRDefault="00F3635D" w:rsidP="00F3635D">
      <w:pPr>
        <w:pStyle w:val="Textoindependiente"/>
        <w:rPr>
          <w:rFonts w:ascii="Times New Roman" w:hAnsi="Times New Roman" w:cs="Times New Roman"/>
          <w:b/>
          <w:sz w:val="28"/>
          <w:rPrChange w:id="28" w:author="Microsoft Office User" w:date="2021-08-13T16:26:00Z">
            <w:rPr>
              <w:rFonts w:ascii="Calibri"/>
              <w:b/>
              <w:sz w:val="28"/>
            </w:rPr>
          </w:rPrChange>
        </w:rPr>
      </w:pPr>
    </w:p>
    <w:p w14:paraId="25A79F7D" w14:textId="77777777" w:rsidR="00F3635D" w:rsidRPr="00557959" w:rsidRDefault="00F3635D" w:rsidP="00F3635D">
      <w:pPr>
        <w:pStyle w:val="Textoindependiente"/>
        <w:rPr>
          <w:rFonts w:ascii="Times New Roman" w:hAnsi="Times New Roman" w:cs="Times New Roman"/>
          <w:b/>
          <w:sz w:val="28"/>
          <w:rPrChange w:id="29" w:author="Microsoft Office User" w:date="2021-08-13T16:26:00Z">
            <w:rPr>
              <w:rFonts w:ascii="Calibri"/>
              <w:b/>
              <w:sz w:val="28"/>
            </w:rPr>
          </w:rPrChange>
        </w:rPr>
      </w:pPr>
    </w:p>
    <w:p w14:paraId="2A9E34A9" w14:textId="77777777" w:rsidR="00F3635D" w:rsidRPr="00557959" w:rsidRDefault="00F3635D" w:rsidP="00F3635D">
      <w:pPr>
        <w:pStyle w:val="Textoindependiente"/>
        <w:spacing w:before="8"/>
        <w:rPr>
          <w:rFonts w:ascii="Times New Roman" w:hAnsi="Times New Roman" w:cs="Times New Roman"/>
          <w:b/>
          <w:sz w:val="25"/>
          <w:rPrChange w:id="30" w:author="Microsoft Office User" w:date="2021-08-13T16:26:00Z">
            <w:rPr>
              <w:rFonts w:ascii="Calibri"/>
              <w:b/>
              <w:sz w:val="25"/>
            </w:rPr>
          </w:rPrChange>
        </w:rPr>
      </w:pPr>
    </w:p>
    <w:p w14:paraId="1256FE5B" w14:textId="77777777" w:rsidR="00F3635D" w:rsidRPr="00557959" w:rsidRDefault="00F3635D" w:rsidP="00F3635D">
      <w:pPr>
        <w:pStyle w:val="Ttulo4"/>
        <w:spacing w:before="1"/>
        <w:ind w:left="2046" w:right="184"/>
        <w:jc w:val="center"/>
        <w:rPr>
          <w:rFonts w:ascii="Times New Roman" w:hAnsi="Times New Roman" w:cs="Times New Roman"/>
          <w:i w:val="0"/>
          <w:iCs w:val="0"/>
          <w:color w:val="auto"/>
          <w:w w:val="120"/>
          <w:sz w:val="24"/>
          <w:szCs w:val="24"/>
          <w:rPrChange w:id="31" w:author="Microsoft Office User" w:date="2021-08-13T16:26:00Z">
            <w:rPr>
              <w:rFonts w:ascii="Calisto MT" w:hAnsi="Calisto MT"/>
              <w:i w:val="0"/>
              <w:iCs w:val="0"/>
              <w:color w:val="auto"/>
              <w:w w:val="120"/>
              <w:sz w:val="24"/>
              <w:szCs w:val="24"/>
            </w:rPr>
          </w:rPrChange>
        </w:rPr>
      </w:pPr>
      <w:r w:rsidRPr="00557959">
        <w:rPr>
          <w:rFonts w:ascii="Times New Roman" w:hAnsi="Times New Roman" w:cs="Times New Roman"/>
          <w:i w:val="0"/>
          <w:iCs w:val="0"/>
          <w:color w:val="auto"/>
          <w:w w:val="120"/>
          <w:sz w:val="24"/>
          <w:szCs w:val="24"/>
          <w:rPrChange w:id="32" w:author="Microsoft Office User" w:date="2021-08-13T16:26:00Z">
            <w:rPr>
              <w:rFonts w:ascii="Calisto MT" w:hAnsi="Calisto MT"/>
              <w:i w:val="0"/>
              <w:iCs w:val="0"/>
              <w:color w:val="auto"/>
              <w:w w:val="120"/>
              <w:sz w:val="24"/>
              <w:szCs w:val="24"/>
            </w:rPr>
          </w:rPrChange>
        </w:rPr>
        <w:t>Protocolo de investigación</w:t>
      </w:r>
    </w:p>
    <w:p w14:paraId="2E689D0F" w14:textId="77777777" w:rsidR="00F3635D" w:rsidRPr="00557959" w:rsidRDefault="00F3635D" w:rsidP="00F3635D">
      <w:pPr>
        <w:pStyle w:val="Textoindependiente"/>
        <w:rPr>
          <w:rFonts w:ascii="Times New Roman" w:hAnsi="Times New Roman" w:cs="Times New Roman"/>
          <w:b/>
          <w:rPrChange w:id="33" w:author="Microsoft Office User" w:date="2021-08-13T16:26:00Z">
            <w:rPr>
              <w:rFonts w:ascii="Calibri"/>
              <w:b/>
            </w:rPr>
          </w:rPrChange>
        </w:rPr>
      </w:pPr>
    </w:p>
    <w:p w14:paraId="7E5E2488" w14:textId="77777777" w:rsidR="00F3635D" w:rsidRPr="00557959" w:rsidRDefault="00F3635D" w:rsidP="00F3635D">
      <w:pPr>
        <w:pStyle w:val="Textoindependiente"/>
        <w:spacing w:before="1"/>
        <w:rPr>
          <w:rFonts w:ascii="Times New Roman" w:hAnsi="Times New Roman" w:cs="Times New Roman"/>
          <w:b/>
          <w:sz w:val="34"/>
          <w:rPrChange w:id="34" w:author="Microsoft Office User" w:date="2021-08-13T16:26:00Z">
            <w:rPr>
              <w:rFonts w:ascii="Cambria" w:hAnsi="Cambria"/>
              <w:b/>
              <w:sz w:val="34"/>
            </w:rPr>
          </w:rPrChange>
        </w:rPr>
      </w:pPr>
    </w:p>
    <w:p w14:paraId="7CAC7EAC" w14:textId="77777777" w:rsidR="00F3635D" w:rsidRPr="00557959" w:rsidRDefault="00F3635D" w:rsidP="00F3635D">
      <w:pPr>
        <w:spacing w:line="196" w:lineRule="auto"/>
        <w:ind w:left="2046" w:right="181"/>
        <w:jc w:val="center"/>
        <w:rPr>
          <w:rFonts w:ascii="Times New Roman" w:hAnsi="Times New Roman" w:cs="Times New Roman"/>
          <w:sz w:val="24"/>
          <w:rPrChange w:id="35" w:author="Microsoft Office User" w:date="2021-08-13T16:26:00Z">
            <w:rPr>
              <w:rFonts w:ascii="Cambria" w:hAnsi="Cambria"/>
              <w:sz w:val="24"/>
            </w:rPr>
          </w:rPrChange>
        </w:rPr>
      </w:pPr>
      <w:r w:rsidRPr="00557959">
        <w:rPr>
          <w:rFonts w:ascii="Times New Roman" w:hAnsi="Times New Roman" w:cs="Times New Roman"/>
          <w:spacing w:val="-1"/>
          <w:w w:val="105"/>
          <w:sz w:val="24"/>
          <w:rPrChange w:id="36" w:author="Microsoft Office User" w:date="2021-08-13T16:26:00Z">
            <w:rPr>
              <w:rFonts w:ascii="Cambria" w:hAnsi="Cambria"/>
              <w:spacing w:val="-1"/>
              <w:w w:val="105"/>
              <w:sz w:val="24"/>
            </w:rPr>
          </w:rPrChange>
        </w:rPr>
        <w:t>“Desarrollo de un sistema web de mesa de servicios en computo en la nube, basado en el modelo de gestión de servicios ITIL v.4</w:t>
      </w:r>
      <w:r w:rsidRPr="00557959">
        <w:rPr>
          <w:rFonts w:ascii="Times New Roman" w:hAnsi="Times New Roman" w:cs="Times New Roman"/>
          <w:w w:val="105"/>
          <w:sz w:val="24"/>
          <w:rPrChange w:id="37" w:author="Microsoft Office User" w:date="2021-08-13T16:26:00Z">
            <w:rPr>
              <w:rFonts w:ascii="Cambria" w:hAnsi="Cambria"/>
              <w:w w:val="105"/>
              <w:sz w:val="24"/>
            </w:rPr>
          </w:rPrChange>
        </w:rPr>
        <w:t>”</w:t>
      </w:r>
    </w:p>
    <w:p w14:paraId="008483B3" w14:textId="77777777" w:rsidR="00F3635D" w:rsidRPr="00557959" w:rsidRDefault="00F3635D" w:rsidP="00F3635D">
      <w:pPr>
        <w:pStyle w:val="Textoindependiente"/>
        <w:rPr>
          <w:rFonts w:ascii="Times New Roman" w:hAnsi="Times New Roman" w:cs="Times New Roman"/>
          <w:rPrChange w:id="38" w:author="Microsoft Office User" w:date="2021-08-13T16:26:00Z">
            <w:rPr>
              <w:rFonts w:ascii="Calibri"/>
            </w:rPr>
          </w:rPrChange>
        </w:rPr>
      </w:pPr>
    </w:p>
    <w:p w14:paraId="76BD1D33" w14:textId="77777777" w:rsidR="00F3635D" w:rsidRPr="00557959" w:rsidRDefault="00F3635D" w:rsidP="00F3635D">
      <w:pPr>
        <w:pStyle w:val="Textoindependiente"/>
        <w:spacing w:before="7"/>
        <w:rPr>
          <w:rFonts w:ascii="Times New Roman" w:hAnsi="Times New Roman" w:cs="Times New Roman"/>
          <w:sz w:val="25"/>
          <w:rPrChange w:id="39" w:author="Microsoft Office User" w:date="2021-08-13T16:26:00Z">
            <w:rPr>
              <w:rFonts w:ascii="Calibri"/>
              <w:sz w:val="25"/>
            </w:rPr>
          </w:rPrChange>
        </w:rPr>
      </w:pPr>
    </w:p>
    <w:p w14:paraId="5016300E" w14:textId="77777777" w:rsidR="00F3635D" w:rsidRPr="00557959" w:rsidRDefault="00F3635D" w:rsidP="00F3635D">
      <w:pPr>
        <w:ind w:left="2046" w:right="198"/>
        <w:jc w:val="center"/>
        <w:rPr>
          <w:rFonts w:ascii="Times New Roman" w:hAnsi="Times New Roman" w:cs="Times New Roman"/>
          <w:i/>
          <w:szCs w:val="24"/>
          <w:rPrChange w:id="40" w:author="Microsoft Office User" w:date="2021-08-13T16:26:00Z">
            <w:rPr>
              <w:rFonts w:ascii="Centaur" w:hAnsi="Centaur"/>
              <w:i/>
              <w:szCs w:val="24"/>
            </w:rPr>
          </w:rPrChange>
        </w:rPr>
      </w:pPr>
      <w:r w:rsidRPr="00557959">
        <w:rPr>
          <w:rFonts w:ascii="Times New Roman" w:hAnsi="Times New Roman" w:cs="Times New Roman"/>
          <w:i/>
          <w:spacing w:val="10"/>
          <w:w w:val="105"/>
          <w:szCs w:val="24"/>
          <w:rPrChange w:id="41" w:author="Microsoft Office User" w:date="2021-08-13T16:26:00Z">
            <w:rPr>
              <w:rFonts w:ascii="Centaur" w:hAnsi="Centaur"/>
              <w:i/>
              <w:spacing w:val="10"/>
              <w:w w:val="105"/>
              <w:szCs w:val="24"/>
            </w:rPr>
          </w:rPrChange>
        </w:rPr>
        <w:t xml:space="preserve"> </w:t>
      </w:r>
      <w:r w:rsidRPr="00557959">
        <w:rPr>
          <w:rFonts w:ascii="Times New Roman" w:hAnsi="Times New Roman" w:cs="Times New Roman"/>
          <w:i/>
          <w:w w:val="105"/>
          <w:szCs w:val="24"/>
          <w:rPrChange w:id="42" w:author="Microsoft Office User" w:date="2021-08-13T16:26:00Z">
            <w:rPr>
              <w:rFonts w:ascii="Centaur" w:hAnsi="Centaur"/>
              <w:i/>
              <w:w w:val="105"/>
              <w:szCs w:val="24"/>
            </w:rPr>
          </w:rPrChange>
        </w:rPr>
        <w:t>Para</w:t>
      </w:r>
      <w:r w:rsidRPr="00557959">
        <w:rPr>
          <w:rFonts w:ascii="Times New Roman" w:hAnsi="Times New Roman" w:cs="Times New Roman"/>
          <w:i/>
          <w:spacing w:val="9"/>
          <w:w w:val="105"/>
          <w:szCs w:val="24"/>
          <w:rPrChange w:id="43" w:author="Microsoft Office User" w:date="2021-08-13T16:26:00Z">
            <w:rPr>
              <w:rFonts w:ascii="Centaur" w:hAnsi="Centaur"/>
              <w:i/>
              <w:spacing w:val="9"/>
              <w:w w:val="105"/>
              <w:szCs w:val="24"/>
            </w:rPr>
          </w:rPrChange>
        </w:rPr>
        <w:t xml:space="preserve"> </w:t>
      </w:r>
      <w:r w:rsidRPr="00557959">
        <w:rPr>
          <w:rFonts w:ascii="Times New Roman" w:hAnsi="Times New Roman" w:cs="Times New Roman"/>
          <w:i/>
          <w:w w:val="105"/>
          <w:szCs w:val="24"/>
          <w:rPrChange w:id="44" w:author="Microsoft Office User" w:date="2021-08-13T16:26:00Z">
            <w:rPr>
              <w:rFonts w:ascii="Centaur" w:hAnsi="Centaur"/>
              <w:i/>
              <w:w w:val="105"/>
              <w:szCs w:val="24"/>
            </w:rPr>
          </w:rPrChange>
        </w:rPr>
        <w:t>obtener</w:t>
      </w:r>
      <w:r w:rsidRPr="00557959">
        <w:rPr>
          <w:rFonts w:ascii="Times New Roman" w:hAnsi="Times New Roman" w:cs="Times New Roman"/>
          <w:i/>
          <w:spacing w:val="10"/>
          <w:w w:val="105"/>
          <w:szCs w:val="24"/>
          <w:rPrChange w:id="45" w:author="Microsoft Office User" w:date="2021-08-13T16:26:00Z">
            <w:rPr>
              <w:rFonts w:ascii="Centaur" w:hAnsi="Centaur"/>
              <w:i/>
              <w:spacing w:val="10"/>
              <w:w w:val="105"/>
              <w:szCs w:val="24"/>
            </w:rPr>
          </w:rPrChange>
        </w:rPr>
        <w:t xml:space="preserve"> </w:t>
      </w:r>
      <w:r w:rsidRPr="00557959">
        <w:rPr>
          <w:rFonts w:ascii="Times New Roman" w:hAnsi="Times New Roman" w:cs="Times New Roman"/>
          <w:i/>
          <w:w w:val="105"/>
          <w:szCs w:val="24"/>
          <w:rPrChange w:id="46" w:author="Microsoft Office User" w:date="2021-08-13T16:26:00Z">
            <w:rPr>
              <w:rFonts w:ascii="Centaur" w:hAnsi="Centaur"/>
              <w:i/>
              <w:w w:val="105"/>
              <w:szCs w:val="24"/>
            </w:rPr>
          </w:rPrChange>
        </w:rPr>
        <w:t>el</w:t>
      </w:r>
      <w:r w:rsidRPr="00557959">
        <w:rPr>
          <w:rFonts w:ascii="Times New Roman" w:hAnsi="Times New Roman" w:cs="Times New Roman"/>
          <w:i/>
          <w:spacing w:val="10"/>
          <w:w w:val="105"/>
          <w:szCs w:val="24"/>
          <w:rPrChange w:id="47" w:author="Microsoft Office User" w:date="2021-08-13T16:26:00Z">
            <w:rPr>
              <w:rFonts w:ascii="Centaur" w:hAnsi="Centaur"/>
              <w:i/>
              <w:spacing w:val="10"/>
              <w:w w:val="105"/>
              <w:szCs w:val="24"/>
            </w:rPr>
          </w:rPrChange>
        </w:rPr>
        <w:t xml:space="preserve"> </w:t>
      </w:r>
      <w:r w:rsidRPr="00557959">
        <w:rPr>
          <w:rFonts w:ascii="Times New Roman" w:hAnsi="Times New Roman" w:cs="Times New Roman"/>
          <w:i/>
          <w:w w:val="105"/>
          <w:szCs w:val="24"/>
          <w:rPrChange w:id="48" w:author="Microsoft Office User" w:date="2021-08-13T16:26:00Z">
            <w:rPr>
              <w:rFonts w:ascii="Centaur" w:hAnsi="Centaur"/>
              <w:i/>
              <w:w w:val="105"/>
              <w:szCs w:val="24"/>
            </w:rPr>
          </w:rPrChange>
        </w:rPr>
        <w:t>título</w:t>
      </w:r>
      <w:r w:rsidRPr="00557959">
        <w:rPr>
          <w:rFonts w:ascii="Times New Roman" w:hAnsi="Times New Roman" w:cs="Times New Roman"/>
          <w:i/>
          <w:spacing w:val="9"/>
          <w:w w:val="105"/>
          <w:szCs w:val="24"/>
          <w:rPrChange w:id="49" w:author="Microsoft Office User" w:date="2021-08-13T16:26:00Z">
            <w:rPr>
              <w:rFonts w:ascii="Centaur" w:hAnsi="Centaur"/>
              <w:i/>
              <w:spacing w:val="9"/>
              <w:w w:val="105"/>
              <w:szCs w:val="24"/>
            </w:rPr>
          </w:rPrChange>
        </w:rPr>
        <w:t xml:space="preserve"> </w:t>
      </w:r>
      <w:r w:rsidRPr="00557959">
        <w:rPr>
          <w:rFonts w:ascii="Times New Roman" w:hAnsi="Times New Roman" w:cs="Times New Roman"/>
          <w:i/>
          <w:w w:val="105"/>
          <w:szCs w:val="24"/>
          <w:rPrChange w:id="50" w:author="Microsoft Office User" w:date="2021-08-13T16:26:00Z">
            <w:rPr>
              <w:rFonts w:ascii="Centaur" w:hAnsi="Centaur"/>
              <w:i/>
              <w:w w:val="105"/>
              <w:szCs w:val="24"/>
            </w:rPr>
          </w:rPrChange>
        </w:rPr>
        <w:t>de</w:t>
      </w:r>
    </w:p>
    <w:p w14:paraId="7E3E5822" w14:textId="77777777" w:rsidR="00F3635D" w:rsidRPr="00557959" w:rsidRDefault="00F3635D" w:rsidP="00F3635D">
      <w:pPr>
        <w:pStyle w:val="Textoindependiente"/>
        <w:rPr>
          <w:rFonts w:ascii="Times New Roman" w:hAnsi="Times New Roman" w:cs="Times New Roman"/>
          <w:i/>
          <w:rPrChange w:id="51" w:author="Microsoft Office User" w:date="2021-08-13T16:26:00Z">
            <w:rPr>
              <w:rFonts w:ascii="Calibri"/>
              <w:i/>
            </w:rPr>
          </w:rPrChange>
        </w:rPr>
      </w:pPr>
    </w:p>
    <w:p w14:paraId="38C80265" w14:textId="77777777" w:rsidR="00F3635D" w:rsidRPr="00557959" w:rsidRDefault="00F3635D" w:rsidP="00F3635D">
      <w:pPr>
        <w:pStyle w:val="Textoindependiente"/>
        <w:spacing w:before="5"/>
        <w:rPr>
          <w:rFonts w:ascii="Times New Roman" w:hAnsi="Times New Roman" w:cs="Times New Roman"/>
          <w:i/>
          <w:sz w:val="26"/>
          <w:rPrChange w:id="52" w:author="Microsoft Office User" w:date="2021-08-13T16:26:00Z">
            <w:rPr>
              <w:rFonts w:ascii="Calibri"/>
              <w:i/>
              <w:sz w:val="26"/>
            </w:rPr>
          </w:rPrChange>
        </w:rPr>
      </w:pPr>
    </w:p>
    <w:p w14:paraId="6C10A1D9" w14:textId="77777777" w:rsidR="00F3635D" w:rsidRPr="00557959" w:rsidRDefault="00F3635D" w:rsidP="00F3635D">
      <w:pPr>
        <w:pStyle w:val="Ttulo4"/>
        <w:spacing w:before="1"/>
        <w:ind w:left="2046" w:right="206"/>
        <w:jc w:val="center"/>
        <w:rPr>
          <w:rFonts w:ascii="Times New Roman" w:hAnsi="Times New Roman" w:cs="Times New Roman"/>
          <w:b/>
          <w:bCs/>
          <w:rPrChange w:id="53" w:author="Microsoft Office User" w:date="2021-08-13T16:26:00Z">
            <w:rPr>
              <w:b/>
              <w:bCs/>
            </w:rPr>
          </w:rPrChange>
        </w:rPr>
      </w:pPr>
      <w:r w:rsidRPr="00557959">
        <w:rPr>
          <w:rFonts w:ascii="Times New Roman" w:hAnsi="Times New Roman" w:cs="Times New Roman"/>
          <w:b/>
          <w:bCs/>
          <w:w w:val="115"/>
          <w:rPrChange w:id="54" w:author="Microsoft Office User" w:date="2021-08-13T16:26:00Z">
            <w:rPr>
              <w:b/>
              <w:bCs/>
              <w:w w:val="115"/>
            </w:rPr>
          </w:rPrChange>
        </w:rPr>
        <w:t>“</w:t>
      </w:r>
      <w:r w:rsidRPr="00557959">
        <w:rPr>
          <w:rFonts w:ascii="Times New Roman" w:hAnsi="Times New Roman" w:cs="Times New Roman"/>
          <w:b/>
          <w:bCs/>
          <w:i w:val="0"/>
          <w:iCs w:val="0"/>
          <w:color w:val="auto"/>
          <w:w w:val="120"/>
          <w:sz w:val="24"/>
          <w:szCs w:val="24"/>
          <w:rPrChange w:id="55" w:author="Microsoft Office User" w:date="2021-08-13T16:26:00Z">
            <w:rPr>
              <w:rFonts w:ascii="Calisto MT" w:hAnsi="Calisto MT"/>
              <w:b/>
              <w:bCs/>
              <w:i w:val="0"/>
              <w:iCs w:val="0"/>
              <w:color w:val="auto"/>
              <w:w w:val="120"/>
              <w:sz w:val="24"/>
              <w:szCs w:val="24"/>
            </w:rPr>
          </w:rPrChange>
        </w:rPr>
        <w:t>Ingeniero en Telemática”</w:t>
      </w:r>
    </w:p>
    <w:p w14:paraId="551DF4C5" w14:textId="77777777" w:rsidR="00F3635D" w:rsidRPr="00557959" w:rsidRDefault="00F3635D" w:rsidP="00F3635D">
      <w:pPr>
        <w:pStyle w:val="Textoindependiente"/>
        <w:rPr>
          <w:rFonts w:ascii="Times New Roman" w:hAnsi="Times New Roman" w:cs="Times New Roman"/>
          <w:b/>
          <w:rPrChange w:id="56" w:author="Microsoft Office User" w:date="2021-08-13T16:26:00Z">
            <w:rPr>
              <w:rFonts w:ascii="Calibri"/>
              <w:b/>
            </w:rPr>
          </w:rPrChange>
        </w:rPr>
      </w:pPr>
    </w:p>
    <w:p w14:paraId="79441BFB" w14:textId="77777777" w:rsidR="00F3635D" w:rsidRPr="00557959" w:rsidRDefault="00F3635D" w:rsidP="00F3635D">
      <w:pPr>
        <w:pStyle w:val="Textoindependiente"/>
        <w:spacing w:before="8"/>
        <w:rPr>
          <w:rFonts w:ascii="Times New Roman" w:hAnsi="Times New Roman" w:cs="Times New Roman"/>
          <w:b/>
          <w:rPrChange w:id="57" w:author="Microsoft Office User" w:date="2021-08-13T16:26:00Z">
            <w:rPr>
              <w:rFonts w:ascii="Calibri"/>
              <w:b/>
            </w:rPr>
          </w:rPrChange>
        </w:rPr>
      </w:pPr>
    </w:p>
    <w:p w14:paraId="44F25409" w14:textId="77777777" w:rsidR="00F3635D" w:rsidRPr="00557959" w:rsidRDefault="00F3635D" w:rsidP="00F3635D">
      <w:pPr>
        <w:ind w:left="2046" w:right="194"/>
        <w:jc w:val="center"/>
        <w:rPr>
          <w:rFonts w:ascii="Times New Roman" w:hAnsi="Times New Roman" w:cs="Times New Roman"/>
          <w:i/>
          <w:sz w:val="20"/>
          <w:rPrChange w:id="58" w:author="Microsoft Office User" w:date="2021-08-13T16:26:00Z">
            <w:rPr>
              <w:rFonts w:ascii="Calibri"/>
              <w:i/>
              <w:sz w:val="20"/>
            </w:rPr>
          </w:rPrChange>
        </w:rPr>
      </w:pPr>
      <w:r w:rsidRPr="00557959">
        <w:rPr>
          <w:rFonts w:ascii="Times New Roman" w:hAnsi="Times New Roman" w:cs="Times New Roman"/>
          <w:i/>
          <w:w w:val="110"/>
          <w:sz w:val="20"/>
          <w:rPrChange w:id="59" w:author="Microsoft Office User" w:date="2021-08-13T16:26:00Z">
            <w:rPr>
              <w:rFonts w:ascii="Calibri"/>
              <w:i/>
              <w:w w:val="110"/>
              <w:sz w:val="20"/>
            </w:rPr>
          </w:rPrChange>
        </w:rPr>
        <w:t>Presenta:</w:t>
      </w:r>
    </w:p>
    <w:p w14:paraId="1F8EADD2" w14:textId="77777777" w:rsidR="00F3635D" w:rsidRPr="00557959" w:rsidRDefault="00F3635D" w:rsidP="00F3635D">
      <w:pPr>
        <w:pStyle w:val="Textoindependiente"/>
        <w:rPr>
          <w:rFonts w:ascii="Times New Roman" w:hAnsi="Times New Roman" w:cs="Times New Roman"/>
          <w:i/>
          <w:rPrChange w:id="60" w:author="Microsoft Office User" w:date="2021-08-13T16:26:00Z">
            <w:rPr>
              <w:rFonts w:ascii="Calibri"/>
              <w:i/>
            </w:rPr>
          </w:rPrChange>
        </w:rPr>
      </w:pPr>
    </w:p>
    <w:p w14:paraId="3FAF0EE1" w14:textId="77777777" w:rsidR="00F3635D" w:rsidRPr="00557959" w:rsidRDefault="00F3635D" w:rsidP="00F3635D">
      <w:pPr>
        <w:pStyle w:val="Textoindependiente"/>
        <w:rPr>
          <w:rFonts w:ascii="Times New Roman" w:hAnsi="Times New Roman" w:cs="Times New Roman"/>
          <w:i/>
          <w:rPrChange w:id="61" w:author="Microsoft Office User" w:date="2021-08-13T16:26:00Z">
            <w:rPr>
              <w:rFonts w:ascii="Calibri"/>
              <w:i/>
            </w:rPr>
          </w:rPrChange>
        </w:rPr>
      </w:pPr>
    </w:p>
    <w:p w14:paraId="39DAB36B" w14:textId="75AD89BA" w:rsidR="00F3635D" w:rsidRPr="00557959" w:rsidRDefault="00F3635D" w:rsidP="00F3635D">
      <w:pPr>
        <w:pStyle w:val="Textoindependiente"/>
        <w:ind w:left="1338" w:firstLine="708"/>
        <w:jc w:val="center"/>
        <w:rPr>
          <w:rFonts w:ascii="Times New Roman" w:hAnsi="Times New Roman" w:cs="Times New Roman"/>
          <w:b/>
          <w:bCs/>
          <w:rPrChange w:id="62" w:author="Microsoft Office User" w:date="2021-08-13T16:26:00Z">
            <w:rPr>
              <w:rFonts w:ascii="Calisto MT" w:hAnsi="Calisto MT"/>
              <w:b/>
              <w:bCs/>
            </w:rPr>
          </w:rPrChange>
        </w:rPr>
      </w:pPr>
      <w:r w:rsidRPr="00557959">
        <w:rPr>
          <w:rFonts w:ascii="Times New Roman" w:hAnsi="Times New Roman" w:cs="Times New Roman"/>
          <w:b/>
          <w:bCs/>
          <w:rPrChange w:id="63" w:author="Microsoft Office User" w:date="2021-08-13T16:26:00Z">
            <w:rPr>
              <w:rFonts w:ascii="Calisto MT" w:hAnsi="Calisto MT"/>
              <w:b/>
              <w:bCs/>
            </w:rPr>
          </w:rPrChange>
        </w:rPr>
        <w:t xml:space="preserve">Jose Ricardo Flores </w:t>
      </w:r>
      <w:r w:rsidR="007331DD" w:rsidRPr="00557959">
        <w:rPr>
          <w:rFonts w:ascii="Times New Roman" w:hAnsi="Times New Roman" w:cs="Times New Roman"/>
          <w:b/>
          <w:bCs/>
          <w:rPrChange w:id="64" w:author="Microsoft Office User" w:date="2021-08-13T16:26:00Z">
            <w:rPr>
              <w:rFonts w:ascii="Calisto MT" w:hAnsi="Calisto MT"/>
              <w:b/>
              <w:bCs/>
            </w:rPr>
          </w:rPrChange>
        </w:rPr>
        <w:t>L</w:t>
      </w:r>
      <w:r w:rsidRPr="00557959">
        <w:rPr>
          <w:rFonts w:ascii="Times New Roman" w:hAnsi="Times New Roman" w:cs="Times New Roman"/>
          <w:b/>
          <w:bCs/>
          <w:rPrChange w:id="65" w:author="Microsoft Office User" w:date="2021-08-13T16:26:00Z">
            <w:rPr>
              <w:rFonts w:ascii="Calisto MT" w:hAnsi="Calisto MT"/>
              <w:b/>
              <w:bCs/>
            </w:rPr>
          </w:rPrChange>
        </w:rPr>
        <w:t>ima</w:t>
      </w:r>
    </w:p>
    <w:p w14:paraId="1621D602" w14:textId="77777777" w:rsidR="00F3635D" w:rsidRPr="00557959" w:rsidRDefault="00F3635D" w:rsidP="00F3635D">
      <w:pPr>
        <w:pStyle w:val="Textoindependiente"/>
        <w:spacing w:before="7"/>
        <w:rPr>
          <w:rFonts w:ascii="Times New Roman" w:hAnsi="Times New Roman" w:cs="Times New Roman"/>
          <w:sz w:val="29"/>
          <w:rPrChange w:id="66" w:author="Microsoft Office User" w:date="2021-08-13T16:26:00Z">
            <w:rPr>
              <w:rFonts w:ascii="Calibri"/>
              <w:sz w:val="29"/>
            </w:rPr>
          </w:rPrChange>
        </w:rPr>
      </w:pPr>
    </w:p>
    <w:p w14:paraId="2B1BBECE" w14:textId="77777777" w:rsidR="00F3635D" w:rsidRPr="00557959" w:rsidRDefault="00F3635D" w:rsidP="00F3635D">
      <w:pPr>
        <w:spacing w:before="1"/>
        <w:ind w:left="2046" w:right="193"/>
        <w:jc w:val="center"/>
        <w:rPr>
          <w:rFonts w:ascii="Times New Roman" w:hAnsi="Times New Roman" w:cs="Times New Roman"/>
          <w:i/>
          <w:sz w:val="20"/>
          <w:rPrChange w:id="67" w:author="Microsoft Office User" w:date="2021-08-13T16:26:00Z">
            <w:rPr>
              <w:rFonts w:ascii="Calibri"/>
              <w:i/>
              <w:sz w:val="20"/>
            </w:rPr>
          </w:rPrChange>
        </w:rPr>
      </w:pPr>
      <w:r w:rsidRPr="00557959">
        <w:rPr>
          <w:rFonts w:ascii="Times New Roman" w:hAnsi="Times New Roman" w:cs="Times New Roman"/>
          <w:i/>
          <w:w w:val="115"/>
          <w:sz w:val="20"/>
          <w:rPrChange w:id="68" w:author="Microsoft Office User" w:date="2021-08-13T16:26:00Z">
            <w:rPr>
              <w:rFonts w:ascii="Calibri"/>
              <w:i/>
              <w:w w:val="115"/>
              <w:sz w:val="20"/>
            </w:rPr>
          </w:rPrChange>
        </w:rPr>
        <w:t>Asesor(es):</w:t>
      </w:r>
    </w:p>
    <w:p w14:paraId="6273A187" w14:textId="77777777" w:rsidR="00F3635D" w:rsidRPr="00557959" w:rsidRDefault="00F3635D" w:rsidP="00F3635D">
      <w:pPr>
        <w:pStyle w:val="Textoindependiente"/>
        <w:rPr>
          <w:rFonts w:ascii="Times New Roman" w:hAnsi="Times New Roman" w:cs="Times New Roman"/>
          <w:i/>
          <w:rPrChange w:id="69" w:author="Microsoft Office User" w:date="2021-08-13T16:26:00Z">
            <w:rPr>
              <w:rFonts w:ascii="Calibri"/>
              <w:i/>
            </w:rPr>
          </w:rPrChange>
        </w:rPr>
      </w:pPr>
      <w:r w:rsidRPr="00557959">
        <w:rPr>
          <w:rFonts w:ascii="Times New Roman" w:hAnsi="Times New Roman" w:cs="Times New Roman"/>
          <w:i/>
          <w:rPrChange w:id="70" w:author="Microsoft Office User" w:date="2021-08-13T16:26:00Z">
            <w:rPr>
              <w:rFonts w:ascii="Calibri"/>
              <w:i/>
            </w:rPr>
          </w:rPrChange>
        </w:rPr>
        <w:tab/>
      </w:r>
      <w:r w:rsidRPr="00557959">
        <w:rPr>
          <w:rFonts w:ascii="Times New Roman" w:hAnsi="Times New Roman" w:cs="Times New Roman"/>
          <w:i/>
          <w:rPrChange w:id="71" w:author="Microsoft Office User" w:date="2021-08-13T16:26:00Z">
            <w:rPr>
              <w:rFonts w:ascii="Calibri"/>
              <w:i/>
            </w:rPr>
          </w:rPrChange>
        </w:rPr>
        <w:tab/>
      </w:r>
      <w:r w:rsidRPr="00557959">
        <w:rPr>
          <w:rFonts w:ascii="Times New Roman" w:hAnsi="Times New Roman" w:cs="Times New Roman"/>
          <w:i/>
          <w:rPrChange w:id="72" w:author="Microsoft Office User" w:date="2021-08-13T16:26:00Z">
            <w:rPr>
              <w:rFonts w:ascii="Calibri"/>
              <w:i/>
            </w:rPr>
          </w:rPrChange>
        </w:rPr>
        <w:tab/>
      </w:r>
      <w:r w:rsidRPr="00557959">
        <w:rPr>
          <w:rFonts w:ascii="Times New Roman" w:hAnsi="Times New Roman" w:cs="Times New Roman"/>
          <w:i/>
          <w:rPrChange w:id="73" w:author="Microsoft Office User" w:date="2021-08-13T16:26:00Z">
            <w:rPr>
              <w:rFonts w:ascii="Calibri"/>
              <w:i/>
            </w:rPr>
          </w:rPrChange>
        </w:rPr>
        <w:tab/>
      </w:r>
      <w:r w:rsidRPr="00557959">
        <w:rPr>
          <w:rFonts w:ascii="Times New Roman" w:hAnsi="Times New Roman" w:cs="Times New Roman"/>
          <w:i/>
          <w:rPrChange w:id="74" w:author="Microsoft Office User" w:date="2021-08-13T16:26:00Z">
            <w:rPr>
              <w:rFonts w:ascii="Calibri"/>
              <w:i/>
            </w:rPr>
          </w:rPrChange>
        </w:rPr>
        <w:tab/>
      </w:r>
    </w:p>
    <w:p w14:paraId="090896D5" w14:textId="2390705A" w:rsidR="00F3635D" w:rsidRPr="00557959" w:rsidRDefault="00F3635D" w:rsidP="00F3635D">
      <w:pPr>
        <w:pStyle w:val="Textoindependiente"/>
        <w:rPr>
          <w:rFonts w:ascii="Times New Roman" w:hAnsi="Times New Roman" w:cs="Times New Roman"/>
          <w:i/>
          <w:rPrChange w:id="75" w:author="Microsoft Office User" w:date="2021-08-13T16:26:00Z">
            <w:rPr>
              <w:rFonts w:ascii="Calibri"/>
              <w:i/>
            </w:rPr>
          </w:rPrChange>
        </w:rPr>
      </w:pPr>
      <w:r w:rsidRPr="00557959">
        <w:rPr>
          <w:rFonts w:ascii="Times New Roman" w:hAnsi="Times New Roman" w:cs="Times New Roman"/>
          <w:i/>
          <w:rPrChange w:id="76" w:author="Microsoft Office User" w:date="2021-08-13T16:26:00Z">
            <w:rPr>
              <w:rFonts w:ascii="Calibri"/>
              <w:i/>
            </w:rPr>
          </w:rPrChange>
        </w:rPr>
        <w:tab/>
      </w:r>
      <w:r w:rsidRPr="00557959">
        <w:rPr>
          <w:rFonts w:ascii="Times New Roman" w:hAnsi="Times New Roman" w:cs="Times New Roman"/>
          <w:i/>
          <w:rPrChange w:id="77" w:author="Microsoft Office User" w:date="2021-08-13T16:26:00Z">
            <w:rPr>
              <w:rFonts w:ascii="Calibri"/>
              <w:i/>
            </w:rPr>
          </w:rPrChange>
        </w:rPr>
        <w:tab/>
      </w:r>
      <w:r w:rsidRPr="00557959">
        <w:rPr>
          <w:rFonts w:ascii="Times New Roman" w:hAnsi="Times New Roman" w:cs="Times New Roman"/>
          <w:i/>
          <w:rPrChange w:id="78" w:author="Microsoft Office User" w:date="2021-08-13T16:26:00Z">
            <w:rPr>
              <w:rFonts w:ascii="Calibri"/>
              <w:i/>
            </w:rPr>
          </w:rPrChange>
        </w:rPr>
        <w:tab/>
      </w:r>
      <w:r w:rsidRPr="00557959">
        <w:rPr>
          <w:rFonts w:ascii="Times New Roman" w:hAnsi="Times New Roman" w:cs="Times New Roman"/>
          <w:i/>
          <w:rPrChange w:id="79" w:author="Microsoft Office User" w:date="2021-08-13T16:26:00Z">
            <w:rPr>
              <w:rFonts w:ascii="Calibri"/>
              <w:i/>
            </w:rPr>
          </w:rPrChange>
        </w:rPr>
        <w:tab/>
      </w:r>
      <w:r w:rsidRPr="00557959">
        <w:rPr>
          <w:rFonts w:ascii="Times New Roman" w:hAnsi="Times New Roman" w:cs="Times New Roman"/>
          <w:i/>
          <w:rPrChange w:id="80" w:author="Microsoft Office User" w:date="2021-08-13T16:26:00Z">
            <w:rPr>
              <w:rFonts w:ascii="Calibri"/>
              <w:i/>
            </w:rPr>
          </w:rPrChange>
        </w:rPr>
        <w:tab/>
      </w:r>
      <w:r w:rsidR="007331DD" w:rsidRPr="00557959">
        <w:rPr>
          <w:rFonts w:ascii="Times New Roman" w:hAnsi="Times New Roman" w:cs="Times New Roman"/>
          <w:i/>
          <w:rPrChange w:id="81" w:author="Microsoft Office User" w:date="2021-08-13T16:26:00Z">
            <w:rPr>
              <w:rFonts w:ascii="Calibri"/>
              <w:i/>
            </w:rPr>
          </w:rPrChange>
        </w:rPr>
        <w:tab/>
      </w:r>
      <w:r w:rsidRPr="00557959">
        <w:rPr>
          <w:rFonts w:ascii="Times New Roman" w:hAnsi="Times New Roman" w:cs="Times New Roman"/>
          <w:i/>
          <w:rPrChange w:id="82" w:author="Microsoft Office User" w:date="2021-08-13T16:26:00Z">
            <w:rPr>
              <w:rFonts w:ascii="Calibri"/>
              <w:i/>
            </w:rPr>
          </w:rPrChange>
        </w:rPr>
        <w:t>M.C. Carlos Hern</w:t>
      </w:r>
      <w:r w:rsidRPr="00557959">
        <w:rPr>
          <w:rFonts w:ascii="Times New Roman" w:hAnsi="Times New Roman" w:cs="Times New Roman"/>
          <w:i/>
          <w:rPrChange w:id="83" w:author="Microsoft Office User" w:date="2021-08-13T16:26:00Z">
            <w:rPr>
              <w:rFonts w:ascii="Calibri"/>
              <w:i/>
            </w:rPr>
          </w:rPrChange>
        </w:rPr>
        <w:t>á</w:t>
      </w:r>
      <w:r w:rsidRPr="00557959">
        <w:rPr>
          <w:rFonts w:ascii="Times New Roman" w:hAnsi="Times New Roman" w:cs="Times New Roman"/>
          <w:i/>
          <w:rPrChange w:id="84" w:author="Microsoft Office User" w:date="2021-08-13T16:26:00Z">
            <w:rPr>
              <w:rFonts w:ascii="Calibri"/>
              <w:i/>
            </w:rPr>
          </w:rPrChange>
        </w:rPr>
        <w:t>ndez Mej</w:t>
      </w:r>
      <w:r w:rsidRPr="00557959">
        <w:rPr>
          <w:rFonts w:ascii="Times New Roman" w:hAnsi="Times New Roman" w:cs="Times New Roman"/>
          <w:i/>
          <w:rPrChange w:id="85" w:author="Microsoft Office User" w:date="2021-08-13T16:26:00Z">
            <w:rPr>
              <w:rFonts w:ascii="Calibri"/>
              <w:i/>
            </w:rPr>
          </w:rPrChange>
        </w:rPr>
        <w:t>í</w:t>
      </w:r>
      <w:r w:rsidRPr="00557959">
        <w:rPr>
          <w:rFonts w:ascii="Times New Roman" w:hAnsi="Times New Roman" w:cs="Times New Roman"/>
          <w:i/>
          <w:rPrChange w:id="86" w:author="Microsoft Office User" w:date="2021-08-13T16:26:00Z">
            <w:rPr>
              <w:rFonts w:ascii="Calibri"/>
              <w:i/>
            </w:rPr>
          </w:rPrChange>
        </w:rPr>
        <w:t>a</w:t>
      </w:r>
      <w:r w:rsidRPr="00557959">
        <w:rPr>
          <w:rFonts w:ascii="Times New Roman" w:hAnsi="Times New Roman" w:cs="Times New Roman"/>
          <w:i/>
          <w:rPrChange w:id="87" w:author="Microsoft Office User" w:date="2021-08-13T16:26:00Z">
            <w:rPr>
              <w:rFonts w:ascii="Calibri"/>
              <w:i/>
            </w:rPr>
          </w:rPrChange>
        </w:rPr>
        <w:cr/>
      </w:r>
    </w:p>
    <w:p w14:paraId="298F143D" w14:textId="77777777" w:rsidR="00F3635D" w:rsidRPr="00557959" w:rsidRDefault="00F3635D" w:rsidP="00F3635D">
      <w:pPr>
        <w:pStyle w:val="Textoindependiente"/>
        <w:rPr>
          <w:rFonts w:ascii="Times New Roman" w:hAnsi="Times New Roman" w:cs="Times New Roman"/>
          <w:i/>
          <w:rPrChange w:id="88" w:author="Microsoft Office User" w:date="2021-08-13T16:26:00Z">
            <w:rPr>
              <w:rFonts w:ascii="Calibri"/>
              <w:i/>
            </w:rPr>
          </w:rPrChange>
        </w:rPr>
      </w:pPr>
    </w:p>
    <w:p w14:paraId="71083E1A" w14:textId="77777777" w:rsidR="00F3635D" w:rsidRPr="00557959" w:rsidRDefault="00F3635D" w:rsidP="00F3635D">
      <w:pPr>
        <w:pStyle w:val="Textoindependiente"/>
        <w:rPr>
          <w:rFonts w:ascii="Times New Roman" w:hAnsi="Times New Roman" w:cs="Times New Roman"/>
          <w:rPrChange w:id="89" w:author="Microsoft Office User" w:date="2021-08-13T16:26:00Z">
            <w:rPr>
              <w:rFonts w:ascii="Calibri"/>
            </w:rPr>
          </w:rPrChange>
        </w:rPr>
      </w:pPr>
    </w:p>
    <w:p w14:paraId="64435265" w14:textId="77777777" w:rsidR="00F3635D" w:rsidRPr="00557959" w:rsidRDefault="00F3635D" w:rsidP="00F3635D">
      <w:pPr>
        <w:pStyle w:val="Textoindependiente"/>
        <w:ind w:left="3540" w:firstLine="708"/>
        <w:rPr>
          <w:rFonts w:ascii="Times New Roman" w:hAnsi="Times New Roman" w:cs="Times New Roman"/>
          <w:w w:val="110"/>
          <w:sz w:val="18"/>
          <w:rPrChange w:id="90" w:author="Microsoft Office User" w:date="2021-08-13T16:26:00Z">
            <w:rPr>
              <w:rFonts w:ascii="Calibri" w:hAnsi="Calibri"/>
              <w:w w:val="110"/>
              <w:sz w:val="18"/>
            </w:rPr>
          </w:rPrChange>
        </w:rPr>
      </w:pPr>
      <w:r w:rsidRPr="00557959">
        <w:rPr>
          <w:rFonts w:ascii="Times New Roman" w:hAnsi="Times New Roman" w:cs="Times New Roman"/>
          <w:noProof/>
          <w:rPrChange w:id="91" w:author="Microsoft Office User" w:date="2021-08-13T16:26:00Z">
            <w:rPr>
              <w:noProof/>
            </w:rPr>
          </w:rPrChange>
        </w:rPr>
        <w:drawing>
          <wp:anchor distT="0" distB="0" distL="0" distR="0" simplePos="0" relativeHeight="251661312" behindDoc="0" locked="0" layoutInCell="1" allowOverlap="1" wp14:anchorId="7137193E" wp14:editId="69D05FE0">
            <wp:simplePos x="0" y="0"/>
            <wp:positionH relativeFrom="page">
              <wp:posOffset>813125</wp:posOffset>
            </wp:positionH>
            <wp:positionV relativeFrom="paragraph">
              <wp:posOffset>235629</wp:posOffset>
            </wp:positionV>
            <wp:extent cx="895350" cy="819150"/>
            <wp:effectExtent l="0" t="0" r="0" b="0"/>
            <wp:wrapNone/>
            <wp:docPr id="1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895350" cy="819150"/>
                    </a:xfrm>
                    <a:prstGeom prst="rect">
                      <a:avLst/>
                    </a:prstGeom>
                  </pic:spPr>
                </pic:pic>
              </a:graphicData>
            </a:graphic>
          </wp:anchor>
        </w:drawing>
      </w:r>
    </w:p>
    <w:p w14:paraId="05BCDCB7" w14:textId="77777777" w:rsidR="00F3635D" w:rsidRPr="00557959" w:rsidRDefault="00F3635D" w:rsidP="00F3635D">
      <w:pPr>
        <w:pStyle w:val="Textoindependiente"/>
        <w:ind w:left="3540" w:firstLine="708"/>
        <w:rPr>
          <w:rFonts w:ascii="Times New Roman" w:hAnsi="Times New Roman" w:cs="Times New Roman"/>
          <w:w w:val="110"/>
          <w:sz w:val="18"/>
          <w:rPrChange w:id="92" w:author="Microsoft Office User" w:date="2021-08-13T16:26:00Z">
            <w:rPr>
              <w:rFonts w:ascii="Calibri" w:hAnsi="Calibri"/>
              <w:w w:val="110"/>
              <w:sz w:val="18"/>
            </w:rPr>
          </w:rPrChange>
        </w:rPr>
      </w:pPr>
    </w:p>
    <w:p w14:paraId="3B9D1B0E" w14:textId="38A3E608" w:rsidR="006B1B2B" w:rsidRPr="00557959" w:rsidRDefault="00F3635D" w:rsidP="00F3635D">
      <w:pPr>
        <w:pStyle w:val="Textoindependiente"/>
        <w:ind w:left="3540" w:firstLine="708"/>
        <w:rPr>
          <w:rFonts w:ascii="Times New Roman" w:hAnsi="Times New Roman" w:cs="Times New Roman"/>
          <w:rPrChange w:id="93" w:author="Microsoft Office User" w:date="2021-08-13T16:26:00Z">
            <w:rPr>
              <w:rFonts w:ascii="Calibri"/>
            </w:rPr>
          </w:rPrChange>
        </w:rPr>
      </w:pPr>
      <w:r w:rsidRPr="00557959">
        <w:rPr>
          <w:rFonts w:ascii="Times New Roman" w:hAnsi="Times New Roman" w:cs="Times New Roman"/>
          <w:w w:val="110"/>
          <w:sz w:val="18"/>
          <w:rPrChange w:id="94" w:author="Microsoft Office User" w:date="2021-08-13T16:26:00Z">
            <w:rPr>
              <w:rFonts w:ascii="Calibri" w:hAnsi="Calibri"/>
              <w:w w:val="110"/>
              <w:sz w:val="18"/>
            </w:rPr>
          </w:rPrChange>
        </w:rPr>
        <w:t>Ciudad</w:t>
      </w:r>
      <w:r w:rsidRPr="00557959">
        <w:rPr>
          <w:rFonts w:ascii="Times New Roman" w:hAnsi="Times New Roman" w:cs="Times New Roman"/>
          <w:spacing w:val="12"/>
          <w:w w:val="110"/>
          <w:sz w:val="18"/>
          <w:rPrChange w:id="95" w:author="Microsoft Office User" w:date="2021-08-13T16:26:00Z">
            <w:rPr>
              <w:rFonts w:ascii="Calibri" w:hAnsi="Calibri"/>
              <w:spacing w:val="12"/>
              <w:w w:val="110"/>
              <w:sz w:val="18"/>
            </w:rPr>
          </w:rPrChange>
        </w:rPr>
        <w:t xml:space="preserve"> </w:t>
      </w:r>
      <w:r w:rsidRPr="00557959">
        <w:rPr>
          <w:rFonts w:ascii="Times New Roman" w:hAnsi="Times New Roman" w:cs="Times New Roman"/>
          <w:w w:val="110"/>
          <w:sz w:val="18"/>
          <w:rPrChange w:id="96" w:author="Microsoft Office User" w:date="2021-08-13T16:26:00Z">
            <w:rPr>
              <w:rFonts w:ascii="Calibri" w:hAnsi="Calibri"/>
              <w:w w:val="110"/>
              <w:sz w:val="18"/>
            </w:rPr>
          </w:rPrChange>
        </w:rPr>
        <w:t>de</w:t>
      </w:r>
      <w:r w:rsidRPr="00557959">
        <w:rPr>
          <w:rFonts w:ascii="Times New Roman" w:hAnsi="Times New Roman" w:cs="Times New Roman"/>
          <w:spacing w:val="12"/>
          <w:w w:val="110"/>
          <w:sz w:val="18"/>
          <w:rPrChange w:id="97" w:author="Microsoft Office User" w:date="2021-08-13T16:26:00Z">
            <w:rPr>
              <w:rFonts w:ascii="Calibri" w:hAnsi="Calibri"/>
              <w:spacing w:val="12"/>
              <w:w w:val="110"/>
              <w:sz w:val="18"/>
            </w:rPr>
          </w:rPrChange>
        </w:rPr>
        <w:t xml:space="preserve"> </w:t>
      </w:r>
      <w:r w:rsidRPr="00557959">
        <w:rPr>
          <w:rFonts w:ascii="Times New Roman" w:hAnsi="Times New Roman" w:cs="Times New Roman"/>
          <w:w w:val="110"/>
          <w:sz w:val="18"/>
          <w:rPrChange w:id="98" w:author="Microsoft Office User" w:date="2021-08-13T16:26:00Z">
            <w:rPr>
              <w:rFonts w:ascii="Calibri" w:hAnsi="Calibri"/>
              <w:w w:val="110"/>
              <w:sz w:val="18"/>
            </w:rPr>
          </w:rPrChange>
        </w:rPr>
        <w:t>México,</w:t>
      </w:r>
      <w:r w:rsidRPr="00557959">
        <w:rPr>
          <w:rFonts w:ascii="Times New Roman" w:hAnsi="Times New Roman" w:cs="Times New Roman"/>
          <w:spacing w:val="12"/>
          <w:w w:val="110"/>
          <w:sz w:val="18"/>
          <w:rPrChange w:id="99" w:author="Microsoft Office User" w:date="2021-08-13T16:26:00Z">
            <w:rPr>
              <w:rFonts w:ascii="Calibri" w:hAnsi="Calibri"/>
              <w:spacing w:val="12"/>
              <w:w w:val="110"/>
              <w:sz w:val="18"/>
            </w:rPr>
          </w:rPrChange>
        </w:rPr>
        <w:t xml:space="preserve"> </w:t>
      </w:r>
      <w:r w:rsidRPr="00557959">
        <w:rPr>
          <w:rFonts w:ascii="Times New Roman" w:hAnsi="Times New Roman" w:cs="Times New Roman"/>
          <w:w w:val="110"/>
          <w:sz w:val="18"/>
          <w:rPrChange w:id="100" w:author="Microsoft Office User" w:date="2021-08-13T16:26:00Z">
            <w:rPr>
              <w:rFonts w:ascii="Calibri" w:hAnsi="Calibri"/>
              <w:w w:val="110"/>
              <w:sz w:val="18"/>
            </w:rPr>
          </w:rPrChange>
        </w:rPr>
        <w:t>a</w:t>
      </w:r>
      <w:r w:rsidRPr="00557959">
        <w:rPr>
          <w:rFonts w:ascii="Times New Roman" w:hAnsi="Times New Roman" w:cs="Times New Roman"/>
          <w:spacing w:val="12"/>
          <w:w w:val="110"/>
          <w:sz w:val="18"/>
          <w:rPrChange w:id="101" w:author="Microsoft Office User" w:date="2021-08-13T16:26:00Z">
            <w:rPr>
              <w:rFonts w:ascii="Calibri" w:hAnsi="Calibri"/>
              <w:spacing w:val="12"/>
              <w:w w:val="110"/>
              <w:sz w:val="18"/>
            </w:rPr>
          </w:rPrChange>
        </w:rPr>
        <w:t xml:space="preserve"> </w:t>
      </w:r>
      <w:r w:rsidRPr="00557959">
        <w:rPr>
          <w:rFonts w:ascii="Times New Roman" w:hAnsi="Times New Roman" w:cs="Times New Roman"/>
          <w:w w:val="110"/>
          <w:sz w:val="18"/>
          <w:rPrChange w:id="102" w:author="Microsoft Office User" w:date="2021-08-13T16:26:00Z">
            <w:rPr>
              <w:rFonts w:ascii="Calibri" w:hAnsi="Calibri"/>
              <w:w w:val="110"/>
              <w:sz w:val="18"/>
            </w:rPr>
          </w:rPrChange>
        </w:rPr>
        <w:t>07</w:t>
      </w:r>
      <w:r w:rsidRPr="00557959">
        <w:rPr>
          <w:rFonts w:ascii="Times New Roman" w:hAnsi="Times New Roman" w:cs="Times New Roman"/>
          <w:spacing w:val="13"/>
          <w:w w:val="110"/>
          <w:sz w:val="18"/>
          <w:rPrChange w:id="103" w:author="Microsoft Office User" w:date="2021-08-13T16:26:00Z">
            <w:rPr>
              <w:rFonts w:ascii="Calibri" w:hAnsi="Calibri"/>
              <w:spacing w:val="13"/>
              <w:w w:val="110"/>
              <w:sz w:val="18"/>
            </w:rPr>
          </w:rPrChange>
        </w:rPr>
        <w:t xml:space="preserve"> </w:t>
      </w:r>
      <w:r w:rsidRPr="00557959">
        <w:rPr>
          <w:rFonts w:ascii="Times New Roman" w:hAnsi="Times New Roman" w:cs="Times New Roman"/>
          <w:w w:val="110"/>
          <w:sz w:val="18"/>
          <w:rPrChange w:id="104" w:author="Microsoft Office User" w:date="2021-08-13T16:26:00Z">
            <w:rPr>
              <w:rFonts w:ascii="Calibri" w:hAnsi="Calibri"/>
              <w:w w:val="110"/>
              <w:sz w:val="18"/>
            </w:rPr>
          </w:rPrChange>
        </w:rPr>
        <w:t>de</w:t>
      </w:r>
      <w:r w:rsidRPr="00557959">
        <w:rPr>
          <w:rFonts w:ascii="Times New Roman" w:hAnsi="Times New Roman" w:cs="Times New Roman"/>
          <w:spacing w:val="12"/>
          <w:w w:val="110"/>
          <w:sz w:val="18"/>
          <w:rPrChange w:id="105" w:author="Microsoft Office User" w:date="2021-08-13T16:26:00Z">
            <w:rPr>
              <w:rFonts w:ascii="Calibri" w:hAnsi="Calibri"/>
              <w:spacing w:val="12"/>
              <w:w w:val="110"/>
              <w:sz w:val="18"/>
            </w:rPr>
          </w:rPrChange>
        </w:rPr>
        <w:t xml:space="preserve"> </w:t>
      </w:r>
      <w:r w:rsidR="007331DD" w:rsidRPr="00557959">
        <w:rPr>
          <w:rFonts w:ascii="Times New Roman" w:hAnsi="Times New Roman" w:cs="Times New Roman"/>
          <w:w w:val="110"/>
          <w:sz w:val="18"/>
          <w:rPrChange w:id="106" w:author="Microsoft Office User" w:date="2021-08-13T16:26:00Z">
            <w:rPr>
              <w:rFonts w:ascii="Calibri" w:hAnsi="Calibri"/>
              <w:w w:val="110"/>
              <w:sz w:val="18"/>
            </w:rPr>
          </w:rPrChange>
        </w:rPr>
        <w:t>junio</w:t>
      </w:r>
      <w:r w:rsidRPr="00557959">
        <w:rPr>
          <w:rFonts w:ascii="Times New Roman" w:hAnsi="Times New Roman" w:cs="Times New Roman"/>
          <w:spacing w:val="12"/>
          <w:w w:val="110"/>
          <w:sz w:val="18"/>
          <w:rPrChange w:id="107" w:author="Microsoft Office User" w:date="2021-08-13T16:26:00Z">
            <w:rPr>
              <w:rFonts w:ascii="Calibri" w:hAnsi="Calibri"/>
              <w:spacing w:val="12"/>
              <w:w w:val="110"/>
              <w:sz w:val="18"/>
            </w:rPr>
          </w:rPrChange>
        </w:rPr>
        <w:t xml:space="preserve"> </w:t>
      </w:r>
      <w:r w:rsidRPr="00557959">
        <w:rPr>
          <w:rFonts w:ascii="Times New Roman" w:hAnsi="Times New Roman" w:cs="Times New Roman"/>
          <w:w w:val="110"/>
          <w:sz w:val="18"/>
          <w:rPrChange w:id="108" w:author="Microsoft Office User" w:date="2021-08-13T16:26:00Z">
            <w:rPr>
              <w:rFonts w:ascii="Calibri" w:hAnsi="Calibri"/>
              <w:w w:val="110"/>
              <w:sz w:val="18"/>
            </w:rPr>
          </w:rPrChange>
        </w:rPr>
        <w:t>de</w:t>
      </w:r>
      <w:r w:rsidRPr="00557959">
        <w:rPr>
          <w:rFonts w:ascii="Times New Roman" w:hAnsi="Times New Roman" w:cs="Times New Roman"/>
          <w:spacing w:val="12"/>
          <w:w w:val="110"/>
          <w:sz w:val="18"/>
          <w:rPrChange w:id="109" w:author="Microsoft Office User" w:date="2021-08-13T16:26:00Z">
            <w:rPr>
              <w:rFonts w:ascii="Calibri" w:hAnsi="Calibri"/>
              <w:spacing w:val="12"/>
              <w:w w:val="110"/>
              <w:sz w:val="18"/>
            </w:rPr>
          </w:rPrChange>
        </w:rPr>
        <w:t xml:space="preserve"> </w:t>
      </w:r>
      <w:r w:rsidRPr="00557959">
        <w:rPr>
          <w:rFonts w:ascii="Times New Roman" w:hAnsi="Times New Roman" w:cs="Times New Roman"/>
          <w:w w:val="110"/>
          <w:sz w:val="18"/>
          <w:rPrChange w:id="110" w:author="Microsoft Office User" w:date="2021-08-13T16:26:00Z">
            <w:rPr>
              <w:rFonts w:ascii="Calibri" w:hAnsi="Calibri"/>
              <w:w w:val="110"/>
              <w:sz w:val="18"/>
            </w:rPr>
          </w:rPrChange>
        </w:rPr>
        <w:t>2021</w:t>
      </w:r>
    </w:p>
    <w:sdt>
      <w:sdtPr>
        <w:rPr>
          <w:rFonts w:ascii="Times New Roman" w:eastAsiaTheme="minorHAnsi" w:hAnsi="Times New Roman" w:cs="Times New Roman"/>
          <w:color w:val="auto"/>
          <w:sz w:val="22"/>
          <w:szCs w:val="22"/>
          <w:lang w:val="es-ES" w:eastAsia="en-US"/>
          <w:rPrChange w:id="111" w:author="Microsoft Office User" w:date="2021-08-13T16:26:00Z">
            <w:rPr>
              <w:rFonts w:asciiTheme="minorHAnsi" w:eastAsiaTheme="minorHAnsi" w:hAnsiTheme="minorHAnsi" w:cstheme="minorBidi"/>
              <w:color w:val="auto"/>
              <w:sz w:val="22"/>
              <w:szCs w:val="22"/>
              <w:lang w:val="es-ES" w:eastAsia="en-US"/>
            </w:rPr>
          </w:rPrChange>
        </w:rPr>
        <w:id w:val="-334529894"/>
        <w:docPartObj>
          <w:docPartGallery w:val="Table of Contents"/>
          <w:docPartUnique/>
        </w:docPartObj>
      </w:sdtPr>
      <w:sdtEndPr>
        <w:rPr>
          <w:b/>
          <w:bCs/>
          <w:rPrChange w:id="112" w:author="Microsoft Office User" w:date="2021-08-13T16:26:00Z">
            <w:rPr/>
          </w:rPrChange>
        </w:rPr>
      </w:sdtEndPr>
      <w:sdtContent>
        <w:p w14:paraId="319B1B90" w14:textId="7B0E7E19" w:rsidR="00B828FC" w:rsidRPr="00557959" w:rsidRDefault="00B828FC" w:rsidP="000A5A08">
          <w:pPr>
            <w:pStyle w:val="TtuloTDC"/>
            <w:spacing w:line="360" w:lineRule="auto"/>
            <w:jc w:val="both"/>
            <w:rPr>
              <w:rFonts w:ascii="Times New Roman" w:hAnsi="Times New Roman" w:cs="Times New Roman"/>
              <w:rPrChange w:id="113" w:author="Microsoft Office User" w:date="2021-08-13T16:26:00Z">
                <w:rPr/>
              </w:rPrChange>
            </w:rPr>
          </w:pPr>
          <w:r w:rsidRPr="00557959">
            <w:rPr>
              <w:rFonts w:ascii="Times New Roman" w:hAnsi="Times New Roman" w:cs="Times New Roman"/>
              <w:lang w:val="es-ES"/>
              <w:rPrChange w:id="114" w:author="Microsoft Office User" w:date="2021-08-13T16:26:00Z">
                <w:rPr>
                  <w:lang w:val="es-ES"/>
                </w:rPr>
              </w:rPrChange>
            </w:rPr>
            <w:t>Contenido</w:t>
          </w:r>
        </w:p>
        <w:p w14:paraId="6AD4AFD0" w14:textId="68AA1FB0" w:rsidR="00D90C1F" w:rsidRPr="00557959" w:rsidRDefault="00B828FC">
          <w:pPr>
            <w:pStyle w:val="TDC1"/>
            <w:rPr>
              <w:rFonts w:ascii="Times New Roman" w:eastAsiaTheme="minorEastAsia" w:hAnsi="Times New Roman" w:cs="Times New Roman"/>
              <w:noProof/>
              <w:lang w:eastAsia="es-MX"/>
              <w:rPrChange w:id="115" w:author="Microsoft Office User" w:date="2021-08-13T16:26:00Z">
                <w:rPr>
                  <w:rFonts w:eastAsiaTheme="minorEastAsia"/>
                  <w:noProof/>
                  <w:lang w:eastAsia="es-MX"/>
                </w:rPr>
              </w:rPrChange>
            </w:rPr>
          </w:pPr>
          <w:r w:rsidRPr="00557959">
            <w:rPr>
              <w:rFonts w:ascii="Times New Roman" w:hAnsi="Times New Roman" w:cs="Times New Roman"/>
              <w:rPrChange w:id="116" w:author="Microsoft Office User" w:date="2021-08-13T16:26:00Z">
                <w:rPr/>
              </w:rPrChange>
            </w:rPr>
            <w:fldChar w:fldCharType="begin"/>
          </w:r>
          <w:r w:rsidRPr="00557959">
            <w:rPr>
              <w:rFonts w:ascii="Times New Roman" w:hAnsi="Times New Roman" w:cs="Times New Roman"/>
              <w:rPrChange w:id="117" w:author="Microsoft Office User" w:date="2021-08-13T16:26:00Z">
                <w:rPr/>
              </w:rPrChange>
            </w:rPr>
            <w:instrText xml:space="preserve"> TOC \o "1-3" \h \z \u </w:instrText>
          </w:r>
          <w:r w:rsidRPr="00557959">
            <w:rPr>
              <w:rFonts w:ascii="Times New Roman" w:hAnsi="Times New Roman" w:cs="Times New Roman"/>
              <w:rPrChange w:id="118" w:author="Microsoft Office User" w:date="2021-08-13T16:26:00Z">
                <w:rPr/>
              </w:rPrChange>
            </w:rPr>
            <w:fldChar w:fldCharType="separate"/>
          </w:r>
          <w:r w:rsidR="00665613" w:rsidRPr="00557959">
            <w:rPr>
              <w:rFonts w:ascii="Times New Roman" w:hAnsi="Times New Roman" w:cs="Times New Roman"/>
              <w:rPrChange w:id="119" w:author="Microsoft Office User" w:date="2021-08-13T16:26:00Z">
                <w:rPr/>
              </w:rPrChange>
            </w:rPr>
            <w:fldChar w:fldCharType="begin"/>
          </w:r>
          <w:r w:rsidR="00665613" w:rsidRPr="00557959">
            <w:rPr>
              <w:rFonts w:ascii="Times New Roman" w:hAnsi="Times New Roman" w:cs="Times New Roman"/>
              <w:rPrChange w:id="120" w:author="Microsoft Office User" w:date="2021-08-13T16:26:00Z">
                <w:rPr/>
              </w:rPrChange>
            </w:rPr>
            <w:instrText xml:space="preserve"> HYPERLINK \l "_Toc73953001" </w:instrText>
          </w:r>
          <w:r w:rsidR="00665613" w:rsidRPr="00557959">
            <w:rPr>
              <w:rFonts w:ascii="Times New Roman" w:hAnsi="Times New Roman" w:cs="Times New Roman"/>
              <w:rPrChange w:id="121"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rPrChange w:id="122" w:author="Microsoft Office User" w:date="2021-08-13T16:26:00Z">
                <w:rPr>
                  <w:rStyle w:val="Hipervnculo"/>
                  <w:rFonts w:ascii="Calisto MT" w:eastAsia="Times New Roman" w:hAnsi="Calisto MT"/>
                  <w:b/>
                  <w:bCs/>
                  <w:noProof/>
                </w:rPr>
              </w:rPrChange>
            </w:rPr>
            <w:t>Resumen</w:t>
          </w:r>
          <w:r w:rsidR="00D90C1F" w:rsidRPr="00557959">
            <w:rPr>
              <w:rFonts w:ascii="Times New Roman" w:hAnsi="Times New Roman" w:cs="Times New Roman"/>
              <w:noProof/>
              <w:webHidden/>
              <w:rPrChange w:id="123" w:author="Microsoft Office User" w:date="2021-08-13T16:26:00Z">
                <w:rPr>
                  <w:noProof/>
                  <w:webHidden/>
                </w:rPr>
              </w:rPrChange>
            </w:rPr>
            <w:tab/>
          </w:r>
          <w:r w:rsidR="00D90C1F" w:rsidRPr="00557959">
            <w:rPr>
              <w:rFonts w:ascii="Times New Roman" w:hAnsi="Times New Roman" w:cs="Times New Roman"/>
              <w:noProof/>
              <w:webHidden/>
              <w:rPrChange w:id="124" w:author="Microsoft Office User" w:date="2021-08-13T16:26:00Z">
                <w:rPr>
                  <w:noProof/>
                  <w:webHidden/>
                </w:rPr>
              </w:rPrChange>
            </w:rPr>
            <w:fldChar w:fldCharType="begin"/>
          </w:r>
          <w:r w:rsidR="00D90C1F" w:rsidRPr="00557959">
            <w:rPr>
              <w:rFonts w:ascii="Times New Roman" w:hAnsi="Times New Roman" w:cs="Times New Roman"/>
              <w:noProof/>
              <w:webHidden/>
              <w:rPrChange w:id="125" w:author="Microsoft Office User" w:date="2021-08-13T16:26:00Z">
                <w:rPr>
                  <w:noProof/>
                  <w:webHidden/>
                </w:rPr>
              </w:rPrChange>
            </w:rPr>
            <w:instrText xml:space="preserve"> PAGEREF _Toc73953001 \h </w:instrText>
          </w:r>
          <w:r w:rsidR="00D90C1F" w:rsidRPr="00557959">
            <w:rPr>
              <w:rFonts w:ascii="Times New Roman" w:hAnsi="Times New Roman" w:cs="Times New Roman"/>
              <w:noProof/>
              <w:webHidden/>
              <w:rPrChange w:id="126" w:author="Microsoft Office User" w:date="2021-08-13T16:26:00Z">
                <w:rPr>
                  <w:noProof/>
                  <w:webHidden/>
                </w:rPr>
              </w:rPrChange>
            </w:rPr>
          </w:r>
          <w:r w:rsidR="00D90C1F" w:rsidRPr="00557959">
            <w:rPr>
              <w:rFonts w:ascii="Times New Roman" w:hAnsi="Times New Roman" w:cs="Times New Roman"/>
              <w:noProof/>
              <w:webHidden/>
              <w:rPrChange w:id="127" w:author="Microsoft Office User" w:date="2021-08-13T16:26:00Z">
                <w:rPr>
                  <w:noProof/>
                  <w:webHidden/>
                </w:rPr>
              </w:rPrChange>
            </w:rPr>
            <w:fldChar w:fldCharType="separate"/>
          </w:r>
          <w:r w:rsidR="00F3635D" w:rsidRPr="00557959">
            <w:rPr>
              <w:rFonts w:ascii="Times New Roman" w:hAnsi="Times New Roman" w:cs="Times New Roman"/>
              <w:noProof/>
              <w:webHidden/>
              <w:rPrChange w:id="128" w:author="Microsoft Office User" w:date="2021-08-13T16:26:00Z">
                <w:rPr>
                  <w:noProof/>
                  <w:webHidden/>
                </w:rPr>
              </w:rPrChange>
            </w:rPr>
            <w:t>4</w:t>
          </w:r>
          <w:r w:rsidR="00D90C1F" w:rsidRPr="00557959">
            <w:rPr>
              <w:rFonts w:ascii="Times New Roman" w:hAnsi="Times New Roman" w:cs="Times New Roman"/>
              <w:noProof/>
              <w:webHidden/>
              <w:rPrChange w:id="129" w:author="Microsoft Office User" w:date="2021-08-13T16:26:00Z">
                <w:rPr>
                  <w:noProof/>
                  <w:webHidden/>
                </w:rPr>
              </w:rPrChange>
            </w:rPr>
            <w:fldChar w:fldCharType="end"/>
          </w:r>
          <w:r w:rsidR="00665613" w:rsidRPr="00557959">
            <w:rPr>
              <w:rFonts w:ascii="Times New Roman" w:hAnsi="Times New Roman" w:cs="Times New Roman"/>
              <w:noProof/>
              <w:rPrChange w:id="130" w:author="Microsoft Office User" w:date="2021-08-13T16:26:00Z">
                <w:rPr>
                  <w:noProof/>
                </w:rPr>
              </w:rPrChange>
            </w:rPr>
            <w:fldChar w:fldCharType="end"/>
          </w:r>
        </w:p>
        <w:p w14:paraId="7C69A9EE" w14:textId="39504182" w:rsidR="00D90C1F" w:rsidRPr="00557959" w:rsidRDefault="00665613">
          <w:pPr>
            <w:pStyle w:val="TDC1"/>
            <w:rPr>
              <w:rFonts w:ascii="Times New Roman" w:eastAsiaTheme="minorEastAsia" w:hAnsi="Times New Roman" w:cs="Times New Roman"/>
              <w:noProof/>
              <w:lang w:eastAsia="es-MX"/>
              <w:rPrChange w:id="131" w:author="Microsoft Office User" w:date="2021-08-13T16:26:00Z">
                <w:rPr>
                  <w:rFonts w:eastAsiaTheme="minorEastAsia"/>
                  <w:noProof/>
                  <w:lang w:eastAsia="es-MX"/>
                </w:rPr>
              </w:rPrChange>
            </w:rPr>
          </w:pPr>
          <w:r w:rsidRPr="00557959">
            <w:rPr>
              <w:rFonts w:ascii="Times New Roman" w:hAnsi="Times New Roman" w:cs="Times New Roman"/>
              <w:rPrChange w:id="132" w:author="Microsoft Office User" w:date="2021-08-13T16:26:00Z">
                <w:rPr/>
              </w:rPrChange>
            </w:rPr>
            <w:lastRenderedPageBreak/>
            <w:fldChar w:fldCharType="begin"/>
          </w:r>
          <w:r w:rsidRPr="00557959">
            <w:rPr>
              <w:rFonts w:ascii="Times New Roman" w:hAnsi="Times New Roman" w:cs="Times New Roman"/>
              <w:rPrChange w:id="133" w:author="Microsoft Office User" w:date="2021-08-13T16:26:00Z">
                <w:rPr/>
              </w:rPrChange>
            </w:rPr>
            <w:instrText xml:space="preserve"> HYPERLINK \l "_Toc73953002" </w:instrText>
          </w:r>
          <w:r w:rsidRPr="00557959">
            <w:rPr>
              <w:rFonts w:ascii="Times New Roman" w:hAnsi="Times New Roman" w:cs="Times New Roman"/>
              <w:rPrChange w:id="134"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rPrChange w:id="135" w:author="Microsoft Office User" w:date="2021-08-13T16:26:00Z">
                <w:rPr>
                  <w:rStyle w:val="Hipervnculo"/>
                  <w:rFonts w:ascii="Calisto MT" w:eastAsia="Times New Roman" w:hAnsi="Calisto MT"/>
                  <w:b/>
                  <w:bCs/>
                  <w:noProof/>
                </w:rPr>
              </w:rPrChange>
            </w:rPr>
            <w:t>Abstract</w:t>
          </w:r>
          <w:r w:rsidR="00D90C1F" w:rsidRPr="00557959">
            <w:rPr>
              <w:rFonts w:ascii="Times New Roman" w:hAnsi="Times New Roman" w:cs="Times New Roman"/>
              <w:noProof/>
              <w:webHidden/>
              <w:rPrChange w:id="136" w:author="Microsoft Office User" w:date="2021-08-13T16:26:00Z">
                <w:rPr>
                  <w:noProof/>
                  <w:webHidden/>
                </w:rPr>
              </w:rPrChange>
            </w:rPr>
            <w:tab/>
          </w:r>
          <w:r w:rsidR="00D90C1F" w:rsidRPr="00557959">
            <w:rPr>
              <w:rFonts w:ascii="Times New Roman" w:hAnsi="Times New Roman" w:cs="Times New Roman"/>
              <w:noProof/>
              <w:webHidden/>
              <w:rPrChange w:id="137" w:author="Microsoft Office User" w:date="2021-08-13T16:26:00Z">
                <w:rPr>
                  <w:noProof/>
                  <w:webHidden/>
                </w:rPr>
              </w:rPrChange>
            </w:rPr>
            <w:fldChar w:fldCharType="begin"/>
          </w:r>
          <w:r w:rsidR="00D90C1F" w:rsidRPr="00557959">
            <w:rPr>
              <w:rFonts w:ascii="Times New Roman" w:hAnsi="Times New Roman" w:cs="Times New Roman"/>
              <w:noProof/>
              <w:webHidden/>
              <w:rPrChange w:id="138" w:author="Microsoft Office User" w:date="2021-08-13T16:26:00Z">
                <w:rPr>
                  <w:noProof/>
                  <w:webHidden/>
                </w:rPr>
              </w:rPrChange>
            </w:rPr>
            <w:instrText xml:space="preserve"> PAGEREF _Toc73953002 \h </w:instrText>
          </w:r>
          <w:r w:rsidR="00D90C1F" w:rsidRPr="00557959">
            <w:rPr>
              <w:rFonts w:ascii="Times New Roman" w:hAnsi="Times New Roman" w:cs="Times New Roman"/>
              <w:noProof/>
              <w:webHidden/>
              <w:rPrChange w:id="139" w:author="Microsoft Office User" w:date="2021-08-13T16:26:00Z">
                <w:rPr>
                  <w:noProof/>
                  <w:webHidden/>
                </w:rPr>
              </w:rPrChange>
            </w:rPr>
          </w:r>
          <w:r w:rsidR="00D90C1F" w:rsidRPr="00557959">
            <w:rPr>
              <w:rFonts w:ascii="Times New Roman" w:hAnsi="Times New Roman" w:cs="Times New Roman"/>
              <w:noProof/>
              <w:webHidden/>
              <w:rPrChange w:id="140" w:author="Microsoft Office User" w:date="2021-08-13T16:26:00Z">
                <w:rPr>
                  <w:noProof/>
                  <w:webHidden/>
                </w:rPr>
              </w:rPrChange>
            </w:rPr>
            <w:fldChar w:fldCharType="separate"/>
          </w:r>
          <w:r w:rsidR="00F3635D" w:rsidRPr="00557959">
            <w:rPr>
              <w:rFonts w:ascii="Times New Roman" w:hAnsi="Times New Roman" w:cs="Times New Roman"/>
              <w:noProof/>
              <w:webHidden/>
              <w:rPrChange w:id="141" w:author="Microsoft Office User" w:date="2021-08-13T16:26:00Z">
                <w:rPr>
                  <w:noProof/>
                  <w:webHidden/>
                </w:rPr>
              </w:rPrChange>
            </w:rPr>
            <w:t>4</w:t>
          </w:r>
          <w:r w:rsidR="00D90C1F" w:rsidRPr="00557959">
            <w:rPr>
              <w:rFonts w:ascii="Times New Roman" w:hAnsi="Times New Roman" w:cs="Times New Roman"/>
              <w:noProof/>
              <w:webHidden/>
              <w:rPrChange w:id="142" w:author="Microsoft Office User" w:date="2021-08-13T16:26:00Z">
                <w:rPr>
                  <w:noProof/>
                  <w:webHidden/>
                </w:rPr>
              </w:rPrChange>
            </w:rPr>
            <w:fldChar w:fldCharType="end"/>
          </w:r>
          <w:r w:rsidRPr="00557959">
            <w:rPr>
              <w:rFonts w:ascii="Times New Roman" w:hAnsi="Times New Roman" w:cs="Times New Roman"/>
              <w:noProof/>
              <w:rPrChange w:id="143" w:author="Microsoft Office User" w:date="2021-08-13T16:26:00Z">
                <w:rPr>
                  <w:noProof/>
                </w:rPr>
              </w:rPrChange>
            </w:rPr>
            <w:fldChar w:fldCharType="end"/>
          </w:r>
        </w:p>
        <w:p w14:paraId="7CA91AE6" w14:textId="5802CB0A" w:rsidR="00D90C1F" w:rsidRPr="00557959" w:rsidRDefault="00665613">
          <w:pPr>
            <w:pStyle w:val="TDC1"/>
            <w:rPr>
              <w:rFonts w:ascii="Times New Roman" w:eastAsiaTheme="minorEastAsia" w:hAnsi="Times New Roman" w:cs="Times New Roman"/>
              <w:noProof/>
              <w:lang w:eastAsia="es-MX"/>
              <w:rPrChange w:id="144" w:author="Microsoft Office User" w:date="2021-08-13T16:26:00Z">
                <w:rPr>
                  <w:rFonts w:eastAsiaTheme="minorEastAsia"/>
                  <w:noProof/>
                  <w:lang w:eastAsia="es-MX"/>
                </w:rPr>
              </w:rPrChange>
            </w:rPr>
          </w:pPr>
          <w:r w:rsidRPr="00557959">
            <w:rPr>
              <w:rFonts w:ascii="Times New Roman" w:hAnsi="Times New Roman" w:cs="Times New Roman"/>
              <w:rPrChange w:id="145" w:author="Microsoft Office User" w:date="2021-08-13T16:26:00Z">
                <w:rPr/>
              </w:rPrChange>
            </w:rPr>
            <w:fldChar w:fldCharType="begin"/>
          </w:r>
          <w:r w:rsidRPr="00557959">
            <w:rPr>
              <w:rFonts w:ascii="Times New Roman" w:hAnsi="Times New Roman" w:cs="Times New Roman"/>
              <w:rPrChange w:id="146" w:author="Microsoft Office User" w:date="2021-08-13T16:26:00Z">
                <w:rPr/>
              </w:rPrChange>
            </w:rPr>
            <w:instrText xml:space="preserve"> HYPERLINK \l "_Toc73953003" </w:instrText>
          </w:r>
          <w:r w:rsidRPr="00557959">
            <w:rPr>
              <w:rFonts w:ascii="Times New Roman" w:hAnsi="Times New Roman" w:cs="Times New Roman"/>
              <w:rPrChange w:id="147"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rPrChange w:id="148" w:author="Microsoft Office User" w:date="2021-08-13T16:26:00Z">
                <w:rPr>
                  <w:rStyle w:val="Hipervnculo"/>
                  <w:rFonts w:ascii="Calisto MT" w:eastAsia="Times New Roman" w:hAnsi="Calisto MT"/>
                  <w:b/>
                  <w:bCs/>
                  <w:noProof/>
                </w:rPr>
              </w:rPrChange>
            </w:rPr>
            <w:t>Introducción</w:t>
          </w:r>
          <w:r w:rsidR="00D90C1F" w:rsidRPr="00557959">
            <w:rPr>
              <w:rFonts w:ascii="Times New Roman" w:hAnsi="Times New Roman" w:cs="Times New Roman"/>
              <w:noProof/>
              <w:webHidden/>
              <w:rPrChange w:id="149" w:author="Microsoft Office User" w:date="2021-08-13T16:26:00Z">
                <w:rPr>
                  <w:noProof/>
                  <w:webHidden/>
                </w:rPr>
              </w:rPrChange>
            </w:rPr>
            <w:tab/>
          </w:r>
          <w:r w:rsidR="00D90C1F" w:rsidRPr="00557959">
            <w:rPr>
              <w:rFonts w:ascii="Times New Roman" w:hAnsi="Times New Roman" w:cs="Times New Roman"/>
              <w:noProof/>
              <w:webHidden/>
              <w:rPrChange w:id="150" w:author="Microsoft Office User" w:date="2021-08-13T16:26:00Z">
                <w:rPr>
                  <w:noProof/>
                  <w:webHidden/>
                </w:rPr>
              </w:rPrChange>
            </w:rPr>
            <w:fldChar w:fldCharType="begin"/>
          </w:r>
          <w:r w:rsidR="00D90C1F" w:rsidRPr="00557959">
            <w:rPr>
              <w:rFonts w:ascii="Times New Roman" w:hAnsi="Times New Roman" w:cs="Times New Roman"/>
              <w:noProof/>
              <w:webHidden/>
              <w:rPrChange w:id="151" w:author="Microsoft Office User" w:date="2021-08-13T16:26:00Z">
                <w:rPr>
                  <w:noProof/>
                  <w:webHidden/>
                </w:rPr>
              </w:rPrChange>
            </w:rPr>
            <w:instrText xml:space="preserve"> PAGEREF _Toc73953003 \h </w:instrText>
          </w:r>
          <w:r w:rsidR="00D90C1F" w:rsidRPr="00557959">
            <w:rPr>
              <w:rFonts w:ascii="Times New Roman" w:hAnsi="Times New Roman" w:cs="Times New Roman"/>
              <w:noProof/>
              <w:webHidden/>
              <w:rPrChange w:id="152" w:author="Microsoft Office User" w:date="2021-08-13T16:26:00Z">
                <w:rPr>
                  <w:noProof/>
                  <w:webHidden/>
                </w:rPr>
              </w:rPrChange>
            </w:rPr>
          </w:r>
          <w:r w:rsidR="00D90C1F" w:rsidRPr="00557959">
            <w:rPr>
              <w:rFonts w:ascii="Times New Roman" w:hAnsi="Times New Roman" w:cs="Times New Roman"/>
              <w:noProof/>
              <w:webHidden/>
              <w:rPrChange w:id="153" w:author="Microsoft Office User" w:date="2021-08-13T16:26:00Z">
                <w:rPr>
                  <w:noProof/>
                  <w:webHidden/>
                </w:rPr>
              </w:rPrChange>
            </w:rPr>
            <w:fldChar w:fldCharType="separate"/>
          </w:r>
          <w:r w:rsidR="00F3635D" w:rsidRPr="00557959">
            <w:rPr>
              <w:rFonts w:ascii="Times New Roman" w:hAnsi="Times New Roman" w:cs="Times New Roman"/>
              <w:noProof/>
              <w:webHidden/>
              <w:rPrChange w:id="154" w:author="Microsoft Office User" w:date="2021-08-13T16:26:00Z">
                <w:rPr>
                  <w:noProof/>
                  <w:webHidden/>
                </w:rPr>
              </w:rPrChange>
            </w:rPr>
            <w:t>5</w:t>
          </w:r>
          <w:r w:rsidR="00D90C1F" w:rsidRPr="00557959">
            <w:rPr>
              <w:rFonts w:ascii="Times New Roman" w:hAnsi="Times New Roman" w:cs="Times New Roman"/>
              <w:noProof/>
              <w:webHidden/>
              <w:rPrChange w:id="155" w:author="Microsoft Office User" w:date="2021-08-13T16:26:00Z">
                <w:rPr>
                  <w:noProof/>
                  <w:webHidden/>
                </w:rPr>
              </w:rPrChange>
            </w:rPr>
            <w:fldChar w:fldCharType="end"/>
          </w:r>
          <w:r w:rsidRPr="00557959">
            <w:rPr>
              <w:rFonts w:ascii="Times New Roman" w:hAnsi="Times New Roman" w:cs="Times New Roman"/>
              <w:noProof/>
              <w:rPrChange w:id="156" w:author="Microsoft Office User" w:date="2021-08-13T16:26:00Z">
                <w:rPr>
                  <w:noProof/>
                </w:rPr>
              </w:rPrChange>
            </w:rPr>
            <w:fldChar w:fldCharType="end"/>
          </w:r>
        </w:p>
        <w:p w14:paraId="7E79EB1A" w14:textId="7E4650E5" w:rsidR="00D90C1F" w:rsidRPr="00557959" w:rsidRDefault="00665613">
          <w:pPr>
            <w:pStyle w:val="TDC1"/>
            <w:rPr>
              <w:rFonts w:ascii="Times New Roman" w:eastAsiaTheme="minorEastAsia" w:hAnsi="Times New Roman" w:cs="Times New Roman"/>
              <w:noProof/>
              <w:lang w:eastAsia="es-MX"/>
              <w:rPrChange w:id="157" w:author="Microsoft Office User" w:date="2021-08-13T16:26:00Z">
                <w:rPr>
                  <w:rFonts w:eastAsiaTheme="minorEastAsia"/>
                  <w:noProof/>
                  <w:lang w:eastAsia="es-MX"/>
                </w:rPr>
              </w:rPrChange>
            </w:rPr>
          </w:pPr>
          <w:r w:rsidRPr="00557959">
            <w:rPr>
              <w:rFonts w:ascii="Times New Roman" w:hAnsi="Times New Roman" w:cs="Times New Roman"/>
              <w:rPrChange w:id="158" w:author="Microsoft Office User" w:date="2021-08-13T16:26:00Z">
                <w:rPr/>
              </w:rPrChange>
            </w:rPr>
            <w:fldChar w:fldCharType="begin"/>
          </w:r>
          <w:r w:rsidRPr="00557959">
            <w:rPr>
              <w:rFonts w:ascii="Times New Roman" w:hAnsi="Times New Roman" w:cs="Times New Roman"/>
              <w:rPrChange w:id="159" w:author="Microsoft Office User" w:date="2021-08-13T16:26:00Z">
                <w:rPr/>
              </w:rPrChange>
            </w:rPr>
            <w:instrText xml:space="preserve"> HYPERLINK \l "_Toc73953004" </w:instrText>
          </w:r>
          <w:r w:rsidRPr="00557959">
            <w:rPr>
              <w:rFonts w:ascii="Times New Roman" w:hAnsi="Times New Roman" w:cs="Times New Roman"/>
              <w:rPrChange w:id="160"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rPrChange w:id="161" w:author="Microsoft Office User" w:date="2021-08-13T16:26:00Z">
                <w:rPr>
                  <w:rStyle w:val="Hipervnculo"/>
                  <w:rFonts w:ascii="Calisto MT" w:eastAsia="Times New Roman" w:hAnsi="Calisto MT"/>
                  <w:b/>
                  <w:bCs/>
                  <w:noProof/>
                </w:rPr>
              </w:rPrChange>
            </w:rPr>
            <w:t>Planteamiento del problema</w:t>
          </w:r>
          <w:r w:rsidR="00D90C1F" w:rsidRPr="00557959">
            <w:rPr>
              <w:rFonts w:ascii="Times New Roman" w:hAnsi="Times New Roman" w:cs="Times New Roman"/>
              <w:noProof/>
              <w:webHidden/>
              <w:rPrChange w:id="162" w:author="Microsoft Office User" w:date="2021-08-13T16:26:00Z">
                <w:rPr>
                  <w:noProof/>
                  <w:webHidden/>
                </w:rPr>
              </w:rPrChange>
            </w:rPr>
            <w:tab/>
          </w:r>
          <w:r w:rsidR="00D90C1F" w:rsidRPr="00557959">
            <w:rPr>
              <w:rFonts w:ascii="Times New Roman" w:hAnsi="Times New Roman" w:cs="Times New Roman"/>
              <w:noProof/>
              <w:webHidden/>
              <w:rPrChange w:id="163" w:author="Microsoft Office User" w:date="2021-08-13T16:26:00Z">
                <w:rPr>
                  <w:noProof/>
                  <w:webHidden/>
                </w:rPr>
              </w:rPrChange>
            </w:rPr>
            <w:fldChar w:fldCharType="begin"/>
          </w:r>
          <w:r w:rsidR="00D90C1F" w:rsidRPr="00557959">
            <w:rPr>
              <w:rFonts w:ascii="Times New Roman" w:hAnsi="Times New Roman" w:cs="Times New Roman"/>
              <w:noProof/>
              <w:webHidden/>
              <w:rPrChange w:id="164" w:author="Microsoft Office User" w:date="2021-08-13T16:26:00Z">
                <w:rPr>
                  <w:noProof/>
                  <w:webHidden/>
                </w:rPr>
              </w:rPrChange>
            </w:rPr>
            <w:instrText xml:space="preserve"> PAGEREF _Toc73953004 \h </w:instrText>
          </w:r>
          <w:r w:rsidR="00D90C1F" w:rsidRPr="00557959">
            <w:rPr>
              <w:rFonts w:ascii="Times New Roman" w:hAnsi="Times New Roman" w:cs="Times New Roman"/>
              <w:noProof/>
              <w:webHidden/>
              <w:rPrChange w:id="165" w:author="Microsoft Office User" w:date="2021-08-13T16:26:00Z">
                <w:rPr>
                  <w:noProof/>
                  <w:webHidden/>
                </w:rPr>
              </w:rPrChange>
            </w:rPr>
          </w:r>
          <w:r w:rsidR="00D90C1F" w:rsidRPr="00557959">
            <w:rPr>
              <w:rFonts w:ascii="Times New Roman" w:hAnsi="Times New Roman" w:cs="Times New Roman"/>
              <w:noProof/>
              <w:webHidden/>
              <w:rPrChange w:id="166" w:author="Microsoft Office User" w:date="2021-08-13T16:26:00Z">
                <w:rPr>
                  <w:noProof/>
                  <w:webHidden/>
                </w:rPr>
              </w:rPrChange>
            </w:rPr>
            <w:fldChar w:fldCharType="separate"/>
          </w:r>
          <w:r w:rsidR="00F3635D" w:rsidRPr="00557959">
            <w:rPr>
              <w:rFonts w:ascii="Times New Roman" w:hAnsi="Times New Roman" w:cs="Times New Roman"/>
              <w:noProof/>
              <w:webHidden/>
              <w:rPrChange w:id="167" w:author="Microsoft Office User" w:date="2021-08-13T16:26:00Z">
                <w:rPr>
                  <w:noProof/>
                  <w:webHidden/>
                </w:rPr>
              </w:rPrChange>
            </w:rPr>
            <w:t>7</w:t>
          </w:r>
          <w:r w:rsidR="00D90C1F" w:rsidRPr="00557959">
            <w:rPr>
              <w:rFonts w:ascii="Times New Roman" w:hAnsi="Times New Roman" w:cs="Times New Roman"/>
              <w:noProof/>
              <w:webHidden/>
              <w:rPrChange w:id="168" w:author="Microsoft Office User" w:date="2021-08-13T16:26:00Z">
                <w:rPr>
                  <w:noProof/>
                  <w:webHidden/>
                </w:rPr>
              </w:rPrChange>
            </w:rPr>
            <w:fldChar w:fldCharType="end"/>
          </w:r>
          <w:r w:rsidRPr="00557959">
            <w:rPr>
              <w:rFonts w:ascii="Times New Roman" w:hAnsi="Times New Roman" w:cs="Times New Roman"/>
              <w:noProof/>
              <w:rPrChange w:id="169" w:author="Microsoft Office User" w:date="2021-08-13T16:26:00Z">
                <w:rPr>
                  <w:noProof/>
                </w:rPr>
              </w:rPrChange>
            </w:rPr>
            <w:fldChar w:fldCharType="end"/>
          </w:r>
        </w:p>
        <w:p w14:paraId="263D46E6" w14:textId="7AA907E7" w:rsidR="00D90C1F" w:rsidRPr="00557959" w:rsidRDefault="00665613">
          <w:pPr>
            <w:pStyle w:val="TDC2"/>
            <w:tabs>
              <w:tab w:val="right" w:leader="dot" w:pos="10070"/>
            </w:tabs>
            <w:rPr>
              <w:rFonts w:ascii="Times New Roman" w:eastAsiaTheme="minorEastAsia" w:hAnsi="Times New Roman" w:cs="Times New Roman"/>
              <w:noProof/>
              <w:lang w:eastAsia="es-MX"/>
              <w:rPrChange w:id="170" w:author="Microsoft Office User" w:date="2021-08-13T16:26:00Z">
                <w:rPr>
                  <w:rFonts w:eastAsiaTheme="minorEastAsia"/>
                  <w:noProof/>
                  <w:lang w:eastAsia="es-MX"/>
                </w:rPr>
              </w:rPrChange>
            </w:rPr>
          </w:pPr>
          <w:r w:rsidRPr="00557959">
            <w:rPr>
              <w:rFonts w:ascii="Times New Roman" w:hAnsi="Times New Roman" w:cs="Times New Roman"/>
              <w:rPrChange w:id="171" w:author="Microsoft Office User" w:date="2021-08-13T16:26:00Z">
                <w:rPr/>
              </w:rPrChange>
            </w:rPr>
            <w:fldChar w:fldCharType="begin"/>
          </w:r>
          <w:r w:rsidRPr="00557959">
            <w:rPr>
              <w:rFonts w:ascii="Times New Roman" w:hAnsi="Times New Roman" w:cs="Times New Roman"/>
              <w:rPrChange w:id="172" w:author="Microsoft Office User" w:date="2021-08-13T16:26:00Z">
                <w:rPr/>
              </w:rPrChange>
            </w:rPr>
            <w:instrText xml:space="preserve"> HYPERLINK \l "_Toc73953005" </w:instrText>
          </w:r>
          <w:r w:rsidRPr="00557959">
            <w:rPr>
              <w:rFonts w:ascii="Times New Roman" w:hAnsi="Times New Roman" w:cs="Times New Roman"/>
              <w:rPrChange w:id="173"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lang w:eastAsia="es-MX"/>
              <w:rPrChange w:id="174" w:author="Microsoft Office User" w:date="2021-08-13T16:26:00Z">
                <w:rPr>
                  <w:rStyle w:val="Hipervnculo"/>
                  <w:rFonts w:ascii="Arial" w:eastAsia="Times New Roman" w:hAnsi="Arial" w:cs="Arial"/>
                  <w:b/>
                  <w:bCs/>
                  <w:noProof/>
                  <w:lang w:eastAsia="es-MX"/>
                </w:rPr>
              </w:rPrChange>
            </w:rPr>
            <w:t>Mesa de Servicio</w:t>
          </w:r>
          <w:r w:rsidR="00D90C1F" w:rsidRPr="00557959">
            <w:rPr>
              <w:rFonts w:ascii="Times New Roman" w:hAnsi="Times New Roman" w:cs="Times New Roman"/>
              <w:noProof/>
              <w:webHidden/>
              <w:rPrChange w:id="175" w:author="Microsoft Office User" w:date="2021-08-13T16:26:00Z">
                <w:rPr>
                  <w:noProof/>
                  <w:webHidden/>
                </w:rPr>
              </w:rPrChange>
            </w:rPr>
            <w:tab/>
          </w:r>
          <w:r w:rsidR="00D90C1F" w:rsidRPr="00557959">
            <w:rPr>
              <w:rFonts w:ascii="Times New Roman" w:hAnsi="Times New Roman" w:cs="Times New Roman"/>
              <w:noProof/>
              <w:webHidden/>
              <w:rPrChange w:id="176" w:author="Microsoft Office User" w:date="2021-08-13T16:26:00Z">
                <w:rPr>
                  <w:noProof/>
                  <w:webHidden/>
                </w:rPr>
              </w:rPrChange>
            </w:rPr>
            <w:fldChar w:fldCharType="begin"/>
          </w:r>
          <w:r w:rsidR="00D90C1F" w:rsidRPr="00557959">
            <w:rPr>
              <w:rFonts w:ascii="Times New Roman" w:hAnsi="Times New Roman" w:cs="Times New Roman"/>
              <w:noProof/>
              <w:webHidden/>
              <w:rPrChange w:id="177" w:author="Microsoft Office User" w:date="2021-08-13T16:26:00Z">
                <w:rPr>
                  <w:noProof/>
                  <w:webHidden/>
                </w:rPr>
              </w:rPrChange>
            </w:rPr>
            <w:instrText xml:space="preserve"> PAGEREF _Toc73953005 \h </w:instrText>
          </w:r>
          <w:r w:rsidR="00D90C1F" w:rsidRPr="00557959">
            <w:rPr>
              <w:rFonts w:ascii="Times New Roman" w:hAnsi="Times New Roman" w:cs="Times New Roman"/>
              <w:noProof/>
              <w:webHidden/>
              <w:rPrChange w:id="178" w:author="Microsoft Office User" w:date="2021-08-13T16:26:00Z">
                <w:rPr>
                  <w:noProof/>
                  <w:webHidden/>
                </w:rPr>
              </w:rPrChange>
            </w:rPr>
          </w:r>
          <w:r w:rsidR="00D90C1F" w:rsidRPr="00557959">
            <w:rPr>
              <w:rFonts w:ascii="Times New Roman" w:hAnsi="Times New Roman" w:cs="Times New Roman"/>
              <w:noProof/>
              <w:webHidden/>
              <w:rPrChange w:id="179" w:author="Microsoft Office User" w:date="2021-08-13T16:26:00Z">
                <w:rPr>
                  <w:noProof/>
                  <w:webHidden/>
                </w:rPr>
              </w:rPrChange>
            </w:rPr>
            <w:fldChar w:fldCharType="separate"/>
          </w:r>
          <w:r w:rsidR="00F3635D" w:rsidRPr="00557959">
            <w:rPr>
              <w:rFonts w:ascii="Times New Roman" w:hAnsi="Times New Roman" w:cs="Times New Roman"/>
              <w:noProof/>
              <w:webHidden/>
              <w:rPrChange w:id="180" w:author="Microsoft Office User" w:date="2021-08-13T16:26:00Z">
                <w:rPr>
                  <w:noProof/>
                  <w:webHidden/>
                </w:rPr>
              </w:rPrChange>
            </w:rPr>
            <w:t>9</w:t>
          </w:r>
          <w:r w:rsidR="00D90C1F" w:rsidRPr="00557959">
            <w:rPr>
              <w:rFonts w:ascii="Times New Roman" w:hAnsi="Times New Roman" w:cs="Times New Roman"/>
              <w:noProof/>
              <w:webHidden/>
              <w:rPrChange w:id="181" w:author="Microsoft Office User" w:date="2021-08-13T16:26:00Z">
                <w:rPr>
                  <w:noProof/>
                  <w:webHidden/>
                </w:rPr>
              </w:rPrChange>
            </w:rPr>
            <w:fldChar w:fldCharType="end"/>
          </w:r>
          <w:r w:rsidRPr="00557959">
            <w:rPr>
              <w:rFonts w:ascii="Times New Roman" w:hAnsi="Times New Roman" w:cs="Times New Roman"/>
              <w:noProof/>
              <w:rPrChange w:id="182" w:author="Microsoft Office User" w:date="2021-08-13T16:26:00Z">
                <w:rPr>
                  <w:noProof/>
                </w:rPr>
              </w:rPrChange>
            </w:rPr>
            <w:fldChar w:fldCharType="end"/>
          </w:r>
        </w:p>
        <w:p w14:paraId="17D5A22D" w14:textId="777E7B3B" w:rsidR="00D90C1F" w:rsidRPr="00557959" w:rsidRDefault="00786CDF">
          <w:pPr>
            <w:pStyle w:val="TDC3"/>
            <w:tabs>
              <w:tab w:val="right" w:leader="dot" w:pos="10070"/>
            </w:tabs>
            <w:rPr>
              <w:rFonts w:ascii="Times New Roman" w:eastAsiaTheme="minorEastAsia" w:hAnsi="Times New Roman" w:cs="Times New Roman"/>
              <w:noProof/>
              <w:lang w:eastAsia="es-MX"/>
              <w:rPrChange w:id="183" w:author="Microsoft Office User" w:date="2021-08-13T16:26:00Z">
                <w:rPr>
                  <w:rFonts w:eastAsiaTheme="minorEastAsia"/>
                  <w:noProof/>
                  <w:lang w:eastAsia="es-MX"/>
                </w:rPr>
              </w:rPrChange>
            </w:rPr>
          </w:pPr>
          <w:r w:rsidRPr="00557959">
            <w:rPr>
              <w:rFonts w:ascii="Times New Roman" w:hAnsi="Times New Roman" w:cs="Times New Roman"/>
              <w:rPrChange w:id="184" w:author="Microsoft Office User" w:date="2021-08-13T16:26:00Z">
                <w:rPr/>
              </w:rPrChange>
            </w:rPr>
            <w:fldChar w:fldCharType="begin"/>
          </w:r>
          <w:r w:rsidRPr="00557959">
            <w:rPr>
              <w:rFonts w:ascii="Times New Roman" w:hAnsi="Times New Roman" w:cs="Times New Roman"/>
              <w:rPrChange w:id="185" w:author="Microsoft Office User" w:date="2021-08-13T16:26:00Z">
                <w:rPr/>
              </w:rPrChange>
            </w:rPr>
            <w:instrText xml:space="preserve"> HYPERLINK \l "_Toc73953006" </w:instrText>
          </w:r>
          <w:r w:rsidRPr="00557959">
            <w:rPr>
              <w:rFonts w:ascii="Times New Roman" w:hAnsi="Times New Roman" w:cs="Times New Roman"/>
              <w:rPrChange w:id="186" w:author="Microsoft Office User" w:date="2021-08-13T16:26:00Z">
                <w:rPr/>
              </w:rPrChange>
            </w:rPr>
            <w:fldChar w:fldCharType="separate"/>
          </w:r>
          <w:del w:id="187" w:author="Francisco Ledesma Salamanca" w:date="2021-06-10T16:30:00Z">
            <w:r w:rsidR="00D90C1F" w:rsidRPr="00557959" w:rsidDel="00B55FCB">
              <w:rPr>
                <w:rStyle w:val="Hipervnculo"/>
                <w:rFonts w:ascii="Times New Roman" w:hAnsi="Times New Roman" w:cs="Times New Roman"/>
                <w:b/>
                <w:bCs/>
                <w:noProof/>
                <w:rPrChange w:id="188" w:author="Microsoft Office User" w:date="2021-08-13T16:26:00Z">
                  <w:rPr>
                    <w:rStyle w:val="Hipervnculo"/>
                    <w:rFonts w:ascii="Cambria" w:hAnsi="Cambria"/>
                    <w:b/>
                    <w:bCs/>
                    <w:noProof/>
                  </w:rPr>
                </w:rPrChange>
              </w:rPr>
              <w:delText>Modulo</w:delText>
            </w:r>
          </w:del>
          <w:ins w:id="189" w:author="Francisco Ledesma Salamanca" w:date="2021-06-10T16:30:00Z">
            <w:r w:rsidR="00B55FCB" w:rsidRPr="00557959">
              <w:rPr>
                <w:rStyle w:val="Hipervnculo"/>
                <w:rFonts w:ascii="Times New Roman" w:hAnsi="Times New Roman" w:cs="Times New Roman"/>
                <w:b/>
                <w:bCs/>
                <w:noProof/>
                <w:rPrChange w:id="190"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191" w:author="Microsoft Office User" w:date="2021-08-13T16:26:00Z">
                <w:rPr>
                  <w:rStyle w:val="Hipervnculo"/>
                  <w:rFonts w:ascii="Cambria" w:hAnsi="Cambria"/>
                  <w:b/>
                  <w:bCs/>
                  <w:noProof/>
                </w:rPr>
              </w:rPrChange>
            </w:rPr>
            <w:t xml:space="preserve"> 1.1: Usuarios</w:t>
          </w:r>
          <w:r w:rsidR="00D90C1F" w:rsidRPr="00557959">
            <w:rPr>
              <w:rFonts w:ascii="Times New Roman" w:hAnsi="Times New Roman" w:cs="Times New Roman"/>
              <w:noProof/>
              <w:webHidden/>
              <w:rPrChange w:id="192" w:author="Microsoft Office User" w:date="2021-08-13T16:26:00Z">
                <w:rPr>
                  <w:noProof/>
                  <w:webHidden/>
                </w:rPr>
              </w:rPrChange>
            </w:rPr>
            <w:tab/>
          </w:r>
          <w:r w:rsidR="00D90C1F" w:rsidRPr="00557959">
            <w:rPr>
              <w:rFonts w:ascii="Times New Roman" w:hAnsi="Times New Roman" w:cs="Times New Roman"/>
              <w:noProof/>
              <w:webHidden/>
              <w:rPrChange w:id="193" w:author="Microsoft Office User" w:date="2021-08-13T16:26:00Z">
                <w:rPr>
                  <w:noProof/>
                  <w:webHidden/>
                </w:rPr>
              </w:rPrChange>
            </w:rPr>
            <w:fldChar w:fldCharType="begin"/>
          </w:r>
          <w:r w:rsidR="00D90C1F" w:rsidRPr="00557959">
            <w:rPr>
              <w:rFonts w:ascii="Times New Roman" w:hAnsi="Times New Roman" w:cs="Times New Roman"/>
              <w:noProof/>
              <w:webHidden/>
              <w:rPrChange w:id="194" w:author="Microsoft Office User" w:date="2021-08-13T16:26:00Z">
                <w:rPr>
                  <w:noProof/>
                  <w:webHidden/>
                </w:rPr>
              </w:rPrChange>
            </w:rPr>
            <w:instrText xml:space="preserve"> PAGEREF _Toc73953006 \h </w:instrText>
          </w:r>
          <w:r w:rsidR="00D90C1F" w:rsidRPr="00557959">
            <w:rPr>
              <w:rFonts w:ascii="Times New Roman" w:hAnsi="Times New Roman" w:cs="Times New Roman"/>
              <w:noProof/>
              <w:webHidden/>
              <w:rPrChange w:id="195" w:author="Microsoft Office User" w:date="2021-08-13T16:26:00Z">
                <w:rPr>
                  <w:noProof/>
                  <w:webHidden/>
                </w:rPr>
              </w:rPrChange>
            </w:rPr>
          </w:r>
          <w:r w:rsidR="00D90C1F" w:rsidRPr="00557959">
            <w:rPr>
              <w:rFonts w:ascii="Times New Roman" w:hAnsi="Times New Roman" w:cs="Times New Roman"/>
              <w:noProof/>
              <w:webHidden/>
              <w:rPrChange w:id="196" w:author="Microsoft Office User" w:date="2021-08-13T16:26:00Z">
                <w:rPr>
                  <w:noProof/>
                  <w:webHidden/>
                </w:rPr>
              </w:rPrChange>
            </w:rPr>
            <w:fldChar w:fldCharType="separate"/>
          </w:r>
          <w:r w:rsidR="00F3635D" w:rsidRPr="00557959">
            <w:rPr>
              <w:rFonts w:ascii="Times New Roman" w:hAnsi="Times New Roman" w:cs="Times New Roman"/>
              <w:noProof/>
              <w:webHidden/>
              <w:rPrChange w:id="197" w:author="Microsoft Office User" w:date="2021-08-13T16:26:00Z">
                <w:rPr>
                  <w:noProof/>
                  <w:webHidden/>
                </w:rPr>
              </w:rPrChange>
            </w:rPr>
            <w:t>10</w:t>
          </w:r>
          <w:r w:rsidR="00D90C1F" w:rsidRPr="00557959">
            <w:rPr>
              <w:rFonts w:ascii="Times New Roman" w:hAnsi="Times New Roman" w:cs="Times New Roman"/>
              <w:noProof/>
              <w:webHidden/>
              <w:rPrChange w:id="198" w:author="Microsoft Office User" w:date="2021-08-13T16:26:00Z">
                <w:rPr>
                  <w:noProof/>
                  <w:webHidden/>
                </w:rPr>
              </w:rPrChange>
            </w:rPr>
            <w:fldChar w:fldCharType="end"/>
          </w:r>
          <w:r w:rsidRPr="00557959">
            <w:rPr>
              <w:rFonts w:ascii="Times New Roman" w:hAnsi="Times New Roman" w:cs="Times New Roman"/>
              <w:noProof/>
              <w:rPrChange w:id="199" w:author="Microsoft Office User" w:date="2021-08-13T16:26:00Z">
                <w:rPr>
                  <w:noProof/>
                </w:rPr>
              </w:rPrChange>
            </w:rPr>
            <w:fldChar w:fldCharType="end"/>
          </w:r>
        </w:p>
        <w:p w14:paraId="79BB49CC" w14:textId="4A4A8EE1" w:rsidR="00D90C1F" w:rsidRPr="00557959" w:rsidRDefault="00786CDF">
          <w:pPr>
            <w:pStyle w:val="TDC3"/>
            <w:tabs>
              <w:tab w:val="right" w:leader="dot" w:pos="10070"/>
            </w:tabs>
            <w:rPr>
              <w:rFonts w:ascii="Times New Roman" w:eastAsiaTheme="minorEastAsia" w:hAnsi="Times New Roman" w:cs="Times New Roman"/>
              <w:noProof/>
              <w:lang w:eastAsia="es-MX"/>
              <w:rPrChange w:id="200" w:author="Microsoft Office User" w:date="2021-08-13T16:26:00Z">
                <w:rPr>
                  <w:rFonts w:eastAsiaTheme="minorEastAsia"/>
                  <w:noProof/>
                  <w:lang w:eastAsia="es-MX"/>
                </w:rPr>
              </w:rPrChange>
            </w:rPr>
          </w:pPr>
          <w:r w:rsidRPr="00557959">
            <w:rPr>
              <w:rFonts w:ascii="Times New Roman" w:hAnsi="Times New Roman" w:cs="Times New Roman"/>
              <w:rPrChange w:id="201" w:author="Microsoft Office User" w:date="2021-08-13T16:26:00Z">
                <w:rPr/>
              </w:rPrChange>
            </w:rPr>
            <w:fldChar w:fldCharType="begin"/>
          </w:r>
          <w:r w:rsidRPr="00557959">
            <w:rPr>
              <w:rFonts w:ascii="Times New Roman" w:hAnsi="Times New Roman" w:cs="Times New Roman"/>
              <w:rPrChange w:id="202" w:author="Microsoft Office User" w:date="2021-08-13T16:26:00Z">
                <w:rPr/>
              </w:rPrChange>
            </w:rPr>
            <w:instrText xml:space="preserve"> HYPERLINK \l "_Toc73953007" </w:instrText>
          </w:r>
          <w:r w:rsidRPr="00557959">
            <w:rPr>
              <w:rFonts w:ascii="Times New Roman" w:hAnsi="Times New Roman" w:cs="Times New Roman"/>
              <w:rPrChange w:id="203" w:author="Microsoft Office User" w:date="2021-08-13T16:26:00Z">
                <w:rPr/>
              </w:rPrChange>
            </w:rPr>
            <w:fldChar w:fldCharType="separate"/>
          </w:r>
          <w:del w:id="204" w:author="Francisco Ledesma Salamanca" w:date="2021-06-10T16:30:00Z">
            <w:r w:rsidR="00D90C1F" w:rsidRPr="00557959" w:rsidDel="00B55FCB">
              <w:rPr>
                <w:rStyle w:val="Hipervnculo"/>
                <w:rFonts w:ascii="Times New Roman" w:hAnsi="Times New Roman" w:cs="Times New Roman"/>
                <w:b/>
                <w:bCs/>
                <w:noProof/>
                <w:rPrChange w:id="205" w:author="Microsoft Office User" w:date="2021-08-13T16:26:00Z">
                  <w:rPr>
                    <w:rStyle w:val="Hipervnculo"/>
                    <w:rFonts w:ascii="Cambria" w:hAnsi="Cambria"/>
                    <w:b/>
                    <w:bCs/>
                    <w:noProof/>
                  </w:rPr>
                </w:rPrChange>
              </w:rPr>
              <w:delText>Modulo</w:delText>
            </w:r>
          </w:del>
          <w:ins w:id="206" w:author="Francisco Ledesma Salamanca" w:date="2021-06-10T16:30:00Z">
            <w:r w:rsidR="00B55FCB" w:rsidRPr="00557959">
              <w:rPr>
                <w:rStyle w:val="Hipervnculo"/>
                <w:rFonts w:ascii="Times New Roman" w:hAnsi="Times New Roman" w:cs="Times New Roman"/>
                <w:b/>
                <w:bCs/>
                <w:noProof/>
                <w:rPrChange w:id="207"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208" w:author="Microsoft Office User" w:date="2021-08-13T16:26:00Z">
                <w:rPr>
                  <w:rStyle w:val="Hipervnculo"/>
                  <w:rFonts w:ascii="Cambria" w:hAnsi="Cambria"/>
                  <w:b/>
                  <w:bCs/>
                  <w:noProof/>
                </w:rPr>
              </w:rPrChange>
            </w:rPr>
            <w:t xml:space="preserve"> 1.2 Solicitudes de Incidencias</w:t>
          </w:r>
          <w:r w:rsidR="00D90C1F" w:rsidRPr="00557959">
            <w:rPr>
              <w:rFonts w:ascii="Times New Roman" w:hAnsi="Times New Roman" w:cs="Times New Roman"/>
              <w:noProof/>
              <w:webHidden/>
              <w:rPrChange w:id="209" w:author="Microsoft Office User" w:date="2021-08-13T16:26:00Z">
                <w:rPr>
                  <w:noProof/>
                  <w:webHidden/>
                </w:rPr>
              </w:rPrChange>
            </w:rPr>
            <w:tab/>
          </w:r>
          <w:r w:rsidR="00D90C1F" w:rsidRPr="00557959">
            <w:rPr>
              <w:rFonts w:ascii="Times New Roman" w:hAnsi="Times New Roman" w:cs="Times New Roman"/>
              <w:noProof/>
              <w:webHidden/>
              <w:rPrChange w:id="210" w:author="Microsoft Office User" w:date="2021-08-13T16:26:00Z">
                <w:rPr>
                  <w:noProof/>
                  <w:webHidden/>
                </w:rPr>
              </w:rPrChange>
            </w:rPr>
            <w:fldChar w:fldCharType="begin"/>
          </w:r>
          <w:r w:rsidR="00D90C1F" w:rsidRPr="00557959">
            <w:rPr>
              <w:rFonts w:ascii="Times New Roman" w:hAnsi="Times New Roman" w:cs="Times New Roman"/>
              <w:noProof/>
              <w:webHidden/>
              <w:rPrChange w:id="211" w:author="Microsoft Office User" w:date="2021-08-13T16:26:00Z">
                <w:rPr>
                  <w:noProof/>
                  <w:webHidden/>
                </w:rPr>
              </w:rPrChange>
            </w:rPr>
            <w:instrText xml:space="preserve"> PAGEREF _Toc73953007 \h </w:instrText>
          </w:r>
          <w:r w:rsidR="00D90C1F" w:rsidRPr="00557959">
            <w:rPr>
              <w:rFonts w:ascii="Times New Roman" w:hAnsi="Times New Roman" w:cs="Times New Roman"/>
              <w:noProof/>
              <w:webHidden/>
              <w:rPrChange w:id="212" w:author="Microsoft Office User" w:date="2021-08-13T16:26:00Z">
                <w:rPr>
                  <w:noProof/>
                  <w:webHidden/>
                </w:rPr>
              </w:rPrChange>
            </w:rPr>
          </w:r>
          <w:r w:rsidR="00D90C1F" w:rsidRPr="00557959">
            <w:rPr>
              <w:rFonts w:ascii="Times New Roman" w:hAnsi="Times New Roman" w:cs="Times New Roman"/>
              <w:noProof/>
              <w:webHidden/>
              <w:rPrChange w:id="213" w:author="Microsoft Office User" w:date="2021-08-13T16:26:00Z">
                <w:rPr>
                  <w:noProof/>
                  <w:webHidden/>
                </w:rPr>
              </w:rPrChange>
            </w:rPr>
            <w:fldChar w:fldCharType="separate"/>
          </w:r>
          <w:r w:rsidR="00F3635D" w:rsidRPr="00557959">
            <w:rPr>
              <w:rFonts w:ascii="Times New Roman" w:hAnsi="Times New Roman" w:cs="Times New Roman"/>
              <w:noProof/>
              <w:webHidden/>
              <w:rPrChange w:id="214" w:author="Microsoft Office User" w:date="2021-08-13T16:26:00Z">
                <w:rPr>
                  <w:noProof/>
                  <w:webHidden/>
                </w:rPr>
              </w:rPrChange>
            </w:rPr>
            <w:t>10</w:t>
          </w:r>
          <w:r w:rsidR="00D90C1F" w:rsidRPr="00557959">
            <w:rPr>
              <w:rFonts w:ascii="Times New Roman" w:hAnsi="Times New Roman" w:cs="Times New Roman"/>
              <w:noProof/>
              <w:webHidden/>
              <w:rPrChange w:id="215" w:author="Microsoft Office User" w:date="2021-08-13T16:26:00Z">
                <w:rPr>
                  <w:noProof/>
                  <w:webHidden/>
                </w:rPr>
              </w:rPrChange>
            </w:rPr>
            <w:fldChar w:fldCharType="end"/>
          </w:r>
          <w:r w:rsidRPr="00557959">
            <w:rPr>
              <w:rFonts w:ascii="Times New Roman" w:hAnsi="Times New Roman" w:cs="Times New Roman"/>
              <w:noProof/>
              <w:rPrChange w:id="216" w:author="Microsoft Office User" w:date="2021-08-13T16:26:00Z">
                <w:rPr>
                  <w:noProof/>
                </w:rPr>
              </w:rPrChange>
            </w:rPr>
            <w:fldChar w:fldCharType="end"/>
          </w:r>
        </w:p>
        <w:p w14:paraId="210B12D1" w14:textId="29581EBD" w:rsidR="00D90C1F" w:rsidRPr="00557959" w:rsidRDefault="00786CDF">
          <w:pPr>
            <w:pStyle w:val="TDC3"/>
            <w:tabs>
              <w:tab w:val="right" w:leader="dot" w:pos="10070"/>
            </w:tabs>
            <w:rPr>
              <w:rFonts w:ascii="Times New Roman" w:eastAsiaTheme="minorEastAsia" w:hAnsi="Times New Roman" w:cs="Times New Roman"/>
              <w:noProof/>
              <w:lang w:eastAsia="es-MX"/>
              <w:rPrChange w:id="217" w:author="Microsoft Office User" w:date="2021-08-13T16:26:00Z">
                <w:rPr>
                  <w:rFonts w:eastAsiaTheme="minorEastAsia"/>
                  <w:noProof/>
                  <w:lang w:eastAsia="es-MX"/>
                </w:rPr>
              </w:rPrChange>
            </w:rPr>
          </w:pPr>
          <w:r w:rsidRPr="00557959">
            <w:rPr>
              <w:rFonts w:ascii="Times New Roman" w:hAnsi="Times New Roman" w:cs="Times New Roman"/>
              <w:rPrChange w:id="218" w:author="Microsoft Office User" w:date="2021-08-13T16:26:00Z">
                <w:rPr/>
              </w:rPrChange>
            </w:rPr>
            <w:fldChar w:fldCharType="begin"/>
          </w:r>
          <w:r w:rsidRPr="00557959">
            <w:rPr>
              <w:rFonts w:ascii="Times New Roman" w:hAnsi="Times New Roman" w:cs="Times New Roman"/>
              <w:rPrChange w:id="219" w:author="Microsoft Office User" w:date="2021-08-13T16:26:00Z">
                <w:rPr/>
              </w:rPrChange>
            </w:rPr>
            <w:instrText xml:space="preserve"> HYPERLINK \l "_Toc73953008" </w:instrText>
          </w:r>
          <w:r w:rsidRPr="00557959">
            <w:rPr>
              <w:rFonts w:ascii="Times New Roman" w:hAnsi="Times New Roman" w:cs="Times New Roman"/>
              <w:rPrChange w:id="220" w:author="Microsoft Office User" w:date="2021-08-13T16:26:00Z">
                <w:rPr/>
              </w:rPrChange>
            </w:rPr>
            <w:fldChar w:fldCharType="separate"/>
          </w:r>
          <w:del w:id="221" w:author="Francisco Ledesma Salamanca" w:date="2021-06-10T16:30:00Z">
            <w:r w:rsidR="00D90C1F" w:rsidRPr="00557959" w:rsidDel="00B55FCB">
              <w:rPr>
                <w:rStyle w:val="Hipervnculo"/>
                <w:rFonts w:ascii="Times New Roman" w:hAnsi="Times New Roman" w:cs="Times New Roman"/>
                <w:b/>
                <w:bCs/>
                <w:noProof/>
                <w:rPrChange w:id="222" w:author="Microsoft Office User" w:date="2021-08-13T16:26:00Z">
                  <w:rPr>
                    <w:rStyle w:val="Hipervnculo"/>
                    <w:rFonts w:ascii="Cambria" w:hAnsi="Cambria"/>
                    <w:b/>
                    <w:bCs/>
                    <w:noProof/>
                  </w:rPr>
                </w:rPrChange>
              </w:rPr>
              <w:delText>Modulo</w:delText>
            </w:r>
          </w:del>
          <w:ins w:id="223" w:author="Francisco Ledesma Salamanca" w:date="2021-06-10T16:30:00Z">
            <w:r w:rsidR="00B55FCB" w:rsidRPr="00557959">
              <w:rPr>
                <w:rStyle w:val="Hipervnculo"/>
                <w:rFonts w:ascii="Times New Roman" w:hAnsi="Times New Roman" w:cs="Times New Roman"/>
                <w:b/>
                <w:bCs/>
                <w:noProof/>
                <w:rPrChange w:id="224"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225" w:author="Microsoft Office User" w:date="2021-08-13T16:26:00Z">
                <w:rPr>
                  <w:rStyle w:val="Hipervnculo"/>
                  <w:rFonts w:ascii="Cambria" w:hAnsi="Cambria"/>
                  <w:b/>
                  <w:bCs/>
                  <w:noProof/>
                </w:rPr>
              </w:rPrChange>
            </w:rPr>
            <w:t xml:space="preserve"> 1.3 Gestión de problemas</w:t>
          </w:r>
          <w:r w:rsidR="00D90C1F" w:rsidRPr="00557959">
            <w:rPr>
              <w:rFonts w:ascii="Times New Roman" w:hAnsi="Times New Roman" w:cs="Times New Roman"/>
              <w:noProof/>
              <w:webHidden/>
              <w:rPrChange w:id="226" w:author="Microsoft Office User" w:date="2021-08-13T16:26:00Z">
                <w:rPr>
                  <w:noProof/>
                  <w:webHidden/>
                </w:rPr>
              </w:rPrChange>
            </w:rPr>
            <w:tab/>
          </w:r>
          <w:r w:rsidR="00D90C1F" w:rsidRPr="00557959">
            <w:rPr>
              <w:rFonts w:ascii="Times New Roman" w:hAnsi="Times New Roman" w:cs="Times New Roman"/>
              <w:noProof/>
              <w:webHidden/>
              <w:rPrChange w:id="227" w:author="Microsoft Office User" w:date="2021-08-13T16:26:00Z">
                <w:rPr>
                  <w:noProof/>
                  <w:webHidden/>
                </w:rPr>
              </w:rPrChange>
            </w:rPr>
            <w:fldChar w:fldCharType="begin"/>
          </w:r>
          <w:r w:rsidR="00D90C1F" w:rsidRPr="00557959">
            <w:rPr>
              <w:rFonts w:ascii="Times New Roman" w:hAnsi="Times New Roman" w:cs="Times New Roman"/>
              <w:noProof/>
              <w:webHidden/>
              <w:rPrChange w:id="228" w:author="Microsoft Office User" w:date="2021-08-13T16:26:00Z">
                <w:rPr>
                  <w:noProof/>
                  <w:webHidden/>
                </w:rPr>
              </w:rPrChange>
            </w:rPr>
            <w:instrText xml:space="preserve"> PAGEREF _Toc73953008 \h </w:instrText>
          </w:r>
          <w:r w:rsidR="00D90C1F" w:rsidRPr="00557959">
            <w:rPr>
              <w:rFonts w:ascii="Times New Roman" w:hAnsi="Times New Roman" w:cs="Times New Roman"/>
              <w:noProof/>
              <w:webHidden/>
              <w:rPrChange w:id="229" w:author="Microsoft Office User" w:date="2021-08-13T16:26:00Z">
                <w:rPr>
                  <w:noProof/>
                  <w:webHidden/>
                </w:rPr>
              </w:rPrChange>
            </w:rPr>
          </w:r>
          <w:r w:rsidR="00D90C1F" w:rsidRPr="00557959">
            <w:rPr>
              <w:rFonts w:ascii="Times New Roman" w:hAnsi="Times New Roman" w:cs="Times New Roman"/>
              <w:noProof/>
              <w:webHidden/>
              <w:rPrChange w:id="230" w:author="Microsoft Office User" w:date="2021-08-13T16:26:00Z">
                <w:rPr>
                  <w:noProof/>
                  <w:webHidden/>
                </w:rPr>
              </w:rPrChange>
            </w:rPr>
            <w:fldChar w:fldCharType="separate"/>
          </w:r>
          <w:r w:rsidR="00F3635D" w:rsidRPr="00557959">
            <w:rPr>
              <w:rFonts w:ascii="Times New Roman" w:hAnsi="Times New Roman" w:cs="Times New Roman"/>
              <w:noProof/>
              <w:webHidden/>
              <w:rPrChange w:id="231" w:author="Microsoft Office User" w:date="2021-08-13T16:26:00Z">
                <w:rPr>
                  <w:noProof/>
                  <w:webHidden/>
                </w:rPr>
              </w:rPrChange>
            </w:rPr>
            <w:t>10</w:t>
          </w:r>
          <w:r w:rsidR="00D90C1F" w:rsidRPr="00557959">
            <w:rPr>
              <w:rFonts w:ascii="Times New Roman" w:hAnsi="Times New Roman" w:cs="Times New Roman"/>
              <w:noProof/>
              <w:webHidden/>
              <w:rPrChange w:id="232" w:author="Microsoft Office User" w:date="2021-08-13T16:26:00Z">
                <w:rPr>
                  <w:noProof/>
                  <w:webHidden/>
                </w:rPr>
              </w:rPrChange>
            </w:rPr>
            <w:fldChar w:fldCharType="end"/>
          </w:r>
          <w:r w:rsidRPr="00557959">
            <w:rPr>
              <w:rFonts w:ascii="Times New Roman" w:hAnsi="Times New Roman" w:cs="Times New Roman"/>
              <w:noProof/>
              <w:rPrChange w:id="233" w:author="Microsoft Office User" w:date="2021-08-13T16:26:00Z">
                <w:rPr>
                  <w:noProof/>
                </w:rPr>
              </w:rPrChange>
            </w:rPr>
            <w:fldChar w:fldCharType="end"/>
          </w:r>
        </w:p>
        <w:p w14:paraId="40DDB192" w14:textId="349FF9B3" w:rsidR="00D90C1F" w:rsidRPr="00557959" w:rsidRDefault="00786CDF">
          <w:pPr>
            <w:pStyle w:val="TDC3"/>
            <w:tabs>
              <w:tab w:val="right" w:leader="dot" w:pos="10070"/>
            </w:tabs>
            <w:rPr>
              <w:rFonts w:ascii="Times New Roman" w:eastAsiaTheme="minorEastAsia" w:hAnsi="Times New Roman" w:cs="Times New Roman"/>
              <w:noProof/>
              <w:lang w:eastAsia="es-MX"/>
              <w:rPrChange w:id="234" w:author="Microsoft Office User" w:date="2021-08-13T16:26:00Z">
                <w:rPr>
                  <w:rFonts w:eastAsiaTheme="minorEastAsia"/>
                  <w:noProof/>
                  <w:lang w:eastAsia="es-MX"/>
                </w:rPr>
              </w:rPrChange>
            </w:rPr>
          </w:pPr>
          <w:r w:rsidRPr="00557959">
            <w:rPr>
              <w:rFonts w:ascii="Times New Roman" w:hAnsi="Times New Roman" w:cs="Times New Roman"/>
              <w:rPrChange w:id="235" w:author="Microsoft Office User" w:date="2021-08-13T16:26:00Z">
                <w:rPr/>
              </w:rPrChange>
            </w:rPr>
            <w:fldChar w:fldCharType="begin"/>
          </w:r>
          <w:r w:rsidRPr="00557959">
            <w:rPr>
              <w:rFonts w:ascii="Times New Roman" w:hAnsi="Times New Roman" w:cs="Times New Roman"/>
              <w:rPrChange w:id="236" w:author="Microsoft Office User" w:date="2021-08-13T16:26:00Z">
                <w:rPr/>
              </w:rPrChange>
            </w:rPr>
            <w:instrText xml:space="preserve"> HYPERLINK \l "_Toc73953009" </w:instrText>
          </w:r>
          <w:r w:rsidRPr="00557959">
            <w:rPr>
              <w:rFonts w:ascii="Times New Roman" w:hAnsi="Times New Roman" w:cs="Times New Roman"/>
              <w:rPrChange w:id="237" w:author="Microsoft Office User" w:date="2021-08-13T16:26:00Z">
                <w:rPr/>
              </w:rPrChange>
            </w:rPr>
            <w:fldChar w:fldCharType="separate"/>
          </w:r>
          <w:del w:id="238" w:author="Francisco Ledesma Salamanca" w:date="2021-06-10T16:30:00Z">
            <w:r w:rsidR="00D90C1F" w:rsidRPr="00557959" w:rsidDel="00B55FCB">
              <w:rPr>
                <w:rStyle w:val="Hipervnculo"/>
                <w:rFonts w:ascii="Times New Roman" w:hAnsi="Times New Roman" w:cs="Times New Roman"/>
                <w:b/>
                <w:bCs/>
                <w:noProof/>
                <w:rPrChange w:id="239" w:author="Microsoft Office User" w:date="2021-08-13T16:26:00Z">
                  <w:rPr>
                    <w:rStyle w:val="Hipervnculo"/>
                    <w:rFonts w:ascii="Cambria" w:hAnsi="Cambria"/>
                    <w:b/>
                    <w:bCs/>
                    <w:noProof/>
                  </w:rPr>
                </w:rPrChange>
              </w:rPr>
              <w:delText>Modulo</w:delText>
            </w:r>
          </w:del>
          <w:ins w:id="240" w:author="Francisco Ledesma Salamanca" w:date="2021-06-10T16:30:00Z">
            <w:r w:rsidR="00B55FCB" w:rsidRPr="00557959">
              <w:rPr>
                <w:rStyle w:val="Hipervnculo"/>
                <w:rFonts w:ascii="Times New Roman" w:hAnsi="Times New Roman" w:cs="Times New Roman"/>
                <w:b/>
                <w:bCs/>
                <w:noProof/>
                <w:rPrChange w:id="241"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242" w:author="Microsoft Office User" w:date="2021-08-13T16:26:00Z">
                <w:rPr>
                  <w:rStyle w:val="Hipervnculo"/>
                  <w:rFonts w:ascii="Cambria" w:hAnsi="Cambria"/>
                  <w:b/>
                  <w:bCs/>
                  <w:noProof/>
                </w:rPr>
              </w:rPrChange>
            </w:rPr>
            <w:t xml:space="preserve"> 1.4 Gestión de cambios.</w:t>
          </w:r>
          <w:r w:rsidR="00D90C1F" w:rsidRPr="00557959">
            <w:rPr>
              <w:rFonts w:ascii="Times New Roman" w:hAnsi="Times New Roman" w:cs="Times New Roman"/>
              <w:noProof/>
              <w:webHidden/>
              <w:rPrChange w:id="243" w:author="Microsoft Office User" w:date="2021-08-13T16:26:00Z">
                <w:rPr>
                  <w:noProof/>
                  <w:webHidden/>
                </w:rPr>
              </w:rPrChange>
            </w:rPr>
            <w:tab/>
          </w:r>
          <w:r w:rsidR="00D90C1F" w:rsidRPr="00557959">
            <w:rPr>
              <w:rFonts w:ascii="Times New Roman" w:hAnsi="Times New Roman" w:cs="Times New Roman"/>
              <w:noProof/>
              <w:webHidden/>
              <w:rPrChange w:id="244" w:author="Microsoft Office User" w:date="2021-08-13T16:26:00Z">
                <w:rPr>
                  <w:noProof/>
                  <w:webHidden/>
                </w:rPr>
              </w:rPrChange>
            </w:rPr>
            <w:fldChar w:fldCharType="begin"/>
          </w:r>
          <w:r w:rsidR="00D90C1F" w:rsidRPr="00557959">
            <w:rPr>
              <w:rFonts w:ascii="Times New Roman" w:hAnsi="Times New Roman" w:cs="Times New Roman"/>
              <w:noProof/>
              <w:webHidden/>
              <w:rPrChange w:id="245" w:author="Microsoft Office User" w:date="2021-08-13T16:26:00Z">
                <w:rPr>
                  <w:noProof/>
                  <w:webHidden/>
                </w:rPr>
              </w:rPrChange>
            </w:rPr>
            <w:instrText xml:space="preserve"> PAGEREF _Toc73953009 \h </w:instrText>
          </w:r>
          <w:r w:rsidR="00D90C1F" w:rsidRPr="00557959">
            <w:rPr>
              <w:rFonts w:ascii="Times New Roman" w:hAnsi="Times New Roman" w:cs="Times New Roman"/>
              <w:noProof/>
              <w:webHidden/>
              <w:rPrChange w:id="246" w:author="Microsoft Office User" w:date="2021-08-13T16:26:00Z">
                <w:rPr>
                  <w:noProof/>
                  <w:webHidden/>
                </w:rPr>
              </w:rPrChange>
            </w:rPr>
          </w:r>
          <w:r w:rsidR="00D90C1F" w:rsidRPr="00557959">
            <w:rPr>
              <w:rFonts w:ascii="Times New Roman" w:hAnsi="Times New Roman" w:cs="Times New Roman"/>
              <w:noProof/>
              <w:webHidden/>
              <w:rPrChange w:id="247" w:author="Microsoft Office User" w:date="2021-08-13T16:26:00Z">
                <w:rPr>
                  <w:noProof/>
                  <w:webHidden/>
                </w:rPr>
              </w:rPrChange>
            </w:rPr>
            <w:fldChar w:fldCharType="separate"/>
          </w:r>
          <w:r w:rsidR="00F3635D" w:rsidRPr="00557959">
            <w:rPr>
              <w:rFonts w:ascii="Times New Roman" w:hAnsi="Times New Roman" w:cs="Times New Roman"/>
              <w:noProof/>
              <w:webHidden/>
              <w:rPrChange w:id="248" w:author="Microsoft Office User" w:date="2021-08-13T16:26:00Z">
                <w:rPr>
                  <w:noProof/>
                  <w:webHidden/>
                </w:rPr>
              </w:rPrChange>
            </w:rPr>
            <w:t>10</w:t>
          </w:r>
          <w:r w:rsidR="00D90C1F" w:rsidRPr="00557959">
            <w:rPr>
              <w:rFonts w:ascii="Times New Roman" w:hAnsi="Times New Roman" w:cs="Times New Roman"/>
              <w:noProof/>
              <w:webHidden/>
              <w:rPrChange w:id="249" w:author="Microsoft Office User" w:date="2021-08-13T16:26:00Z">
                <w:rPr>
                  <w:noProof/>
                  <w:webHidden/>
                </w:rPr>
              </w:rPrChange>
            </w:rPr>
            <w:fldChar w:fldCharType="end"/>
          </w:r>
          <w:r w:rsidRPr="00557959">
            <w:rPr>
              <w:rFonts w:ascii="Times New Roman" w:hAnsi="Times New Roman" w:cs="Times New Roman"/>
              <w:noProof/>
              <w:rPrChange w:id="250" w:author="Microsoft Office User" w:date="2021-08-13T16:26:00Z">
                <w:rPr>
                  <w:noProof/>
                </w:rPr>
              </w:rPrChange>
            </w:rPr>
            <w:fldChar w:fldCharType="end"/>
          </w:r>
        </w:p>
        <w:p w14:paraId="13F1F91F" w14:textId="783B14FA" w:rsidR="00D90C1F" w:rsidRPr="00557959" w:rsidRDefault="00786CDF">
          <w:pPr>
            <w:pStyle w:val="TDC3"/>
            <w:tabs>
              <w:tab w:val="right" w:leader="dot" w:pos="10070"/>
            </w:tabs>
            <w:rPr>
              <w:rFonts w:ascii="Times New Roman" w:eastAsiaTheme="minorEastAsia" w:hAnsi="Times New Roman" w:cs="Times New Roman"/>
              <w:noProof/>
              <w:lang w:eastAsia="es-MX"/>
              <w:rPrChange w:id="251" w:author="Microsoft Office User" w:date="2021-08-13T16:26:00Z">
                <w:rPr>
                  <w:rFonts w:eastAsiaTheme="minorEastAsia"/>
                  <w:noProof/>
                  <w:lang w:eastAsia="es-MX"/>
                </w:rPr>
              </w:rPrChange>
            </w:rPr>
          </w:pPr>
          <w:r w:rsidRPr="00557959">
            <w:rPr>
              <w:rFonts w:ascii="Times New Roman" w:hAnsi="Times New Roman" w:cs="Times New Roman"/>
              <w:rPrChange w:id="252" w:author="Microsoft Office User" w:date="2021-08-13T16:26:00Z">
                <w:rPr/>
              </w:rPrChange>
            </w:rPr>
            <w:fldChar w:fldCharType="begin"/>
          </w:r>
          <w:r w:rsidRPr="00557959">
            <w:rPr>
              <w:rFonts w:ascii="Times New Roman" w:hAnsi="Times New Roman" w:cs="Times New Roman"/>
              <w:rPrChange w:id="253" w:author="Microsoft Office User" w:date="2021-08-13T16:26:00Z">
                <w:rPr/>
              </w:rPrChange>
            </w:rPr>
            <w:instrText xml:space="preserve"> HYPERLINK \l "_Toc73953010" </w:instrText>
          </w:r>
          <w:r w:rsidRPr="00557959">
            <w:rPr>
              <w:rFonts w:ascii="Times New Roman" w:hAnsi="Times New Roman" w:cs="Times New Roman"/>
              <w:rPrChange w:id="254" w:author="Microsoft Office User" w:date="2021-08-13T16:26:00Z">
                <w:rPr/>
              </w:rPrChange>
            </w:rPr>
            <w:fldChar w:fldCharType="separate"/>
          </w:r>
          <w:del w:id="255" w:author="Francisco Ledesma Salamanca" w:date="2021-06-10T16:30:00Z">
            <w:r w:rsidR="00D90C1F" w:rsidRPr="00557959" w:rsidDel="00B55FCB">
              <w:rPr>
                <w:rStyle w:val="Hipervnculo"/>
                <w:rFonts w:ascii="Times New Roman" w:hAnsi="Times New Roman" w:cs="Times New Roman"/>
                <w:b/>
                <w:bCs/>
                <w:noProof/>
                <w:rPrChange w:id="256" w:author="Microsoft Office User" w:date="2021-08-13T16:26:00Z">
                  <w:rPr>
                    <w:rStyle w:val="Hipervnculo"/>
                    <w:rFonts w:ascii="Cambria" w:hAnsi="Cambria"/>
                    <w:b/>
                    <w:bCs/>
                    <w:noProof/>
                  </w:rPr>
                </w:rPrChange>
              </w:rPr>
              <w:delText>Modulo</w:delText>
            </w:r>
          </w:del>
          <w:ins w:id="257" w:author="Francisco Ledesma Salamanca" w:date="2021-06-10T16:30:00Z">
            <w:r w:rsidR="00B55FCB" w:rsidRPr="00557959">
              <w:rPr>
                <w:rStyle w:val="Hipervnculo"/>
                <w:rFonts w:ascii="Times New Roman" w:hAnsi="Times New Roman" w:cs="Times New Roman"/>
                <w:b/>
                <w:bCs/>
                <w:noProof/>
                <w:rPrChange w:id="258"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259" w:author="Microsoft Office User" w:date="2021-08-13T16:26:00Z">
                <w:rPr>
                  <w:rStyle w:val="Hipervnculo"/>
                  <w:rFonts w:ascii="Cambria" w:hAnsi="Cambria"/>
                  <w:b/>
                  <w:bCs/>
                  <w:noProof/>
                </w:rPr>
              </w:rPrChange>
            </w:rPr>
            <w:t xml:space="preserve"> 1.5 Gestión de Activos</w:t>
          </w:r>
          <w:r w:rsidR="00D90C1F" w:rsidRPr="00557959">
            <w:rPr>
              <w:rFonts w:ascii="Times New Roman" w:hAnsi="Times New Roman" w:cs="Times New Roman"/>
              <w:noProof/>
              <w:webHidden/>
              <w:rPrChange w:id="260" w:author="Microsoft Office User" w:date="2021-08-13T16:26:00Z">
                <w:rPr>
                  <w:noProof/>
                  <w:webHidden/>
                </w:rPr>
              </w:rPrChange>
            </w:rPr>
            <w:tab/>
          </w:r>
          <w:r w:rsidR="00D90C1F" w:rsidRPr="00557959">
            <w:rPr>
              <w:rFonts w:ascii="Times New Roman" w:hAnsi="Times New Roman" w:cs="Times New Roman"/>
              <w:noProof/>
              <w:webHidden/>
              <w:rPrChange w:id="261" w:author="Microsoft Office User" w:date="2021-08-13T16:26:00Z">
                <w:rPr>
                  <w:noProof/>
                  <w:webHidden/>
                </w:rPr>
              </w:rPrChange>
            </w:rPr>
            <w:fldChar w:fldCharType="begin"/>
          </w:r>
          <w:r w:rsidR="00D90C1F" w:rsidRPr="00557959">
            <w:rPr>
              <w:rFonts w:ascii="Times New Roman" w:hAnsi="Times New Roman" w:cs="Times New Roman"/>
              <w:noProof/>
              <w:webHidden/>
              <w:rPrChange w:id="262" w:author="Microsoft Office User" w:date="2021-08-13T16:26:00Z">
                <w:rPr>
                  <w:noProof/>
                  <w:webHidden/>
                </w:rPr>
              </w:rPrChange>
            </w:rPr>
            <w:instrText xml:space="preserve"> PAGEREF _Toc73953010 \h </w:instrText>
          </w:r>
          <w:r w:rsidR="00D90C1F" w:rsidRPr="00557959">
            <w:rPr>
              <w:rFonts w:ascii="Times New Roman" w:hAnsi="Times New Roman" w:cs="Times New Roman"/>
              <w:noProof/>
              <w:webHidden/>
              <w:rPrChange w:id="263" w:author="Microsoft Office User" w:date="2021-08-13T16:26:00Z">
                <w:rPr>
                  <w:noProof/>
                  <w:webHidden/>
                </w:rPr>
              </w:rPrChange>
            </w:rPr>
          </w:r>
          <w:r w:rsidR="00D90C1F" w:rsidRPr="00557959">
            <w:rPr>
              <w:rFonts w:ascii="Times New Roman" w:hAnsi="Times New Roman" w:cs="Times New Roman"/>
              <w:noProof/>
              <w:webHidden/>
              <w:rPrChange w:id="264" w:author="Microsoft Office User" w:date="2021-08-13T16:26:00Z">
                <w:rPr>
                  <w:noProof/>
                  <w:webHidden/>
                </w:rPr>
              </w:rPrChange>
            </w:rPr>
            <w:fldChar w:fldCharType="separate"/>
          </w:r>
          <w:r w:rsidR="00F3635D" w:rsidRPr="00557959">
            <w:rPr>
              <w:rFonts w:ascii="Times New Roman" w:hAnsi="Times New Roman" w:cs="Times New Roman"/>
              <w:noProof/>
              <w:webHidden/>
              <w:rPrChange w:id="265" w:author="Microsoft Office User" w:date="2021-08-13T16:26:00Z">
                <w:rPr>
                  <w:noProof/>
                  <w:webHidden/>
                </w:rPr>
              </w:rPrChange>
            </w:rPr>
            <w:t>10</w:t>
          </w:r>
          <w:r w:rsidR="00D90C1F" w:rsidRPr="00557959">
            <w:rPr>
              <w:rFonts w:ascii="Times New Roman" w:hAnsi="Times New Roman" w:cs="Times New Roman"/>
              <w:noProof/>
              <w:webHidden/>
              <w:rPrChange w:id="266" w:author="Microsoft Office User" w:date="2021-08-13T16:26:00Z">
                <w:rPr>
                  <w:noProof/>
                  <w:webHidden/>
                </w:rPr>
              </w:rPrChange>
            </w:rPr>
            <w:fldChar w:fldCharType="end"/>
          </w:r>
          <w:r w:rsidRPr="00557959">
            <w:rPr>
              <w:rFonts w:ascii="Times New Roman" w:hAnsi="Times New Roman" w:cs="Times New Roman"/>
              <w:noProof/>
              <w:rPrChange w:id="267" w:author="Microsoft Office User" w:date="2021-08-13T16:26:00Z">
                <w:rPr>
                  <w:noProof/>
                </w:rPr>
              </w:rPrChange>
            </w:rPr>
            <w:fldChar w:fldCharType="end"/>
          </w:r>
        </w:p>
        <w:p w14:paraId="44EECDE3" w14:textId="0DA0A991" w:rsidR="00D90C1F" w:rsidRPr="00557959" w:rsidRDefault="00786CDF">
          <w:pPr>
            <w:pStyle w:val="TDC3"/>
            <w:tabs>
              <w:tab w:val="right" w:leader="dot" w:pos="10070"/>
            </w:tabs>
            <w:rPr>
              <w:rFonts w:ascii="Times New Roman" w:eastAsiaTheme="minorEastAsia" w:hAnsi="Times New Roman" w:cs="Times New Roman"/>
              <w:noProof/>
              <w:lang w:eastAsia="es-MX"/>
              <w:rPrChange w:id="268" w:author="Microsoft Office User" w:date="2021-08-13T16:26:00Z">
                <w:rPr>
                  <w:rFonts w:eastAsiaTheme="minorEastAsia"/>
                  <w:noProof/>
                  <w:lang w:eastAsia="es-MX"/>
                </w:rPr>
              </w:rPrChange>
            </w:rPr>
          </w:pPr>
          <w:r w:rsidRPr="00557959">
            <w:rPr>
              <w:rFonts w:ascii="Times New Roman" w:hAnsi="Times New Roman" w:cs="Times New Roman"/>
              <w:rPrChange w:id="269" w:author="Microsoft Office User" w:date="2021-08-13T16:26:00Z">
                <w:rPr/>
              </w:rPrChange>
            </w:rPr>
            <w:fldChar w:fldCharType="begin"/>
          </w:r>
          <w:r w:rsidRPr="00557959">
            <w:rPr>
              <w:rFonts w:ascii="Times New Roman" w:hAnsi="Times New Roman" w:cs="Times New Roman"/>
              <w:rPrChange w:id="270" w:author="Microsoft Office User" w:date="2021-08-13T16:26:00Z">
                <w:rPr/>
              </w:rPrChange>
            </w:rPr>
            <w:instrText xml:space="preserve"> HYPERLINK \l "_Toc73953011" </w:instrText>
          </w:r>
          <w:r w:rsidRPr="00557959">
            <w:rPr>
              <w:rFonts w:ascii="Times New Roman" w:hAnsi="Times New Roman" w:cs="Times New Roman"/>
              <w:rPrChange w:id="271" w:author="Microsoft Office User" w:date="2021-08-13T16:26:00Z">
                <w:rPr/>
              </w:rPrChange>
            </w:rPr>
            <w:fldChar w:fldCharType="separate"/>
          </w:r>
          <w:del w:id="272" w:author="Francisco Ledesma Salamanca" w:date="2021-06-10T16:30:00Z">
            <w:r w:rsidR="00D90C1F" w:rsidRPr="00557959" w:rsidDel="00B55FCB">
              <w:rPr>
                <w:rStyle w:val="Hipervnculo"/>
                <w:rFonts w:ascii="Times New Roman" w:hAnsi="Times New Roman" w:cs="Times New Roman"/>
                <w:b/>
                <w:bCs/>
                <w:noProof/>
                <w:rPrChange w:id="273" w:author="Microsoft Office User" w:date="2021-08-13T16:26:00Z">
                  <w:rPr>
                    <w:rStyle w:val="Hipervnculo"/>
                    <w:rFonts w:ascii="Cambria" w:hAnsi="Cambria"/>
                    <w:b/>
                    <w:bCs/>
                    <w:noProof/>
                  </w:rPr>
                </w:rPrChange>
              </w:rPr>
              <w:delText>Modulo</w:delText>
            </w:r>
          </w:del>
          <w:ins w:id="274" w:author="Francisco Ledesma Salamanca" w:date="2021-06-10T16:30:00Z">
            <w:r w:rsidR="00B55FCB" w:rsidRPr="00557959">
              <w:rPr>
                <w:rStyle w:val="Hipervnculo"/>
                <w:rFonts w:ascii="Times New Roman" w:hAnsi="Times New Roman" w:cs="Times New Roman"/>
                <w:b/>
                <w:bCs/>
                <w:noProof/>
                <w:rPrChange w:id="275"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276" w:author="Microsoft Office User" w:date="2021-08-13T16:26:00Z">
                <w:rPr>
                  <w:rStyle w:val="Hipervnculo"/>
                  <w:rFonts w:ascii="Cambria" w:hAnsi="Cambria"/>
                  <w:b/>
                  <w:bCs/>
                  <w:noProof/>
                </w:rPr>
              </w:rPrChange>
            </w:rPr>
            <w:t xml:space="preserve"> 1.6 Informes</w:t>
          </w:r>
          <w:r w:rsidR="00D90C1F" w:rsidRPr="00557959">
            <w:rPr>
              <w:rFonts w:ascii="Times New Roman" w:hAnsi="Times New Roman" w:cs="Times New Roman"/>
              <w:noProof/>
              <w:webHidden/>
              <w:rPrChange w:id="277" w:author="Microsoft Office User" w:date="2021-08-13T16:26:00Z">
                <w:rPr>
                  <w:noProof/>
                  <w:webHidden/>
                </w:rPr>
              </w:rPrChange>
            </w:rPr>
            <w:tab/>
          </w:r>
          <w:r w:rsidR="00D90C1F" w:rsidRPr="00557959">
            <w:rPr>
              <w:rFonts w:ascii="Times New Roman" w:hAnsi="Times New Roman" w:cs="Times New Roman"/>
              <w:noProof/>
              <w:webHidden/>
              <w:rPrChange w:id="278" w:author="Microsoft Office User" w:date="2021-08-13T16:26:00Z">
                <w:rPr>
                  <w:noProof/>
                  <w:webHidden/>
                </w:rPr>
              </w:rPrChange>
            </w:rPr>
            <w:fldChar w:fldCharType="begin"/>
          </w:r>
          <w:r w:rsidR="00D90C1F" w:rsidRPr="00557959">
            <w:rPr>
              <w:rFonts w:ascii="Times New Roman" w:hAnsi="Times New Roman" w:cs="Times New Roman"/>
              <w:noProof/>
              <w:webHidden/>
              <w:rPrChange w:id="279" w:author="Microsoft Office User" w:date="2021-08-13T16:26:00Z">
                <w:rPr>
                  <w:noProof/>
                  <w:webHidden/>
                </w:rPr>
              </w:rPrChange>
            </w:rPr>
            <w:instrText xml:space="preserve"> PAGEREF _Toc73953011 \h </w:instrText>
          </w:r>
          <w:r w:rsidR="00D90C1F" w:rsidRPr="00557959">
            <w:rPr>
              <w:rFonts w:ascii="Times New Roman" w:hAnsi="Times New Roman" w:cs="Times New Roman"/>
              <w:noProof/>
              <w:webHidden/>
              <w:rPrChange w:id="280" w:author="Microsoft Office User" w:date="2021-08-13T16:26:00Z">
                <w:rPr>
                  <w:noProof/>
                  <w:webHidden/>
                </w:rPr>
              </w:rPrChange>
            </w:rPr>
          </w:r>
          <w:r w:rsidR="00D90C1F" w:rsidRPr="00557959">
            <w:rPr>
              <w:rFonts w:ascii="Times New Roman" w:hAnsi="Times New Roman" w:cs="Times New Roman"/>
              <w:noProof/>
              <w:webHidden/>
              <w:rPrChange w:id="281" w:author="Microsoft Office User" w:date="2021-08-13T16:26:00Z">
                <w:rPr>
                  <w:noProof/>
                  <w:webHidden/>
                </w:rPr>
              </w:rPrChange>
            </w:rPr>
            <w:fldChar w:fldCharType="separate"/>
          </w:r>
          <w:r w:rsidR="00F3635D" w:rsidRPr="00557959">
            <w:rPr>
              <w:rFonts w:ascii="Times New Roman" w:hAnsi="Times New Roman" w:cs="Times New Roman"/>
              <w:noProof/>
              <w:webHidden/>
              <w:rPrChange w:id="282" w:author="Microsoft Office User" w:date="2021-08-13T16:26:00Z">
                <w:rPr>
                  <w:noProof/>
                  <w:webHidden/>
                </w:rPr>
              </w:rPrChange>
            </w:rPr>
            <w:t>10</w:t>
          </w:r>
          <w:r w:rsidR="00D90C1F" w:rsidRPr="00557959">
            <w:rPr>
              <w:rFonts w:ascii="Times New Roman" w:hAnsi="Times New Roman" w:cs="Times New Roman"/>
              <w:noProof/>
              <w:webHidden/>
              <w:rPrChange w:id="283" w:author="Microsoft Office User" w:date="2021-08-13T16:26:00Z">
                <w:rPr>
                  <w:noProof/>
                  <w:webHidden/>
                </w:rPr>
              </w:rPrChange>
            </w:rPr>
            <w:fldChar w:fldCharType="end"/>
          </w:r>
          <w:r w:rsidRPr="00557959">
            <w:rPr>
              <w:rFonts w:ascii="Times New Roman" w:hAnsi="Times New Roman" w:cs="Times New Roman"/>
              <w:noProof/>
              <w:rPrChange w:id="284" w:author="Microsoft Office User" w:date="2021-08-13T16:26:00Z">
                <w:rPr>
                  <w:noProof/>
                </w:rPr>
              </w:rPrChange>
            </w:rPr>
            <w:fldChar w:fldCharType="end"/>
          </w:r>
        </w:p>
        <w:p w14:paraId="185D5D13" w14:textId="6795E522" w:rsidR="00D90C1F" w:rsidRPr="00557959" w:rsidRDefault="00786CDF">
          <w:pPr>
            <w:pStyle w:val="TDC3"/>
            <w:tabs>
              <w:tab w:val="right" w:leader="dot" w:pos="10070"/>
            </w:tabs>
            <w:rPr>
              <w:rFonts w:ascii="Times New Roman" w:eastAsiaTheme="minorEastAsia" w:hAnsi="Times New Roman" w:cs="Times New Roman"/>
              <w:noProof/>
              <w:lang w:eastAsia="es-MX"/>
              <w:rPrChange w:id="285" w:author="Microsoft Office User" w:date="2021-08-13T16:26:00Z">
                <w:rPr>
                  <w:rFonts w:eastAsiaTheme="minorEastAsia"/>
                  <w:noProof/>
                  <w:lang w:eastAsia="es-MX"/>
                </w:rPr>
              </w:rPrChange>
            </w:rPr>
          </w:pPr>
          <w:r w:rsidRPr="00557959">
            <w:rPr>
              <w:rFonts w:ascii="Times New Roman" w:hAnsi="Times New Roman" w:cs="Times New Roman"/>
              <w:rPrChange w:id="286" w:author="Microsoft Office User" w:date="2021-08-13T16:26:00Z">
                <w:rPr/>
              </w:rPrChange>
            </w:rPr>
            <w:fldChar w:fldCharType="begin"/>
          </w:r>
          <w:r w:rsidRPr="00557959">
            <w:rPr>
              <w:rFonts w:ascii="Times New Roman" w:hAnsi="Times New Roman" w:cs="Times New Roman"/>
              <w:rPrChange w:id="287" w:author="Microsoft Office User" w:date="2021-08-13T16:26:00Z">
                <w:rPr/>
              </w:rPrChange>
            </w:rPr>
            <w:instrText xml:space="preserve"> HYPERLINK \l "_Toc73953012" </w:instrText>
          </w:r>
          <w:r w:rsidRPr="00557959">
            <w:rPr>
              <w:rFonts w:ascii="Times New Roman" w:hAnsi="Times New Roman" w:cs="Times New Roman"/>
              <w:rPrChange w:id="288" w:author="Microsoft Office User" w:date="2021-08-13T16:26:00Z">
                <w:rPr/>
              </w:rPrChange>
            </w:rPr>
            <w:fldChar w:fldCharType="separate"/>
          </w:r>
          <w:del w:id="289" w:author="Francisco Ledesma Salamanca" w:date="2021-06-10T16:30:00Z">
            <w:r w:rsidR="00D90C1F" w:rsidRPr="00557959" w:rsidDel="00B55FCB">
              <w:rPr>
                <w:rStyle w:val="Hipervnculo"/>
                <w:rFonts w:ascii="Times New Roman" w:hAnsi="Times New Roman" w:cs="Times New Roman"/>
                <w:b/>
                <w:bCs/>
                <w:noProof/>
                <w:rPrChange w:id="290" w:author="Microsoft Office User" w:date="2021-08-13T16:26:00Z">
                  <w:rPr>
                    <w:rStyle w:val="Hipervnculo"/>
                    <w:rFonts w:ascii="Cambria" w:hAnsi="Cambria"/>
                    <w:b/>
                    <w:bCs/>
                    <w:noProof/>
                  </w:rPr>
                </w:rPrChange>
              </w:rPr>
              <w:delText>Modulo</w:delText>
            </w:r>
          </w:del>
          <w:ins w:id="291" w:author="Francisco Ledesma Salamanca" w:date="2021-06-10T16:30:00Z">
            <w:r w:rsidR="00B55FCB" w:rsidRPr="00557959">
              <w:rPr>
                <w:rStyle w:val="Hipervnculo"/>
                <w:rFonts w:ascii="Times New Roman" w:hAnsi="Times New Roman" w:cs="Times New Roman"/>
                <w:b/>
                <w:bCs/>
                <w:noProof/>
                <w:rPrChange w:id="292"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293" w:author="Microsoft Office User" w:date="2021-08-13T16:26:00Z">
                <w:rPr>
                  <w:rStyle w:val="Hipervnculo"/>
                  <w:rFonts w:ascii="Cambria" w:hAnsi="Cambria"/>
                  <w:b/>
                  <w:bCs/>
                  <w:noProof/>
                </w:rPr>
              </w:rPrChange>
            </w:rPr>
            <w:t xml:space="preserve"> 1.6 Base de Datos</w:t>
          </w:r>
          <w:r w:rsidR="00D90C1F" w:rsidRPr="00557959">
            <w:rPr>
              <w:rFonts w:ascii="Times New Roman" w:hAnsi="Times New Roman" w:cs="Times New Roman"/>
              <w:noProof/>
              <w:webHidden/>
              <w:rPrChange w:id="294" w:author="Microsoft Office User" w:date="2021-08-13T16:26:00Z">
                <w:rPr>
                  <w:noProof/>
                  <w:webHidden/>
                </w:rPr>
              </w:rPrChange>
            </w:rPr>
            <w:tab/>
          </w:r>
          <w:r w:rsidR="00D90C1F" w:rsidRPr="00557959">
            <w:rPr>
              <w:rFonts w:ascii="Times New Roman" w:hAnsi="Times New Roman" w:cs="Times New Roman"/>
              <w:noProof/>
              <w:webHidden/>
              <w:rPrChange w:id="295" w:author="Microsoft Office User" w:date="2021-08-13T16:26:00Z">
                <w:rPr>
                  <w:noProof/>
                  <w:webHidden/>
                </w:rPr>
              </w:rPrChange>
            </w:rPr>
            <w:fldChar w:fldCharType="begin"/>
          </w:r>
          <w:r w:rsidR="00D90C1F" w:rsidRPr="00557959">
            <w:rPr>
              <w:rFonts w:ascii="Times New Roman" w:hAnsi="Times New Roman" w:cs="Times New Roman"/>
              <w:noProof/>
              <w:webHidden/>
              <w:rPrChange w:id="296" w:author="Microsoft Office User" w:date="2021-08-13T16:26:00Z">
                <w:rPr>
                  <w:noProof/>
                  <w:webHidden/>
                </w:rPr>
              </w:rPrChange>
            </w:rPr>
            <w:instrText xml:space="preserve"> PAGEREF _Toc73953012 \h </w:instrText>
          </w:r>
          <w:r w:rsidR="00D90C1F" w:rsidRPr="00557959">
            <w:rPr>
              <w:rFonts w:ascii="Times New Roman" w:hAnsi="Times New Roman" w:cs="Times New Roman"/>
              <w:noProof/>
              <w:webHidden/>
              <w:rPrChange w:id="297" w:author="Microsoft Office User" w:date="2021-08-13T16:26:00Z">
                <w:rPr>
                  <w:noProof/>
                  <w:webHidden/>
                </w:rPr>
              </w:rPrChange>
            </w:rPr>
          </w:r>
          <w:r w:rsidR="00D90C1F" w:rsidRPr="00557959">
            <w:rPr>
              <w:rFonts w:ascii="Times New Roman" w:hAnsi="Times New Roman" w:cs="Times New Roman"/>
              <w:noProof/>
              <w:webHidden/>
              <w:rPrChange w:id="298" w:author="Microsoft Office User" w:date="2021-08-13T16:26:00Z">
                <w:rPr>
                  <w:noProof/>
                  <w:webHidden/>
                </w:rPr>
              </w:rPrChange>
            </w:rPr>
            <w:fldChar w:fldCharType="separate"/>
          </w:r>
          <w:r w:rsidR="00F3635D" w:rsidRPr="00557959">
            <w:rPr>
              <w:rFonts w:ascii="Times New Roman" w:hAnsi="Times New Roman" w:cs="Times New Roman"/>
              <w:noProof/>
              <w:webHidden/>
              <w:rPrChange w:id="299" w:author="Microsoft Office User" w:date="2021-08-13T16:26:00Z">
                <w:rPr>
                  <w:noProof/>
                  <w:webHidden/>
                </w:rPr>
              </w:rPrChange>
            </w:rPr>
            <w:t>10</w:t>
          </w:r>
          <w:r w:rsidR="00D90C1F" w:rsidRPr="00557959">
            <w:rPr>
              <w:rFonts w:ascii="Times New Roman" w:hAnsi="Times New Roman" w:cs="Times New Roman"/>
              <w:noProof/>
              <w:webHidden/>
              <w:rPrChange w:id="300" w:author="Microsoft Office User" w:date="2021-08-13T16:26:00Z">
                <w:rPr>
                  <w:noProof/>
                  <w:webHidden/>
                </w:rPr>
              </w:rPrChange>
            </w:rPr>
            <w:fldChar w:fldCharType="end"/>
          </w:r>
          <w:r w:rsidRPr="00557959">
            <w:rPr>
              <w:rFonts w:ascii="Times New Roman" w:hAnsi="Times New Roman" w:cs="Times New Roman"/>
              <w:noProof/>
              <w:rPrChange w:id="301" w:author="Microsoft Office User" w:date="2021-08-13T16:26:00Z">
                <w:rPr>
                  <w:noProof/>
                </w:rPr>
              </w:rPrChange>
            </w:rPr>
            <w:fldChar w:fldCharType="end"/>
          </w:r>
        </w:p>
        <w:p w14:paraId="50C8730D" w14:textId="2A2DEC05" w:rsidR="00D90C1F" w:rsidRPr="00557959" w:rsidRDefault="00665613">
          <w:pPr>
            <w:pStyle w:val="TDC2"/>
            <w:tabs>
              <w:tab w:val="right" w:leader="dot" w:pos="10070"/>
            </w:tabs>
            <w:rPr>
              <w:rFonts w:ascii="Times New Roman" w:eastAsiaTheme="minorEastAsia" w:hAnsi="Times New Roman" w:cs="Times New Roman"/>
              <w:noProof/>
              <w:lang w:eastAsia="es-MX"/>
              <w:rPrChange w:id="302" w:author="Microsoft Office User" w:date="2021-08-13T16:26:00Z">
                <w:rPr>
                  <w:rFonts w:eastAsiaTheme="minorEastAsia"/>
                  <w:noProof/>
                  <w:lang w:eastAsia="es-MX"/>
                </w:rPr>
              </w:rPrChange>
            </w:rPr>
          </w:pPr>
          <w:r w:rsidRPr="00557959">
            <w:rPr>
              <w:rFonts w:ascii="Times New Roman" w:hAnsi="Times New Roman" w:cs="Times New Roman"/>
              <w:rPrChange w:id="303" w:author="Microsoft Office User" w:date="2021-08-13T16:26:00Z">
                <w:rPr/>
              </w:rPrChange>
            </w:rPr>
            <w:fldChar w:fldCharType="begin"/>
          </w:r>
          <w:r w:rsidRPr="00557959">
            <w:rPr>
              <w:rFonts w:ascii="Times New Roman" w:hAnsi="Times New Roman" w:cs="Times New Roman"/>
              <w:rPrChange w:id="304" w:author="Microsoft Office User" w:date="2021-08-13T16:26:00Z">
                <w:rPr/>
              </w:rPrChange>
            </w:rPr>
            <w:instrText xml:space="preserve"> HYPERLINK \l "_Toc73953013" </w:instrText>
          </w:r>
          <w:r w:rsidRPr="00557959">
            <w:rPr>
              <w:rFonts w:ascii="Times New Roman" w:hAnsi="Times New Roman" w:cs="Times New Roman"/>
              <w:rPrChange w:id="305"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lang w:eastAsia="es-MX"/>
              <w:rPrChange w:id="306" w:author="Microsoft Office User" w:date="2021-08-13T16:26:00Z">
                <w:rPr>
                  <w:rStyle w:val="Hipervnculo"/>
                  <w:rFonts w:ascii="Arial" w:eastAsia="Times New Roman" w:hAnsi="Arial" w:cs="Arial"/>
                  <w:b/>
                  <w:bCs/>
                  <w:noProof/>
                  <w:lang w:eastAsia="es-MX"/>
                </w:rPr>
              </w:rPrChange>
            </w:rPr>
            <w:t>Integración de mesa de servicio con infraestructura IaaS</w:t>
          </w:r>
          <w:r w:rsidR="00D90C1F" w:rsidRPr="00557959">
            <w:rPr>
              <w:rFonts w:ascii="Times New Roman" w:hAnsi="Times New Roman" w:cs="Times New Roman"/>
              <w:noProof/>
              <w:webHidden/>
              <w:rPrChange w:id="307" w:author="Microsoft Office User" w:date="2021-08-13T16:26:00Z">
                <w:rPr>
                  <w:noProof/>
                  <w:webHidden/>
                </w:rPr>
              </w:rPrChange>
            </w:rPr>
            <w:tab/>
          </w:r>
          <w:r w:rsidR="00D90C1F" w:rsidRPr="00557959">
            <w:rPr>
              <w:rFonts w:ascii="Times New Roman" w:hAnsi="Times New Roman" w:cs="Times New Roman"/>
              <w:noProof/>
              <w:webHidden/>
              <w:rPrChange w:id="308" w:author="Microsoft Office User" w:date="2021-08-13T16:26:00Z">
                <w:rPr>
                  <w:noProof/>
                  <w:webHidden/>
                </w:rPr>
              </w:rPrChange>
            </w:rPr>
            <w:fldChar w:fldCharType="begin"/>
          </w:r>
          <w:r w:rsidR="00D90C1F" w:rsidRPr="00557959">
            <w:rPr>
              <w:rFonts w:ascii="Times New Roman" w:hAnsi="Times New Roman" w:cs="Times New Roman"/>
              <w:noProof/>
              <w:webHidden/>
              <w:rPrChange w:id="309" w:author="Microsoft Office User" w:date="2021-08-13T16:26:00Z">
                <w:rPr>
                  <w:noProof/>
                  <w:webHidden/>
                </w:rPr>
              </w:rPrChange>
            </w:rPr>
            <w:instrText xml:space="preserve"> PAGEREF _Toc73953013 \h </w:instrText>
          </w:r>
          <w:r w:rsidR="00D90C1F" w:rsidRPr="00557959">
            <w:rPr>
              <w:rFonts w:ascii="Times New Roman" w:hAnsi="Times New Roman" w:cs="Times New Roman"/>
              <w:noProof/>
              <w:webHidden/>
              <w:rPrChange w:id="310" w:author="Microsoft Office User" w:date="2021-08-13T16:26:00Z">
                <w:rPr>
                  <w:noProof/>
                  <w:webHidden/>
                </w:rPr>
              </w:rPrChange>
            </w:rPr>
          </w:r>
          <w:r w:rsidR="00D90C1F" w:rsidRPr="00557959">
            <w:rPr>
              <w:rFonts w:ascii="Times New Roman" w:hAnsi="Times New Roman" w:cs="Times New Roman"/>
              <w:noProof/>
              <w:webHidden/>
              <w:rPrChange w:id="311" w:author="Microsoft Office User" w:date="2021-08-13T16:26:00Z">
                <w:rPr>
                  <w:noProof/>
                  <w:webHidden/>
                </w:rPr>
              </w:rPrChange>
            </w:rPr>
            <w:fldChar w:fldCharType="separate"/>
          </w:r>
          <w:r w:rsidR="00F3635D" w:rsidRPr="00557959">
            <w:rPr>
              <w:rFonts w:ascii="Times New Roman" w:hAnsi="Times New Roman" w:cs="Times New Roman"/>
              <w:noProof/>
              <w:webHidden/>
              <w:rPrChange w:id="312" w:author="Microsoft Office User" w:date="2021-08-13T16:26:00Z">
                <w:rPr>
                  <w:noProof/>
                  <w:webHidden/>
                </w:rPr>
              </w:rPrChange>
            </w:rPr>
            <w:t>11</w:t>
          </w:r>
          <w:r w:rsidR="00D90C1F" w:rsidRPr="00557959">
            <w:rPr>
              <w:rFonts w:ascii="Times New Roman" w:hAnsi="Times New Roman" w:cs="Times New Roman"/>
              <w:noProof/>
              <w:webHidden/>
              <w:rPrChange w:id="313" w:author="Microsoft Office User" w:date="2021-08-13T16:26:00Z">
                <w:rPr>
                  <w:noProof/>
                  <w:webHidden/>
                </w:rPr>
              </w:rPrChange>
            </w:rPr>
            <w:fldChar w:fldCharType="end"/>
          </w:r>
          <w:r w:rsidRPr="00557959">
            <w:rPr>
              <w:rFonts w:ascii="Times New Roman" w:hAnsi="Times New Roman" w:cs="Times New Roman"/>
              <w:noProof/>
              <w:rPrChange w:id="314" w:author="Microsoft Office User" w:date="2021-08-13T16:26:00Z">
                <w:rPr>
                  <w:noProof/>
                </w:rPr>
              </w:rPrChange>
            </w:rPr>
            <w:fldChar w:fldCharType="end"/>
          </w:r>
        </w:p>
        <w:p w14:paraId="34F288B3" w14:textId="7C8431CC" w:rsidR="00D90C1F" w:rsidRPr="00557959" w:rsidRDefault="00786CDF">
          <w:pPr>
            <w:pStyle w:val="TDC2"/>
            <w:tabs>
              <w:tab w:val="right" w:leader="dot" w:pos="10070"/>
            </w:tabs>
            <w:rPr>
              <w:rFonts w:ascii="Times New Roman" w:eastAsiaTheme="minorEastAsia" w:hAnsi="Times New Roman" w:cs="Times New Roman"/>
              <w:noProof/>
              <w:lang w:eastAsia="es-MX"/>
              <w:rPrChange w:id="315" w:author="Microsoft Office User" w:date="2021-08-13T16:26:00Z">
                <w:rPr>
                  <w:rFonts w:eastAsiaTheme="minorEastAsia"/>
                  <w:noProof/>
                  <w:lang w:eastAsia="es-MX"/>
                </w:rPr>
              </w:rPrChange>
            </w:rPr>
          </w:pPr>
          <w:r w:rsidRPr="00557959">
            <w:rPr>
              <w:rFonts w:ascii="Times New Roman" w:hAnsi="Times New Roman" w:cs="Times New Roman"/>
              <w:rPrChange w:id="316" w:author="Microsoft Office User" w:date="2021-08-13T16:26:00Z">
                <w:rPr/>
              </w:rPrChange>
            </w:rPr>
            <w:fldChar w:fldCharType="begin"/>
          </w:r>
          <w:r w:rsidRPr="00557959">
            <w:rPr>
              <w:rFonts w:ascii="Times New Roman" w:hAnsi="Times New Roman" w:cs="Times New Roman"/>
              <w:rPrChange w:id="317" w:author="Microsoft Office User" w:date="2021-08-13T16:26:00Z">
                <w:rPr/>
              </w:rPrChange>
            </w:rPr>
            <w:instrText xml:space="preserve"> HYPERLINK \l "_Toc73953014" </w:instrText>
          </w:r>
          <w:r w:rsidRPr="00557959">
            <w:rPr>
              <w:rFonts w:ascii="Times New Roman" w:hAnsi="Times New Roman" w:cs="Times New Roman"/>
              <w:rPrChange w:id="318" w:author="Microsoft Office User" w:date="2021-08-13T16:26:00Z">
                <w:rPr/>
              </w:rPrChange>
            </w:rPr>
            <w:fldChar w:fldCharType="separate"/>
          </w:r>
          <w:del w:id="319" w:author="Francisco Ledesma Salamanca" w:date="2021-06-10T16:30:00Z">
            <w:r w:rsidR="00D90C1F" w:rsidRPr="00557959" w:rsidDel="00B55FCB">
              <w:rPr>
                <w:rStyle w:val="Hipervnculo"/>
                <w:rFonts w:ascii="Times New Roman" w:hAnsi="Times New Roman" w:cs="Times New Roman"/>
                <w:b/>
                <w:bCs/>
                <w:noProof/>
                <w:rPrChange w:id="320" w:author="Microsoft Office User" w:date="2021-08-13T16:26:00Z">
                  <w:rPr>
                    <w:rStyle w:val="Hipervnculo"/>
                    <w:rFonts w:ascii="Cambria" w:hAnsi="Cambria"/>
                    <w:b/>
                    <w:bCs/>
                    <w:noProof/>
                  </w:rPr>
                </w:rPrChange>
              </w:rPr>
              <w:delText>Modulo</w:delText>
            </w:r>
          </w:del>
          <w:ins w:id="321" w:author="Francisco Ledesma Salamanca" w:date="2021-06-10T16:30:00Z">
            <w:r w:rsidR="00B55FCB" w:rsidRPr="00557959">
              <w:rPr>
                <w:rStyle w:val="Hipervnculo"/>
                <w:rFonts w:ascii="Times New Roman" w:hAnsi="Times New Roman" w:cs="Times New Roman"/>
                <w:b/>
                <w:bCs/>
                <w:noProof/>
                <w:rPrChange w:id="322"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323" w:author="Microsoft Office User" w:date="2021-08-13T16:26:00Z">
                <w:rPr>
                  <w:rStyle w:val="Hipervnculo"/>
                  <w:rFonts w:ascii="Cambria" w:hAnsi="Cambria"/>
                  <w:b/>
                  <w:bCs/>
                  <w:noProof/>
                </w:rPr>
              </w:rPrChange>
            </w:rPr>
            <w:t xml:space="preserve"> 2.1: Usuarios</w:t>
          </w:r>
          <w:r w:rsidR="00D90C1F" w:rsidRPr="00557959">
            <w:rPr>
              <w:rFonts w:ascii="Times New Roman" w:hAnsi="Times New Roman" w:cs="Times New Roman"/>
              <w:noProof/>
              <w:webHidden/>
              <w:rPrChange w:id="324" w:author="Microsoft Office User" w:date="2021-08-13T16:26:00Z">
                <w:rPr>
                  <w:noProof/>
                  <w:webHidden/>
                </w:rPr>
              </w:rPrChange>
            </w:rPr>
            <w:tab/>
          </w:r>
          <w:r w:rsidR="00D90C1F" w:rsidRPr="00557959">
            <w:rPr>
              <w:rFonts w:ascii="Times New Roman" w:hAnsi="Times New Roman" w:cs="Times New Roman"/>
              <w:noProof/>
              <w:webHidden/>
              <w:rPrChange w:id="325" w:author="Microsoft Office User" w:date="2021-08-13T16:26:00Z">
                <w:rPr>
                  <w:noProof/>
                  <w:webHidden/>
                </w:rPr>
              </w:rPrChange>
            </w:rPr>
            <w:fldChar w:fldCharType="begin"/>
          </w:r>
          <w:r w:rsidR="00D90C1F" w:rsidRPr="00557959">
            <w:rPr>
              <w:rFonts w:ascii="Times New Roman" w:hAnsi="Times New Roman" w:cs="Times New Roman"/>
              <w:noProof/>
              <w:webHidden/>
              <w:rPrChange w:id="326" w:author="Microsoft Office User" w:date="2021-08-13T16:26:00Z">
                <w:rPr>
                  <w:noProof/>
                  <w:webHidden/>
                </w:rPr>
              </w:rPrChange>
            </w:rPr>
            <w:instrText xml:space="preserve"> PAGEREF _Toc73953014 \h </w:instrText>
          </w:r>
          <w:r w:rsidR="00D90C1F" w:rsidRPr="00557959">
            <w:rPr>
              <w:rFonts w:ascii="Times New Roman" w:hAnsi="Times New Roman" w:cs="Times New Roman"/>
              <w:noProof/>
              <w:webHidden/>
              <w:rPrChange w:id="327" w:author="Microsoft Office User" w:date="2021-08-13T16:26:00Z">
                <w:rPr>
                  <w:noProof/>
                  <w:webHidden/>
                </w:rPr>
              </w:rPrChange>
            </w:rPr>
          </w:r>
          <w:r w:rsidR="00D90C1F" w:rsidRPr="00557959">
            <w:rPr>
              <w:rFonts w:ascii="Times New Roman" w:hAnsi="Times New Roman" w:cs="Times New Roman"/>
              <w:noProof/>
              <w:webHidden/>
              <w:rPrChange w:id="328" w:author="Microsoft Office User" w:date="2021-08-13T16:26:00Z">
                <w:rPr>
                  <w:noProof/>
                  <w:webHidden/>
                </w:rPr>
              </w:rPrChange>
            </w:rPr>
            <w:fldChar w:fldCharType="separate"/>
          </w:r>
          <w:r w:rsidR="00F3635D" w:rsidRPr="00557959">
            <w:rPr>
              <w:rFonts w:ascii="Times New Roman" w:hAnsi="Times New Roman" w:cs="Times New Roman"/>
              <w:noProof/>
              <w:webHidden/>
              <w:rPrChange w:id="329" w:author="Microsoft Office User" w:date="2021-08-13T16:26:00Z">
                <w:rPr>
                  <w:noProof/>
                  <w:webHidden/>
                </w:rPr>
              </w:rPrChange>
            </w:rPr>
            <w:t>11</w:t>
          </w:r>
          <w:r w:rsidR="00D90C1F" w:rsidRPr="00557959">
            <w:rPr>
              <w:rFonts w:ascii="Times New Roman" w:hAnsi="Times New Roman" w:cs="Times New Roman"/>
              <w:noProof/>
              <w:webHidden/>
              <w:rPrChange w:id="330" w:author="Microsoft Office User" w:date="2021-08-13T16:26:00Z">
                <w:rPr>
                  <w:noProof/>
                  <w:webHidden/>
                </w:rPr>
              </w:rPrChange>
            </w:rPr>
            <w:fldChar w:fldCharType="end"/>
          </w:r>
          <w:r w:rsidRPr="00557959">
            <w:rPr>
              <w:rFonts w:ascii="Times New Roman" w:hAnsi="Times New Roman" w:cs="Times New Roman"/>
              <w:noProof/>
              <w:rPrChange w:id="331" w:author="Microsoft Office User" w:date="2021-08-13T16:26:00Z">
                <w:rPr>
                  <w:noProof/>
                </w:rPr>
              </w:rPrChange>
            </w:rPr>
            <w:fldChar w:fldCharType="end"/>
          </w:r>
        </w:p>
        <w:p w14:paraId="5772FFBC" w14:textId="76776740" w:rsidR="00D90C1F" w:rsidRPr="00557959" w:rsidRDefault="00786CDF">
          <w:pPr>
            <w:pStyle w:val="TDC2"/>
            <w:tabs>
              <w:tab w:val="right" w:leader="dot" w:pos="10070"/>
            </w:tabs>
            <w:rPr>
              <w:rFonts w:ascii="Times New Roman" w:eastAsiaTheme="minorEastAsia" w:hAnsi="Times New Roman" w:cs="Times New Roman"/>
              <w:noProof/>
              <w:lang w:eastAsia="es-MX"/>
              <w:rPrChange w:id="332" w:author="Microsoft Office User" w:date="2021-08-13T16:26:00Z">
                <w:rPr>
                  <w:rFonts w:eastAsiaTheme="minorEastAsia"/>
                  <w:noProof/>
                  <w:lang w:eastAsia="es-MX"/>
                </w:rPr>
              </w:rPrChange>
            </w:rPr>
          </w:pPr>
          <w:r w:rsidRPr="00557959">
            <w:rPr>
              <w:rFonts w:ascii="Times New Roman" w:hAnsi="Times New Roman" w:cs="Times New Roman"/>
              <w:rPrChange w:id="333" w:author="Microsoft Office User" w:date="2021-08-13T16:26:00Z">
                <w:rPr/>
              </w:rPrChange>
            </w:rPr>
            <w:fldChar w:fldCharType="begin"/>
          </w:r>
          <w:r w:rsidRPr="00557959">
            <w:rPr>
              <w:rFonts w:ascii="Times New Roman" w:hAnsi="Times New Roman" w:cs="Times New Roman"/>
              <w:rPrChange w:id="334" w:author="Microsoft Office User" w:date="2021-08-13T16:26:00Z">
                <w:rPr/>
              </w:rPrChange>
            </w:rPr>
            <w:instrText xml:space="preserve"> HYPERLINK \l "_Toc73953015" </w:instrText>
          </w:r>
          <w:r w:rsidRPr="00557959">
            <w:rPr>
              <w:rFonts w:ascii="Times New Roman" w:hAnsi="Times New Roman" w:cs="Times New Roman"/>
              <w:rPrChange w:id="335" w:author="Microsoft Office User" w:date="2021-08-13T16:26:00Z">
                <w:rPr/>
              </w:rPrChange>
            </w:rPr>
            <w:fldChar w:fldCharType="separate"/>
          </w:r>
          <w:del w:id="336" w:author="Francisco Ledesma Salamanca" w:date="2021-06-10T16:30:00Z">
            <w:r w:rsidR="00D90C1F" w:rsidRPr="00557959" w:rsidDel="00B55FCB">
              <w:rPr>
                <w:rStyle w:val="Hipervnculo"/>
                <w:rFonts w:ascii="Times New Roman" w:hAnsi="Times New Roman" w:cs="Times New Roman"/>
                <w:b/>
                <w:bCs/>
                <w:noProof/>
                <w:rPrChange w:id="337" w:author="Microsoft Office User" w:date="2021-08-13T16:26:00Z">
                  <w:rPr>
                    <w:rStyle w:val="Hipervnculo"/>
                    <w:rFonts w:ascii="Cambria" w:hAnsi="Cambria"/>
                    <w:b/>
                    <w:bCs/>
                    <w:noProof/>
                  </w:rPr>
                </w:rPrChange>
              </w:rPr>
              <w:delText>Modulo</w:delText>
            </w:r>
          </w:del>
          <w:ins w:id="338" w:author="Francisco Ledesma Salamanca" w:date="2021-06-10T16:30:00Z">
            <w:r w:rsidR="00B55FCB" w:rsidRPr="00557959">
              <w:rPr>
                <w:rStyle w:val="Hipervnculo"/>
                <w:rFonts w:ascii="Times New Roman" w:hAnsi="Times New Roman" w:cs="Times New Roman"/>
                <w:b/>
                <w:bCs/>
                <w:noProof/>
                <w:rPrChange w:id="339"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340" w:author="Microsoft Office User" w:date="2021-08-13T16:26:00Z">
                <w:rPr>
                  <w:rStyle w:val="Hipervnculo"/>
                  <w:rFonts w:ascii="Cambria" w:hAnsi="Cambria"/>
                  <w:b/>
                  <w:bCs/>
                  <w:noProof/>
                </w:rPr>
              </w:rPrChange>
            </w:rPr>
            <w:t xml:space="preserve"> 2.2 Nube Infraestructura como Servicio (IaaS).</w:t>
          </w:r>
          <w:r w:rsidR="00D90C1F" w:rsidRPr="00557959">
            <w:rPr>
              <w:rFonts w:ascii="Times New Roman" w:hAnsi="Times New Roman" w:cs="Times New Roman"/>
              <w:noProof/>
              <w:webHidden/>
              <w:rPrChange w:id="341" w:author="Microsoft Office User" w:date="2021-08-13T16:26:00Z">
                <w:rPr>
                  <w:noProof/>
                  <w:webHidden/>
                </w:rPr>
              </w:rPrChange>
            </w:rPr>
            <w:tab/>
          </w:r>
          <w:r w:rsidR="00D90C1F" w:rsidRPr="00557959">
            <w:rPr>
              <w:rFonts w:ascii="Times New Roman" w:hAnsi="Times New Roman" w:cs="Times New Roman"/>
              <w:noProof/>
              <w:webHidden/>
              <w:rPrChange w:id="342" w:author="Microsoft Office User" w:date="2021-08-13T16:26:00Z">
                <w:rPr>
                  <w:noProof/>
                  <w:webHidden/>
                </w:rPr>
              </w:rPrChange>
            </w:rPr>
            <w:fldChar w:fldCharType="begin"/>
          </w:r>
          <w:r w:rsidR="00D90C1F" w:rsidRPr="00557959">
            <w:rPr>
              <w:rFonts w:ascii="Times New Roman" w:hAnsi="Times New Roman" w:cs="Times New Roman"/>
              <w:noProof/>
              <w:webHidden/>
              <w:rPrChange w:id="343" w:author="Microsoft Office User" w:date="2021-08-13T16:26:00Z">
                <w:rPr>
                  <w:noProof/>
                  <w:webHidden/>
                </w:rPr>
              </w:rPrChange>
            </w:rPr>
            <w:instrText xml:space="preserve"> PAGEREF _Toc73953015 \h </w:instrText>
          </w:r>
          <w:r w:rsidR="00D90C1F" w:rsidRPr="00557959">
            <w:rPr>
              <w:rFonts w:ascii="Times New Roman" w:hAnsi="Times New Roman" w:cs="Times New Roman"/>
              <w:noProof/>
              <w:webHidden/>
              <w:rPrChange w:id="344" w:author="Microsoft Office User" w:date="2021-08-13T16:26:00Z">
                <w:rPr>
                  <w:noProof/>
                  <w:webHidden/>
                </w:rPr>
              </w:rPrChange>
            </w:rPr>
          </w:r>
          <w:r w:rsidR="00D90C1F" w:rsidRPr="00557959">
            <w:rPr>
              <w:rFonts w:ascii="Times New Roman" w:hAnsi="Times New Roman" w:cs="Times New Roman"/>
              <w:noProof/>
              <w:webHidden/>
              <w:rPrChange w:id="345" w:author="Microsoft Office User" w:date="2021-08-13T16:26:00Z">
                <w:rPr>
                  <w:noProof/>
                  <w:webHidden/>
                </w:rPr>
              </w:rPrChange>
            </w:rPr>
            <w:fldChar w:fldCharType="separate"/>
          </w:r>
          <w:r w:rsidR="00F3635D" w:rsidRPr="00557959">
            <w:rPr>
              <w:rFonts w:ascii="Times New Roman" w:hAnsi="Times New Roman" w:cs="Times New Roman"/>
              <w:noProof/>
              <w:webHidden/>
              <w:rPrChange w:id="346" w:author="Microsoft Office User" w:date="2021-08-13T16:26:00Z">
                <w:rPr>
                  <w:noProof/>
                  <w:webHidden/>
                </w:rPr>
              </w:rPrChange>
            </w:rPr>
            <w:t>12</w:t>
          </w:r>
          <w:r w:rsidR="00D90C1F" w:rsidRPr="00557959">
            <w:rPr>
              <w:rFonts w:ascii="Times New Roman" w:hAnsi="Times New Roman" w:cs="Times New Roman"/>
              <w:noProof/>
              <w:webHidden/>
              <w:rPrChange w:id="347" w:author="Microsoft Office User" w:date="2021-08-13T16:26:00Z">
                <w:rPr>
                  <w:noProof/>
                  <w:webHidden/>
                </w:rPr>
              </w:rPrChange>
            </w:rPr>
            <w:fldChar w:fldCharType="end"/>
          </w:r>
          <w:r w:rsidRPr="00557959">
            <w:rPr>
              <w:rFonts w:ascii="Times New Roman" w:hAnsi="Times New Roman" w:cs="Times New Roman"/>
              <w:noProof/>
              <w:rPrChange w:id="348" w:author="Microsoft Office User" w:date="2021-08-13T16:26:00Z">
                <w:rPr>
                  <w:noProof/>
                </w:rPr>
              </w:rPrChange>
            </w:rPr>
            <w:fldChar w:fldCharType="end"/>
          </w:r>
        </w:p>
        <w:p w14:paraId="71C9BECA" w14:textId="0D7FA93B" w:rsidR="00D90C1F" w:rsidRPr="00557959" w:rsidRDefault="00665613">
          <w:pPr>
            <w:pStyle w:val="TDC3"/>
            <w:tabs>
              <w:tab w:val="right" w:leader="dot" w:pos="10070"/>
            </w:tabs>
            <w:rPr>
              <w:rFonts w:ascii="Times New Roman" w:eastAsiaTheme="minorEastAsia" w:hAnsi="Times New Roman" w:cs="Times New Roman"/>
              <w:noProof/>
              <w:lang w:eastAsia="es-MX"/>
              <w:rPrChange w:id="349" w:author="Microsoft Office User" w:date="2021-08-13T16:26:00Z">
                <w:rPr>
                  <w:rFonts w:eastAsiaTheme="minorEastAsia"/>
                  <w:noProof/>
                  <w:lang w:eastAsia="es-MX"/>
                </w:rPr>
              </w:rPrChange>
            </w:rPr>
          </w:pPr>
          <w:r w:rsidRPr="00557959">
            <w:rPr>
              <w:rFonts w:ascii="Times New Roman" w:hAnsi="Times New Roman" w:cs="Times New Roman"/>
              <w:rPrChange w:id="350" w:author="Microsoft Office User" w:date="2021-08-13T16:26:00Z">
                <w:rPr/>
              </w:rPrChange>
            </w:rPr>
            <w:fldChar w:fldCharType="begin"/>
          </w:r>
          <w:r w:rsidRPr="00557959">
            <w:rPr>
              <w:rFonts w:ascii="Times New Roman" w:hAnsi="Times New Roman" w:cs="Times New Roman"/>
              <w:rPrChange w:id="351" w:author="Microsoft Office User" w:date="2021-08-13T16:26:00Z">
                <w:rPr/>
              </w:rPrChange>
            </w:rPr>
            <w:instrText xml:space="preserve"> HYPERLINK \l "_Toc73953016" </w:instrText>
          </w:r>
          <w:r w:rsidRPr="00557959">
            <w:rPr>
              <w:rFonts w:ascii="Times New Roman" w:hAnsi="Times New Roman" w:cs="Times New Roman"/>
              <w:rPrChange w:id="352" w:author="Microsoft Office User" w:date="2021-08-13T16:26:00Z">
                <w:rPr/>
              </w:rPrChange>
            </w:rPr>
            <w:fldChar w:fldCharType="separate"/>
          </w:r>
          <w:r w:rsidR="00D90C1F" w:rsidRPr="00557959">
            <w:rPr>
              <w:rStyle w:val="Hipervnculo"/>
              <w:rFonts w:ascii="Times New Roman" w:hAnsi="Times New Roman" w:cs="Times New Roman"/>
              <w:b/>
              <w:bCs/>
              <w:noProof/>
              <w:rPrChange w:id="353" w:author="Microsoft Office User" w:date="2021-08-13T16:26:00Z">
                <w:rPr>
                  <w:rStyle w:val="Hipervnculo"/>
                  <w:b/>
                  <w:bCs/>
                  <w:noProof/>
                </w:rPr>
              </w:rPrChange>
            </w:rPr>
            <w:t>Submódulo 2.2.1 “Servidor HTTP”</w:t>
          </w:r>
          <w:r w:rsidR="00D90C1F" w:rsidRPr="00557959">
            <w:rPr>
              <w:rFonts w:ascii="Times New Roman" w:hAnsi="Times New Roman" w:cs="Times New Roman"/>
              <w:noProof/>
              <w:webHidden/>
              <w:rPrChange w:id="354" w:author="Microsoft Office User" w:date="2021-08-13T16:26:00Z">
                <w:rPr>
                  <w:noProof/>
                  <w:webHidden/>
                </w:rPr>
              </w:rPrChange>
            </w:rPr>
            <w:tab/>
          </w:r>
          <w:r w:rsidR="00D90C1F" w:rsidRPr="00557959">
            <w:rPr>
              <w:rFonts w:ascii="Times New Roman" w:hAnsi="Times New Roman" w:cs="Times New Roman"/>
              <w:noProof/>
              <w:webHidden/>
              <w:rPrChange w:id="355" w:author="Microsoft Office User" w:date="2021-08-13T16:26:00Z">
                <w:rPr>
                  <w:noProof/>
                  <w:webHidden/>
                </w:rPr>
              </w:rPrChange>
            </w:rPr>
            <w:fldChar w:fldCharType="begin"/>
          </w:r>
          <w:r w:rsidR="00D90C1F" w:rsidRPr="00557959">
            <w:rPr>
              <w:rFonts w:ascii="Times New Roman" w:hAnsi="Times New Roman" w:cs="Times New Roman"/>
              <w:noProof/>
              <w:webHidden/>
              <w:rPrChange w:id="356" w:author="Microsoft Office User" w:date="2021-08-13T16:26:00Z">
                <w:rPr>
                  <w:noProof/>
                  <w:webHidden/>
                </w:rPr>
              </w:rPrChange>
            </w:rPr>
            <w:instrText xml:space="preserve"> PAGEREF _Toc73953016 \h </w:instrText>
          </w:r>
          <w:r w:rsidR="00D90C1F" w:rsidRPr="00557959">
            <w:rPr>
              <w:rFonts w:ascii="Times New Roman" w:hAnsi="Times New Roman" w:cs="Times New Roman"/>
              <w:noProof/>
              <w:webHidden/>
              <w:rPrChange w:id="357" w:author="Microsoft Office User" w:date="2021-08-13T16:26:00Z">
                <w:rPr>
                  <w:noProof/>
                  <w:webHidden/>
                </w:rPr>
              </w:rPrChange>
            </w:rPr>
          </w:r>
          <w:r w:rsidR="00D90C1F" w:rsidRPr="00557959">
            <w:rPr>
              <w:rFonts w:ascii="Times New Roman" w:hAnsi="Times New Roman" w:cs="Times New Roman"/>
              <w:noProof/>
              <w:webHidden/>
              <w:rPrChange w:id="358" w:author="Microsoft Office User" w:date="2021-08-13T16:26:00Z">
                <w:rPr>
                  <w:noProof/>
                  <w:webHidden/>
                </w:rPr>
              </w:rPrChange>
            </w:rPr>
            <w:fldChar w:fldCharType="separate"/>
          </w:r>
          <w:r w:rsidR="00F3635D" w:rsidRPr="00557959">
            <w:rPr>
              <w:rFonts w:ascii="Times New Roman" w:hAnsi="Times New Roman" w:cs="Times New Roman"/>
              <w:noProof/>
              <w:webHidden/>
              <w:rPrChange w:id="359" w:author="Microsoft Office User" w:date="2021-08-13T16:26:00Z">
                <w:rPr>
                  <w:noProof/>
                  <w:webHidden/>
                </w:rPr>
              </w:rPrChange>
            </w:rPr>
            <w:t>12</w:t>
          </w:r>
          <w:r w:rsidR="00D90C1F" w:rsidRPr="00557959">
            <w:rPr>
              <w:rFonts w:ascii="Times New Roman" w:hAnsi="Times New Roman" w:cs="Times New Roman"/>
              <w:noProof/>
              <w:webHidden/>
              <w:rPrChange w:id="360" w:author="Microsoft Office User" w:date="2021-08-13T16:26:00Z">
                <w:rPr>
                  <w:noProof/>
                  <w:webHidden/>
                </w:rPr>
              </w:rPrChange>
            </w:rPr>
            <w:fldChar w:fldCharType="end"/>
          </w:r>
          <w:r w:rsidRPr="00557959">
            <w:rPr>
              <w:rFonts w:ascii="Times New Roman" w:hAnsi="Times New Roman" w:cs="Times New Roman"/>
              <w:noProof/>
              <w:rPrChange w:id="361" w:author="Microsoft Office User" w:date="2021-08-13T16:26:00Z">
                <w:rPr>
                  <w:noProof/>
                </w:rPr>
              </w:rPrChange>
            </w:rPr>
            <w:fldChar w:fldCharType="end"/>
          </w:r>
        </w:p>
        <w:p w14:paraId="63A93002" w14:textId="300EEB56" w:rsidR="00D90C1F" w:rsidRPr="00557959" w:rsidRDefault="00665613">
          <w:pPr>
            <w:pStyle w:val="TDC3"/>
            <w:tabs>
              <w:tab w:val="right" w:leader="dot" w:pos="10070"/>
            </w:tabs>
            <w:rPr>
              <w:rFonts w:ascii="Times New Roman" w:eastAsiaTheme="minorEastAsia" w:hAnsi="Times New Roman" w:cs="Times New Roman"/>
              <w:noProof/>
              <w:lang w:eastAsia="es-MX"/>
              <w:rPrChange w:id="362" w:author="Microsoft Office User" w:date="2021-08-13T16:26:00Z">
                <w:rPr>
                  <w:rFonts w:eastAsiaTheme="minorEastAsia"/>
                  <w:noProof/>
                  <w:lang w:eastAsia="es-MX"/>
                </w:rPr>
              </w:rPrChange>
            </w:rPr>
          </w:pPr>
          <w:r w:rsidRPr="00557959">
            <w:rPr>
              <w:rFonts w:ascii="Times New Roman" w:hAnsi="Times New Roman" w:cs="Times New Roman"/>
              <w:rPrChange w:id="363" w:author="Microsoft Office User" w:date="2021-08-13T16:26:00Z">
                <w:rPr/>
              </w:rPrChange>
            </w:rPr>
            <w:fldChar w:fldCharType="begin"/>
          </w:r>
          <w:r w:rsidRPr="00557959">
            <w:rPr>
              <w:rFonts w:ascii="Times New Roman" w:hAnsi="Times New Roman" w:cs="Times New Roman"/>
              <w:rPrChange w:id="364" w:author="Microsoft Office User" w:date="2021-08-13T16:26:00Z">
                <w:rPr/>
              </w:rPrChange>
            </w:rPr>
            <w:instrText xml:space="preserve"> HYPERLINK \l "_Toc73953017" </w:instrText>
          </w:r>
          <w:r w:rsidRPr="00557959">
            <w:rPr>
              <w:rFonts w:ascii="Times New Roman" w:hAnsi="Times New Roman" w:cs="Times New Roman"/>
              <w:rPrChange w:id="365" w:author="Microsoft Office User" w:date="2021-08-13T16:26:00Z">
                <w:rPr/>
              </w:rPrChange>
            </w:rPr>
            <w:fldChar w:fldCharType="separate"/>
          </w:r>
          <w:r w:rsidR="00D90C1F" w:rsidRPr="00557959">
            <w:rPr>
              <w:rStyle w:val="Hipervnculo"/>
              <w:rFonts w:ascii="Times New Roman" w:hAnsi="Times New Roman" w:cs="Times New Roman"/>
              <w:b/>
              <w:bCs/>
              <w:noProof/>
              <w:rPrChange w:id="366" w:author="Microsoft Office User" w:date="2021-08-13T16:26:00Z">
                <w:rPr>
                  <w:rStyle w:val="Hipervnculo"/>
                  <w:b/>
                  <w:bCs/>
                  <w:noProof/>
                </w:rPr>
              </w:rPrChange>
            </w:rPr>
            <w:t>Submódulo 2.2.2 “Mesa de Servicio”</w:t>
          </w:r>
          <w:r w:rsidR="00D90C1F" w:rsidRPr="00557959">
            <w:rPr>
              <w:rFonts w:ascii="Times New Roman" w:hAnsi="Times New Roman" w:cs="Times New Roman"/>
              <w:noProof/>
              <w:webHidden/>
              <w:rPrChange w:id="367" w:author="Microsoft Office User" w:date="2021-08-13T16:26:00Z">
                <w:rPr>
                  <w:noProof/>
                  <w:webHidden/>
                </w:rPr>
              </w:rPrChange>
            </w:rPr>
            <w:tab/>
          </w:r>
          <w:r w:rsidR="00D90C1F" w:rsidRPr="00557959">
            <w:rPr>
              <w:rFonts w:ascii="Times New Roman" w:hAnsi="Times New Roman" w:cs="Times New Roman"/>
              <w:noProof/>
              <w:webHidden/>
              <w:rPrChange w:id="368" w:author="Microsoft Office User" w:date="2021-08-13T16:26:00Z">
                <w:rPr>
                  <w:noProof/>
                  <w:webHidden/>
                </w:rPr>
              </w:rPrChange>
            </w:rPr>
            <w:fldChar w:fldCharType="begin"/>
          </w:r>
          <w:r w:rsidR="00D90C1F" w:rsidRPr="00557959">
            <w:rPr>
              <w:rFonts w:ascii="Times New Roman" w:hAnsi="Times New Roman" w:cs="Times New Roman"/>
              <w:noProof/>
              <w:webHidden/>
              <w:rPrChange w:id="369" w:author="Microsoft Office User" w:date="2021-08-13T16:26:00Z">
                <w:rPr>
                  <w:noProof/>
                  <w:webHidden/>
                </w:rPr>
              </w:rPrChange>
            </w:rPr>
            <w:instrText xml:space="preserve"> PAGEREF _Toc73953017 \h </w:instrText>
          </w:r>
          <w:r w:rsidR="00D90C1F" w:rsidRPr="00557959">
            <w:rPr>
              <w:rFonts w:ascii="Times New Roman" w:hAnsi="Times New Roman" w:cs="Times New Roman"/>
              <w:noProof/>
              <w:webHidden/>
              <w:rPrChange w:id="370" w:author="Microsoft Office User" w:date="2021-08-13T16:26:00Z">
                <w:rPr>
                  <w:noProof/>
                  <w:webHidden/>
                </w:rPr>
              </w:rPrChange>
            </w:rPr>
          </w:r>
          <w:r w:rsidR="00D90C1F" w:rsidRPr="00557959">
            <w:rPr>
              <w:rFonts w:ascii="Times New Roman" w:hAnsi="Times New Roman" w:cs="Times New Roman"/>
              <w:noProof/>
              <w:webHidden/>
              <w:rPrChange w:id="371" w:author="Microsoft Office User" w:date="2021-08-13T16:26:00Z">
                <w:rPr>
                  <w:noProof/>
                  <w:webHidden/>
                </w:rPr>
              </w:rPrChange>
            </w:rPr>
            <w:fldChar w:fldCharType="separate"/>
          </w:r>
          <w:r w:rsidR="00F3635D" w:rsidRPr="00557959">
            <w:rPr>
              <w:rFonts w:ascii="Times New Roman" w:hAnsi="Times New Roman" w:cs="Times New Roman"/>
              <w:noProof/>
              <w:webHidden/>
              <w:rPrChange w:id="372" w:author="Microsoft Office User" w:date="2021-08-13T16:26:00Z">
                <w:rPr>
                  <w:noProof/>
                  <w:webHidden/>
                </w:rPr>
              </w:rPrChange>
            </w:rPr>
            <w:t>12</w:t>
          </w:r>
          <w:r w:rsidR="00D90C1F" w:rsidRPr="00557959">
            <w:rPr>
              <w:rFonts w:ascii="Times New Roman" w:hAnsi="Times New Roman" w:cs="Times New Roman"/>
              <w:noProof/>
              <w:webHidden/>
              <w:rPrChange w:id="373" w:author="Microsoft Office User" w:date="2021-08-13T16:26:00Z">
                <w:rPr>
                  <w:noProof/>
                  <w:webHidden/>
                </w:rPr>
              </w:rPrChange>
            </w:rPr>
            <w:fldChar w:fldCharType="end"/>
          </w:r>
          <w:r w:rsidRPr="00557959">
            <w:rPr>
              <w:rFonts w:ascii="Times New Roman" w:hAnsi="Times New Roman" w:cs="Times New Roman"/>
              <w:noProof/>
              <w:rPrChange w:id="374" w:author="Microsoft Office User" w:date="2021-08-13T16:26:00Z">
                <w:rPr>
                  <w:noProof/>
                </w:rPr>
              </w:rPrChange>
            </w:rPr>
            <w:fldChar w:fldCharType="end"/>
          </w:r>
        </w:p>
        <w:p w14:paraId="6CA3BAD4" w14:textId="4A839DD9" w:rsidR="00D90C1F" w:rsidRPr="00557959" w:rsidRDefault="00665613">
          <w:pPr>
            <w:pStyle w:val="TDC3"/>
            <w:tabs>
              <w:tab w:val="right" w:leader="dot" w:pos="10070"/>
            </w:tabs>
            <w:rPr>
              <w:rFonts w:ascii="Times New Roman" w:eastAsiaTheme="minorEastAsia" w:hAnsi="Times New Roman" w:cs="Times New Roman"/>
              <w:noProof/>
              <w:lang w:eastAsia="es-MX"/>
              <w:rPrChange w:id="375" w:author="Microsoft Office User" w:date="2021-08-13T16:26:00Z">
                <w:rPr>
                  <w:rFonts w:eastAsiaTheme="minorEastAsia"/>
                  <w:noProof/>
                  <w:lang w:eastAsia="es-MX"/>
                </w:rPr>
              </w:rPrChange>
            </w:rPr>
          </w:pPr>
          <w:r w:rsidRPr="00557959">
            <w:rPr>
              <w:rFonts w:ascii="Times New Roman" w:hAnsi="Times New Roman" w:cs="Times New Roman"/>
              <w:rPrChange w:id="376" w:author="Microsoft Office User" w:date="2021-08-13T16:26:00Z">
                <w:rPr/>
              </w:rPrChange>
            </w:rPr>
            <w:fldChar w:fldCharType="begin"/>
          </w:r>
          <w:r w:rsidRPr="00557959">
            <w:rPr>
              <w:rFonts w:ascii="Times New Roman" w:hAnsi="Times New Roman" w:cs="Times New Roman"/>
              <w:rPrChange w:id="377" w:author="Microsoft Office User" w:date="2021-08-13T16:26:00Z">
                <w:rPr/>
              </w:rPrChange>
            </w:rPr>
            <w:instrText xml:space="preserve"> HYPERLINK \l "_Toc73953018" </w:instrText>
          </w:r>
          <w:r w:rsidRPr="00557959">
            <w:rPr>
              <w:rFonts w:ascii="Times New Roman" w:hAnsi="Times New Roman" w:cs="Times New Roman"/>
              <w:rPrChange w:id="378" w:author="Microsoft Office User" w:date="2021-08-13T16:26:00Z">
                <w:rPr/>
              </w:rPrChange>
            </w:rPr>
            <w:fldChar w:fldCharType="separate"/>
          </w:r>
          <w:r w:rsidR="00D90C1F" w:rsidRPr="00557959">
            <w:rPr>
              <w:rStyle w:val="Hipervnculo"/>
              <w:rFonts w:ascii="Times New Roman" w:hAnsi="Times New Roman" w:cs="Times New Roman"/>
              <w:b/>
              <w:bCs/>
              <w:noProof/>
              <w:rPrChange w:id="379" w:author="Microsoft Office User" w:date="2021-08-13T16:26:00Z">
                <w:rPr>
                  <w:rStyle w:val="Hipervnculo"/>
                  <w:b/>
                  <w:bCs/>
                  <w:noProof/>
                </w:rPr>
              </w:rPrChange>
            </w:rPr>
            <w:t>Submódulo 2.2.3 “Procesamiento de datos”</w:t>
          </w:r>
          <w:r w:rsidR="00D90C1F" w:rsidRPr="00557959">
            <w:rPr>
              <w:rFonts w:ascii="Times New Roman" w:hAnsi="Times New Roman" w:cs="Times New Roman"/>
              <w:noProof/>
              <w:webHidden/>
              <w:rPrChange w:id="380" w:author="Microsoft Office User" w:date="2021-08-13T16:26:00Z">
                <w:rPr>
                  <w:noProof/>
                  <w:webHidden/>
                </w:rPr>
              </w:rPrChange>
            </w:rPr>
            <w:tab/>
          </w:r>
          <w:r w:rsidR="00D90C1F" w:rsidRPr="00557959">
            <w:rPr>
              <w:rFonts w:ascii="Times New Roman" w:hAnsi="Times New Roman" w:cs="Times New Roman"/>
              <w:noProof/>
              <w:webHidden/>
              <w:rPrChange w:id="381" w:author="Microsoft Office User" w:date="2021-08-13T16:26:00Z">
                <w:rPr>
                  <w:noProof/>
                  <w:webHidden/>
                </w:rPr>
              </w:rPrChange>
            </w:rPr>
            <w:fldChar w:fldCharType="begin"/>
          </w:r>
          <w:r w:rsidR="00D90C1F" w:rsidRPr="00557959">
            <w:rPr>
              <w:rFonts w:ascii="Times New Roman" w:hAnsi="Times New Roman" w:cs="Times New Roman"/>
              <w:noProof/>
              <w:webHidden/>
              <w:rPrChange w:id="382" w:author="Microsoft Office User" w:date="2021-08-13T16:26:00Z">
                <w:rPr>
                  <w:noProof/>
                  <w:webHidden/>
                </w:rPr>
              </w:rPrChange>
            </w:rPr>
            <w:instrText xml:space="preserve"> PAGEREF _Toc73953018 \h </w:instrText>
          </w:r>
          <w:r w:rsidR="00D90C1F" w:rsidRPr="00557959">
            <w:rPr>
              <w:rFonts w:ascii="Times New Roman" w:hAnsi="Times New Roman" w:cs="Times New Roman"/>
              <w:noProof/>
              <w:webHidden/>
              <w:rPrChange w:id="383" w:author="Microsoft Office User" w:date="2021-08-13T16:26:00Z">
                <w:rPr>
                  <w:noProof/>
                  <w:webHidden/>
                </w:rPr>
              </w:rPrChange>
            </w:rPr>
          </w:r>
          <w:r w:rsidR="00D90C1F" w:rsidRPr="00557959">
            <w:rPr>
              <w:rFonts w:ascii="Times New Roman" w:hAnsi="Times New Roman" w:cs="Times New Roman"/>
              <w:noProof/>
              <w:webHidden/>
              <w:rPrChange w:id="384" w:author="Microsoft Office User" w:date="2021-08-13T16:26:00Z">
                <w:rPr>
                  <w:noProof/>
                  <w:webHidden/>
                </w:rPr>
              </w:rPrChange>
            </w:rPr>
            <w:fldChar w:fldCharType="separate"/>
          </w:r>
          <w:r w:rsidR="00F3635D" w:rsidRPr="00557959">
            <w:rPr>
              <w:rFonts w:ascii="Times New Roman" w:hAnsi="Times New Roman" w:cs="Times New Roman"/>
              <w:noProof/>
              <w:webHidden/>
              <w:rPrChange w:id="385" w:author="Microsoft Office User" w:date="2021-08-13T16:26:00Z">
                <w:rPr>
                  <w:noProof/>
                  <w:webHidden/>
                </w:rPr>
              </w:rPrChange>
            </w:rPr>
            <w:t>12</w:t>
          </w:r>
          <w:r w:rsidR="00D90C1F" w:rsidRPr="00557959">
            <w:rPr>
              <w:rFonts w:ascii="Times New Roman" w:hAnsi="Times New Roman" w:cs="Times New Roman"/>
              <w:noProof/>
              <w:webHidden/>
              <w:rPrChange w:id="386" w:author="Microsoft Office User" w:date="2021-08-13T16:26:00Z">
                <w:rPr>
                  <w:noProof/>
                  <w:webHidden/>
                </w:rPr>
              </w:rPrChange>
            </w:rPr>
            <w:fldChar w:fldCharType="end"/>
          </w:r>
          <w:r w:rsidRPr="00557959">
            <w:rPr>
              <w:rFonts w:ascii="Times New Roman" w:hAnsi="Times New Roman" w:cs="Times New Roman"/>
              <w:noProof/>
              <w:rPrChange w:id="387" w:author="Microsoft Office User" w:date="2021-08-13T16:26:00Z">
                <w:rPr>
                  <w:noProof/>
                </w:rPr>
              </w:rPrChange>
            </w:rPr>
            <w:fldChar w:fldCharType="end"/>
          </w:r>
        </w:p>
        <w:p w14:paraId="60434BC1" w14:textId="1CE6634C" w:rsidR="00D90C1F" w:rsidRPr="00557959" w:rsidRDefault="00665613">
          <w:pPr>
            <w:pStyle w:val="TDC3"/>
            <w:tabs>
              <w:tab w:val="right" w:leader="dot" w:pos="10070"/>
            </w:tabs>
            <w:rPr>
              <w:rFonts w:ascii="Times New Roman" w:eastAsiaTheme="minorEastAsia" w:hAnsi="Times New Roman" w:cs="Times New Roman"/>
              <w:noProof/>
              <w:lang w:eastAsia="es-MX"/>
              <w:rPrChange w:id="388" w:author="Microsoft Office User" w:date="2021-08-13T16:26:00Z">
                <w:rPr>
                  <w:rFonts w:eastAsiaTheme="minorEastAsia"/>
                  <w:noProof/>
                  <w:lang w:eastAsia="es-MX"/>
                </w:rPr>
              </w:rPrChange>
            </w:rPr>
          </w:pPr>
          <w:r w:rsidRPr="00557959">
            <w:rPr>
              <w:rFonts w:ascii="Times New Roman" w:hAnsi="Times New Roman" w:cs="Times New Roman"/>
              <w:rPrChange w:id="389" w:author="Microsoft Office User" w:date="2021-08-13T16:26:00Z">
                <w:rPr/>
              </w:rPrChange>
            </w:rPr>
            <w:fldChar w:fldCharType="begin"/>
          </w:r>
          <w:r w:rsidRPr="00557959">
            <w:rPr>
              <w:rFonts w:ascii="Times New Roman" w:hAnsi="Times New Roman" w:cs="Times New Roman"/>
              <w:rPrChange w:id="390" w:author="Microsoft Office User" w:date="2021-08-13T16:26:00Z">
                <w:rPr/>
              </w:rPrChange>
            </w:rPr>
            <w:instrText xml:space="preserve"> HYPERLINK \l "_Toc739</w:instrText>
          </w:r>
          <w:r w:rsidRPr="00557959">
            <w:rPr>
              <w:rFonts w:ascii="Times New Roman" w:hAnsi="Times New Roman" w:cs="Times New Roman"/>
              <w:rPrChange w:id="391" w:author="Microsoft Office User" w:date="2021-08-13T16:26:00Z">
                <w:rPr/>
              </w:rPrChange>
            </w:rPr>
            <w:instrText xml:space="preserve">53019" </w:instrText>
          </w:r>
          <w:r w:rsidRPr="00557959">
            <w:rPr>
              <w:rFonts w:ascii="Times New Roman" w:hAnsi="Times New Roman" w:cs="Times New Roman"/>
              <w:rPrChange w:id="392" w:author="Microsoft Office User" w:date="2021-08-13T16:26:00Z">
                <w:rPr/>
              </w:rPrChange>
            </w:rPr>
            <w:fldChar w:fldCharType="separate"/>
          </w:r>
          <w:r w:rsidR="00D90C1F" w:rsidRPr="00557959">
            <w:rPr>
              <w:rStyle w:val="Hipervnculo"/>
              <w:rFonts w:ascii="Times New Roman" w:hAnsi="Times New Roman" w:cs="Times New Roman"/>
              <w:b/>
              <w:bCs/>
              <w:noProof/>
              <w:rPrChange w:id="393" w:author="Microsoft Office User" w:date="2021-08-13T16:26:00Z">
                <w:rPr>
                  <w:rStyle w:val="Hipervnculo"/>
                  <w:b/>
                  <w:bCs/>
                  <w:noProof/>
                </w:rPr>
              </w:rPrChange>
            </w:rPr>
            <w:t>Submódulo 2.2.4 “Base de Datos”</w:t>
          </w:r>
          <w:r w:rsidR="00D90C1F" w:rsidRPr="00557959">
            <w:rPr>
              <w:rFonts w:ascii="Times New Roman" w:hAnsi="Times New Roman" w:cs="Times New Roman"/>
              <w:noProof/>
              <w:webHidden/>
              <w:rPrChange w:id="394" w:author="Microsoft Office User" w:date="2021-08-13T16:26:00Z">
                <w:rPr>
                  <w:noProof/>
                  <w:webHidden/>
                </w:rPr>
              </w:rPrChange>
            </w:rPr>
            <w:tab/>
          </w:r>
          <w:r w:rsidR="00D90C1F" w:rsidRPr="00557959">
            <w:rPr>
              <w:rFonts w:ascii="Times New Roman" w:hAnsi="Times New Roman" w:cs="Times New Roman"/>
              <w:noProof/>
              <w:webHidden/>
              <w:rPrChange w:id="395" w:author="Microsoft Office User" w:date="2021-08-13T16:26:00Z">
                <w:rPr>
                  <w:noProof/>
                  <w:webHidden/>
                </w:rPr>
              </w:rPrChange>
            </w:rPr>
            <w:fldChar w:fldCharType="begin"/>
          </w:r>
          <w:r w:rsidR="00D90C1F" w:rsidRPr="00557959">
            <w:rPr>
              <w:rFonts w:ascii="Times New Roman" w:hAnsi="Times New Roman" w:cs="Times New Roman"/>
              <w:noProof/>
              <w:webHidden/>
              <w:rPrChange w:id="396" w:author="Microsoft Office User" w:date="2021-08-13T16:26:00Z">
                <w:rPr>
                  <w:noProof/>
                  <w:webHidden/>
                </w:rPr>
              </w:rPrChange>
            </w:rPr>
            <w:instrText xml:space="preserve"> PAGEREF _Toc73953019 \h </w:instrText>
          </w:r>
          <w:r w:rsidR="00D90C1F" w:rsidRPr="00557959">
            <w:rPr>
              <w:rFonts w:ascii="Times New Roman" w:hAnsi="Times New Roman" w:cs="Times New Roman"/>
              <w:noProof/>
              <w:webHidden/>
              <w:rPrChange w:id="397" w:author="Microsoft Office User" w:date="2021-08-13T16:26:00Z">
                <w:rPr>
                  <w:noProof/>
                  <w:webHidden/>
                </w:rPr>
              </w:rPrChange>
            </w:rPr>
          </w:r>
          <w:r w:rsidR="00D90C1F" w:rsidRPr="00557959">
            <w:rPr>
              <w:rFonts w:ascii="Times New Roman" w:hAnsi="Times New Roman" w:cs="Times New Roman"/>
              <w:noProof/>
              <w:webHidden/>
              <w:rPrChange w:id="398" w:author="Microsoft Office User" w:date="2021-08-13T16:26:00Z">
                <w:rPr>
                  <w:noProof/>
                  <w:webHidden/>
                </w:rPr>
              </w:rPrChange>
            </w:rPr>
            <w:fldChar w:fldCharType="separate"/>
          </w:r>
          <w:r w:rsidR="00F3635D" w:rsidRPr="00557959">
            <w:rPr>
              <w:rFonts w:ascii="Times New Roman" w:hAnsi="Times New Roman" w:cs="Times New Roman"/>
              <w:noProof/>
              <w:webHidden/>
              <w:rPrChange w:id="399" w:author="Microsoft Office User" w:date="2021-08-13T16:26:00Z">
                <w:rPr>
                  <w:noProof/>
                  <w:webHidden/>
                </w:rPr>
              </w:rPrChange>
            </w:rPr>
            <w:t>12</w:t>
          </w:r>
          <w:r w:rsidR="00D90C1F" w:rsidRPr="00557959">
            <w:rPr>
              <w:rFonts w:ascii="Times New Roman" w:hAnsi="Times New Roman" w:cs="Times New Roman"/>
              <w:noProof/>
              <w:webHidden/>
              <w:rPrChange w:id="400" w:author="Microsoft Office User" w:date="2021-08-13T16:26:00Z">
                <w:rPr>
                  <w:noProof/>
                  <w:webHidden/>
                </w:rPr>
              </w:rPrChange>
            </w:rPr>
            <w:fldChar w:fldCharType="end"/>
          </w:r>
          <w:r w:rsidRPr="00557959">
            <w:rPr>
              <w:rFonts w:ascii="Times New Roman" w:hAnsi="Times New Roman" w:cs="Times New Roman"/>
              <w:noProof/>
              <w:rPrChange w:id="401" w:author="Microsoft Office User" w:date="2021-08-13T16:26:00Z">
                <w:rPr>
                  <w:noProof/>
                </w:rPr>
              </w:rPrChange>
            </w:rPr>
            <w:fldChar w:fldCharType="end"/>
          </w:r>
        </w:p>
        <w:p w14:paraId="10BE04F5" w14:textId="543ACAFB" w:rsidR="00D90C1F" w:rsidRPr="00557959" w:rsidRDefault="00665613">
          <w:pPr>
            <w:pStyle w:val="TDC3"/>
            <w:tabs>
              <w:tab w:val="right" w:leader="dot" w:pos="10070"/>
            </w:tabs>
            <w:rPr>
              <w:rFonts w:ascii="Times New Roman" w:eastAsiaTheme="minorEastAsia" w:hAnsi="Times New Roman" w:cs="Times New Roman"/>
              <w:noProof/>
              <w:lang w:eastAsia="es-MX"/>
              <w:rPrChange w:id="402" w:author="Microsoft Office User" w:date="2021-08-13T16:26:00Z">
                <w:rPr>
                  <w:rFonts w:eastAsiaTheme="minorEastAsia"/>
                  <w:noProof/>
                  <w:lang w:eastAsia="es-MX"/>
                </w:rPr>
              </w:rPrChange>
            </w:rPr>
          </w:pPr>
          <w:r w:rsidRPr="00557959">
            <w:rPr>
              <w:rFonts w:ascii="Times New Roman" w:hAnsi="Times New Roman" w:cs="Times New Roman"/>
              <w:rPrChange w:id="403" w:author="Microsoft Office User" w:date="2021-08-13T16:26:00Z">
                <w:rPr/>
              </w:rPrChange>
            </w:rPr>
            <w:fldChar w:fldCharType="begin"/>
          </w:r>
          <w:r w:rsidRPr="00557959">
            <w:rPr>
              <w:rFonts w:ascii="Times New Roman" w:hAnsi="Times New Roman" w:cs="Times New Roman"/>
              <w:rPrChange w:id="404" w:author="Microsoft Office User" w:date="2021-08-13T16:26:00Z">
                <w:rPr/>
              </w:rPrChange>
            </w:rPr>
            <w:instrText xml:space="preserve"> HYPERLINK \l "_Toc73953020" </w:instrText>
          </w:r>
          <w:r w:rsidRPr="00557959">
            <w:rPr>
              <w:rFonts w:ascii="Times New Roman" w:hAnsi="Times New Roman" w:cs="Times New Roman"/>
              <w:rPrChange w:id="405" w:author="Microsoft Office User" w:date="2021-08-13T16:26:00Z">
                <w:rPr/>
              </w:rPrChange>
            </w:rPr>
            <w:fldChar w:fldCharType="separate"/>
          </w:r>
          <w:r w:rsidR="00D90C1F" w:rsidRPr="00557959">
            <w:rPr>
              <w:rStyle w:val="Hipervnculo"/>
              <w:rFonts w:ascii="Times New Roman" w:hAnsi="Times New Roman" w:cs="Times New Roman"/>
              <w:b/>
              <w:bCs/>
              <w:noProof/>
              <w:rPrChange w:id="406" w:author="Microsoft Office User" w:date="2021-08-13T16:26:00Z">
                <w:rPr>
                  <w:rStyle w:val="Hipervnculo"/>
                  <w:b/>
                  <w:bCs/>
                  <w:noProof/>
                </w:rPr>
              </w:rPrChange>
            </w:rPr>
            <w:t>Submódulo 2.2.5 “Reportes”</w:t>
          </w:r>
          <w:r w:rsidR="00D90C1F" w:rsidRPr="00557959">
            <w:rPr>
              <w:rFonts w:ascii="Times New Roman" w:hAnsi="Times New Roman" w:cs="Times New Roman"/>
              <w:noProof/>
              <w:webHidden/>
              <w:rPrChange w:id="407" w:author="Microsoft Office User" w:date="2021-08-13T16:26:00Z">
                <w:rPr>
                  <w:noProof/>
                  <w:webHidden/>
                </w:rPr>
              </w:rPrChange>
            </w:rPr>
            <w:tab/>
          </w:r>
          <w:r w:rsidR="00D90C1F" w:rsidRPr="00557959">
            <w:rPr>
              <w:rFonts w:ascii="Times New Roman" w:hAnsi="Times New Roman" w:cs="Times New Roman"/>
              <w:noProof/>
              <w:webHidden/>
              <w:rPrChange w:id="408" w:author="Microsoft Office User" w:date="2021-08-13T16:26:00Z">
                <w:rPr>
                  <w:noProof/>
                  <w:webHidden/>
                </w:rPr>
              </w:rPrChange>
            </w:rPr>
            <w:fldChar w:fldCharType="begin"/>
          </w:r>
          <w:r w:rsidR="00D90C1F" w:rsidRPr="00557959">
            <w:rPr>
              <w:rFonts w:ascii="Times New Roman" w:hAnsi="Times New Roman" w:cs="Times New Roman"/>
              <w:noProof/>
              <w:webHidden/>
              <w:rPrChange w:id="409" w:author="Microsoft Office User" w:date="2021-08-13T16:26:00Z">
                <w:rPr>
                  <w:noProof/>
                  <w:webHidden/>
                </w:rPr>
              </w:rPrChange>
            </w:rPr>
            <w:instrText xml:space="preserve"> PAGEREF _Toc73953020 \h </w:instrText>
          </w:r>
          <w:r w:rsidR="00D90C1F" w:rsidRPr="00557959">
            <w:rPr>
              <w:rFonts w:ascii="Times New Roman" w:hAnsi="Times New Roman" w:cs="Times New Roman"/>
              <w:noProof/>
              <w:webHidden/>
              <w:rPrChange w:id="410" w:author="Microsoft Office User" w:date="2021-08-13T16:26:00Z">
                <w:rPr>
                  <w:noProof/>
                  <w:webHidden/>
                </w:rPr>
              </w:rPrChange>
            </w:rPr>
          </w:r>
          <w:r w:rsidR="00D90C1F" w:rsidRPr="00557959">
            <w:rPr>
              <w:rFonts w:ascii="Times New Roman" w:hAnsi="Times New Roman" w:cs="Times New Roman"/>
              <w:noProof/>
              <w:webHidden/>
              <w:rPrChange w:id="411" w:author="Microsoft Office User" w:date="2021-08-13T16:26:00Z">
                <w:rPr>
                  <w:noProof/>
                  <w:webHidden/>
                </w:rPr>
              </w:rPrChange>
            </w:rPr>
            <w:fldChar w:fldCharType="separate"/>
          </w:r>
          <w:r w:rsidR="00F3635D" w:rsidRPr="00557959">
            <w:rPr>
              <w:rFonts w:ascii="Times New Roman" w:hAnsi="Times New Roman" w:cs="Times New Roman"/>
              <w:noProof/>
              <w:webHidden/>
              <w:rPrChange w:id="412" w:author="Microsoft Office User" w:date="2021-08-13T16:26:00Z">
                <w:rPr>
                  <w:noProof/>
                  <w:webHidden/>
                </w:rPr>
              </w:rPrChange>
            </w:rPr>
            <w:t>12</w:t>
          </w:r>
          <w:r w:rsidR="00D90C1F" w:rsidRPr="00557959">
            <w:rPr>
              <w:rFonts w:ascii="Times New Roman" w:hAnsi="Times New Roman" w:cs="Times New Roman"/>
              <w:noProof/>
              <w:webHidden/>
              <w:rPrChange w:id="413" w:author="Microsoft Office User" w:date="2021-08-13T16:26:00Z">
                <w:rPr>
                  <w:noProof/>
                  <w:webHidden/>
                </w:rPr>
              </w:rPrChange>
            </w:rPr>
            <w:fldChar w:fldCharType="end"/>
          </w:r>
          <w:r w:rsidRPr="00557959">
            <w:rPr>
              <w:rFonts w:ascii="Times New Roman" w:hAnsi="Times New Roman" w:cs="Times New Roman"/>
              <w:noProof/>
              <w:rPrChange w:id="414" w:author="Microsoft Office User" w:date="2021-08-13T16:26:00Z">
                <w:rPr>
                  <w:noProof/>
                </w:rPr>
              </w:rPrChange>
            </w:rPr>
            <w:fldChar w:fldCharType="end"/>
          </w:r>
        </w:p>
        <w:p w14:paraId="64D0D64F" w14:textId="43382FAF" w:rsidR="00D90C1F" w:rsidRPr="00557959" w:rsidRDefault="00665613">
          <w:pPr>
            <w:pStyle w:val="TDC3"/>
            <w:tabs>
              <w:tab w:val="right" w:leader="dot" w:pos="10070"/>
            </w:tabs>
            <w:rPr>
              <w:rFonts w:ascii="Times New Roman" w:eastAsiaTheme="minorEastAsia" w:hAnsi="Times New Roman" w:cs="Times New Roman"/>
              <w:noProof/>
              <w:lang w:eastAsia="es-MX"/>
              <w:rPrChange w:id="415" w:author="Microsoft Office User" w:date="2021-08-13T16:26:00Z">
                <w:rPr>
                  <w:rFonts w:eastAsiaTheme="minorEastAsia"/>
                  <w:noProof/>
                  <w:lang w:eastAsia="es-MX"/>
                </w:rPr>
              </w:rPrChange>
            </w:rPr>
          </w:pPr>
          <w:r w:rsidRPr="00557959">
            <w:rPr>
              <w:rFonts w:ascii="Times New Roman" w:hAnsi="Times New Roman" w:cs="Times New Roman"/>
              <w:rPrChange w:id="416" w:author="Microsoft Office User" w:date="2021-08-13T16:26:00Z">
                <w:rPr/>
              </w:rPrChange>
            </w:rPr>
            <w:fldChar w:fldCharType="begin"/>
          </w:r>
          <w:r w:rsidRPr="00557959">
            <w:rPr>
              <w:rFonts w:ascii="Times New Roman" w:hAnsi="Times New Roman" w:cs="Times New Roman"/>
              <w:rPrChange w:id="417" w:author="Microsoft Office User" w:date="2021-08-13T16:26:00Z">
                <w:rPr/>
              </w:rPrChange>
            </w:rPr>
            <w:instrText xml:space="preserve"> HYPERLINK \l "_Toc73953021" </w:instrText>
          </w:r>
          <w:r w:rsidRPr="00557959">
            <w:rPr>
              <w:rFonts w:ascii="Times New Roman" w:hAnsi="Times New Roman" w:cs="Times New Roman"/>
              <w:rPrChange w:id="418" w:author="Microsoft Office User" w:date="2021-08-13T16:26:00Z">
                <w:rPr/>
              </w:rPrChange>
            </w:rPr>
            <w:fldChar w:fldCharType="separate"/>
          </w:r>
          <w:r w:rsidR="00D90C1F" w:rsidRPr="00557959">
            <w:rPr>
              <w:rStyle w:val="Hipervnculo"/>
              <w:rFonts w:ascii="Times New Roman" w:hAnsi="Times New Roman" w:cs="Times New Roman"/>
              <w:b/>
              <w:bCs/>
              <w:noProof/>
              <w:rPrChange w:id="419" w:author="Microsoft Office User" w:date="2021-08-13T16:26:00Z">
                <w:rPr>
                  <w:rStyle w:val="Hipervnculo"/>
                  <w:b/>
                  <w:bCs/>
                  <w:noProof/>
                </w:rPr>
              </w:rPrChange>
            </w:rPr>
            <w:t>Submódulo 2.2.5 “Servidor Email”</w:t>
          </w:r>
          <w:r w:rsidR="00D90C1F" w:rsidRPr="00557959">
            <w:rPr>
              <w:rFonts w:ascii="Times New Roman" w:hAnsi="Times New Roman" w:cs="Times New Roman"/>
              <w:noProof/>
              <w:webHidden/>
              <w:rPrChange w:id="420" w:author="Microsoft Office User" w:date="2021-08-13T16:26:00Z">
                <w:rPr>
                  <w:noProof/>
                  <w:webHidden/>
                </w:rPr>
              </w:rPrChange>
            </w:rPr>
            <w:tab/>
          </w:r>
          <w:r w:rsidR="00D90C1F" w:rsidRPr="00557959">
            <w:rPr>
              <w:rFonts w:ascii="Times New Roman" w:hAnsi="Times New Roman" w:cs="Times New Roman"/>
              <w:noProof/>
              <w:webHidden/>
              <w:rPrChange w:id="421" w:author="Microsoft Office User" w:date="2021-08-13T16:26:00Z">
                <w:rPr>
                  <w:noProof/>
                  <w:webHidden/>
                </w:rPr>
              </w:rPrChange>
            </w:rPr>
            <w:fldChar w:fldCharType="begin"/>
          </w:r>
          <w:r w:rsidR="00D90C1F" w:rsidRPr="00557959">
            <w:rPr>
              <w:rFonts w:ascii="Times New Roman" w:hAnsi="Times New Roman" w:cs="Times New Roman"/>
              <w:noProof/>
              <w:webHidden/>
              <w:rPrChange w:id="422" w:author="Microsoft Office User" w:date="2021-08-13T16:26:00Z">
                <w:rPr>
                  <w:noProof/>
                  <w:webHidden/>
                </w:rPr>
              </w:rPrChange>
            </w:rPr>
            <w:instrText xml:space="preserve"> PAGEREF _Toc73953021 \h </w:instrText>
          </w:r>
          <w:r w:rsidR="00D90C1F" w:rsidRPr="00557959">
            <w:rPr>
              <w:rFonts w:ascii="Times New Roman" w:hAnsi="Times New Roman" w:cs="Times New Roman"/>
              <w:noProof/>
              <w:webHidden/>
              <w:rPrChange w:id="423" w:author="Microsoft Office User" w:date="2021-08-13T16:26:00Z">
                <w:rPr>
                  <w:noProof/>
                  <w:webHidden/>
                </w:rPr>
              </w:rPrChange>
            </w:rPr>
          </w:r>
          <w:r w:rsidR="00D90C1F" w:rsidRPr="00557959">
            <w:rPr>
              <w:rFonts w:ascii="Times New Roman" w:hAnsi="Times New Roman" w:cs="Times New Roman"/>
              <w:noProof/>
              <w:webHidden/>
              <w:rPrChange w:id="424" w:author="Microsoft Office User" w:date="2021-08-13T16:26:00Z">
                <w:rPr>
                  <w:noProof/>
                  <w:webHidden/>
                </w:rPr>
              </w:rPrChange>
            </w:rPr>
            <w:fldChar w:fldCharType="separate"/>
          </w:r>
          <w:r w:rsidR="00F3635D" w:rsidRPr="00557959">
            <w:rPr>
              <w:rFonts w:ascii="Times New Roman" w:hAnsi="Times New Roman" w:cs="Times New Roman"/>
              <w:noProof/>
              <w:webHidden/>
              <w:rPrChange w:id="425" w:author="Microsoft Office User" w:date="2021-08-13T16:26:00Z">
                <w:rPr>
                  <w:noProof/>
                  <w:webHidden/>
                </w:rPr>
              </w:rPrChange>
            </w:rPr>
            <w:t>12</w:t>
          </w:r>
          <w:r w:rsidR="00D90C1F" w:rsidRPr="00557959">
            <w:rPr>
              <w:rFonts w:ascii="Times New Roman" w:hAnsi="Times New Roman" w:cs="Times New Roman"/>
              <w:noProof/>
              <w:webHidden/>
              <w:rPrChange w:id="426" w:author="Microsoft Office User" w:date="2021-08-13T16:26:00Z">
                <w:rPr>
                  <w:noProof/>
                  <w:webHidden/>
                </w:rPr>
              </w:rPrChange>
            </w:rPr>
            <w:fldChar w:fldCharType="end"/>
          </w:r>
          <w:r w:rsidRPr="00557959">
            <w:rPr>
              <w:rFonts w:ascii="Times New Roman" w:hAnsi="Times New Roman" w:cs="Times New Roman"/>
              <w:noProof/>
              <w:rPrChange w:id="427" w:author="Microsoft Office User" w:date="2021-08-13T16:26:00Z">
                <w:rPr>
                  <w:noProof/>
                </w:rPr>
              </w:rPrChange>
            </w:rPr>
            <w:fldChar w:fldCharType="end"/>
          </w:r>
        </w:p>
        <w:p w14:paraId="3ABA9474" w14:textId="55911E85" w:rsidR="00D90C1F" w:rsidRPr="00557959" w:rsidRDefault="00665613">
          <w:pPr>
            <w:pStyle w:val="TDC2"/>
            <w:tabs>
              <w:tab w:val="right" w:leader="dot" w:pos="10070"/>
            </w:tabs>
            <w:rPr>
              <w:rFonts w:ascii="Times New Roman" w:eastAsiaTheme="minorEastAsia" w:hAnsi="Times New Roman" w:cs="Times New Roman"/>
              <w:noProof/>
              <w:lang w:eastAsia="es-MX"/>
              <w:rPrChange w:id="428" w:author="Microsoft Office User" w:date="2021-08-13T16:26:00Z">
                <w:rPr>
                  <w:rFonts w:eastAsiaTheme="minorEastAsia"/>
                  <w:noProof/>
                  <w:lang w:eastAsia="es-MX"/>
                </w:rPr>
              </w:rPrChange>
            </w:rPr>
          </w:pPr>
          <w:r w:rsidRPr="00557959">
            <w:rPr>
              <w:rFonts w:ascii="Times New Roman" w:hAnsi="Times New Roman" w:cs="Times New Roman"/>
              <w:rPrChange w:id="429" w:author="Microsoft Office User" w:date="2021-08-13T16:26:00Z">
                <w:rPr/>
              </w:rPrChange>
            </w:rPr>
            <w:fldChar w:fldCharType="begin"/>
          </w:r>
          <w:r w:rsidRPr="00557959">
            <w:rPr>
              <w:rFonts w:ascii="Times New Roman" w:hAnsi="Times New Roman" w:cs="Times New Roman"/>
              <w:rPrChange w:id="430" w:author="Microsoft Office User" w:date="2021-08-13T16:26:00Z">
                <w:rPr/>
              </w:rPrChange>
            </w:rPr>
            <w:instrText xml:space="preserve"> HYPERLINK \l "_Toc73953022" </w:instrText>
          </w:r>
          <w:r w:rsidRPr="00557959">
            <w:rPr>
              <w:rFonts w:ascii="Times New Roman" w:hAnsi="Times New Roman" w:cs="Times New Roman"/>
              <w:rPrChange w:id="431" w:author="Microsoft Office User" w:date="2021-08-13T16:26:00Z">
                <w:rPr/>
              </w:rPrChange>
            </w:rPr>
            <w:fldChar w:fldCharType="separate"/>
          </w:r>
          <w:r w:rsidR="00D90C1F" w:rsidRPr="00557959">
            <w:rPr>
              <w:rStyle w:val="Hipervnculo"/>
              <w:rFonts w:ascii="Times New Roman" w:hAnsi="Times New Roman" w:cs="Times New Roman"/>
              <w:b/>
              <w:bCs/>
              <w:noProof/>
              <w:rPrChange w:id="432" w:author="Microsoft Office User" w:date="2021-08-13T16:26:00Z">
                <w:rPr>
                  <w:rStyle w:val="Hipervnculo"/>
                  <w:rFonts w:ascii="Cambria" w:hAnsi="Cambria"/>
                  <w:b/>
                  <w:bCs/>
                  <w:noProof/>
                </w:rPr>
              </w:rPrChange>
            </w:rPr>
            <w:t>Módulo 2.3 “Redundancia de Datos en un Servidor Local”</w:t>
          </w:r>
          <w:r w:rsidR="00D90C1F" w:rsidRPr="00557959">
            <w:rPr>
              <w:rFonts w:ascii="Times New Roman" w:hAnsi="Times New Roman" w:cs="Times New Roman"/>
              <w:noProof/>
              <w:webHidden/>
              <w:rPrChange w:id="433" w:author="Microsoft Office User" w:date="2021-08-13T16:26:00Z">
                <w:rPr>
                  <w:noProof/>
                  <w:webHidden/>
                </w:rPr>
              </w:rPrChange>
            </w:rPr>
            <w:tab/>
          </w:r>
          <w:r w:rsidR="00D90C1F" w:rsidRPr="00557959">
            <w:rPr>
              <w:rFonts w:ascii="Times New Roman" w:hAnsi="Times New Roman" w:cs="Times New Roman"/>
              <w:noProof/>
              <w:webHidden/>
              <w:rPrChange w:id="434" w:author="Microsoft Office User" w:date="2021-08-13T16:26:00Z">
                <w:rPr>
                  <w:noProof/>
                  <w:webHidden/>
                </w:rPr>
              </w:rPrChange>
            </w:rPr>
            <w:fldChar w:fldCharType="begin"/>
          </w:r>
          <w:r w:rsidR="00D90C1F" w:rsidRPr="00557959">
            <w:rPr>
              <w:rFonts w:ascii="Times New Roman" w:hAnsi="Times New Roman" w:cs="Times New Roman"/>
              <w:noProof/>
              <w:webHidden/>
              <w:rPrChange w:id="435" w:author="Microsoft Office User" w:date="2021-08-13T16:26:00Z">
                <w:rPr>
                  <w:noProof/>
                  <w:webHidden/>
                </w:rPr>
              </w:rPrChange>
            </w:rPr>
            <w:instrText xml:space="preserve"> PAGEREF _Toc73953022 \h </w:instrText>
          </w:r>
          <w:r w:rsidR="00D90C1F" w:rsidRPr="00557959">
            <w:rPr>
              <w:rFonts w:ascii="Times New Roman" w:hAnsi="Times New Roman" w:cs="Times New Roman"/>
              <w:noProof/>
              <w:webHidden/>
              <w:rPrChange w:id="436" w:author="Microsoft Office User" w:date="2021-08-13T16:26:00Z">
                <w:rPr>
                  <w:noProof/>
                  <w:webHidden/>
                </w:rPr>
              </w:rPrChange>
            </w:rPr>
          </w:r>
          <w:r w:rsidR="00D90C1F" w:rsidRPr="00557959">
            <w:rPr>
              <w:rFonts w:ascii="Times New Roman" w:hAnsi="Times New Roman" w:cs="Times New Roman"/>
              <w:noProof/>
              <w:webHidden/>
              <w:rPrChange w:id="437" w:author="Microsoft Office User" w:date="2021-08-13T16:26:00Z">
                <w:rPr>
                  <w:noProof/>
                  <w:webHidden/>
                </w:rPr>
              </w:rPrChange>
            </w:rPr>
            <w:fldChar w:fldCharType="separate"/>
          </w:r>
          <w:r w:rsidR="00F3635D" w:rsidRPr="00557959">
            <w:rPr>
              <w:rFonts w:ascii="Times New Roman" w:hAnsi="Times New Roman" w:cs="Times New Roman"/>
              <w:noProof/>
              <w:webHidden/>
              <w:rPrChange w:id="438" w:author="Microsoft Office User" w:date="2021-08-13T16:26:00Z">
                <w:rPr>
                  <w:noProof/>
                  <w:webHidden/>
                </w:rPr>
              </w:rPrChange>
            </w:rPr>
            <w:t>13</w:t>
          </w:r>
          <w:r w:rsidR="00D90C1F" w:rsidRPr="00557959">
            <w:rPr>
              <w:rFonts w:ascii="Times New Roman" w:hAnsi="Times New Roman" w:cs="Times New Roman"/>
              <w:noProof/>
              <w:webHidden/>
              <w:rPrChange w:id="439" w:author="Microsoft Office User" w:date="2021-08-13T16:26:00Z">
                <w:rPr>
                  <w:noProof/>
                  <w:webHidden/>
                </w:rPr>
              </w:rPrChange>
            </w:rPr>
            <w:fldChar w:fldCharType="end"/>
          </w:r>
          <w:r w:rsidRPr="00557959">
            <w:rPr>
              <w:rFonts w:ascii="Times New Roman" w:hAnsi="Times New Roman" w:cs="Times New Roman"/>
              <w:noProof/>
              <w:rPrChange w:id="440" w:author="Microsoft Office User" w:date="2021-08-13T16:26:00Z">
                <w:rPr>
                  <w:noProof/>
                </w:rPr>
              </w:rPrChange>
            </w:rPr>
            <w:fldChar w:fldCharType="end"/>
          </w:r>
        </w:p>
        <w:p w14:paraId="22DDF45E" w14:textId="29C13D58" w:rsidR="00D90C1F" w:rsidRPr="00557959" w:rsidRDefault="00665613">
          <w:pPr>
            <w:pStyle w:val="TDC2"/>
            <w:tabs>
              <w:tab w:val="right" w:leader="dot" w:pos="10070"/>
            </w:tabs>
            <w:rPr>
              <w:rFonts w:ascii="Times New Roman" w:eastAsiaTheme="minorEastAsia" w:hAnsi="Times New Roman" w:cs="Times New Roman"/>
              <w:noProof/>
              <w:lang w:eastAsia="es-MX"/>
              <w:rPrChange w:id="441" w:author="Microsoft Office User" w:date="2021-08-13T16:26:00Z">
                <w:rPr>
                  <w:rFonts w:eastAsiaTheme="minorEastAsia"/>
                  <w:noProof/>
                  <w:lang w:eastAsia="es-MX"/>
                </w:rPr>
              </w:rPrChange>
            </w:rPr>
          </w:pPr>
          <w:r w:rsidRPr="00557959">
            <w:rPr>
              <w:rFonts w:ascii="Times New Roman" w:hAnsi="Times New Roman" w:cs="Times New Roman"/>
              <w:rPrChange w:id="442" w:author="Microsoft Office User" w:date="2021-08-13T16:26:00Z">
                <w:rPr/>
              </w:rPrChange>
            </w:rPr>
            <w:fldChar w:fldCharType="begin"/>
          </w:r>
          <w:r w:rsidRPr="00557959">
            <w:rPr>
              <w:rFonts w:ascii="Times New Roman" w:hAnsi="Times New Roman" w:cs="Times New Roman"/>
              <w:rPrChange w:id="443" w:author="Microsoft Office User" w:date="2021-08-13T16:26:00Z">
                <w:rPr/>
              </w:rPrChange>
            </w:rPr>
            <w:instrText xml:space="preserve"> HYPERLINK \l "_Toc73953023" </w:instrText>
          </w:r>
          <w:r w:rsidRPr="00557959">
            <w:rPr>
              <w:rFonts w:ascii="Times New Roman" w:hAnsi="Times New Roman" w:cs="Times New Roman"/>
              <w:rPrChange w:id="444"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lang w:eastAsia="es-MX"/>
              <w:rPrChange w:id="445" w:author="Microsoft Office User" w:date="2021-08-13T16:26:00Z">
                <w:rPr>
                  <w:rStyle w:val="Hipervnculo"/>
                  <w:rFonts w:ascii="Arial" w:eastAsia="Times New Roman" w:hAnsi="Arial" w:cs="Arial"/>
                  <w:b/>
                  <w:bCs/>
                  <w:noProof/>
                  <w:lang w:eastAsia="es-MX"/>
                </w:rPr>
              </w:rPrChange>
            </w:rPr>
            <w:t>Integración con el  ERP</w:t>
          </w:r>
          <w:r w:rsidR="00D90C1F" w:rsidRPr="00557959">
            <w:rPr>
              <w:rFonts w:ascii="Times New Roman" w:hAnsi="Times New Roman" w:cs="Times New Roman"/>
              <w:noProof/>
              <w:webHidden/>
              <w:rPrChange w:id="446" w:author="Microsoft Office User" w:date="2021-08-13T16:26:00Z">
                <w:rPr>
                  <w:noProof/>
                  <w:webHidden/>
                </w:rPr>
              </w:rPrChange>
            </w:rPr>
            <w:tab/>
          </w:r>
          <w:r w:rsidR="00D90C1F" w:rsidRPr="00557959">
            <w:rPr>
              <w:rFonts w:ascii="Times New Roman" w:hAnsi="Times New Roman" w:cs="Times New Roman"/>
              <w:noProof/>
              <w:webHidden/>
              <w:rPrChange w:id="447" w:author="Microsoft Office User" w:date="2021-08-13T16:26:00Z">
                <w:rPr>
                  <w:noProof/>
                  <w:webHidden/>
                </w:rPr>
              </w:rPrChange>
            </w:rPr>
            <w:fldChar w:fldCharType="begin"/>
          </w:r>
          <w:r w:rsidR="00D90C1F" w:rsidRPr="00557959">
            <w:rPr>
              <w:rFonts w:ascii="Times New Roman" w:hAnsi="Times New Roman" w:cs="Times New Roman"/>
              <w:noProof/>
              <w:webHidden/>
              <w:rPrChange w:id="448" w:author="Microsoft Office User" w:date="2021-08-13T16:26:00Z">
                <w:rPr>
                  <w:noProof/>
                  <w:webHidden/>
                </w:rPr>
              </w:rPrChange>
            </w:rPr>
            <w:instrText xml:space="preserve"> PAGEREF _Toc73953023 \h </w:instrText>
          </w:r>
          <w:r w:rsidR="00D90C1F" w:rsidRPr="00557959">
            <w:rPr>
              <w:rFonts w:ascii="Times New Roman" w:hAnsi="Times New Roman" w:cs="Times New Roman"/>
              <w:noProof/>
              <w:webHidden/>
              <w:rPrChange w:id="449" w:author="Microsoft Office User" w:date="2021-08-13T16:26:00Z">
                <w:rPr>
                  <w:noProof/>
                  <w:webHidden/>
                </w:rPr>
              </w:rPrChange>
            </w:rPr>
          </w:r>
          <w:r w:rsidR="00D90C1F" w:rsidRPr="00557959">
            <w:rPr>
              <w:rFonts w:ascii="Times New Roman" w:hAnsi="Times New Roman" w:cs="Times New Roman"/>
              <w:noProof/>
              <w:webHidden/>
              <w:rPrChange w:id="450" w:author="Microsoft Office User" w:date="2021-08-13T16:26:00Z">
                <w:rPr>
                  <w:noProof/>
                  <w:webHidden/>
                </w:rPr>
              </w:rPrChange>
            </w:rPr>
            <w:fldChar w:fldCharType="separate"/>
          </w:r>
          <w:r w:rsidR="00F3635D" w:rsidRPr="00557959">
            <w:rPr>
              <w:rFonts w:ascii="Times New Roman" w:hAnsi="Times New Roman" w:cs="Times New Roman"/>
              <w:noProof/>
              <w:webHidden/>
              <w:rPrChange w:id="451" w:author="Microsoft Office User" w:date="2021-08-13T16:26:00Z">
                <w:rPr>
                  <w:noProof/>
                  <w:webHidden/>
                </w:rPr>
              </w:rPrChange>
            </w:rPr>
            <w:t>13</w:t>
          </w:r>
          <w:r w:rsidR="00D90C1F" w:rsidRPr="00557959">
            <w:rPr>
              <w:rFonts w:ascii="Times New Roman" w:hAnsi="Times New Roman" w:cs="Times New Roman"/>
              <w:noProof/>
              <w:webHidden/>
              <w:rPrChange w:id="452" w:author="Microsoft Office User" w:date="2021-08-13T16:26:00Z">
                <w:rPr>
                  <w:noProof/>
                  <w:webHidden/>
                </w:rPr>
              </w:rPrChange>
            </w:rPr>
            <w:fldChar w:fldCharType="end"/>
          </w:r>
          <w:r w:rsidRPr="00557959">
            <w:rPr>
              <w:rFonts w:ascii="Times New Roman" w:hAnsi="Times New Roman" w:cs="Times New Roman"/>
              <w:noProof/>
              <w:rPrChange w:id="453" w:author="Microsoft Office User" w:date="2021-08-13T16:26:00Z">
                <w:rPr>
                  <w:noProof/>
                </w:rPr>
              </w:rPrChange>
            </w:rPr>
            <w:fldChar w:fldCharType="end"/>
          </w:r>
        </w:p>
        <w:p w14:paraId="37F485E7" w14:textId="5DC10419" w:rsidR="00D90C1F" w:rsidRPr="00557959" w:rsidRDefault="00786CDF">
          <w:pPr>
            <w:pStyle w:val="TDC2"/>
            <w:tabs>
              <w:tab w:val="right" w:leader="dot" w:pos="10070"/>
            </w:tabs>
            <w:rPr>
              <w:rFonts w:ascii="Times New Roman" w:eastAsiaTheme="minorEastAsia" w:hAnsi="Times New Roman" w:cs="Times New Roman"/>
              <w:noProof/>
              <w:lang w:eastAsia="es-MX"/>
              <w:rPrChange w:id="454" w:author="Microsoft Office User" w:date="2021-08-13T16:26:00Z">
                <w:rPr>
                  <w:rFonts w:eastAsiaTheme="minorEastAsia"/>
                  <w:noProof/>
                  <w:lang w:eastAsia="es-MX"/>
                </w:rPr>
              </w:rPrChange>
            </w:rPr>
          </w:pPr>
          <w:r w:rsidRPr="00557959">
            <w:rPr>
              <w:rFonts w:ascii="Times New Roman" w:hAnsi="Times New Roman" w:cs="Times New Roman"/>
              <w:rPrChange w:id="455" w:author="Microsoft Office User" w:date="2021-08-13T16:26:00Z">
                <w:rPr/>
              </w:rPrChange>
            </w:rPr>
            <w:fldChar w:fldCharType="begin"/>
          </w:r>
          <w:r w:rsidRPr="00557959">
            <w:rPr>
              <w:rFonts w:ascii="Times New Roman" w:hAnsi="Times New Roman" w:cs="Times New Roman"/>
              <w:rPrChange w:id="456" w:author="Microsoft Office User" w:date="2021-08-13T16:26:00Z">
                <w:rPr/>
              </w:rPrChange>
            </w:rPr>
            <w:instrText xml:space="preserve"> HYPERLINK \l "_Toc73953024" </w:instrText>
          </w:r>
          <w:r w:rsidRPr="00557959">
            <w:rPr>
              <w:rFonts w:ascii="Times New Roman" w:hAnsi="Times New Roman" w:cs="Times New Roman"/>
              <w:rPrChange w:id="457" w:author="Microsoft Office User" w:date="2021-08-13T16:26:00Z">
                <w:rPr/>
              </w:rPrChange>
            </w:rPr>
            <w:fldChar w:fldCharType="separate"/>
          </w:r>
          <w:del w:id="458" w:author="Francisco Ledesma Salamanca" w:date="2021-06-10T16:30:00Z">
            <w:r w:rsidR="00D90C1F" w:rsidRPr="00557959" w:rsidDel="00B55FCB">
              <w:rPr>
                <w:rStyle w:val="Hipervnculo"/>
                <w:rFonts w:ascii="Times New Roman" w:hAnsi="Times New Roman" w:cs="Times New Roman"/>
                <w:b/>
                <w:bCs/>
                <w:noProof/>
                <w:rPrChange w:id="459" w:author="Microsoft Office User" w:date="2021-08-13T16:26:00Z">
                  <w:rPr>
                    <w:rStyle w:val="Hipervnculo"/>
                    <w:rFonts w:ascii="Cambria" w:hAnsi="Cambria"/>
                    <w:b/>
                    <w:bCs/>
                    <w:noProof/>
                  </w:rPr>
                </w:rPrChange>
              </w:rPr>
              <w:delText>Modulo</w:delText>
            </w:r>
          </w:del>
          <w:ins w:id="460" w:author="Francisco Ledesma Salamanca" w:date="2021-06-10T16:30:00Z">
            <w:r w:rsidR="00B55FCB" w:rsidRPr="00557959">
              <w:rPr>
                <w:rStyle w:val="Hipervnculo"/>
                <w:rFonts w:ascii="Times New Roman" w:hAnsi="Times New Roman" w:cs="Times New Roman"/>
                <w:b/>
                <w:bCs/>
                <w:noProof/>
                <w:rPrChange w:id="461"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462" w:author="Microsoft Office User" w:date="2021-08-13T16:26:00Z">
                <w:rPr>
                  <w:rStyle w:val="Hipervnculo"/>
                  <w:rFonts w:ascii="Cambria" w:hAnsi="Cambria"/>
                  <w:b/>
                  <w:bCs/>
                  <w:noProof/>
                </w:rPr>
              </w:rPrChange>
            </w:rPr>
            <w:t xml:space="preserve"> 3.1</w:t>
          </w:r>
          <w:r w:rsidR="00D90C1F" w:rsidRPr="00557959">
            <w:rPr>
              <w:rFonts w:ascii="Times New Roman" w:hAnsi="Times New Roman" w:cs="Times New Roman"/>
              <w:noProof/>
              <w:webHidden/>
              <w:rPrChange w:id="463" w:author="Microsoft Office User" w:date="2021-08-13T16:26:00Z">
                <w:rPr>
                  <w:noProof/>
                  <w:webHidden/>
                </w:rPr>
              </w:rPrChange>
            </w:rPr>
            <w:tab/>
          </w:r>
          <w:r w:rsidR="00D90C1F" w:rsidRPr="00557959">
            <w:rPr>
              <w:rFonts w:ascii="Times New Roman" w:hAnsi="Times New Roman" w:cs="Times New Roman"/>
              <w:noProof/>
              <w:webHidden/>
              <w:rPrChange w:id="464" w:author="Microsoft Office User" w:date="2021-08-13T16:26:00Z">
                <w:rPr>
                  <w:noProof/>
                  <w:webHidden/>
                </w:rPr>
              </w:rPrChange>
            </w:rPr>
            <w:fldChar w:fldCharType="begin"/>
          </w:r>
          <w:r w:rsidR="00D90C1F" w:rsidRPr="00557959">
            <w:rPr>
              <w:rFonts w:ascii="Times New Roman" w:hAnsi="Times New Roman" w:cs="Times New Roman"/>
              <w:noProof/>
              <w:webHidden/>
              <w:rPrChange w:id="465" w:author="Microsoft Office User" w:date="2021-08-13T16:26:00Z">
                <w:rPr>
                  <w:noProof/>
                  <w:webHidden/>
                </w:rPr>
              </w:rPrChange>
            </w:rPr>
            <w:instrText xml:space="preserve"> PAGEREF _Toc73953024 \h </w:instrText>
          </w:r>
          <w:r w:rsidR="00D90C1F" w:rsidRPr="00557959">
            <w:rPr>
              <w:rFonts w:ascii="Times New Roman" w:hAnsi="Times New Roman" w:cs="Times New Roman"/>
              <w:noProof/>
              <w:webHidden/>
              <w:rPrChange w:id="466" w:author="Microsoft Office User" w:date="2021-08-13T16:26:00Z">
                <w:rPr>
                  <w:noProof/>
                  <w:webHidden/>
                </w:rPr>
              </w:rPrChange>
            </w:rPr>
          </w:r>
          <w:r w:rsidR="00D90C1F" w:rsidRPr="00557959">
            <w:rPr>
              <w:rFonts w:ascii="Times New Roman" w:hAnsi="Times New Roman" w:cs="Times New Roman"/>
              <w:noProof/>
              <w:webHidden/>
              <w:rPrChange w:id="467" w:author="Microsoft Office User" w:date="2021-08-13T16:26:00Z">
                <w:rPr>
                  <w:noProof/>
                  <w:webHidden/>
                </w:rPr>
              </w:rPrChange>
            </w:rPr>
            <w:fldChar w:fldCharType="separate"/>
          </w:r>
          <w:r w:rsidR="00F3635D" w:rsidRPr="00557959">
            <w:rPr>
              <w:rFonts w:ascii="Times New Roman" w:hAnsi="Times New Roman" w:cs="Times New Roman"/>
              <w:noProof/>
              <w:webHidden/>
              <w:rPrChange w:id="468" w:author="Microsoft Office User" w:date="2021-08-13T16:26:00Z">
                <w:rPr>
                  <w:noProof/>
                  <w:webHidden/>
                </w:rPr>
              </w:rPrChange>
            </w:rPr>
            <w:t>13</w:t>
          </w:r>
          <w:r w:rsidR="00D90C1F" w:rsidRPr="00557959">
            <w:rPr>
              <w:rFonts w:ascii="Times New Roman" w:hAnsi="Times New Roman" w:cs="Times New Roman"/>
              <w:noProof/>
              <w:webHidden/>
              <w:rPrChange w:id="469" w:author="Microsoft Office User" w:date="2021-08-13T16:26:00Z">
                <w:rPr>
                  <w:noProof/>
                  <w:webHidden/>
                </w:rPr>
              </w:rPrChange>
            </w:rPr>
            <w:fldChar w:fldCharType="end"/>
          </w:r>
          <w:r w:rsidRPr="00557959">
            <w:rPr>
              <w:rFonts w:ascii="Times New Roman" w:hAnsi="Times New Roman" w:cs="Times New Roman"/>
              <w:noProof/>
              <w:rPrChange w:id="470" w:author="Microsoft Office User" w:date="2021-08-13T16:26:00Z">
                <w:rPr>
                  <w:noProof/>
                </w:rPr>
              </w:rPrChange>
            </w:rPr>
            <w:fldChar w:fldCharType="end"/>
          </w:r>
        </w:p>
        <w:p w14:paraId="3AC1BAE5" w14:textId="50C72B0B" w:rsidR="00D90C1F" w:rsidRPr="00557959" w:rsidRDefault="00786CDF">
          <w:pPr>
            <w:pStyle w:val="TDC2"/>
            <w:tabs>
              <w:tab w:val="right" w:leader="dot" w:pos="10070"/>
            </w:tabs>
            <w:rPr>
              <w:rFonts w:ascii="Times New Roman" w:eastAsiaTheme="minorEastAsia" w:hAnsi="Times New Roman" w:cs="Times New Roman"/>
              <w:noProof/>
              <w:lang w:eastAsia="es-MX"/>
              <w:rPrChange w:id="471" w:author="Microsoft Office User" w:date="2021-08-13T16:26:00Z">
                <w:rPr>
                  <w:rFonts w:eastAsiaTheme="minorEastAsia"/>
                  <w:noProof/>
                  <w:lang w:eastAsia="es-MX"/>
                </w:rPr>
              </w:rPrChange>
            </w:rPr>
          </w:pPr>
          <w:r w:rsidRPr="00557959">
            <w:rPr>
              <w:rFonts w:ascii="Times New Roman" w:hAnsi="Times New Roman" w:cs="Times New Roman"/>
              <w:rPrChange w:id="472" w:author="Microsoft Office User" w:date="2021-08-13T16:26:00Z">
                <w:rPr/>
              </w:rPrChange>
            </w:rPr>
            <w:fldChar w:fldCharType="begin"/>
          </w:r>
          <w:r w:rsidRPr="00557959">
            <w:rPr>
              <w:rFonts w:ascii="Times New Roman" w:hAnsi="Times New Roman" w:cs="Times New Roman"/>
              <w:rPrChange w:id="473" w:author="Microsoft Office User" w:date="2021-08-13T16:26:00Z">
                <w:rPr/>
              </w:rPrChange>
            </w:rPr>
            <w:instrText xml:space="preserve"> HYPERLINK \l "_Toc73953025" </w:instrText>
          </w:r>
          <w:r w:rsidRPr="00557959">
            <w:rPr>
              <w:rFonts w:ascii="Times New Roman" w:hAnsi="Times New Roman" w:cs="Times New Roman"/>
              <w:rPrChange w:id="474" w:author="Microsoft Office User" w:date="2021-08-13T16:26:00Z">
                <w:rPr/>
              </w:rPrChange>
            </w:rPr>
            <w:fldChar w:fldCharType="separate"/>
          </w:r>
          <w:del w:id="475" w:author="Francisco Ledesma Salamanca" w:date="2021-06-10T16:30:00Z">
            <w:r w:rsidR="00D90C1F" w:rsidRPr="00557959" w:rsidDel="00B55FCB">
              <w:rPr>
                <w:rStyle w:val="Hipervnculo"/>
                <w:rFonts w:ascii="Times New Roman" w:hAnsi="Times New Roman" w:cs="Times New Roman"/>
                <w:b/>
                <w:bCs/>
                <w:noProof/>
                <w:rPrChange w:id="476" w:author="Microsoft Office User" w:date="2021-08-13T16:26:00Z">
                  <w:rPr>
                    <w:rStyle w:val="Hipervnculo"/>
                    <w:rFonts w:ascii="Cambria" w:hAnsi="Cambria"/>
                    <w:b/>
                    <w:bCs/>
                    <w:noProof/>
                  </w:rPr>
                </w:rPrChange>
              </w:rPr>
              <w:delText>Modulo</w:delText>
            </w:r>
          </w:del>
          <w:ins w:id="477" w:author="Francisco Ledesma Salamanca" w:date="2021-06-10T16:30:00Z">
            <w:r w:rsidR="00B55FCB" w:rsidRPr="00557959">
              <w:rPr>
                <w:rStyle w:val="Hipervnculo"/>
                <w:rFonts w:ascii="Times New Roman" w:hAnsi="Times New Roman" w:cs="Times New Roman"/>
                <w:b/>
                <w:bCs/>
                <w:noProof/>
                <w:rPrChange w:id="478"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479" w:author="Microsoft Office User" w:date="2021-08-13T16:26:00Z">
                <w:rPr>
                  <w:rStyle w:val="Hipervnculo"/>
                  <w:rFonts w:ascii="Cambria" w:hAnsi="Cambria"/>
                  <w:b/>
                  <w:bCs/>
                  <w:noProof/>
                </w:rPr>
              </w:rPrChange>
            </w:rPr>
            <w:t xml:space="preserve"> 3.2</w:t>
          </w:r>
          <w:r w:rsidR="00D90C1F" w:rsidRPr="00557959">
            <w:rPr>
              <w:rFonts w:ascii="Times New Roman" w:hAnsi="Times New Roman" w:cs="Times New Roman"/>
              <w:noProof/>
              <w:webHidden/>
              <w:rPrChange w:id="480" w:author="Microsoft Office User" w:date="2021-08-13T16:26:00Z">
                <w:rPr>
                  <w:noProof/>
                  <w:webHidden/>
                </w:rPr>
              </w:rPrChange>
            </w:rPr>
            <w:tab/>
          </w:r>
          <w:r w:rsidR="00D90C1F" w:rsidRPr="00557959">
            <w:rPr>
              <w:rFonts w:ascii="Times New Roman" w:hAnsi="Times New Roman" w:cs="Times New Roman"/>
              <w:noProof/>
              <w:webHidden/>
              <w:rPrChange w:id="481" w:author="Microsoft Office User" w:date="2021-08-13T16:26:00Z">
                <w:rPr>
                  <w:noProof/>
                  <w:webHidden/>
                </w:rPr>
              </w:rPrChange>
            </w:rPr>
            <w:fldChar w:fldCharType="begin"/>
          </w:r>
          <w:r w:rsidR="00D90C1F" w:rsidRPr="00557959">
            <w:rPr>
              <w:rFonts w:ascii="Times New Roman" w:hAnsi="Times New Roman" w:cs="Times New Roman"/>
              <w:noProof/>
              <w:webHidden/>
              <w:rPrChange w:id="482" w:author="Microsoft Office User" w:date="2021-08-13T16:26:00Z">
                <w:rPr>
                  <w:noProof/>
                  <w:webHidden/>
                </w:rPr>
              </w:rPrChange>
            </w:rPr>
            <w:instrText xml:space="preserve"> PAGEREF _Toc73953025 \h </w:instrText>
          </w:r>
          <w:r w:rsidR="00D90C1F" w:rsidRPr="00557959">
            <w:rPr>
              <w:rFonts w:ascii="Times New Roman" w:hAnsi="Times New Roman" w:cs="Times New Roman"/>
              <w:noProof/>
              <w:webHidden/>
              <w:rPrChange w:id="483" w:author="Microsoft Office User" w:date="2021-08-13T16:26:00Z">
                <w:rPr>
                  <w:noProof/>
                  <w:webHidden/>
                </w:rPr>
              </w:rPrChange>
            </w:rPr>
          </w:r>
          <w:r w:rsidR="00D90C1F" w:rsidRPr="00557959">
            <w:rPr>
              <w:rFonts w:ascii="Times New Roman" w:hAnsi="Times New Roman" w:cs="Times New Roman"/>
              <w:noProof/>
              <w:webHidden/>
              <w:rPrChange w:id="484" w:author="Microsoft Office User" w:date="2021-08-13T16:26:00Z">
                <w:rPr>
                  <w:noProof/>
                  <w:webHidden/>
                </w:rPr>
              </w:rPrChange>
            </w:rPr>
            <w:fldChar w:fldCharType="separate"/>
          </w:r>
          <w:r w:rsidR="00F3635D" w:rsidRPr="00557959">
            <w:rPr>
              <w:rFonts w:ascii="Times New Roman" w:hAnsi="Times New Roman" w:cs="Times New Roman"/>
              <w:noProof/>
              <w:webHidden/>
              <w:rPrChange w:id="485" w:author="Microsoft Office User" w:date="2021-08-13T16:26:00Z">
                <w:rPr>
                  <w:noProof/>
                  <w:webHidden/>
                </w:rPr>
              </w:rPrChange>
            </w:rPr>
            <w:t>14</w:t>
          </w:r>
          <w:r w:rsidR="00D90C1F" w:rsidRPr="00557959">
            <w:rPr>
              <w:rFonts w:ascii="Times New Roman" w:hAnsi="Times New Roman" w:cs="Times New Roman"/>
              <w:noProof/>
              <w:webHidden/>
              <w:rPrChange w:id="486" w:author="Microsoft Office User" w:date="2021-08-13T16:26:00Z">
                <w:rPr>
                  <w:noProof/>
                  <w:webHidden/>
                </w:rPr>
              </w:rPrChange>
            </w:rPr>
            <w:fldChar w:fldCharType="end"/>
          </w:r>
          <w:r w:rsidRPr="00557959">
            <w:rPr>
              <w:rFonts w:ascii="Times New Roman" w:hAnsi="Times New Roman" w:cs="Times New Roman"/>
              <w:noProof/>
              <w:rPrChange w:id="487" w:author="Microsoft Office User" w:date="2021-08-13T16:26:00Z">
                <w:rPr>
                  <w:noProof/>
                </w:rPr>
              </w:rPrChange>
            </w:rPr>
            <w:fldChar w:fldCharType="end"/>
          </w:r>
        </w:p>
        <w:p w14:paraId="352BC413" w14:textId="03CB176C" w:rsidR="00D90C1F" w:rsidRPr="00557959" w:rsidRDefault="00786CDF">
          <w:pPr>
            <w:pStyle w:val="TDC2"/>
            <w:tabs>
              <w:tab w:val="right" w:leader="dot" w:pos="10070"/>
            </w:tabs>
            <w:rPr>
              <w:rFonts w:ascii="Times New Roman" w:eastAsiaTheme="minorEastAsia" w:hAnsi="Times New Roman" w:cs="Times New Roman"/>
              <w:noProof/>
              <w:lang w:eastAsia="es-MX"/>
              <w:rPrChange w:id="488" w:author="Microsoft Office User" w:date="2021-08-13T16:26:00Z">
                <w:rPr>
                  <w:rFonts w:eastAsiaTheme="minorEastAsia"/>
                  <w:noProof/>
                  <w:lang w:eastAsia="es-MX"/>
                </w:rPr>
              </w:rPrChange>
            </w:rPr>
          </w:pPr>
          <w:r w:rsidRPr="00557959">
            <w:rPr>
              <w:rFonts w:ascii="Times New Roman" w:hAnsi="Times New Roman" w:cs="Times New Roman"/>
              <w:rPrChange w:id="489" w:author="Microsoft Office User" w:date="2021-08-13T16:26:00Z">
                <w:rPr/>
              </w:rPrChange>
            </w:rPr>
            <w:fldChar w:fldCharType="begin"/>
          </w:r>
          <w:r w:rsidRPr="00557959">
            <w:rPr>
              <w:rFonts w:ascii="Times New Roman" w:hAnsi="Times New Roman" w:cs="Times New Roman"/>
              <w:rPrChange w:id="490" w:author="Microsoft Office User" w:date="2021-08-13T16:26:00Z">
                <w:rPr/>
              </w:rPrChange>
            </w:rPr>
            <w:instrText xml:space="preserve"> HYPERLINK \l "_Toc73953026" </w:instrText>
          </w:r>
          <w:r w:rsidRPr="00557959">
            <w:rPr>
              <w:rFonts w:ascii="Times New Roman" w:hAnsi="Times New Roman" w:cs="Times New Roman"/>
              <w:rPrChange w:id="491" w:author="Microsoft Office User" w:date="2021-08-13T16:26:00Z">
                <w:rPr/>
              </w:rPrChange>
            </w:rPr>
            <w:fldChar w:fldCharType="separate"/>
          </w:r>
          <w:del w:id="492" w:author="Francisco Ledesma Salamanca" w:date="2021-06-10T16:30:00Z">
            <w:r w:rsidR="00D90C1F" w:rsidRPr="00557959" w:rsidDel="00B55FCB">
              <w:rPr>
                <w:rStyle w:val="Hipervnculo"/>
                <w:rFonts w:ascii="Times New Roman" w:hAnsi="Times New Roman" w:cs="Times New Roman"/>
                <w:b/>
                <w:bCs/>
                <w:noProof/>
                <w:rPrChange w:id="493" w:author="Microsoft Office User" w:date="2021-08-13T16:26:00Z">
                  <w:rPr>
                    <w:rStyle w:val="Hipervnculo"/>
                    <w:rFonts w:ascii="Cambria" w:hAnsi="Cambria"/>
                    <w:b/>
                    <w:bCs/>
                    <w:noProof/>
                  </w:rPr>
                </w:rPrChange>
              </w:rPr>
              <w:delText>Modulo</w:delText>
            </w:r>
          </w:del>
          <w:ins w:id="494" w:author="Francisco Ledesma Salamanca" w:date="2021-06-10T16:30:00Z">
            <w:r w:rsidR="00B55FCB" w:rsidRPr="00557959">
              <w:rPr>
                <w:rStyle w:val="Hipervnculo"/>
                <w:rFonts w:ascii="Times New Roman" w:hAnsi="Times New Roman" w:cs="Times New Roman"/>
                <w:b/>
                <w:bCs/>
                <w:noProof/>
                <w:rPrChange w:id="495" w:author="Microsoft Office User" w:date="2021-08-13T16:26:00Z">
                  <w:rPr>
                    <w:rStyle w:val="Hipervnculo"/>
                    <w:rFonts w:ascii="Cambria" w:hAnsi="Cambria"/>
                    <w:b/>
                    <w:bCs/>
                    <w:noProof/>
                  </w:rPr>
                </w:rPrChange>
              </w:rPr>
              <w:t>Módulo</w:t>
            </w:r>
          </w:ins>
          <w:r w:rsidR="00D90C1F" w:rsidRPr="00557959">
            <w:rPr>
              <w:rStyle w:val="Hipervnculo"/>
              <w:rFonts w:ascii="Times New Roman" w:hAnsi="Times New Roman" w:cs="Times New Roman"/>
              <w:b/>
              <w:bCs/>
              <w:noProof/>
              <w:rPrChange w:id="496" w:author="Microsoft Office User" w:date="2021-08-13T16:26:00Z">
                <w:rPr>
                  <w:rStyle w:val="Hipervnculo"/>
                  <w:rFonts w:ascii="Cambria" w:hAnsi="Cambria"/>
                  <w:b/>
                  <w:bCs/>
                  <w:noProof/>
                </w:rPr>
              </w:rPrChange>
            </w:rPr>
            <w:t xml:space="preserve"> 3.3</w:t>
          </w:r>
          <w:r w:rsidR="00D90C1F" w:rsidRPr="00557959">
            <w:rPr>
              <w:rFonts w:ascii="Times New Roman" w:hAnsi="Times New Roman" w:cs="Times New Roman"/>
              <w:noProof/>
              <w:webHidden/>
              <w:rPrChange w:id="497" w:author="Microsoft Office User" w:date="2021-08-13T16:26:00Z">
                <w:rPr>
                  <w:noProof/>
                  <w:webHidden/>
                </w:rPr>
              </w:rPrChange>
            </w:rPr>
            <w:tab/>
          </w:r>
          <w:r w:rsidR="00D90C1F" w:rsidRPr="00557959">
            <w:rPr>
              <w:rFonts w:ascii="Times New Roman" w:hAnsi="Times New Roman" w:cs="Times New Roman"/>
              <w:noProof/>
              <w:webHidden/>
              <w:rPrChange w:id="498" w:author="Microsoft Office User" w:date="2021-08-13T16:26:00Z">
                <w:rPr>
                  <w:noProof/>
                  <w:webHidden/>
                </w:rPr>
              </w:rPrChange>
            </w:rPr>
            <w:fldChar w:fldCharType="begin"/>
          </w:r>
          <w:r w:rsidR="00D90C1F" w:rsidRPr="00557959">
            <w:rPr>
              <w:rFonts w:ascii="Times New Roman" w:hAnsi="Times New Roman" w:cs="Times New Roman"/>
              <w:noProof/>
              <w:webHidden/>
              <w:rPrChange w:id="499" w:author="Microsoft Office User" w:date="2021-08-13T16:26:00Z">
                <w:rPr>
                  <w:noProof/>
                  <w:webHidden/>
                </w:rPr>
              </w:rPrChange>
            </w:rPr>
            <w:instrText xml:space="preserve"> PAGEREF _Toc73953026 \h </w:instrText>
          </w:r>
          <w:r w:rsidR="00D90C1F" w:rsidRPr="00557959">
            <w:rPr>
              <w:rFonts w:ascii="Times New Roman" w:hAnsi="Times New Roman" w:cs="Times New Roman"/>
              <w:noProof/>
              <w:webHidden/>
              <w:rPrChange w:id="500" w:author="Microsoft Office User" w:date="2021-08-13T16:26:00Z">
                <w:rPr>
                  <w:noProof/>
                  <w:webHidden/>
                </w:rPr>
              </w:rPrChange>
            </w:rPr>
          </w:r>
          <w:r w:rsidR="00D90C1F" w:rsidRPr="00557959">
            <w:rPr>
              <w:rFonts w:ascii="Times New Roman" w:hAnsi="Times New Roman" w:cs="Times New Roman"/>
              <w:noProof/>
              <w:webHidden/>
              <w:rPrChange w:id="501" w:author="Microsoft Office User" w:date="2021-08-13T16:26:00Z">
                <w:rPr>
                  <w:noProof/>
                  <w:webHidden/>
                </w:rPr>
              </w:rPrChange>
            </w:rPr>
            <w:fldChar w:fldCharType="separate"/>
          </w:r>
          <w:r w:rsidR="00F3635D" w:rsidRPr="00557959">
            <w:rPr>
              <w:rFonts w:ascii="Times New Roman" w:hAnsi="Times New Roman" w:cs="Times New Roman"/>
              <w:noProof/>
              <w:webHidden/>
              <w:rPrChange w:id="502" w:author="Microsoft Office User" w:date="2021-08-13T16:26:00Z">
                <w:rPr>
                  <w:noProof/>
                  <w:webHidden/>
                </w:rPr>
              </w:rPrChange>
            </w:rPr>
            <w:t>14</w:t>
          </w:r>
          <w:r w:rsidR="00D90C1F" w:rsidRPr="00557959">
            <w:rPr>
              <w:rFonts w:ascii="Times New Roman" w:hAnsi="Times New Roman" w:cs="Times New Roman"/>
              <w:noProof/>
              <w:webHidden/>
              <w:rPrChange w:id="503" w:author="Microsoft Office User" w:date="2021-08-13T16:26:00Z">
                <w:rPr>
                  <w:noProof/>
                  <w:webHidden/>
                </w:rPr>
              </w:rPrChange>
            </w:rPr>
            <w:fldChar w:fldCharType="end"/>
          </w:r>
          <w:r w:rsidRPr="00557959">
            <w:rPr>
              <w:rFonts w:ascii="Times New Roman" w:hAnsi="Times New Roman" w:cs="Times New Roman"/>
              <w:noProof/>
              <w:rPrChange w:id="504" w:author="Microsoft Office User" w:date="2021-08-13T16:26:00Z">
                <w:rPr>
                  <w:noProof/>
                </w:rPr>
              </w:rPrChange>
            </w:rPr>
            <w:fldChar w:fldCharType="end"/>
          </w:r>
        </w:p>
        <w:p w14:paraId="6B0DE16B" w14:textId="63FF5A0A" w:rsidR="00D90C1F" w:rsidRPr="00557959" w:rsidRDefault="00665613">
          <w:pPr>
            <w:pStyle w:val="TDC1"/>
            <w:rPr>
              <w:rFonts w:ascii="Times New Roman" w:eastAsiaTheme="minorEastAsia" w:hAnsi="Times New Roman" w:cs="Times New Roman"/>
              <w:noProof/>
              <w:lang w:eastAsia="es-MX"/>
              <w:rPrChange w:id="505" w:author="Microsoft Office User" w:date="2021-08-13T16:26:00Z">
                <w:rPr>
                  <w:rFonts w:eastAsiaTheme="minorEastAsia"/>
                  <w:noProof/>
                  <w:lang w:eastAsia="es-MX"/>
                </w:rPr>
              </w:rPrChange>
            </w:rPr>
          </w:pPr>
          <w:r w:rsidRPr="00557959">
            <w:rPr>
              <w:rFonts w:ascii="Times New Roman" w:hAnsi="Times New Roman" w:cs="Times New Roman"/>
              <w:rPrChange w:id="506" w:author="Microsoft Office User" w:date="2021-08-13T16:26:00Z">
                <w:rPr/>
              </w:rPrChange>
            </w:rPr>
            <w:fldChar w:fldCharType="begin"/>
          </w:r>
          <w:r w:rsidRPr="00557959">
            <w:rPr>
              <w:rFonts w:ascii="Times New Roman" w:hAnsi="Times New Roman" w:cs="Times New Roman"/>
              <w:rPrChange w:id="507" w:author="Microsoft Office User" w:date="2021-08-13T16:26:00Z">
                <w:rPr/>
              </w:rPrChange>
            </w:rPr>
            <w:instrText xml:space="preserve"> HYPERLINK \l "_Toc73953027" </w:instrText>
          </w:r>
          <w:r w:rsidRPr="00557959">
            <w:rPr>
              <w:rFonts w:ascii="Times New Roman" w:hAnsi="Times New Roman" w:cs="Times New Roman"/>
              <w:rPrChange w:id="508"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rPrChange w:id="509" w:author="Microsoft Office User" w:date="2021-08-13T16:26:00Z">
                <w:rPr>
                  <w:rStyle w:val="Hipervnculo"/>
                  <w:rFonts w:ascii="Calisto MT" w:eastAsia="Times New Roman" w:hAnsi="Calisto MT"/>
                  <w:b/>
                  <w:bCs/>
                  <w:noProof/>
                </w:rPr>
              </w:rPrChange>
            </w:rPr>
            <w:t>Alcances</w:t>
          </w:r>
          <w:r w:rsidR="00D90C1F" w:rsidRPr="00557959">
            <w:rPr>
              <w:rFonts w:ascii="Times New Roman" w:hAnsi="Times New Roman" w:cs="Times New Roman"/>
              <w:noProof/>
              <w:webHidden/>
              <w:rPrChange w:id="510" w:author="Microsoft Office User" w:date="2021-08-13T16:26:00Z">
                <w:rPr>
                  <w:noProof/>
                  <w:webHidden/>
                </w:rPr>
              </w:rPrChange>
            </w:rPr>
            <w:tab/>
          </w:r>
          <w:r w:rsidR="00D90C1F" w:rsidRPr="00557959">
            <w:rPr>
              <w:rFonts w:ascii="Times New Roman" w:hAnsi="Times New Roman" w:cs="Times New Roman"/>
              <w:noProof/>
              <w:webHidden/>
              <w:rPrChange w:id="511" w:author="Microsoft Office User" w:date="2021-08-13T16:26:00Z">
                <w:rPr>
                  <w:noProof/>
                  <w:webHidden/>
                </w:rPr>
              </w:rPrChange>
            </w:rPr>
            <w:fldChar w:fldCharType="begin"/>
          </w:r>
          <w:r w:rsidR="00D90C1F" w:rsidRPr="00557959">
            <w:rPr>
              <w:rFonts w:ascii="Times New Roman" w:hAnsi="Times New Roman" w:cs="Times New Roman"/>
              <w:noProof/>
              <w:webHidden/>
              <w:rPrChange w:id="512" w:author="Microsoft Office User" w:date="2021-08-13T16:26:00Z">
                <w:rPr>
                  <w:noProof/>
                  <w:webHidden/>
                </w:rPr>
              </w:rPrChange>
            </w:rPr>
            <w:instrText xml:space="preserve"> PAGEREF _Toc73953027 \h </w:instrText>
          </w:r>
          <w:r w:rsidR="00D90C1F" w:rsidRPr="00557959">
            <w:rPr>
              <w:rFonts w:ascii="Times New Roman" w:hAnsi="Times New Roman" w:cs="Times New Roman"/>
              <w:noProof/>
              <w:webHidden/>
              <w:rPrChange w:id="513" w:author="Microsoft Office User" w:date="2021-08-13T16:26:00Z">
                <w:rPr>
                  <w:noProof/>
                  <w:webHidden/>
                </w:rPr>
              </w:rPrChange>
            </w:rPr>
          </w:r>
          <w:r w:rsidR="00D90C1F" w:rsidRPr="00557959">
            <w:rPr>
              <w:rFonts w:ascii="Times New Roman" w:hAnsi="Times New Roman" w:cs="Times New Roman"/>
              <w:noProof/>
              <w:webHidden/>
              <w:rPrChange w:id="514" w:author="Microsoft Office User" w:date="2021-08-13T16:26:00Z">
                <w:rPr>
                  <w:noProof/>
                  <w:webHidden/>
                </w:rPr>
              </w:rPrChange>
            </w:rPr>
            <w:fldChar w:fldCharType="separate"/>
          </w:r>
          <w:r w:rsidR="00F3635D" w:rsidRPr="00557959">
            <w:rPr>
              <w:rFonts w:ascii="Times New Roman" w:hAnsi="Times New Roman" w:cs="Times New Roman"/>
              <w:noProof/>
              <w:webHidden/>
              <w:rPrChange w:id="515" w:author="Microsoft Office User" w:date="2021-08-13T16:26:00Z">
                <w:rPr>
                  <w:noProof/>
                  <w:webHidden/>
                </w:rPr>
              </w:rPrChange>
            </w:rPr>
            <w:t>14</w:t>
          </w:r>
          <w:r w:rsidR="00D90C1F" w:rsidRPr="00557959">
            <w:rPr>
              <w:rFonts w:ascii="Times New Roman" w:hAnsi="Times New Roman" w:cs="Times New Roman"/>
              <w:noProof/>
              <w:webHidden/>
              <w:rPrChange w:id="516" w:author="Microsoft Office User" w:date="2021-08-13T16:26:00Z">
                <w:rPr>
                  <w:noProof/>
                  <w:webHidden/>
                </w:rPr>
              </w:rPrChange>
            </w:rPr>
            <w:fldChar w:fldCharType="end"/>
          </w:r>
          <w:r w:rsidRPr="00557959">
            <w:rPr>
              <w:rFonts w:ascii="Times New Roman" w:hAnsi="Times New Roman" w:cs="Times New Roman"/>
              <w:noProof/>
              <w:rPrChange w:id="517" w:author="Microsoft Office User" w:date="2021-08-13T16:26:00Z">
                <w:rPr>
                  <w:noProof/>
                </w:rPr>
              </w:rPrChange>
            </w:rPr>
            <w:fldChar w:fldCharType="end"/>
          </w:r>
        </w:p>
        <w:p w14:paraId="0E8DC1E1" w14:textId="6A5D8C8E" w:rsidR="00D90C1F" w:rsidRPr="00557959" w:rsidRDefault="00665613">
          <w:pPr>
            <w:pStyle w:val="TDC1"/>
            <w:rPr>
              <w:rFonts w:ascii="Times New Roman" w:eastAsiaTheme="minorEastAsia" w:hAnsi="Times New Roman" w:cs="Times New Roman"/>
              <w:noProof/>
              <w:lang w:eastAsia="es-MX"/>
              <w:rPrChange w:id="518" w:author="Microsoft Office User" w:date="2021-08-13T16:26:00Z">
                <w:rPr>
                  <w:rFonts w:eastAsiaTheme="minorEastAsia"/>
                  <w:noProof/>
                  <w:lang w:eastAsia="es-MX"/>
                </w:rPr>
              </w:rPrChange>
            </w:rPr>
          </w:pPr>
          <w:r w:rsidRPr="00557959">
            <w:rPr>
              <w:rFonts w:ascii="Times New Roman" w:hAnsi="Times New Roman" w:cs="Times New Roman"/>
              <w:rPrChange w:id="519" w:author="Microsoft Office User" w:date="2021-08-13T16:26:00Z">
                <w:rPr/>
              </w:rPrChange>
            </w:rPr>
            <w:fldChar w:fldCharType="begin"/>
          </w:r>
          <w:r w:rsidRPr="00557959">
            <w:rPr>
              <w:rFonts w:ascii="Times New Roman" w:hAnsi="Times New Roman" w:cs="Times New Roman"/>
              <w:rPrChange w:id="520" w:author="Microsoft Office User" w:date="2021-08-13T16:26:00Z">
                <w:rPr/>
              </w:rPrChange>
            </w:rPr>
            <w:instrText xml:space="preserve"> HYPERLINK \l "_Toc73953028" </w:instrText>
          </w:r>
          <w:r w:rsidRPr="00557959">
            <w:rPr>
              <w:rFonts w:ascii="Times New Roman" w:hAnsi="Times New Roman" w:cs="Times New Roman"/>
              <w:rPrChange w:id="521"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rPrChange w:id="522" w:author="Microsoft Office User" w:date="2021-08-13T16:26:00Z">
                <w:rPr>
                  <w:rStyle w:val="Hipervnculo"/>
                  <w:rFonts w:ascii="Calisto MT" w:eastAsia="Times New Roman" w:hAnsi="Calisto MT"/>
                  <w:b/>
                  <w:bCs/>
                  <w:noProof/>
                </w:rPr>
              </w:rPrChange>
            </w:rPr>
            <w:t>Objetivo General</w:t>
          </w:r>
          <w:r w:rsidR="00D90C1F" w:rsidRPr="00557959">
            <w:rPr>
              <w:rFonts w:ascii="Times New Roman" w:hAnsi="Times New Roman" w:cs="Times New Roman"/>
              <w:noProof/>
              <w:webHidden/>
              <w:rPrChange w:id="523" w:author="Microsoft Office User" w:date="2021-08-13T16:26:00Z">
                <w:rPr>
                  <w:noProof/>
                  <w:webHidden/>
                </w:rPr>
              </w:rPrChange>
            </w:rPr>
            <w:tab/>
          </w:r>
          <w:r w:rsidR="00D90C1F" w:rsidRPr="00557959">
            <w:rPr>
              <w:rFonts w:ascii="Times New Roman" w:hAnsi="Times New Roman" w:cs="Times New Roman"/>
              <w:noProof/>
              <w:webHidden/>
              <w:rPrChange w:id="524" w:author="Microsoft Office User" w:date="2021-08-13T16:26:00Z">
                <w:rPr>
                  <w:noProof/>
                  <w:webHidden/>
                </w:rPr>
              </w:rPrChange>
            </w:rPr>
            <w:fldChar w:fldCharType="begin"/>
          </w:r>
          <w:r w:rsidR="00D90C1F" w:rsidRPr="00557959">
            <w:rPr>
              <w:rFonts w:ascii="Times New Roman" w:hAnsi="Times New Roman" w:cs="Times New Roman"/>
              <w:noProof/>
              <w:webHidden/>
              <w:rPrChange w:id="525" w:author="Microsoft Office User" w:date="2021-08-13T16:26:00Z">
                <w:rPr>
                  <w:noProof/>
                  <w:webHidden/>
                </w:rPr>
              </w:rPrChange>
            </w:rPr>
            <w:instrText xml:space="preserve"> PAGEREF _Toc73953028 \h </w:instrText>
          </w:r>
          <w:r w:rsidR="00D90C1F" w:rsidRPr="00557959">
            <w:rPr>
              <w:rFonts w:ascii="Times New Roman" w:hAnsi="Times New Roman" w:cs="Times New Roman"/>
              <w:noProof/>
              <w:webHidden/>
              <w:rPrChange w:id="526" w:author="Microsoft Office User" w:date="2021-08-13T16:26:00Z">
                <w:rPr>
                  <w:noProof/>
                  <w:webHidden/>
                </w:rPr>
              </w:rPrChange>
            </w:rPr>
          </w:r>
          <w:r w:rsidR="00D90C1F" w:rsidRPr="00557959">
            <w:rPr>
              <w:rFonts w:ascii="Times New Roman" w:hAnsi="Times New Roman" w:cs="Times New Roman"/>
              <w:noProof/>
              <w:webHidden/>
              <w:rPrChange w:id="527" w:author="Microsoft Office User" w:date="2021-08-13T16:26:00Z">
                <w:rPr>
                  <w:noProof/>
                  <w:webHidden/>
                </w:rPr>
              </w:rPrChange>
            </w:rPr>
            <w:fldChar w:fldCharType="separate"/>
          </w:r>
          <w:r w:rsidR="00F3635D" w:rsidRPr="00557959">
            <w:rPr>
              <w:rFonts w:ascii="Times New Roman" w:hAnsi="Times New Roman" w:cs="Times New Roman"/>
              <w:noProof/>
              <w:webHidden/>
              <w:rPrChange w:id="528" w:author="Microsoft Office User" w:date="2021-08-13T16:26:00Z">
                <w:rPr>
                  <w:noProof/>
                  <w:webHidden/>
                </w:rPr>
              </w:rPrChange>
            </w:rPr>
            <w:t>15</w:t>
          </w:r>
          <w:r w:rsidR="00D90C1F" w:rsidRPr="00557959">
            <w:rPr>
              <w:rFonts w:ascii="Times New Roman" w:hAnsi="Times New Roman" w:cs="Times New Roman"/>
              <w:noProof/>
              <w:webHidden/>
              <w:rPrChange w:id="529" w:author="Microsoft Office User" w:date="2021-08-13T16:26:00Z">
                <w:rPr>
                  <w:noProof/>
                  <w:webHidden/>
                </w:rPr>
              </w:rPrChange>
            </w:rPr>
            <w:fldChar w:fldCharType="end"/>
          </w:r>
          <w:r w:rsidRPr="00557959">
            <w:rPr>
              <w:rFonts w:ascii="Times New Roman" w:hAnsi="Times New Roman" w:cs="Times New Roman"/>
              <w:noProof/>
              <w:rPrChange w:id="530" w:author="Microsoft Office User" w:date="2021-08-13T16:26:00Z">
                <w:rPr>
                  <w:noProof/>
                </w:rPr>
              </w:rPrChange>
            </w:rPr>
            <w:fldChar w:fldCharType="end"/>
          </w:r>
        </w:p>
        <w:p w14:paraId="6F539FE4" w14:textId="218C66C8" w:rsidR="00D90C1F" w:rsidRPr="00557959" w:rsidRDefault="00665613">
          <w:pPr>
            <w:pStyle w:val="TDC1"/>
            <w:rPr>
              <w:rFonts w:ascii="Times New Roman" w:eastAsiaTheme="minorEastAsia" w:hAnsi="Times New Roman" w:cs="Times New Roman"/>
              <w:noProof/>
              <w:lang w:eastAsia="es-MX"/>
              <w:rPrChange w:id="531" w:author="Microsoft Office User" w:date="2021-08-13T16:26:00Z">
                <w:rPr>
                  <w:rFonts w:eastAsiaTheme="minorEastAsia"/>
                  <w:noProof/>
                  <w:lang w:eastAsia="es-MX"/>
                </w:rPr>
              </w:rPrChange>
            </w:rPr>
          </w:pPr>
          <w:r w:rsidRPr="00557959">
            <w:rPr>
              <w:rFonts w:ascii="Times New Roman" w:hAnsi="Times New Roman" w:cs="Times New Roman"/>
              <w:rPrChange w:id="532" w:author="Microsoft Office User" w:date="2021-08-13T16:26:00Z">
                <w:rPr/>
              </w:rPrChange>
            </w:rPr>
            <w:fldChar w:fldCharType="begin"/>
          </w:r>
          <w:r w:rsidRPr="00557959">
            <w:rPr>
              <w:rFonts w:ascii="Times New Roman" w:hAnsi="Times New Roman" w:cs="Times New Roman"/>
              <w:rPrChange w:id="533" w:author="Microsoft Office User" w:date="2021-08-13T16:26:00Z">
                <w:rPr/>
              </w:rPrChange>
            </w:rPr>
            <w:instrText xml:space="preserve"> HYPERLINK \l "_Toc73953029" </w:instrText>
          </w:r>
          <w:r w:rsidRPr="00557959">
            <w:rPr>
              <w:rFonts w:ascii="Times New Roman" w:hAnsi="Times New Roman" w:cs="Times New Roman"/>
              <w:rPrChange w:id="534"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rPrChange w:id="535" w:author="Microsoft Office User" w:date="2021-08-13T16:26:00Z">
                <w:rPr>
                  <w:rStyle w:val="Hipervnculo"/>
                  <w:rFonts w:ascii="Calisto MT" w:eastAsia="Times New Roman" w:hAnsi="Calisto MT"/>
                  <w:b/>
                  <w:bCs/>
                  <w:noProof/>
                </w:rPr>
              </w:rPrChange>
            </w:rPr>
            <w:t>Objetivos específicos</w:t>
          </w:r>
          <w:r w:rsidR="00D90C1F" w:rsidRPr="00557959">
            <w:rPr>
              <w:rFonts w:ascii="Times New Roman" w:hAnsi="Times New Roman" w:cs="Times New Roman"/>
              <w:noProof/>
              <w:webHidden/>
              <w:rPrChange w:id="536" w:author="Microsoft Office User" w:date="2021-08-13T16:26:00Z">
                <w:rPr>
                  <w:noProof/>
                  <w:webHidden/>
                </w:rPr>
              </w:rPrChange>
            </w:rPr>
            <w:tab/>
          </w:r>
          <w:r w:rsidR="00D90C1F" w:rsidRPr="00557959">
            <w:rPr>
              <w:rFonts w:ascii="Times New Roman" w:hAnsi="Times New Roman" w:cs="Times New Roman"/>
              <w:noProof/>
              <w:webHidden/>
              <w:rPrChange w:id="537" w:author="Microsoft Office User" w:date="2021-08-13T16:26:00Z">
                <w:rPr>
                  <w:noProof/>
                  <w:webHidden/>
                </w:rPr>
              </w:rPrChange>
            </w:rPr>
            <w:fldChar w:fldCharType="begin"/>
          </w:r>
          <w:r w:rsidR="00D90C1F" w:rsidRPr="00557959">
            <w:rPr>
              <w:rFonts w:ascii="Times New Roman" w:hAnsi="Times New Roman" w:cs="Times New Roman"/>
              <w:noProof/>
              <w:webHidden/>
              <w:rPrChange w:id="538" w:author="Microsoft Office User" w:date="2021-08-13T16:26:00Z">
                <w:rPr>
                  <w:noProof/>
                  <w:webHidden/>
                </w:rPr>
              </w:rPrChange>
            </w:rPr>
            <w:instrText xml:space="preserve"> PAGEREF _Toc73953029 \h </w:instrText>
          </w:r>
          <w:r w:rsidR="00D90C1F" w:rsidRPr="00557959">
            <w:rPr>
              <w:rFonts w:ascii="Times New Roman" w:hAnsi="Times New Roman" w:cs="Times New Roman"/>
              <w:noProof/>
              <w:webHidden/>
              <w:rPrChange w:id="539" w:author="Microsoft Office User" w:date="2021-08-13T16:26:00Z">
                <w:rPr>
                  <w:noProof/>
                  <w:webHidden/>
                </w:rPr>
              </w:rPrChange>
            </w:rPr>
          </w:r>
          <w:r w:rsidR="00D90C1F" w:rsidRPr="00557959">
            <w:rPr>
              <w:rFonts w:ascii="Times New Roman" w:hAnsi="Times New Roman" w:cs="Times New Roman"/>
              <w:noProof/>
              <w:webHidden/>
              <w:rPrChange w:id="540" w:author="Microsoft Office User" w:date="2021-08-13T16:26:00Z">
                <w:rPr>
                  <w:noProof/>
                  <w:webHidden/>
                </w:rPr>
              </w:rPrChange>
            </w:rPr>
            <w:fldChar w:fldCharType="separate"/>
          </w:r>
          <w:r w:rsidR="00F3635D" w:rsidRPr="00557959">
            <w:rPr>
              <w:rFonts w:ascii="Times New Roman" w:hAnsi="Times New Roman" w:cs="Times New Roman"/>
              <w:noProof/>
              <w:webHidden/>
              <w:rPrChange w:id="541" w:author="Microsoft Office User" w:date="2021-08-13T16:26:00Z">
                <w:rPr>
                  <w:noProof/>
                  <w:webHidden/>
                </w:rPr>
              </w:rPrChange>
            </w:rPr>
            <w:t>15</w:t>
          </w:r>
          <w:r w:rsidR="00D90C1F" w:rsidRPr="00557959">
            <w:rPr>
              <w:rFonts w:ascii="Times New Roman" w:hAnsi="Times New Roman" w:cs="Times New Roman"/>
              <w:noProof/>
              <w:webHidden/>
              <w:rPrChange w:id="542" w:author="Microsoft Office User" w:date="2021-08-13T16:26:00Z">
                <w:rPr>
                  <w:noProof/>
                  <w:webHidden/>
                </w:rPr>
              </w:rPrChange>
            </w:rPr>
            <w:fldChar w:fldCharType="end"/>
          </w:r>
          <w:r w:rsidRPr="00557959">
            <w:rPr>
              <w:rFonts w:ascii="Times New Roman" w:hAnsi="Times New Roman" w:cs="Times New Roman"/>
              <w:noProof/>
              <w:rPrChange w:id="543" w:author="Microsoft Office User" w:date="2021-08-13T16:26:00Z">
                <w:rPr>
                  <w:noProof/>
                </w:rPr>
              </w:rPrChange>
            </w:rPr>
            <w:fldChar w:fldCharType="end"/>
          </w:r>
        </w:p>
        <w:p w14:paraId="7629CEC8" w14:textId="2D821E1A" w:rsidR="00D90C1F" w:rsidRPr="00557959" w:rsidRDefault="00665613">
          <w:pPr>
            <w:pStyle w:val="TDC1"/>
            <w:rPr>
              <w:rFonts w:ascii="Times New Roman" w:eastAsiaTheme="minorEastAsia" w:hAnsi="Times New Roman" w:cs="Times New Roman"/>
              <w:noProof/>
              <w:lang w:eastAsia="es-MX"/>
              <w:rPrChange w:id="544" w:author="Microsoft Office User" w:date="2021-08-13T16:26:00Z">
                <w:rPr>
                  <w:rFonts w:eastAsiaTheme="minorEastAsia"/>
                  <w:noProof/>
                  <w:lang w:eastAsia="es-MX"/>
                </w:rPr>
              </w:rPrChange>
            </w:rPr>
          </w:pPr>
          <w:r w:rsidRPr="00557959">
            <w:rPr>
              <w:rFonts w:ascii="Times New Roman" w:hAnsi="Times New Roman" w:cs="Times New Roman"/>
              <w:rPrChange w:id="545" w:author="Microsoft Office User" w:date="2021-08-13T16:26:00Z">
                <w:rPr/>
              </w:rPrChange>
            </w:rPr>
            <w:fldChar w:fldCharType="begin"/>
          </w:r>
          <w:r w:rsidRPr="00557959">
            <w:rPr>
              <w:rFonts w:ascii="Times New Roman" w:hAnsi="Times New Roman" w:cs="Times New Roman"/>
              <w:rPrChange w:id="546" w:author="Microsoft Office User" w:date="2021-08-13T16:26:00Z">
                <w:rPr/>
              </w:rPrChange>
            </w:rPr>
            <w:instrText xml:space="preserve"> HYPERLINK \l "_Toc73953030" </w:instrText>
          </w:r>
          <w:r w:rsidRPr="00557959">
            <w:rPr>
              <w:rFonts w:ascii="Times New Roman" w:hAnsi="Times New Roman" w:cs="Times New Roman"/>
              <w:rPrChange w:id="547"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rPrChange w:id="548" w:author="Microsoft Office User" w:date="2021-08-13T16:26:00Z">
                <w:rPr>
                  <w:rStyle w:val="Hipervnculo"/>
                  <w:rFonts w:ascii="Calisto MT" w:eastAsia="Times New Roman" w:hAnsi="Calisto MT"/>
                  <w:b/>
                  <w:bCs/>
                  <w:noProof/>
                </w:rPr>
              </w:rPrChange>
            </w:rPr>
            <w:t>Estado del arte</w:t>
          </w:r>
          <w:r w:rsidR="00D90C1F" w:rsidRPr="00557959">
            <w:rPr>
              <w:rFonts w:ascii="Times New Roman" w:hAnsi="Times New Roman" w:cs="Times New Roman"/>
              <w:noProof/>
              <w:webHidden/>
              <w:rPrChange w:id="549" w:author="Microsoft Office User" w:date="2021-08-13T16:26:00Z">
                <w:rPr>
                  <w:noProof/>
                  <w:webHidden/>
                </w:rPr>
              </w:rPrChange>
            </w:rPr>
            <w:tab/>
          </w:r>
          <w:r w:rsidR="00D90C1F" w:rsidRPr="00557959">
            <w:rPr>
              <w:rFonts w:ascii="Times New Roman" w:hAnsi="Times New Roman" w:cs="Times New Roman"/>
              <w:noProof/>
              <w:webHidden/>
              <w:rPrChange w:id="550" w:author="Microsoft Office User" w:date="2021-08-13T16:26:00Z">
                <w:rPr>
                  <w:noProof/>
                  <w:webHidden/>
                </w:rPr>
              </w:rPrChange>
            </w:rPr>
            <w:fldChar w:fldCharType="begin"/>
          </w:r>
          <w:r w:rsidR="00D90C1F" w:rsidRPr="00557959">
            <w:rPr>
              <w:rFonts w:ascii="Times New Roman" w:hAnsi="Times New Roman" w:cs="Times New Roman"/>
              <w:noProof/>
              <w:webHidden/>
              <w:rPrChange w:id="551" w:author="Microsoft Office User" w:date="2021-08-13T16:26:00Z">
                <w:rPr>
                  <w:noProof/>
                  <w:webHidden/>
                </w:rPr>
              </w:rPrChange>
            </w:rPr>
            <w:instrText xml:space="preserve"> PAGEREF _Toc73953030 \h </w:instrText>
          </w:r>
          <w:r w:rsidR="00D90C1F" w:rsidRPr="00557959">
            <w:rPr>
              <w:rFonts w:ascii="Times New Roman" w:hAnsi="Times New Roman" w:cs="Times New Roman"/>
              <w:noProof/>
              <w:webHidden/>
              <w:rPrChange w:id="552" w:author="Microsoft Office User" w:date="2021-08-13T16:26:00Z">
                <w:rPr>
                  <w:noProof/>
                  <w:webHidden/>
                </w:rPr>
              </w:rPrChange>
            </w:rPr>
          </w:r>
          <w:r w:rsidR="00D90C1F" w:rsidRPr="00557959">
            <w:rPr>
              <w:rFonts w:ascii="Times New Roman" w:hAnsi="Times New Roman" w:cs="Times New Roman"/>
              <w:noProof/>
              <w:webHidden/>
              <w:rPrChange w:id="553" w:author="Microsoft Office User" w:date="2021-08-13T16:26:00Z">
                <w:rPr>
                  <w:noProof/>
                  <w:webHidden/>
                </w:rPr>
              </w:rPrChange>
            </w:rPr>
            <w:fldChar w:fldCharType="separate"/>
          </w:r>
          <w:r w:rsidR="00F3635D" w:rsidRPr="00557959">
            <w:rPr>
              <w:rFonts w:ascii="Times New Roman" w:hAnsi="Times New Roman" w:cs="Times New Roman"/>
              <w:noProof/>
              <w:webHidden/>
              <w:rPrChange w:id="554" w:author="Microsoft Office User" w:date="2021-08-13T16:26:00Z">
                <w:rPr>
                  <w:noProof/>
                  <w:webHidden/>
                </w:rPr>
              </w:rPrChange>
            </w:rPr>
            <w:t>16</w:t>
          </w:r>
          <w:r w:rsidR="00D90C1F" w:rsidRPr="00557959">
            <w:rPr>
              <w:rFonts w:ascii="Times New Roman" w:hAnsi="Times New Roman" w:cs="Times New Roman"/>
              <w:noProof/>
              <w:webHidden/>
              <w:rPrChange w:id="555" w:author="Microsoft Office User" w:date="2021-08-13T16:26:00Z">
                <w:rPr>
                  <w:noProof/>
                  <w:webHidden/>
                </w:rPr>
              </w:rPrChange>
            </w:rPr>
            <w:fldChar w:fldCharType="end"/>
          </w:r>
          <w:r w:rsidRPr="00557959">
            <w:rPr>
              <w:rFonts w:ascii="Times New Roman" w:hAnsi="Times New Roman" w:cs="Times New Roman"/>
              <w:noProof/>
              <w:rPrChange w:id="556" w:author="Microsoft Office User" w:date="2021-08-13T16:26:00Z">
                <w:rPr>
                  <w:noProof/>
                </w:rPr>
              </w:rPrChange>
            </w:rPr>
            <w:fldChar w:fldCharType="end"/>
          </w:r>
        </w:p>
        <w:p w14:paraId="3CEED0A8" w14:textId="38D163E2" w:rsidR="00D90C1F" w:rsidRPr="00557959" w:rsidRDefault="00786CDF">
          <w:pPr>
            <w:pStyle w:val="TDC2"/>
            <w:tabs>
              <w:tab w:val="right" w:leader="dot" w:pos="10070"/>
            </w:tabs>
            <w:rPr>
              <w:rFonts w:ascii="Times New Roman" w:eastAsiaTheme="minorEastAsia" w:hAnsi="Times New Roman" w:cs="Times New Roman"/>
              <w:noProof/>
              <w:lang w:eastAsia="es-MX"/>
              <w:rPrChange w:id="557" w:author="Microsoft Office User" w:date="2021-08-13T16:26:00Z">
                <w:rPr>
                  <w:rFonts w:eastAsiaTheme="minorEastAsia"/>
                  <w:noProof/>
                  <w:lang w:eastAsia="es-MX"/>
                </w:rPr>
              </w:rPrChange>
            </w:rPr>
          </w:pPr>
          <w:r w:rsidRPr="00557959">
            <w:rPr>
              <w:rFonts w:ascii="Times New Roman" w:hAnsi="Times New Roman" w:cs="Times New Roman"/>
              <w:rPrChange w:id="558" w:author="Microsoft Office User" w:date="2021-08-13T16:26:00Z">
                <w:rPr/>
              </w:rPrChange>
            </w:rPr>
            <w:fldChar w:fldCharType="begin"/>
          </w:r>
          <w:r w:rsidRPr="00557959">
            <w:rPr>
              <w:rFonts w:ascii="Times New Roman" w:hAnsi="Times New Roman" w:cs="Times New Roman"/>
              <w:rPrChange w:id="559" w:author="Microsoft Office User" w:date="2021-08-13T16:26:00Z">
                <w:rPr/>
              </w:rPrChange>
            </w:rPr>
            <w:instrText xml:space="preserve"> HYPERLINK \l "_Toc73953031" </w:instrText>
          </w:r>
          <w:r w:rsidRPr="00557959">
            <w:rPr>
              <w:rFonts w:ascii="Times New Roman" w:hAnsi="Times New Roman" w:cs="Times New Roman"/>
              <w:rPrChange w:id="560" w:author="Microsoft Office User" w:date="2021-08-13T16:26:00Z">
                <w:rPr/>
              </w:rPrChange>
            </w:rPr>
            <w:fldChar w:fldCharType="separate"/>
          </w:r>
          <w:del w:id="561" w:author="Francisco Ledesma Salamanca" w:date="2021-06-10T17:11:00Z">
            <w:r w:rsidR="00D90C1F" w:rsidRPr="00557959" w:rsidDel="00EE4F89">
              <w:rPr>
                <w:rStyle w:val="Hipervnculo"/>
                <w:rFonts w:ascii="Times New Roman" w:hAnsi="Times New Roman" w:cs="Times New Roman"/>
                <w:b/>
                <w:bCs/>
                <w:noProof/>
                <w:rPrChange w:id="562" w:author="Microsoft Office User" w:date="2021-08-13T16:26:00Z">
                  <w:rPr>
                    <w:rStyle w:val="Hipervnculo"/>
                    <w:rFonts w:ascii="Cambria" w:hAnsi="Cambria"/>
                    <w:b/>
                    <w:bCs/>
                    <w:noProof/>
                  </w:rPr>
                </w:rPrChange>
              </w:rPr>
              <w:delText>Software</w:delText>
            </w:r>
          </w:del>
          <w:ins w:id="563" w:author="Francisco Ledesma Salamanca" w:date="2021-06-10T17:11:00Z">
            <w:r w:rsidR="00EE4F89" w:rsidRPr="00557959">
              <w:rPr>
                <w:rStyle w:val="Hipervnculo"/>
                <w:rFonts w:ascii="Times New Roman" w:hAnsi="Times New Roman" w:cs="Times New Roman"/>
                <w:b/>
                <w:bCs/>
                <w:i/>
                <w:noProof/>
                <w:rPrChange w:id="564" w:author="Microsoft Office User" w:date="2021-08-13T16:26:00Z">
                  <w:rPr>
                    <w:rStyle w:val="Hipervnculo"/>
                    <w:rFonts w:ascii="Cambria" w:hAnsi="Cambria"/>
                    <w:b/>
                    <w:bCs/>
                    <w:i/>
                    <w:noProof/>
                  </w:rPr>
                </w:rPrChange>
              </w:rPr>
              <w:t>Software</w:t>
            </w:r>
          </w:ins>
          <w:r w:rsidR="00D90C1F" w:rsidRPr="00557959">
            <w:rPr>
              <w:rStyle w:val="Hipervnculo"/>
              <w:rFonts w:ascii="Times New Roman" w:hAnsi="Times New Roman" w:cs="Times New Roman"/>
              <w:b/>
              <w:bCs/>
              <w:noProof/>
              <w:rPrChange w:id="565" w:author="Microsoft Office User" w:date="2021-08-13T16:26:00Z">
                <w:rPr>
                  <w:rStyle w:val="Hipervnculo"/>
                  <w:rFonts w:ascii="Cambria" w:hAnsi="Cambria"/>
                  <w:b/>
                  <w:bCs/>
                  <w:noProof/>
                </w:rPr>
              </w:rPrChange>
            </w:rPr>
            <w:t xml:space="preserve"> de Mesas de Servicios en el mercado</w:t>
          </w:r>
          <w:r w:rsidR="00D90C1F" w:rsidRPr="00557959">
            <w:rPr>
              <w:rFonts w:ascii="Times New Roman" w:hAnsi="Times New Roman" w:cs="Times New Roman"/>
              <w:noProof/>
              <w:webHidden/>
              <w:rPrChange w:id="566" w:author="Microsoft Office User" w:date="2021-08-13T16:26:00Z">
                <w:rPr>
                  <w:noProof/>
                  <w:webHidden/>
                </w:rPr>
              </w:rPrChange>
            </w:rPr>
            <w:tab/>
          </w:r>
          <w:r w:rsidR="00D90C1F" w:rsidRPr="00557959">
            <w:rPr>
              <w:rFonts w:ascii="Times New Roman" w:hAnsi="Times New Roman" w:cs="Times New Roman"/>
              <w:noProof/>
              <w:webHidden/>
              <w:rPrChange w:id="567" w:author="Microsoft Office User" w:date="2021-08-13T16:26:00Z">
                <w:rPr>
                  <w:noProof/>
                  <w:webHidden/>
                </w:rPr>
              </w:rPrChange>
            </w:rPr>
            <w:fldChar w:fldCharType="begin"/>
          </w:r>
          <w:r w:rsidR="00D90C1F" w:rsidRPr="00557959">
            <w:rPr>
              <w:rFonts w:ascii="Times New Roman" w:hAnsi="Times New Roman" w:cs="Times New Roman"/>
              <w:noProof/>
              <w:webHidden/>
              <w:rPrChange w:id="568" w:author="Microsoft Office User" w:date="2021-08-13T16:26:00Z">
                <w:rPr>
                  <w:noProof/>
                  <w:webHidden/>
                </w:rPr>
              </w:rPrChange>
            </w:rPr>
            <w:instrText xml:space="preserve"> PAGEREF _Toc73953031 \h </w:instrText>
          </w:r>
          <w:r w:rsidR="00D90C1F" w:rsidRPr="00557959">
            <w:rPr>
              <w:rFonts w:ascii="Times New Roman" w:hAnsi="Times New Roman" w:cs="Times New Roman"/>
              <w:noProof/>
              <w:webHidden/>
              <w:rPrChange w:id="569" w:author="Microsoft Office User" w:date="2021-08-13T16:26:00Z">
                <w:rPr>
                  <w:noProof/>
                  <w:webHidden/>
                </w:rPr>
              </w:rPrChange>
            </w:rPr>
          </w:r>
          <w:r w:rsidR="00D90C1F" w:rsidRPr="00557959">
            <w:rPr>
              <w:rFonts w:ascii="Times New Roman" w:hAnsi="Times New Roman" w:cs="Times New Roman"/>
              <w:noProof/>
              <w:webHidden/>
              <w:rPrChange w:id="570" w:author="Microsoft Office User" w:date="2021-08-13T16:26:00Z">
                <w:rPr>
                  <w:noProof/>
                  <w:webHidden/>
                </w:rPr>
              </w:rPrChange>
            </w:rPr>
            <w:fldChar w:fldCharType="separate"/>
          </w:r>
          <w:r w:rsidR="00F3635D" w:rsidRPr="00557959">
            <w:rPr>
              <w:rFonts w:ascii="Times New Roman" w:hAnsi="Times New Roman" w:cs="Times New Roman"/>
              <w:noProof/>
              <w:webHidden/>
              <w:rPrChange w:id="571" w:author="Microsoft Office User" w:date="2021-08-13T16:26:00Z">
                <w:rPr>
                  <w:noProof/>
                  <w:webHidden/>
                </w:rPr>
              </w:rPrChange>
            </w:rPr>
            <w:t>16</w:t>
          </w:r>
          <w:r w:rsidR="00D90C1F" w:rsidRPr="00557959">
            <w:rPr>
              <w:rFonts w:ascii="Times New Roman" w:hAnsi="Times New Roman" w:cs="Times New Roman"/>
              <w:noProof/>
              <w:webHidden/>
              <w:rPrChange w:id="572" w:author="Microsoft Office User" w:date="2021-08-13T16:26:00Z">
                <w:rPr>
                  <w:noProof/>
                  <w:webHidden/>
                </w:rPr>
              </w:rPrChange>
            </w:rPr>
            <w:fldChar w:fldCharType="end"/>
          </w:r>
          <w:r w:rsidRPr="00557959">
            <w:rPr>
              <w:rFonts w:ascii="Times New Roman" w:hAnsi="Times New Roman" w:cs="Times New Roman"/>
              <w:noProof/>
              <w:rPrChange w:id="573" w:author="Microsoft Office User" w:date="2021-08-13T16:26:00Z">
                <w:rPr>
                  <w:noProof/>
                </w:rPr>
              </w:rPrChange>
            </w:rPr>
            <w:fldChar w:fldCharType="end"/>
          </w:r>
        </w:p>
        <w:p w14:paraId="30C79C91" w14:textId="0D72B70C" w:rsidR="00D90C1F" w:rsidRPr="00557959" w:rsidRDefault="00665613">
          <w:pPr>
            <w:pStyle w:val="TDC3"/>
            <w:tabs>
              <w:tab w:val="right" w:leader="dot" w:pos="10070"/>
            </w:tabs>
            <w:rPr>
              <w:rFonts w:ascii="Times New Roman" w:eastAsiaTheme="minorEastAsia" w:hAnsi="Times New Roman" w:cs="Times New Roman"/>
              <w:noProof/>
              <w:lang w:eastAsia="es-MX"/>
              <w:rPrChange w:id="574" w:author="Microsoft Office User" w:date="2021-08-13T16:26:00Z">
                <w:rPr>
                  <w:rFonts w:eastAsiaTheme="minorEastAsia"/>
                  <w:noProof/>
                  <w:lang w:eastAsia="es-MX"/>
                </w:rPr>
              </w:rPrChange>
            </w:rPr>
          </w:pPr>
          <w:r w:rsidRPr="00557959">
            <w:rPr>
              <w:rFonts w:ascii="Times New Roman" w:hAnsi="Times New Roman" w:cs="Times New Roman"/>
              <w:rPrChange w:id="575" w:author="Microsoft Office User" w:date="2021-08-13T16:26:00Z">
                <w:rPr/>
              </w:rPrChange>
            </w:rPr>
            <w:fldChar w:fldCharType="begin"/>
          </w:r>
          <w:r w:rsidRPr="00557959">
            <w:rPr>
              <w:rFonts w:ascii="Times New Roman" w:hAnsi="Times New Roman" w:cs="Times New Roman"/>
              <w:rPrChange w:id="576" w:author="Microsoft Office User" w:date="2021-08-13T16:26:00Z">
                <w:rPr/>
              </w:rPrChange>
            </w:rPr>
            <w:instrText xml:space="preserve"> HYPERLINK \l "_Toc73953032" </w:instrText>
          </w:r>
          <w:r w:rsidRPr="00557959">
            <w:rPr>
              <w:rFonts w:ascii="Times New Roman" w:hAnsi="Times New Roman" w:cs="Times New Roman"/>
              <w:rPrChange w:id="577" w:author="Microsoft Office User" w:date="2021-08-13T16:26:00Z">
                <w:rPr/>
              </w:rPrChange>
            </w:rPr>
            <w:fldChar w:fldCharType="separate"/>
          </w:r>
          <w:r w:rsidR="00D90C1F" w:rsidRPr="00557959">
            <w:rPr>
              <w:rStyle w:val="Hipervnculo"/>
              <w:rFonts w:ascii="Times New Roman" w:hAnsi="Times New Roman" w:cs="Times New Roman"/>
              <w:b/>
              <w:bCs/>
              <w:noProof/>
              <w:rPrChange w:id="578" w:author="Microsoft Office User" w:date="2021-08-13T16:26:00Z">
                <w:rPr>
                  <w:rStyle w:val="Hipervnculo"/>
                  <w:b/>
                  <w:bCs/>
                  <w:noProof/>
                </w:rPr>
              </w:rPrChange>
            </w:rPr>
            <w:t>BMC Helix ITSM</w:t>
          </w:r>
          <w:r w:rsidR="00D90C1F" w:rsidRPr="00557959">
            <w:rPr>
              <w:rFonts w:ascii="Times New Roman" w:hAnsi="Times New Roman" w:cs="Times New Roman"/>
              <w:noProof/>
              <w:webHidden/>
              <w:rPrChange w:id="579" w:author="Microsoft Office User" w:date="2021-08-13T16:26:00Z">
                <w:rPr>
                  <w:noProof/>
                  <w:webHidden/>
                </w:rPr>
              </w:rPrChange>
            </w:rPr>
            <w:tab/>
          </w:r>
          <w:r w:rsidR="00D90C1F" w:rsidRPr="00557959">
            <w:rPr>
              <w:rFonts w:ascii="Times New Roman" w:hAnsi="Times New Roman" w:cs="Times New Roman"/>
              <w:noProof/>
              <w:webHidden/>
              <w:rPrChange w:id="580" w:author="Microsoft Office User" w:date="2021-08-13T16:26:00Z">
                <w:rPr>
                  <w:noProof/>
                  <w:webHidden/>
                </w:rPr>
              </w:rPrChange>
            </w:rPr>
            <w:fldChar w:fldCharType="begin"/>
          </w:r>
          <w:r w:rsidR="00D90C1F" w:rsidRPr="00557959">
            <w:rPr>
              <w:rFonts w:ascii="Times New Roman" w:hAnsi="Times New Roman" w:cs="Times New Roman"/>
              <w:noProof/>
              <w:webHidden/>
              <w:rPrChange w:id="581" w:author="Microsoft Office User" w:date="2021-08-13T16:26:00Z">
                <w:rPr>
                  <w:noProof/>
                  <w:webHidden/>
                </w:rPr>
              </w:rPrChange>
            </w:rPr>
            <w:instrText xml:space="preserve"> PAGEREF _Toc73953032 \h </w:instrText>
          </w:r>
          <w:r w:rsidR="00D90C1F" w:rsidRPr="00557959">
            <w:rPr>
              <w:rFonts w:ascii="Times New Roman" w:hAnsi="Times New Roman" w:cs="Times New Roman"/>
              <w:noProof/>
              <w:webHidden/>
              <w:rPrChange w:id="582" w:author="Microsoft Office User" w:date="2021-08-13T16:26:00Z">
                <w:rPr>
                  <w:noProof/>
                  <w:webHidden/>
                </w:rPr>
              </w:rPrChange>
            </w:rPr>
          </w:r>
          <w:r w:rsidR="00D90C1F" w:rsidRPr="00557959">
            <w:rPr>
              <w:rFonts w:ascii="Times New Roman" w:hAnsi="Times New Roman" w:cs="Times New Roman"/>
              <w:noProof/>
              <w:webHidden/>
              <w:rPrChange w:id="583" w:author="Microsoft Office User" w:date="2021-08-13T16:26:00Z">
                <w:rPr>
                  <w:noProof/>
                  <w:webHidden/>
                </w:rPr>
              </w:rPrChange>
            </w:rPr>
            <w:fldChar w:fldCharType="separate"/>
          </w:r>
          <w:r w:rsidR="00F3635D" w:rsidRPr="00557959">
            <w:rPr>
              <w:rFonts w:ascii="Times New Roman" w:hAnsi="Times New Roman" w:cs="Times New Roman"/>
              <w:noProof/>
              <w:webHidden/>
              <w:rPrChange w:id="584" w:author="Microsoft Office User" w:date="2021-08-13T16:26:00Z">
                <w:rPr>
                  <w:noProof/>
                  <w:webHidden/>
                </w:rPr>
              </w:rPrChange>
            </w:rPr>
            <w:t>16</w:t>
          </w:r>
          <w:r w:rsidR="00D90C1F" w:rsidRPr="00557959">
            <w:rPr>
              <w:rFonts w:ascii="Times New Roman" w:hAnsi="Times New Roman" w:cs="Times New Roman"/>
              <w:noProof/>
              <w:webHidden/>
              <w:rPrChange w:id="585" w:author="Microsoft Office User" w:date="2021-08-13T16:26:00Z">
                <w:rPr>
                  <w:noProof/>
                  <w:webHidden/>
                </w:rPr>
              </w:rPrChange>
            </w:rPr>
            <w:fldChar w:fldCharType="end"/>
          </w:r>
          <w:r w:rsidRPr="00557959">
            <w:rPr>
              <w:rFonts w:ascii="Times New Roman" w:hAnsi="Times New Roman" w:cs="Times New Roman"/>
              <w:noProof/>
              <w:rPrChange w:id="586" w:author="Microsoft Office User" w:date="2021-08-13T16:26:00Z">
                <w:rPr>
                  <w:noProof/>
                </w:rPr>
              </w:rPrChange>
            </w:rPr>
            <w:fldChar w:fldCharType="end"/>
          </w:r>
        </w:p>
        <w:p w14:paraId="74CE30DA" w14:textId="772857B3" w:rsidR="00D90C1F" w:rsidRPr="00557959" w:rsidRDefault="00665613">
          <w:pPr>
            <w:pStyle w:val="TDC3"/>
            <w:tabs>
              <w:tab w:val="right" w:leader="dot" w:pos="10070"/>
            </w:tabs>
            <w:rPr>
              <w:rFonts w:ascii="Times New Roman" w:eastAsiaTheme="minorEastAsia" w:hAnsi="Times New Roman" w:cs="Times New Roman"/>
              <w:noProof/>
              <w:lang w:eastAsia="es-MX"/>
              <w:rPrChange w:id="587" w:author="Microsoft Office User" w:date="2021-08-13T16:26:00Z">
                <w:rPr>
                  <w:rFonts w:eastAsiaTheme="minorEastAsia"/>
                  <w:noProof/>
                  <w:lang w:eastAsia="es-MX"/>
                </w:rPr>
              </w:rPrChange>
            </w:rPr>
          </w:pPr>
          <w:r w:rsidRPr="00557959">
            <w:rPr>
              <w:rFonts w:ascii="Times New Roman" w:hAnsi="Times New Roman" w:cs="Times New Roman"/>
              <w:rPrChange w:id="588" w:author="Microsoft Office User" w:date="2021-08-13T16:26:00Z">
                <w:rPr/>
              </w:rPrChange>
            </w:rPr>
            <w:fldChar w:fldCharType="begin"/>
          </w:r>
          <w:r w:rsidRPr="00557959">
            <w:rPr>
              <w:rFonts w:ascii="Times New Roman" w:hAnsi="Times New Roman" w:cs="Times New Roman"/>
              <w:rPrChange w:id="589" w:author="Microsoft Office User" w:date="2021-08-13T16:26:00Z">
                <w:rPr/>
              </w:rPrChange>
            </w:rPr>
            <w:instrText xml:space="preserve"> HYPERLINK \l "_Toc73953033" </w:instrText>
          </w:r>
          <w:r w:rsidRPr="00557959">
            <w:rPr>
              <w:rFonts w:ascii="Times New Roman" w:hAnsi="Times New Roman" w:cs="Times New Roman"/>
              <w:rPrChange w:id="590" w:author="Microsoft Office User" w:date="2021-08-13T16:26:00Z">
                <w:rPr/>
              </w:rPrChange>
            </w:rPr>
            <w:fldChar w:fldCharType="separate"/>
          </w:r>
          <w:r w:rsidR="00D90C1F" w:rsidRPr="00557959">
            <w:rPr>
              <w:rStyle w:val="Hipervnculo"/>
              <w:rFonts w:ascii="Times New Roman" w:hAnsi="Times New Roman" w:cs="Times New Roman"/>
              <w:b/>
              <w:bCs/>
              <w:noProof/>
              <w:rPrChange w:id="591" w:author="Microsoft Office User" w:date="2021-08-13T16:26:00Z">
                <w:rPr>
                  <w:rStyle w:val="Hipervnculo"/>
                  <w:b/>
                  <w:bCs/>
                  <w:noProof/>
                </w:rPr>
              </w:rPrChange>
            </w:rPr>
            <w:t>Remedy Service Desk de BMC</w:t>
          </w:r>
          <w:r w:rsidR="00D90C1F" w:rsidRPr="00557959">
            <w:rPr>
              <w:rFonts w:ascii="Times New Roman" w:hAnsi="Times New Roman" w:cs="Times New Roman"/>
              <w:noProof/>
              <w:webHidden/>
              <w:rPrChange w:id="592" w:author="Microsoft Office User" w:date="2021-08-13T16:26:00Z">
                <w:rPr>
                  <w:noProof/>
                  <w:webHidden/>
                </w:rPr>
              </w:rPrChange>
            </w:rPr>
            <w:tab/>
          </w:r>
          <w:r w:rsidR="00D90C1F" w:rsidRPr="00557959">
            <w:rPr>
              <w:rFonts w:ascii="Times New Roman" w:hAnsi="Times New Roman" w:cs="Times New Roman"/>
              <w:noProof/>
              <w:webHidden/>
              <w:rPrChange w:id="593" w:author="Microsoft Office User" w:date="2021-08-13T16:26:00Z">
                <w:rPr>
                  <w:noProof/>
                  <w:webHidden/>
                </w:rPr>
              </w:rPrChange>
            </w:rPr>
            <w:fldChar w:fldCharType="begin"/>
          </w:r>
          <w:r w:rsidR="00D90C1F" w:rsidRPr="00557959">
            <w:rPr>
              <w:rFonts w:ascii="Times New Roman" w:hAnsi="Times New Roman" w:cs="Times New Roman"/>
              <w:noProof/>
              <w:webHidden/>
              <w:rPrChange w:id="594" w:author="Microsoft Office User" w:date="2021-08-13T16:26:00Z">
                <w:rPr>
                  <w:noProof/>
                  <w:webHidden/>
                </w:rPr>
              </w:rPrChange>
            </w:rPr>
            <w:instrText xml:space="preserve"> PAGEREF _Toc73953033 \h </w:instrText>
          </w:r>
          <w:r w:rsidR="00D90C1F" w:rsidRPr="00557959">
            <w:rPr>
              <w:rFonts w:ascii="Times New Roman" w:hAnsi="Times New Roman" w:cs="Times New Roman"/>
              <w:noProof/>
              <w:webHidden/>
              <w:rPrChange w:id="595" w:author="Microsoft Office User" w:date="2021-08-13T16:26:00Z">
                <w:rPr>
                  <w:noProof/>
                  <w:webHidden/>
                </w:rPr>
              </w:rPrChange>
            </w:rPr>
          </w:r>
          <w:r w:rsidR="00D90C1F" w:rsidRPr="00557959">
            <w:rPr>
              <w:rFonts w:ascii="Times New Roman" w:hAnsi="Times New Roman" w:cs="Times New Roman"/>
              <w:noProof/>
              <w:webHidden/>
              <w:rPrChange w:id="596" w:author="Microsoft Office User" w:date="2021-08-13T16:26:00Z">
                <w:rPr>
                  <w:noProof/>
                  <w:webHidden/>
                </w:rPr>
              </w:rPrChange>
            </w:rPr>
            <w:fldChar w:fldCharType="separate"/>
          </w:r>
          <w:r w:rsidR="00F3635D" w:rsidRPr="00557959">
            <w:rPr>
              <w:rFonts w:ascii="Times New Roman" w:hAnsi="Times New Roman" w:cs="Times New Roman"/>
              <w:noProof/>
              <w:webHidden/>
              <w:rPrChange w:id="597" w:author="Microsoft Office User" w:date="2021-08-13T16:26:00Z">
                <w:rPr>
                  <w:noProof/>
                  <w:webHidden/>
                </w:rPr>
              </w:rPrChange>
            </w:rPr>
            <w:t>16</w:t>
          </w:r>
          <w:r w:rsidR="00D90C1F" w:rsidRPr="00557959">
            <w:rPr>
              <w:rFonts w:ascii="Times New Roman" w:hAnsi="Times New Roman" w:cs="Times New Roman"/>
              <w:noProof/>
              <w:webHidden/>
              <w:rPrChange w:id="598" w:author="Microsoft Office User" w:date="2021-08-13T16:26:00Z">
                <w:rPr>
                  <w:noProof/>
                  <w:webHidden/>
                </w:rPr>
              </w:rPrChange>
            </w:rPr>
            <w:fldChar w:fldCharType="end"/>
          </w:r>
          <w:r w:rsidRPr="00557959">
            <w:rPr>
              <w:rFonts w:ascii="Times New Roman" w:hAnsi="Times New Roman" w:cs="Times New Roman"/>
              <w:noProof/>
              <w:rPrChange w:id="599" w:author="Microsoft Office User" w:date="2021-08-13T16:26:00Z">
                <w:rPr>
                  <w:noProof/>
                </w:rPr>
              </w:rPrChange>
            </w:rPr>
            <w:fldChar w:fldCharType="end"/>
          </w:r>
        </w:p>
        <w:p w14:paraId="253514A8" w14:textId="3C4C6137" w:rsidR="00D90C1F" w:rsidRPr="00557959" w:rsidRDefault="00665613">
          <w:pPr>
            <w:pStyle w:val="TDC3"/>
            <w:tabs>
              <w:tab w:val="right" w:leader="dot" w:pos="10070"/>
            </w:tabs>
            <w:rPr>
              <w:rFonts w:ascii="Times New Roman" w:eastAsiaTheme="minorEastAsia" w:hAnsi="Times New Roman" w:cs="Times New Roman"/>
              <w:noProof/>
              <w:lang w:eastAsia="es-MX"/>
              <w:rPrChange w:id="600" w:author="Microsoft Office User" w:date="2021-08-13T16:26:00Z">
                <w:rPr>
                  <w:rFonts w:eastAsiaTheme="minorEastAsia"/>
                  <w:noProof/>
                  <w:lang w:eastAsia="es-MX"/>
                </w:rPr>
              </w:rPrChange>
            </w:rPr>
          </w:pPr>
          <w:r w:rsidRPr="00557959">
            <w:rPr>
              <w:rFonts w:ascii="Times New Roman" w:hAnsi="Times New Roman" w:cs="Times New Roman"/>
              <w:rPrChange w:id="601" w:author="Microsoft Office User" w:date="2021-08-13T16:26:00Z">
                <w:rPr/>
              </w:rPrChange>
            </w:rPr>
            <w:fldChar w:fldCharType="begin"/>
          </w:r>
          <w:r w:rsidRPr="00557959">
            <w:rPr>
              <w:rFonts w:ascii="Times New Roman" w:hAnsi="Times New Roman" w:cs="Times New Roman"/>
              <w:rPrChange w:id="602" w:author="Microsoft Office User" w:date="2021-08-13T16:26:00Z">
                <w:rPr/>
              </w:rPrChange>
            </w:rPr>
            <w:instrText xml:space="preserve"> HYPERLINK \l "_Toc73953034" </w:instrText>
          </w:r>
          <w:r w:rsidRPr="00557959">
            <w:rPr>
              <w:rFonts w:ascii="Times New Roman" w:hAnsi="Times New Roman" w:cs="Times New Roman"/>
              <w:rPrChange w:id="603" w:author="Microsoft Office User" w:date="2021-08-13T16:26:00Z">
                <w:rPr/>
              </w:rPrChange>
            </w:rPr>
            <w:fldChar w:fldCharType="separate"/>
          </w:r>
          <w:r w:rsidR="00D90C1F" w:rsidRPr="00557959">
            <w:rPr>
              <w:rStyle w:val="Hipervnculo"/>
              <w:rFonts w:ascii="Times New Roman" w:hAnsi="Times New Roman" w:cs="Times New Roman"/>
              <w:b/>
              <w:bCs/>
              <w:noProof/>
              <w:rPrChange w:id="604" w:author="Microsoft Office User" w:date="2021-08-13T16:26:00Z">
                <w:rPr>
                  <w:rStyle w:val="Hipervnculo"/>
                  <w:b/>
                  <w:bCs/>
                  <w:noProof/>
                </w:rPr>
              </w:rPrChange>
            </w:rPr>
            <w:t>Aranda ASDK</w:t>
          </w:r>
          <w:r w:rsidR="00D90C1F" w:rsidRPr="00557959">
            <w:rPr>
              <w:rFonts w:ascii="Times New Roman" w:hAnsi="Times New Roman" w:cs="Times New Roman"/>
              <w:noProof/>
              <w:webHidden/>
              <w:rPrChange w:id="605" w:author="Microsoft Office User" w:date="2021-08-13T16:26:00Z">
                <w:rPr>
                  <w:noProof/>
                  <w:webHidden/>
                </w:rPr>
              </w:rPrChange>
            </w:rPr>
            <w:tab/>
          </w:r>
          <w:r w:rsidR="00D90C1F" w:rsidRPr="00557959">
            <w:rPr>
              <w:rFonts w:ascii="Times New Roman" w:hAnsi="Times New Roman" w:cs="Times New Roman"/>
              <w:noProof/>
              <w:webHidden/>
              <w:rPrChange w:id="606" w:author="Microsoft Office User" w:date="2021-08-13T16:26:00Z">
                <w:rPr>
                  <w:noProof/>
                  <w:webHidden/>
                </w:rPr>
              </w:rPrChange>
            </w:rPr>
            <w:fldChar w:fldCharType="begin"/>
          </w:r>
          <w:r w:rsidR="00D90C1F" w:rsidRPr="00557959">
            <w:rPr>
              <w:rFonts w:ascii="Times New Roman" w:hAnsi="Times New Roman" w:cs="Times New Roman"/>
              <w:noProof/>
              <w:webHidden/>
              <w:rPrChange w:id="607" w:author="Microsoft Office User" w:date="2021-08-13T16:26:00Z">
                <w:rPr>
                  <w:noProof/>
                  <w:webHidden/>
                </w:rPr>
              </w:rPrChange>
            </w:rPr>
            <w:instrText xml:space="preserve"> PAGEREF _Toc73953034 \h </w:instrText>
          </w:r>
          <w:r w:rsidR="00D90C1F" w:rsidRPr="00557959">
            <w:rPr>
              <w:rFonts w:ascii="Times New Roman" w:hAnsi="Times New Roman" w:cs="Times New Roman"/>
              <w:noProof/>
              <w:webHidden/>
              <w:rPrChange w:id="608" w:author="Microsoft Office User" w:date="2021-08-13T16:26:00Z">
                <w:rPr>
                  <w:noProof/>
                  <w:webHidden/>
                </w:rPr>
              </w:rPrChange>
            </w:rPr>
          </w:r>
          <w:r w:rsidR="00D90C1F" w:rsidRPr="00557959">
            <w:rPr>
              <w:rFonts w:ascii="Times New Roman" w:hAnsi="Times New Roman" w:cs="Times New Roman"/>
              <w:noProof/>
              <w:webHidden/>
              <w:rPrChange w:id="609" w:author="Microsoft Office User" w:date="2021-08-13T16:26:00Z">
                <w:rPr>
                  <w:noProof/>
                  <w:webHidden/>
                </w:rPr>
              </w:rPrChange>
            </w:rPr>
            <w:fldChar w:fldCharType="separate"/>
          </w:r>
          <w:r w:rsidR="00F3635D" w:rsidRPr="00557959">
            <w:rPr>
              <w:rFonts w:ascii="Times New Roman" w:hAnsi="Times New Roman" w:cs="Times New Roman"/>
              <w:noProof/>
              <w:webHidden/>
              <w:rPrChange w:id="610" w:author="Microsoft Office User" w:date="2021-08-13T16:26:00Z">
                <w:rPr>
                  <w:noProof/>
                  <w:webHidden/>
                </w:rPr>
              </w:rPrChange>
            </w:rPr>
            <w:t>17</w:t>
          </w:r>
          <w:r w:rsidR="00D90C1F" w:rsidRPr="00557959">
            <w:rPr>
              <w:rFonts w:ascii="Times New Roman" w:hAnsi="Times New Roman" w:cs="Times New Roman"/>
              <w:noProof/>
              <w:webHidden/>
              <w:rPrChange w:id="611" w:author="Microsoft Office User" w:date="2021-08-13T16:26:00Z">
                <w:rPr>
                  <w:noProof/>
                  <w:webHidden/>
                </w:rPr>
              </w:rPrChange>
            </w:rPr>
            <w:fldChar w:fldCharType="end"/>
          </w:r>
          <w:r w:rsidRPr="00557959">
            <w:rPr>
              <w:rFonts w:ascii="Times New Roman" w:hAnsi="Times New Roman" w:cs="Times New Roman"/>
              <w:noProof/>
              <w:rPrChange w:id="612" w:author="Microsoft Office User" w:date="2021-08-13T16:26:00Z">
                <w:rPr>
                  <w:noProof/>
                </w:rPr>
              </w:rPrChange>
            </w:rPr>
            <w:fldChar w:fldCharType="end"/>
          </w:r>
        </w:p>
        <w:p w14:paraId="00663572" w14:textId="75ACAFC8" w:rsidR="00D90C1F" w:rsidRPr="00557959" w:rsidRDefault="00665613">
          <w:pPr>
            <w:pStyle w:val="TDC2"/>
            <w:tabs>
              <w:tab w:val="right" w:leader="dot" w:pos="10070"/>
            </w:tabs>
            <w:rPr>
              <w:rFonts w:ascii="Times New Roman" w:eastAsiaTheme="minorEastAsia" w:hAnsi="Times New Roman" w:cs="Times New Roman"/>
              <w:noProof/>
              <w:lang w:eastAsia="es-MX"/>
              <w:rPrChange w:id="613" w:author="Microsoft Office User" w:date="2021-08-13T16:26:00Z">
                <w:rPr>
                  <w:rFonts w:eastAsiaTheme="minorEastAsia"/>
                  <w:noProof/>
                  <w:lang w:eastAsia="es-MX"/>
                </w:rPr>
              </w:rPrChange>
            </w:rPr>
          </w:pPr>
          <w:r w:rsidRPr="00557959">
            <w:rPr>
              <w:rFonts w:ascii="Times New Roman" w:hAnsi="Times New Roman" w:cs="Times New Roman"/>
              <w:rPrChange w:id="614" w:author="Microsoft Office User" w:date="2021-08-13T16:26:00Z">
                <w:rPr/>
              </w:rPrChange>
            </w:rPr>
            <w:fldChar w:fldCharType="begin"/>
          </w:r>
          <w:r w:rsidRPr="00557959">
            <w:rPr>
              <w:rFonts w:ascii="Times New Roman" w:hAnsi="Times New Roman" w:cs="Times New Roman"/>
              <w:rPrChange w:id="615" w:author="Microsoft Office User" w:date="2021-08-13T16:26:00Z">
                <w:rPr/>
              </w:rPrChange>
            </w:rPr>
            <w:instrText xml:space="preserve"> HYPERLINK \l "_Toc73953035" </w:instrText>
          </w:r>
          <w:r w:rsidRPr="00557959">
            <w:rPr>
              <w:rFonts w:ascii="Times New Roman" w:hAnsi="Times New Roman" w:cs="Times New Roman"/>
              <w:rPrChange w:id="616" w:author="Microsoft Office User" w:date="2021-08-13T16:26:00Z">
                <w:rPr/>
              </w:rPrChange>
            </w:rPr>
            <w:fldChar w:fldCharType="separate"/>
          </w:r>
          <w:r w:rsidR="00D90C1F" w:rsidRPr="00557959">
            <w:rPr>
              <w:rStyle w:val="Hipervnculo"/>
              <w:rFonts w:ascii="Times New Roman" w:hAnsi="Times New Roman" w:cs="Times New Roman"/>
              <w:b/>
              <w:bCs/>
              <w:noProof/>
              <w:rPrChange w:id="617" w:author="Microsoft Office User" w:date="2021-08-13T16:26:00Z">
                <w:rPr>
                  <w:rStyle w:val="Hipervnculo"/>
                  <w:rFonts w:ascii="Cambria" w:hAnsi="Cambria"/>
                  <w:b/>
                  <w:bCs/>
                  <w:noProof/>
                </w:rPr>
              </w:rPrChange>
            </w:rPr>
            <w:t>ERP en el Mercado</w:t>
          </w:r>
          <w:r w:rsidR="00D90C1F" w:rsidRPr="00557959">
            <w:rPr>
              <w:rFonts w:ascii="Times New Roman" w:hAnsi="Times New Roman" w:cs="Times New Roman"/>
              <w:noProof/>
              <w:webHidden/>
              <w:rPrChange w:id="618" w:author="Microsoft Office User" w:date="2021-08-13T16:26:00Z">
                <w:rPr>
                  <w:noProof/>
                  <w:webHidden/>
                </w:rPr>
              </w:rPrChange>
            </w:rPr>
            <w:tab/>
          </w:r>
          <w:r w:rsidR="00D90C1F" w:rsidRPr="00557959">
            <w:rPr>
              <w:rFonts w:ascii="Times New Roman" w:hAnsi="Times New Roman" w:cs="Times New Roman"/>
              <w:noProof/>
              <w:webHidden/>
              <w:rPrChange w:id="619" w:author="Microsoft Office User" w:date="2021-08-13T16:26:00Z">
                <w:rPr>
                  <w:noProof/>
                  <w:webHidden/>
                </w:rPr>
              </w:rPrChange>
            </w:rPr>
            <w:fldChar w:fldCharType="begin"/>
          </w:r>
          <w:r w:rsidR="00D90C1F" w:rsidRPr="00557959">
            <w:rPr>
              <w:rFonts w:ascii="Times New Roman" w:hAnsi="Times New Roman" w:cs="Times New Roman"/>
              <w:noProof/>
              <w:webHidden/>
              <w:rPrChange w:id="620" w:author="Microsoft Office User" w:date="2021-08-13T16:26:00Z">
                <w:rPr>
                  <w:noProof/>
                  <w:webHidden/>
                </w:rPr>
              </w:rPrChange>
            </w:rPr>
            <w:instrText xml:space="preserve"> PAGEREF _Toc73953035 \h </w:instrText>
          </w:r>
          <w:r w:rsidR="00D90C1F" w:rsidRPr="00557959">
            <w:rPr>
              <w:rFonts w:ascii="Times New Roman" w:hAnsi="Times New Roman" w:cs="Times New Roman"/>
              <w:noProof/>
              <w:webHidden/>
              <w:rPrChange w:id="621" w:author="Microsoft Office User" w:date="2021-08-13T16:26:00Z">
                <w:rPr>
                  <w:noProof/>
                  <w:webHidden/>
                </w:rPr>
              </w:rPrChange>
            </w:rPr>
          </w:r>
          <w:r w:rsidR="00D90C1F" w:rsidRPr="00557959">
            <w:rPr>
              <w:rFonts w:ascii="Times New Roman" w:hAnsi="Times New Roman" w:cs="Times New Roman"/>
              <w:noProof/>
              <w:webHidden/>
              <w:rPrChange w:id="622" w:author="Microsoft Office User" w:date="2021-08-13T16:26:00Z">
                <w:rPr>
                  <w:noProof/>
                  <w:webHidden/>
                </w:rPr>
              </w:rPrChange>
            </w:rPr>
            <w:fldChar w:fldCharType="separate"/>
          </w:r>
          <w:r w:rsidR="00F3635D" w:rsidRPr="00557959">
            <w:rPr>
              <w:rFonts w:ascii="Times New Roman" w:hAnsi="Times New Roman" w:cs="Times New Roman"/>
              <w:noProof/>
              <w:webHidden/>
              <w:rPrChange w:id="623" w:author="Microsoft Office User" w:date="2021-08-13T16:26:00Z">
                <w:rPr>
                  <w:noProof/>
                  <w:webHidden/>
                </w:rPr>
              </w:rPrChange>
            </w:rPr>
            <w:t>18</w:t>
          </w:r>
          <w:r w:rsidR="00D90C1F" w:rsidRPr="00557959">
            <w:rPr>
              <w:rFonts w:ascii="Times New Roman" w:hAnsi="Times New Roman" w:cs="Times New Roman"/>
              <w:noProof/>
              <w:webHidden/>
              <w:rPrChange w:id="624" w:author="Microsoft Office User" w:date="2021-08-13T16:26:00Z">
                <w:rPr>
                  <w:noProof/>
                  <w:webHidden/>
                </w:rPr>
              </w:rPrChange>
            </w:rPr>
            <w:fldChar w:fldCharType="end"/>
          </w:r>
          <w:r w:rsidRPr="00557959">
            <w:rPr>
              <w:rFonts w:ascii="Times New Roman" w:hAnsi="Times New Roman" w:cs="Times New Roman"/>
              <w:noProof/>
              <w:rPrChange w:id="625" w:author="Microsoft Office User" w:date="2021-08-13T16:26:00Z">
                <w:rPr>
                  <w:noProof/>
                </w:rPr>
              </w:rPrChange>
            </w:rPr>
            <w:fldChar w:fldCharType="end"/>
          </w:r>
        </w:p>
        <w:p w14:paraId="6C1D03AB" w14:textId="2B77B387" w:rsidR="00D90C1F" w:rsidRPr="00557959" w:rsidRDefault="00665613">
          <w:pPr>
            <w:pStyle w:val="TDC3"/>
            <w:tabs>
              <w:tab w:val="right" w:leader="dot" w:pos="10070"/>
            </w:tabs>
            <w:rPr>
              <w:rFonts w:ascii="Times New Roman" w:eastAsiaTheme="minorEastAsia" w:hAnsi="Times New Roman" w:cs="Times New Roman"/>
              <w:noProof/>
              <w:lang w:eastAsia="es-MX"/>
              <w:rPrChange w:id="626" w:author="Microsoft Office User" w:date="2021-08-13T16:26:00Z">
                <w:rPr>
                  <w:rFonts w:eastAsiaTheme="minorEastAsia"/>
                  <w:noProof/>
                  <w:lang w:eastAsia="es-MX"/>
                </w:rPr>
              </w:rPrChange>
            </w:rPr>
          </w:pPr>
          <w:r w:rsidRPr="00557959">
            <w:rPr>
              <w:rFonts w:ascii="Times New Roman" w:hAnsi="Times New Roman" w:cs="Times New Roman"/>
              <w:rPrChange w:id="627" w:author="Microsoft Office User" w:date="2021-08-13T16:26:00Z">
                <w:rPr/>
              </w:rPrChange>
            </w:rPr>
            <w:fldChar w:fldCharType="begin"/>
          </w:r>
          <w:r w:rsidRPr="00557959">
            <w:rPr>
              <w:rFonts w:ascii="Times New Roman" w:hAnsi="Times New Roman" w:cs="Times New Roman"/>
              <w:rPrChange w:id="628" w:author="Microsoft Office User" w:date="2021-08-13T16:26:00Z">
                <w:rPr/>
              </w:rPrChange>
            </w:rPr>
            <w:instrText xml:space="preserve"> HYPERLINK \l "_Toc73953036" </w:instrText>
          </w:r>
          <w:r w:rsidRPr="00557959">
            <w:rPr>
              <w:rFonts w:ascii="Times New Roman" w:hAnsi="Times New Roman" w:cs="Times New Roman"/>
              <w:rPrChange w:id="629" w:author="Microsoft Office User" w:date="2021-08-13T16:26:00Z">
                <w:rPr/>
              </w:rPrChange>
            </w:rPr>
            <w:fldChar w:fldCharType="separate"/>
          </w:r>
          <w:r w:rsidR="00D90C1F" w:rsidRPr="00557959">
            <w:rPr>
              <w:rStyle w:val="Hipervnculo"/>
              <w:rFonts w:ascii="Times New Roman" w:hAnsi="Times New Roman" w:cs="Times New Roman"/>
              <w:b/>
              <w:bCs/>
              <w:noProof/>
              <w:rPrChange w:id="630" w:author="Microsoft Office User" w:date="2021-08-13T16:26:00Z">
                <w:rPr>
                  <w:rStyle w:val="Hipervnculo"/>
                  <w:b/>
                  <w:bCs/>
                  <w:noProof/>
                </w:rPr>
              </w:rPrChange>
            </w:rPr>
            <w:t>SAP ERP</w:t>
          </w:r>
          <w:r w:rsidR="00D90C1F" w:rsidRPr="00557959">
            <w:rPr>
              <w:rFonts w:ascii="Times New Roman" w:hAnsi="Times New Roman" w:cs="Times New Roman"/>
              <w:noProof/>
              <w:webHidden/>
              <w:rPrChange w:id="631" w:author="Microsoft Office User" w:date="2021-08-13T16:26:00Z">
                <w:rPr>
                  <w:noProof/>
                  <w:webHidden/>
                </w:rPr>
              </w:rPrChange>
            </w:rPr>
            <w:tab/>
          </w:r>
          <w:r w:rsidR="00D90C1F" w:rsidRPr="00557959">
            <w:rPr>
              <w:rFonts w:ascii="Times New Roman" w:hAnsi="Times New Roman" w:cs="Times New Roman"/>
              <w:noProof/>
              <w:webHidden/>
              <w:rPrChange w:id="632" w:author="Microsoft Office User" w:date="2021-08-13T16:26:00Z">
                <w:rPr>
                  <w:noProof/>
                  <w:webHidden/>
                </w:rPr>
              </w:rPrChange>
            </w:rPr>
            <w:fldChar w:fldCharType="begin"/>
          </w:r>
          <w:r w:rsidR="00D90C1F" w:rsidRPr="00557959">
            <w:rPr>
              <w:rFonts w:ascii="Times New Roman" w:hAnsi="Times New Roman" w:cs="Times New Roman"/>
              <w:noProof/>
              <w:webHidden/>
              <w:rPrChange w:id="633" w:author="Microsoft Office User" w:date="2021-08-13T16:26:00Z">
                <w:rPr>
                  <w:noProof/>
                  <w:webHidden/>
                </w:rPr>
              </w:rPrChange>
            </w:rPr>
            <w:instrText xml:space="preserve"> PAGEREF _Toc73953036 \h </w:instrText>
          </w:r>
          <w:r w:rsidR="00D90C1F" w:rsidRPr="00557959">
            <w:rPr>
              <w:rFonts w:ascii="Times New Roman" w:hAnsi="Times New Roman" w:cs="Times New Roman"/>
              <w:noProof/>
              <w:webHidden/>
              <w:rPrChange w:id="634" w:author="Microsoft Office User" w:date="2021-08-13T16:26:00Z">
                <w:rPr>
                  <w:noProof/>
                  <w:webHidden/>
                </w:rPr>
              </w:rPrChange>
            </w:rPr>
          </w:r>
          <w:r w:rsidR="00D90C1F" w:rsidRPr="00557959">
            <w:rPr>
              <w:rFonts w:ascii="Times New Roman" w:hAnsi="Times New Roman" w:cs="Times New Roman"/>
              <w:noProof/>
              <w:webHidden/>
              <w:rPrChange w:id="635" w:author="Microsoft Office User" w:date="2021-08-13T16:26:00Z">
                <w:rPr>
                  <w:noProof/>
                  <w:webHidden/>
                </w:rPr>
              </w:rPrChange>
            </w:rPr>
            <w:fldChar w:fldCharType="separate"/>
          </w:r>
          <w:r w:rsidR="00F3635D" w:rsidRPr="00557959">
            <w:rPr>
              <w:rFonts w:ascii="Times New Roman" w:hAnsi="Times New Roman" w:cs="Times New Roman"/>
              <w:noProof/>
              <w:webHidden/>
              <w:rPrChange w:id="636" w:author="Microsoft Office User" w:date="2021-08-13T16:26:00Z">
                <w:rPr>
                  <w:noProof/>
                  <w:webHidden/>
                </w:rPr>
              </w:rPrChange>
            </w:rPr>
            <w:t>18</w:t>
          </w:r>
          <w:r w:rsidR="00D90C1F" w:rsidRPr="00557959">
            <w:rPr>
              <w:rFonts w:ascii="Times New Roman" w:hAnsi="Times New Roman" w:cs="Times New Roman"/>
              <w:noProof/>
              <w:webHidden/>
              <w:rPrChange w:id="637" w:author="Microsoft Office User" w:date="2021-08-13T16:26:00Z">
                <w:rPr>
                  <w:noProof/>
                  <w:webHidden/>
                </w:rPr>
              </w:rPrChange>
            </w:rPr>
            <w:fldChar w:fldCharType="end"/>
          </w:r>
          <w:r w:rsidRPr="00557959">
            <w:rPr>
              <w:rFonts w:ascii="Times New Roman" w:hAnsi="Times New Roman" w:cs="Times New Roman"/>
              <w:noProof/>
              <w:rPrChange w:id="638" w:author="Microsoft Office User" w:date="2021-08-13T16:26:00Z">
                <w:rPr>
                  <w:noProof/>
                </w:rPr>
              </w:rPrChange>
            </w:rPr>
            <w:fldChar w:fldCharType="end"/>
          </w:r>
        </w:p>
        <w:p w14:paraId="3022AC3D" w14:textId="46F08DAD" w:rsidR="00D90C1F" w:rsidRPr="00557959" w:rsidRDefault="00665613">
          <w:pPr>
            <w:pStyle w:val="TDC3"/>
            <w:tabs>
              <w:tab w:val="right" w:leader="dot" w:pos="10070"/>
            </w:tabs>
            <w:rPr>
              <w:rFonts w:ascii="Times New Roman" w:eastAsiaTheme="minorEastAsia" w:hAnsi="Times New Roman" w:cs="Times New Roman"/>
              <w:noProof/>
              <w:lang w:eastAsia="es-MX"/>
              <w:rPrChange w:id="639" w:author="Microsoft Office User" w:date="2021-08-13T16:26:00Z">
                <w:rPr>
                  <w:rFonts w:eastAsiaTheme="minorEastAsia"/>
                  <w:noProof/>
                  <w:lang w:eastAsia="es-MX"/>
                </w:rPr>
              </w:rPrChange>
            </w:rPr>
          </w:pPr>
          <w:r w:rsidRPr="00557959">
            <w:rPr>
              <w:rFonts w:ascii="Times New Roman" w:hAnsi="Times New Roman" w:cs="Times New Roman"/>
              <w:rPrChange w:id="640" w:author="Microsoft Office User" w:date="2021-08-13T16:26:00Z">
                <w:rPr/>
              </w:rPrChange>
            </w:rPr>
            <w:lastRenderedPageBreak/>
            <w:fldChar w:fldCharType="begin"/>
          </w:r>
          <w:r w:rsidRPr="00557959">
            <w:rPr>
              <w:rFonts w:ascii="Times New Roman" w:hAnsi="Times New Roman" w:cs="Times New Roman"/>
              <w:rPrChange w:id="641" w:author="Microsoft Office User" w:date="2021-08-13T16:26:00Z">
                <w:rPr/>
              </w:rPrChange>
            </w:rPr>
            <w:instrText xml:space="preserve"> HYPERLINK \l "_Toc73953037" </w:instrText>
          </w:r>
          <w:r w:rsidRPr="00557959">
            <w:rPr>
              <w:rFonts w:ascii="Times New Roman" w:hAnsi="Times New Roman" w:cs="Times New Roman"/>
              <w:rPrChange w:id="642" w:author="Microsoft Office User" w:date="2021-08-13T16:26:00Z">
                <w:rPr/>
              </w:rPrChange>
            </w:rPr>
            <w:fldChar w:fldCharType="separate"/>
          </w:r>
          <w:r w:rsidR="00D90C1F" w:rsidRPr="00557959">
            <w:rPr>
              <w:rStyle w:val="Hipervnculo"/>
              <w:rFonts w:ascii="Times New Roman" w:hAnsi="Times New Roman" w:cs="Times New Roman"/>
              <w:b/>
              <w:bCs/>
              <w:noProof/>
              <w:rPrChange w:id="643" w:author="Microsoft Office User" w:date="2021-08-13T16:26:00Z">
                <w:rPr>
                  <w:rStyle w:val="Hipervnculo"/>
                  <w:b/>
                  <w:bCs/>
                  <w:noProof/>
                </w:rPr>
              </w:rPrChange>
            </w:rPr>
            <w:t>Oracle E-Business Suite</w:t>
          </w:r>
          <w:r w:rsidR="00D90C1F" w:rsidRPr="00557959">
            <w:rPr>
              <w:rFonts w:ascii="Times New Roman" w:hAnsi="Times New Roman" w:cs="Times New Roman"/>
              <w:noProof/>
              <w:webHidden/>
              <w:rPrChange w:id="644" w:author="Microsoft Office User" w:date="2021-08-13T16:26:00Z">
                <w:rPr>
                  <w:noProof/>
                  <w:webHidden/>
                </w:rPr>
              </w:rPrChange>
            </w:rPr>
            <w:tab/>
          </w:r>
          <w:r w:rsidR="00D90C1F" w:rsidRPr="00557959">
            <w:rPr>
              <w:rFonts w:ascii="Times New Roman" w:hAnsi="Times New Roman" w:cs="Times New Roman"/>
              <w:noProof/>
              <w:webHidden/>
              <w:rPrChange w:id="645" w:author="Microsoft Office User" w:date="2021-08-13T16:26:00Z">
                <w:rPr>
                  <w:noProof/>
                  <w:webHidden/>
                </w:rPr>
              </w:rPrChange>
            </w:rPr>
            <w:fldChar w:fldCharType="begin"/>
          </w:r>
          <w:r w:rsidR="00D90C1F" w:rsidRPr="00557959">
            <w:rPr>
              <w:rFonts w:ascii="Times New Roman" w:hAnsi="Times New Roman" w:cs="Times New Roman"/>
              <w:noProof/>
              <w:webHidden/>
              <w:rPrChange w:id="646" w:author="Microsoft Office User" w:date="2021-08-13T16:26:00Z">
                <w:rPr>
                  <w:noProof/>
                  <w:webHidden/>
                </w:rPr>
              </w:rPrChange>
            </w:rPr>
            <w:instrText xml:space="preserve"> PAGEREF _Toc73953037 \h </w:instrText>
          </w:r>
          <w:r w:rsidR="00D90C1F" w:rsidRPr="00557959">
            <w:rPr>
              <w:rFonts w:ascii="Times New Roman" w:hAnsi="Times New Roman" w:cs="Times New Roman"/>
              <w:noProof/>
              <w:webHidden/>
              <w:rPrChange w:id="647" w:author="Microsoft Office User" w:date="2021-08-13T16:26:00Z">
                <w:rPr>
                  <w:noProof/>
                  <w:webHidden/>
                </w:rPr>
              </w:rPrChange>
            </w:rPr>
          </w:r>
          <w:r w:rsidR="00D90C1F" w:rsidRPr="00557959">
            <w:rPr>
              <w:rFonts w:ascii="Times New Roman" w:hAnsi="Times New Roman" w:cs="Times New Roman"/>
              <w:noProof/>
              <w:webHidden/>
              <w:rPrChange w:id="648" w:author="Microsoft Office User" w:date="2021-08-13T16:26:00Z">
                <w:rPr>
                  <w:noProof/>
                  <w:webHidden/>
                </w:rPr>
              </w:rPrChange>
            </w:rPr>
            <w:fldChar w:fldCharType="separate"/>
          </w:r>
          <w:r w:rsidR="00F3635D" w:rsidRPr="00557959">
            <w:rPr>
              <w:rFonts w:ascii="Times New Roman" w:hAnsi="Times New Roman" w:cs="Times New Roman"/>
              <w:noProof/>
              <w:webHidden/>
              <w:rPrChange w:id="649" w:author="Microsoft Office User" w:date="2021-08-13T16:26:00Z">
                <w:rPr>
                  <w:noProof/>
                  <w:webHidden/>
                </w:rPr>
              </w:rPrChange>
            </w:rPr>
            <w:t>18</w:t>
          </w:r>
          <w:r w:rsidR="00D90C1F" w:rsidRPr="00557959">
            <w:rPr>
              <w:rFonts w:ascii="Times New Roman" w:hAnsi="Times New Roman" w:cs="Times New Roman"/>
              <w:noProof/>
              <w:webHidden/>
              <w:rPrChange w:id="650" w:author="Microsoft Office User" w:date="2021-08-13T16:26:00Z">
                <w:rPr>
                  <w:noProof/>
                  <w:webHidden/>
                </w:rPr>
              </w:rPrChange>
            </w:rPr>
            <w:fldChar w:fldCharType="end"/>
          </w:r>
          <w:r w:rsidRPr="00557959">
            <w:rPr>
              <w:rFonts w:ascii="Times New Roman" w:hAnsi="Times New Roman" w:cs="Times New Roman"/>
              <w:noProof/>
              <w:rPrChange w:id="651" w:author="Microsoft Office User" w:date="2021-08-13T16:26:00Z">
                <w:rPr>
                  <w:noProof/>
                </w:rPr>
              </w:rPrChange>
            </w:rPr>
            <w:fldChar w:fldCharType="end"/>
          </w:r>
        </w:p>
        <w:p w14:paraId="3D365E6D" w14:textId="63EB34CD" w:rsidR="00D90C1F" w:rsidRPr="00557959" w:rsidRDefault="00665613">
          <w:pPr>
            <w:pStyle w:val="TDC2"/>
            <w:tabs>
              <w:tab w:val="right" w:leader="dot" w:pos="10070"/>
            </w:tabs>
            <w:rPr>
              <w:rFonts w:ascii="Times New Roman" w:eastAsiaTheme="minorEastAsia" w:hAnsi="Times New Roman" w:cs="Times New Roman"/>
              <w:noProof/>
              <w:lang w:eastAsia="es-MX"/>
              <w:rPrChange w:id="652" w:author="Microsoft Office User" w:date="2021-08-13T16:26:00Z">
                <w:rPr>
                  <w:rFonts w:eastAsiaTheme="minorEastAsia"/>
                  <w:noProof/>
                  <w:lang w:eastAsia="es-MX"/>
                </w:rPr>
              </w:rPrChange>
            </w:rPr>
          </w:pPr>
          <w:r w:rsidRPr="00557959">
            <w:rPr>
              <w:rFonts w:ascii="Times New Roman" w:hAnsi="Times New Roman" w:cs="Times New Roman"/>
              <w:rPrChange w:id="653" w:author="Microsoft Office User" w:date="2021-08-13T16:26:00Z">
                <w:rPr/>
              </w:rPrChange>
            </w:rPr>
            <w:fldChar w:fldCharType="begin"/>
          </w:r>
          <w:r w:rsidRPr="00557959">
            <w:rPr>
              <w:rFonts w:ascii="Times New Roman" w:hAnsi="Times New Roman" w:cs="Times New Roman"/>
              <w:rPrChange w:id="654" w:author="Microsoft Office User" w:date="2021-08-13T16:26:00Z">
                <w:rPr/>
              </w:rPrChange>
            </w:rPr>
            <w:instrText xml:space="preserve"> HYPERLINK \l "_Toc73953038" </w:instrText>
          </w:r>
          <w:r w:rsidRPr="00557959">
            <w:rPr>
              <w:rFonts w:ascii="Times New Roman" w:hAnsi="Times New Roman" w:cs="Times New Roman"/>
              <w:rPrChange w:id="655" w:author="Microsoft Office User" w:date="2021-08-13T16:26:00Z">
                <w:rPr/>
              </w:rPrChange>
            </w:rPr>
            <w:fldChar w:fldCharType="separate"/>
          </w:r>
          <w:r w:rsidR="00D90C1F" w:rsidRPr="00557959">
            <w:rPr>
              <w:rStyle w:val="Hipervnculo"/>
              <w:rFonts w:ascii="Times New Roman" w:hAnsi="Times New Roman" w:cs="Times New Roman"/>
              <w:b/>
              <w:bCs/>
              <w:noProof/>
              <w:rPrChange w:id="656" w:author="Microsoft Office User" w:date="2021-08-13T16:26:00Z">
                <w:rPr>
                  <w:rStyle w:val="Hipervnculo"/>
                  <w:rFonts w:ascii="Cambria" w:hAnsi="Cambria"/>
                  <w:b/>
                  <w:bCs/>
                  <w:noProof/>
                </w:rPr>
              </w:rPrChange>
            </w:rPr>
            <w:t>Tesis y trabajos de investigación relacionados</w:t>
          </w:r>
          <w:r w:rsidR="00D90C1F" w:rsidRPr="00557959">
            <w:rPr>
              <w:rFonts w:ascii="Times New Roman" w:hAnsi="Times New Roman" w:cs="Times New Roman"/>
              <w:noProof/>
              <w:webHidden/>
              <w:rPrChange w:id="657" w:author="Microsoft Office User" w:date="2021-08-13T16:26:00Z">
                <w:rPr>
                  <w:noProof/>
                  <w:webHidden/>
                </w:rPr>
              </w:rPrChange>
            </w:rPr>
            <w:tab/>
          </w:r>
          <w:r w:rsidR="00D90C1F" w:rsidRPr="00557959">
            <w:rPr>
              <w:rFonts w:ascii="Times New Roman" w:hAnsi="Times New Roman" w:cs="Times New Roman"/>
              <w:noProof/>
              <w:webHidden/>
              <w:rPrChange w:id="658" w:author="Microsoft Office User" w:date="2021-08-13T16:26:00Z">
                <w:rPr>
                  <w:noProof/>
                  <w:webHidden/>
                </w:rPr>
              </w:rPrChange>
            </w:rPr>
            <w:fldChar w:fldCharType="begin"/>
          </w:r>
          <w:r w:rsidR="00D90C1F" w:rsidRPr="00557959">
            <w:rPr>
              <w:rFonts w:ascii="Times New Roman" w:hAnsi="Times New Roman" w:cs="Times New Roman"/>
              <w:noProof/>
              <w:webHidden/>
              <w:rPrChange w:id="659" w:author="Microsoft Office User" w:date="2021-08-13T16:26:00Z">
                <w:rPr>
                  <w:noProof/>
                  <w:webHidden/>
                </w:rPr>
              </w:rPrChange>
            </w:rPr>
            <w:instrText xml:space="preserve"> PAGEREF _Toc73953038 \h </w:instrText>
          </w:r>
          <w:r w:rsidR="00D90C1F" w:rsidRPr="00557959">
            <w:rPr>
              <w:rFonts w:ascii="Times New Roman" w:hAnsi="Times New Roman" w:cs="Times New Roman"/>
              <w:noProof/>
              <w:webHidden/>
              <w:rPrChange w:id="660" w:author="Microsoft Office User" w:date="2021-08-13T16:26:00Z">
                <w:rPr>
                  <w:noProof/>
                  <w:webHidden/>
                </w:rPr>
              </w:rPrChange>
            </w:rPr>
          </w:r>
          <w:r w:rsidR="00D90C1F" w:rsidRPr="00557959">
            <w:rPr>
              <w:rFonts w:ascii="Times New Roman" w:hAnsi="Times New Roman" w:cs="Times New Roman"/>
              <w:noProof/>
              <w:webHidden/>
              <w:rPrChange w:id="661" w:author="Microsoft Office User" w:date="2021-08-13T16:26:00Z">
                <w:rPr>
                  <w:noProof/>
                  <w:webHidden/>
                </w:rPr>
              </w:rPrChange>
            </w:rPr>
            <w:fldChar w:fldCharType="separate"/>
          </w:r>
          <w:r w:rsidR="00F3635D" w:rsidRPr="00557959">
            <w:rPr>
              <w:rFonts w:ascii="Times New Roman" w:hAnsi="Times New Roman" w:cs="Times New Roman"/>
              <w:noProof/>
              <w:webHidden/>
              <w:rPrChange w:id="662" w:author="Microsoft Office User" w:date="2021-08-13T16:26:00Z">
                <w:rPr>
                  <w:noProof/>
                  <w:webHidden/>
                </w:rPr>
              </w:rPrChange>
            </w:rPr>
            <w:t>19</w:t>
          </w:r>
          <w:r w:rsidR="00D90C1F" w:rsidRPr="00557959">
            <w:rPr>
              <w:rFonts w:ascii="Times New Roman" w:hAnsi="Times New Roman" w:cs="Times New Roman"/>
              <w:noProof/>
              <w:webHidden/>
              <w:rPrChange w:id="663" w:author="Microsoft Office User" w:date="2021-08-13T16:26:00Z">
                <w:rPr>
                  <w:noProof/>
                  <w:webHidden/>
                </w:rPr>
              </w:rPrChange>
            </w:rPr>
            <w:fldChar w:fldCharType="end"/>
          </w:r>
          <w:r w:rsidRPr="00557959">
            <w:rPr>
              <w:rFonts w:ascii="Times New Roman" w:hAnsi="Times New Roman" w:cs="Times New Roman"/>
              <w:noProof/>
              <w:rPrChange w:id="664" w:author="Microsoft Office User" w:date="2021-08-13T16:26:00Z">
                <w:rPr>
                  <w:noProof/>
                </w:rPr>
              </w:rPrChange>
            </w:rPr>
            <w:fldChar w:fldCharType="end"/>
          </w:r>
        </w:p>
        <w:p w14:paraId="69D15343" w14:textId="03C28E68" w:rsidR="00D90C1F" w:rsidRPr="00557959" w:rsidRDefault="00665613">
          <w:pPr>
            <w:pStyle w:val="TDC1"/>
            <w:rPr>
              <w:rFonts w:ascii="Times New Roman" w:eastAsiaTheme="minorEastAsia" w:hAnsi="Times New Roman" w:cs="Times New Roman"/>
              <w:noProof/>
              <w:lang w:eastAsia="es-MX"/>
              <w:rPrChange w:id="665" w:author="Microsoft Office User" w:date="2021-08-13T16:26:00Z">
                <w:rPr>
                  <w:rFonts w:eastAsiaTheme="minorEastAsia"/>
                  <w:noProof/>
                  <w:lang w:eastAsia="es-MX"/>
                </w:rPr>
              </w:rPrChange>
            </w:rPr>
          </w:pPr>
          <w:r w:rsidRPr="00557959">
            <w:rPr>
              <w:rFonts w:ascii="Times New Roman" w:hAnsi="Times New Roman" w:cs="Times New Roman"/>
              <w:rPrChange w:id="666" w:author="Microsoft Office User" w:date="2021-08-13T16:26:00Z">
                <w:rPr/>
              </w:rPrChange>
            </w:rPr>
            <w:fldChar w:fldCharType="begin"/>
          </w:r>
          <w:r w:rsidRPr="00557959">
            <w:rPr>
              <w:rFonts w:ascii="Times New Roman" w:hAnsi="Times New Roman" w:cs="Times New Roman"/>
              <w:rPrChange w:id="667" w:author="Microsoft Office User" w:date="2021-08-13T16:26:00Z">
                <w:rPr/>
              </w:rPrChange>
            </w:rPr>
            <w:instrText xml:space="preserve"> HYPERLINK \l "_Toc73953039" </w:instrText>
          </w:r>
          <w:r w:rsidRPr="00557959">
            <w:rPr>
              <w:rFonts w:ascii="Times New Roman" w:hAnsi="Times New Roman" w:cs="Times New Roman"/>
              <w:rPrChange w:id="668"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rPrChange w:id="669" w:author="Microsoft Office User" w:date="2021-08-13T16:26:00Z">
                <w:rPr>
                  <w:rStyle w:val="Hipervnculo"/>
                  <w:rFonts w:ascii="Calisto MT" w:eastAsia="Times New Roman" w:hAnsi="Calisto MT"/>
                  <w:b/>
                  <w:bCs/>
                  <w:noProof/>
                </w:rPr>
              </w:rPrChange>
            </w:rPr>
            <w:t>Marco teórico</w:t>
          </w:r>
          <w:r w:rsidR="00D90C1F" w:rsidRPr="00557959">
            <w:rPr>
              <w:rFonts w:ascii="Times New Roman" w:hAnsi="Times New Roman" w:cs="Times New Roman"/>
              <w:noProof/>
              <w:webHidden/>
              <w:rPrChange w:id="670" w:author="Microsoft Office User" w:date="2021-08-13T16:26:00Z">
                <w:rPr>
                  <w:noProof/>
                  <w:webHidden/>
                </w:rPr>
              </w:rPrChange>
            </w:rPr>
            <w:tab/>
          </w:r>
          <w:r w:rsidR="00D90C1F" w:rsidRPr="00557959">
            <w:rPr>
              <w:rFonts w:ascii="Times New Roman" w:hAnsi="Times New Roman" w:cs="Times New Roman"/>
              <w:noProof/>
              <w:webHidden/>
              <w:rPrChange w:id="671" w:author="Microsoft Office User" w:date="2021-08-13T16:26:00Z">
                <w:rPr>
                  <w:noProof/>
                  <w:webHidden/>
                </w:rPr>
              </w:rPrChange>
            </w:rPr>
            <w:fldChar w:fldCharType="begin"/>
          </w:r>
          <w:r w:rsidR="00D90C1F" w:rsidRPr="00557959">
            <w:rPr>
              <w:rFonts w:ascii="Times New Roman" w:hAnsi="Times New Roman" w:cs="Times New Roman"/>
              <w:noProof/>
              <w:webHidden/>
              <w:rPrChange w:id="672" w:author="Microsoft Office User" w:date="2021-08-13T16:26:00Z">
                <w:rPr>
                  <w:noProof/>
                  <w:webHidden/>
                </w:rPr>
              </w:rPrChange>
            </w:rPr>
            <w:instrText xml:space="preserve"> PAGEREF _Toc73953039 \h </w:instrText>
          </w:r>
          <w:r w:rsidR="00D90C1F" w:rsidRPr="00557959">
            <w:rPr>
              <w:rFonts w:ascii="Times New Roman" w:hAnsi="Times New Roman" w:cs="Times New Roman"/>
              <w:noProof/>
              <w:webHidden/>
              <w:rPrChange w:id="673" w:author="Microsoft Office User" w:date="2021-08-13T16:26:00Z">
                <w:rPr>
                  <w:noProof/>
                  <w:webHidden/>
                </w:rPr>
              </w:rPrChange>
            </w:rPr>
          </w:r>
          <w:r w:rsidR="00D90C1F" w:rsidRPr="00557959">
            <w:rPr>
              <w:rFonts w:ascii="Times New Roman" w:hAnsi="Times New Roman" w:cs="Times New Roman"/>
              <w:noProof/>
              <w:webHidden/>
              <w:rPrChange w:id="674" w:author="Microsoft Office User" w:date="2021-08-13T16:26:00Z">
                <w:rPr>
                  <w:noProof/>
                  <w:webHidden/>
                </w:rPr>
              </w:rPrChange>
            </w:rPr>
            <w:fldChar w:fldCharType="separate"/>
          </w:r>
          <w:r w:rsidR="00F3635D" w:rsidRPr="00557959">
            <w:rPr>
              <w:rFonts w:ascii="Times New Roman" w:hAnsi="Times New Roman" w:cs="Times New Roman"/>
              <w:noProof/>
              <w:webHidden/>
              <w:rPrChange w:id="675" w:author="Microsoft Office User" w:date="2021-08-13T16:26:00Z">
                <w:rPr>
                  <w:noProof/>
                  <w:webHidden/>
                </w:rPr>
              </w:rPrChange>
            </w:rPr>
            <w:t>23</w:t>
          </w:r>
          <w:r w:rsidR="00D90C1F" w:rsidRPr="00557959">
            <w:rPr>
              <w:rFonts w:ascii="Times New Roman" w:hAnsi="Times New Roman" w:cs="Times New Roman"/>
              <w:noProof/>
              <w:webHidden/>
              <w:rPrChange w:id="676" w:author="Microsoft Office User" w:date="2021-08-13T16:26:00Z">
                <w:rPr>
                  <w:noProof/>
                  <w:webHidden/>
                </w:rPr>
              </w:rPrChange>
            </w:rPr>
            <w:fldChar w:fldCharType="end"/>
          </w:r>
          <w:r w:rsidRPr="00557959">
            <w:rPr>
              <w:rFonts w:ascii="Times New Roman" w:hAnsi="Times New Roman" w:cs="Times New Roman"/>
              <w:noProof/>
              <w:rPrChange w:id="677" w:author="Microsoft Office User" w:date="2021-08-13T16:26:00Z">
                <w:rPr>
                  <w:noProof/>
                </w:rPr>
              </w:rPrChange>
            </w:rPr>
            <w:fldChar w:fldCharType="end"/>
          </w:r>
        </w:p>
        <w:p w14:paraId="1E741F1D" w14:textId="16F45C2B" w:rsidR="00D90C1F" w:rsidRPr="00557959" w:rsidRDefault="00665613">
          <w:pPr>
            <w:pStyle w:val="TDC2"/>
            <w:tabs>
              <w:tab w:val="right" w:leader="dot" w:pos="10070"/>
            </w:tabs>
            <w:rPr>
              <w:rFonts w:ascii="Times New Roman" w:eastAsiaTheme="minorEastAsia" w:hAnsi="Times New Roman" w:cs="Times New Roman"/>
              <w:noProof/>
              <w:lang w:eastAsia="es-MX"/>
              <w:rPrChange w:id="678" w:author="Microsoft Office User" w:date="2021-08-13T16:26:00Z">
                <w:rPr>
                  <w:rFonts w:eastAsiaTheme="minorEastAsia"/>
                  <w:noProof/>
                  <w:lang w:eastAsia="es-MX"/>
                </w:rPr>
              </w:rPrChange>
            </w:rPr>
          </w:pPr>
          <w:r w:rsidRPr="00557959">
            <w:rPr>
              <w:rFonts w:ascii="Times New Roman" w:hAnsi="Times New Roman" w:cs="Times New Roman"/>
              <w:rPrChange w:id="679" w:author="Microsoft Office User" w:date="2021-08-13T16:26:00Z">
                <w:rPr/>
              </w:rPrChange>
            </w:rPr>
            <w:fldChar w:fldCharType="begin"/>
          </w:r>
          <w:r w:rsidRPr="00557959">
            <w:rPr>
              <w:rFonts w:ascii="Times New Roman" w:hAnsi="Times New Roman" w:cs="Times New Roman"/>
              <w:rPrChange w:id="680" w:author="Microsoft Office User" w:date="2021-08-13T16:26:00Z">
                <w:rPr/>
              </w:rPrChange>
            </w:rPr>
            <w:instrText xml:space="preserve"> HYPERLINK \l "_Toc73953040" </w:instrText>
          </w:r>
          <w:r w:rsidRPr="00557959">
            <w:rPr>
              <w:rFonts w:ascii="Times New Roman" w:hAnsi="Times New Roman" w:cs="Times New Roman"/>
              <w:rPrChange w:id="681" w:author="Microsoft Office User" w:date="2021-08-13T16:26:00Z">
                <w:rPr/>
              </w:rPrChange>
            </w:rPr>
            <w:fldChar w:fldCharType="separate"/>
          </w:r>
          <w:r w:rsidR="00D90C1F" w:rsidRPr="00557959">
            <w:rPr>
              <w:rStyle w:val="Hipervnculo"/>
              <w:rFonts w:ascii="Times New Roman" w:hAnsi="Times New Roman" w:cs="Times New Roman"/>
              <w:b/>
              <w:bCs/>
              <w:noProof/>
              <w:rPrChange w:id="682" w:author="Microsoft Office User" w:date="2021-08-13T16:26:00Z">
                <w:rPr>
                  <w:rStyle w:val="Hipervnculo"/>
                  <w:rFonts w:ascii="Cambria" w:hAnsi="Cambria"/>
                  <w:b/>
                  <w:bCs/>
                  <w:noProof/>
                </w:rPr>
              </w:rPrChange>
            </w:rPr>
            <w:t>¿Qué es una mesa de Servicio?</w:t>
          </w:r>
          <w:r w:rsidR="00D90C1F" w:rsidRPr="00557959">
            <w:rPr>
              <w:rFonts w:ascii="Times New Roman" w:hAnsi="Times New Roman" w:cs="Times New Roman"/>
              <w:noProof/>
              <w:webHidden/>
              <w:rPrChange w:id="683" w:author="Microsoft Office User" w:date="2021-08-13T16:26:00Z">
                <w:rPr>
                  <w:noProof/>
                  <w:webHidden/>
                </w:rPr>
              </w:rPrChange>
            </w:rPr>
            <w:tab/>
          </w:r>
          <w:r w:rsidR="00D90C1F" w:rsidRPr="00557959">
            <w:rPr>
              <w:rFonts w:ascii="Times New Roman" w:hAnsi="Times New Roman" w:cs="Times New Roman"/>
              <w:noProof/>
              <w:webHidden/>
              <w:rPrChange w:id="684" w:author="Microsoft Office User" w:date="2021-08-13T16:26:00Z">
                <w:rPr>
                  <w:noProof/>
                  <w:webHidden/>
                </w:rPr>
              </w:rPrChange>
            </w:rPr>
            <w:fldChar w:fldCharType="begin"/>
          </w:r>
          <w:r w:rsidR="00D90C1F" w:rsidRPr="00557959">
            <w:rPr>
              <w:rFonts w:ascii="Times New Roman" w:hAnsi="Times New Roman" w:cs="Times New Roman"/>
              <w:noProof/>
              <w:webHidden/>
              <w:rPrChange w:id="685" w:author="Microsoft Office User" w:date="2021-08-13T16:26:00Z">
                <w:rPr>
                  <w:noProof/>
                  <w:webHidden/>
                </w:rPr>
              </w:rPrChange>
            </w:rPr>
            <w:instrText xml:space="preserve"> PAGEREF _Toc73953040 \h </w:instrText>
          </w:r>
          <w:r w:rsidR="00D90C1F" w:rsidRPr="00557959">
            <w:rPr>
              <w:rFonts w:ascii="Times New Roman" w:hAnsi="Times New Roman" w:cs="Times New Roman"/>
              <w:noProof/>
              <w:webHidden/>
              <w:rPrChange w:id="686" w:author="Microsoft Office User" w:date="2021-08-13T16:26:00Z">
                <w:rPr>
                  <w:noProof/>
                  <w:webHidden/>
                </w:rPr>
              </w:rPrChange>
            </w:rPr>
          </w:r>
          <w:r w:rsidR="00D90C1F" w:rsidRPr="00557959">
            <w:rPr>
              <w:rFonts w:ascii="Times New Roman" w:hAnsi="Times New Roman" w:cs="Times New Roman"/>
              <w:noProof/>
              <w:webHidden/>
              <w:rPrChange w:id="687" w:author="Microsoft Office User" w:date="2021-08-13T16:26:00Z">
                <w:rPr>
                  <w:noProof/>
                  <w:webHidden/>
                </w:rPr>
              </w:rPrChange>
            </w:rPr>
            <w:fldChar w:fldCharType="separate"/>
          </w:r>
          <w:r w:rsidR="00F3635D" w:rsidRPr="00557959">
            <w:rPr>
              <w:rFonts w:ascii="Times New Roman" w:hAnsi="Times New Roman" w:cs="Times New Roman"/>
              <w:noProof/>
              <w:webHidden/>
              <w:rPrChange w:id="688" w:author="Microsoft Office User" w:date="2021-08-13T16:26:00Z">
                <w:rPr>
                  <w:noProof/>
                  <w:webHidden/>
                </w:rPr>
              </w:rPrChange>
            </w:rPr>
            <w:t>23</w:t>
          </w:r>
          <w:r w:rsidR="00D90C1F" w:rsidRPr="00557959">
            <w:rPr>
              <w:rFonts w:ascii="Times New Roman" w:hAnsi="Times New Roman" w:cs="Times New Roman"/>
              <w:noProof/>
              <w:webHidden/>
              <w:rPrChange w:id="689" w:author="Microsoft Office User" w:date="2021-08-13T16:26:00Z">
                <w:rPr>
                  <w:noProof/>
                  <w:webHidden/>
                </w:rPr>
              </w:rPrChange>
            </w:rPr>
            <w:fldChar w:fldCharType="end"/>
          </w:r>
          <w:r w:rsidRPr="00557959">
            <w:rPr>
              <w:rFonts w:ascii="Times New Roman" w:hAnsi="Times New Roman" w:cs="Times New Roman"/>
              <w:noProof/>
              <w:rPrChange w:id="690" w:author="Microsoft Office User" w:date="2021-08-13T16:26:00Z">
                <w:rPr>
                  <w:noProof/>
                </w:rPr>
              </w:rPrChange>
            </w:rPr>
            <w:fldChar w:fldCharType="end"/>
          </w:r>
        </w:p>
        <w:p w14:paraId="67DA52FB" w14:textId="762BC5CB" w:rsidR="00D90C1F" w:rsidRPr="00557959" w:rsidRDefault="00665613">
          <w:pPr>
            <w:pStyle w:val="TDC2"/>
            <w:tabs>
              <w:tab w:val="right" w:leader="dot" w:pos="10070"/>
            </w:tabs>
            <w:rPr>
              <w:rFonts w:ascii="Times New Roman" w:eastAsiaTheme="minorEastAsia" w:hAnsi="Times New Roman" w:cs="Times New Roman"/>
              <w:noProof/>
              <w:lang w:eastAsia="es-MX"/>
              <w:rPrChange w:id="691" w:author="Microsoft Office User" w:date="2021-08-13T16:26:00Z">
                <w:rPr>
                  <w:rFonts w:eastAsiaTheme="minorEastAsia"/>
                  <w:noProof/>
                  <w:lang w:eastAsia="es-MX"/>
                </w:rPr>
              </w:rPrChange>
            </w:rPr>
          </w:pPr>
          <w:r w:rsidRPr="00557959">
            <w:rPr>
              <w:rFonts w:ascii="Times New Roman" w:hAnsi="Times New Roman" w:cs="Times New Roman"/>
              <w:rPrChange w:id="692" w:author="Microsoft Office User" w:date="2021-08-13T16:26:00Z">
                <w:rPr/>
              </w:rPrChange>
            </w:rPr>
            <w:fldChar w:fldCharType="begin"/>
          </w:r>
          <w:r w:rsidRPr="00557959">
            <w:rPr>
              <w:rFonts w:ascii="Times New Roman" w:hAnsi="Times New Roman" w:cs="Times New Roman"/>
              <w:rPrChange w:id="693" w:author="Microsoft Office User" w:date="2021-08-13T16:26:00Z">
                <w:rPr/>
              </w:rPrChange>
            </w:rPr>
            <w:instrText xml:space="preserve"> HYPERLINK \l "_Toc73953041" </w:instrText>
          </w:r>
          <w:r w:rsidRPr="00557959">
            <w:rPr>
              <w:rFonts w:ascii="Times New Roman" w:hAnsi="Times New Roman" w:cs="Times New Roman"/>
              <w:rPrChange w:id="694" w:author="Microsoft Office User" w:date="2021-08-13T16:26:00Z">
                <w:rPr/>
              </w:rPrChange>
            </w:rPr>
            <w:fldChar w:fldCharType="separate"/>
          </w:r>
          <w:r w:rsidR="00D90C1F" w:rsidRPr="00557959">
            <w:rPr>
              <w:rStyle w:val="Hipervnculo"/>
              <w:rFonts w:ascii="Times New Roman" w:hAnsi="Times New Roman" w:cs="Times New Roman"/>
              <w:b/>
              <w:bCs/>
              <w:noProof/>
              <w:rPrChange w:id="695" w:author="Microsoft Office User" w:date="2021-08-13T16:26:00Z">
                <w:rPr>
                  <w:rStyle w:val="Hipervnculo"/>
                  <w:rFonts w:ascii="Cambria" w:hAnsi="Cambria"/>
                  <w:b/>
                  <w:bCs/>
                  <w:noProof/>
                </w:rPr>
              </w:rPrChange>
            </w:rPr>
            <w:t>Características de la mesa de servicio</w:t>
          </w:r>
          <w:r w:rsidR="00D90C1F" w:rsidRPr="00557959">
            <w:rPr>
              <w:rFonts w:ascii="Times New Roman" w:hAnsi="Times New Roman" w:cs="Times New Roman"/>
              <w:noProof/>
              <w:webHidden/>
              <w:rPrChange w:id="696" w:author="Microsoft Office User" w:date="2021-08-13T16:26:00Z">
                <w:rPr>
                  <w:noProof/>
                  <w:webHidden/>
                </w:rPr>
              </w:rPrChange>
            </w:rPr>
            <w:tab/>
          </w:r>
          <w:r w:rsidR="00D90C1F" w:rsidRPr="00557959">
            <w:rPr>
              <w:rFonts w:ascii="Times New Roman" w:hAnsi="Times New Roman" w:cs="Times New Roman"/>
              <w:noProof/>
              <w:webHidden/>
              <w:rPrChange w:id="697" w:author="Microsoft Office User" w:date="2021-08-13T16:26:00Z">
                <w:rPr>
                  <w:noProof/>
                  <w:webHidden/>
                </w:rPr>
              </w:rPrChange>
            </w:rPr>
            <w:fldChar w:fldCharType="begin"/>
          </w:r>
          <w:r w:rsidR="00D90C1F" w:rsidRPr="00557959">
            <w:rPr>
              <w:rFonts w:ascii="Times New Roman" w:hAnsi="Times New Roman" w:cs="Times New Roman"/>
              <w:noProof/>
              <w:webHidden/>
              <w:rPrChange w:id="698" w:author="Microsoft Office User" w:date="2021-08-13T16:26:00Z">
                <w:rPr>
                  <w:noProof/>
                  <w:webHidden/>
                </w:rPr>
              </w:rPrChange>
            </w:rPr>
            <w:instrText xml:space="preserve"> PAGEREF _Toc73953041 \h </w:instrText>
          </w:r>
          <w:r w:rsidR="00D90C1F" w:rsidRPr="00557959">
            <w:rPr>
              <w:rFonts w:ascii="Times New Roman" w:hAnsi="Times New Roman" w:cs="Times New Roman"/>
              <w:noProof/>
              <w:webHidden/>
              <w:rPrChange w:id="699" w:author="Microsoft Office User" w:date="2021-08-13T16:26:00Z">
                <w:rPr>
                  <w:noProof/>
                  <w:webHidden/>
                </w:rPr>
              </w:rPrChange>
            </w:rPr>
          </w:r>
          <w:r w:rsidR="00D90C1F" w:rsidRPr="00557959">
            <w:rPr>
              <w:rFonts w:ascii="Times New Roman" w:hAnsi="Times New Roman" w:cs="Times New Roman"/>
              <w:noProof/>
              <w:webHidden/>
              <w:rPrChange w:id="700" w:author="Microsoft Office User" w:date="2021-08-13T16:26:00Z">
                <w:rPr>
                  <w:noProof/>
                  <w:webHidden/>
                </w:rPr>
              </w:rPrChange>
            </w:rPr>
            <w:fldChar w:fldCharType="separate"/>
          </w:r>
          <w:r w:rsidR="00F3635D" w:rsidRPr="00557959">
            <w:rPr>
              <w:rFonts w:ascii="Times New Roman" w:hAnsi="Times New Roman" w:cs="Times New Roman"/>
              <w:noProof/>
              <w:webHidden/>
              <w:rPrChange w:id="701" w:author="Microsoft Office User" w:date="2021-08-13T16:26:00Z">
                <w:rPr>
                  <w:noProof/>
                  <w:webHidden/>
                </w:rPr>
              </w:rPrChange>
            </w:rPr>
            <w:t>23</w:t>
          </w:r>
          <w:r w:rsidR="00D90C1F" w:rsidRPr="00557959">
            <w:rPr>
              <w:rFonts w:ascii="Times New Roman" w:hAnsi="Times New Roman" w:cs="Times New Roman"/>
              <w:noProof/>
              <w:webHidden/>
              <w:rPrChange w:id="702" w:author="Microsoft Office User" w:date="2021-08-13T16:26:00Z">
                <w:rPr>
                  <w:noProof/>
                  <w:webHidden/>
                </w:rPr>
              </w:rPrChange>
            </w:rPr>
            <w:fldChar w:fldCharType="end"/>
          </w:r>
          <w:r w:rsidRPr="00557959">
            <w:rPr>
              <w:rFonts w:ascii="Times New Roman" w:hAnsi="Times New Roman" w:cs="Times New Roman"/>
              <w:noProof/>
              <w:rPrChange w:id="703" w:author="Microsoft Office User" w:date="2021-08-13T16:26:00Z">
                <w:rPr>
                  <w:noProof/>
                </w:rPr>
              </w:rPrChange>
            </w:rPr>
            <w:fldChar w:fldCharType="end"/>
          </w:r>
        </w:p>
        <w:p w14:paraId="3DAE50E8" w14:textId="17FD4DFA" w:rsidR="00D90C1F" w:rsidRPr="00557959" w:rsidRDefault="00665613">
          <w:pPr>
            <w:pStyle w:val="TDC3"/>
            <w:tabs>
              <w:tab w:val="right" w:leader="dot" w:pos="10070"/>
            </w:tabs>
            <w:rPr>
              <w:rFonts w:ascii="Times New Roman" w:eastAsiaTheme="minorEastAsia" w:hAnsi="Times New Roman" w:cs="Times New Roman"/>
              <w:noProof/>
              <w:lang w:eastAsia="es-MX"/>
              <w:rPrChange w:id="704" w:author="Microsoft Office User" w:date="2021-08-13T16:26:00Z">
                <w:rPr>
                  <w:rFonts w:eastAsiaTheme="minorEastAsia"/>
                  <w:noProof/>
                  <w:lang w:eastAsia="es-MX"/>
                </w:rPr>
              </w:rPrChange>
            </w:rPr>
          </w:pPr>
          <w:r w:rsidRPr="00557959">
            <w:rPr>
              <w:rFonts w:ascii="Times New Roman" w:hAnsi="Times New Roman" w:cs="Times New Roman"/>
              <w:rPrChange w:id="705" w:author="Microsoft Office User" w:date="2021-08-13T16:26:00Z">
                <w:rPr/>
              </w:rPrChange>
            </w:rPr>
            <w:fldChar w:fldCharType="begin"/>
          </w:r>
          <w:r w:rsidRPr="00557959">
            <w:rPr>
              <w:rFonts w:ascii="Times New Roman" w:hAnsi="Times New Roman" w:cs="Times New Roman"/>
              <w:rPrChange w:id="706" w:author="Microsoft Office User" w:date="2021-08-13T16:26:00Z">
                <w:rPr/>
              </w:rPrChange>
            </w:rPr>
            <w:instrText xml:space="preserve"> HYPERLINK \l "_Toc73953042" </w:instrText>
          </w:r>
          <w:r w:rsidRPr="00557959">
            <w:rPr>
              <w:rFonts w:ascii="Times New Roman" w:hAnsi="Times New Roman" w:cs="Times New Roman"/>
              <w:rPrChange w:id="707" w:author="Microsoft Office User" w:date="2021-08-13T16:26:00Z">
                <w:rPr/>
              </w:rPrChange>
            </w:rPr>
            <w:fldChar w:fldCharType="separate"/>
          </w:r>
          <w:r w:rsidR="00D90C1F" w:rsidRPr="00557959">
            <w:rPr>
              <w:rStyle w:val="Hipervnculo"/>
              <w:rFonts w:ascii="Times New Roman" w:hAnsi="Times New Roman" w:cs="Times New Roman"/>
              <w:b/>
              <w:bCs/>
              <w:noProof/>
              <w:rPrChange w:id="708" w:author="Microsoft Office User" w:date="2021-08-13T16:26:00Z">
                <w:rPr>
                  <w:rStyle w:val="Hipervnculo"/>
                  <w:rFonts w:ascii="Cambria" w:hAnsi="Cambria"/>
                  <w:b/>
                  <w:bCs/>
                  <w:noProof/>
                </w:rPr>
              </w:rPrChange>
            </w:rPr>
            <w:t>Infraestructura como servicio (IaaS)</w:t>
          </w:r>
          <w:r w:rsidR="00D90C1F" w:rsidRPr="00557959">
            <w:rPr>
              <w:rFonts w:ascii="Times New Roman" w:hAnsi="Times New Roman" w:cs="Times New Roman"/>
              <w:noProof/>
              <w:webHidden/>
              <w:rPrChange w:id="709" w:author="Microsoft Office User" w:date="2021-08-13T16:26:00Z">
                <w:rPr>
                  <w:noProof/>
                  <w:webHidden/>
                </w:rPr>
              </w:rPrChange>
            </w:rPr>
            <w:tab/>
          </w:r>
          <w:r w:rsidR="00D90C1F" w:rsidRPr="00557959">
            <w:rPr>
              <w:rFonts w:ascii="Times New Roman" w:hAnsi="Times New Roman" w:cs="Times New Roman"/>
              <w:noProof/>
              <w:webHidden/>
              <w:rPrChange w:id="710" w:author="Microsoft Office User" w:date="2021-08-13T16:26:00Z">
                <w:rPr>
                  <w:noProof/>
                  <w:webHidden/>
                </w:rPr>
              </w:rPrChange>
            </w:rPr>
            <w:fldChar w:fldCharType="begin"/>
          </w:r>
          <w:r w:rsidR="00D90C1F" w:rsidRPr="00557959">
            <w:rPr>
              <w:rFonts w:ascii="Times New Roman" w:hAnsi="Times New Roman" w:cs="Times New Roman"/>
              <w:noProof/>
              <w:webHidden/>
              <w:rPrChange w:id="711" w:author="Microsoft Office User" w:date="2021-08-13T16:26:00Z">
                <w:rPr>
                  <w:noProof/>
                  <w:webHidden/>
                </w:rPr>
              </w:rPrChange>
            </w:rPr>
            <w:instrText xml:space="preserve"> PAGEREF _Toc73953042 \h </w:instrText>
          </w:r>
          <w:r w:rsidR="00D90C1F" w:rsidRPr="00557959">
            <w:rPr>
              <w:rFonts w:ascii="Times New Roman" w:hAnsi="Times New Roman" w:cs="Times New Roman"/>
              <w:noProof/>
              <w:webHidden/>
              <w:rPrChange w:id="712" w:author="Microsoft Office User" w:date="2021-08-13T16:26:00Z">
                <w:rPr>
                  <w:noProof/>
                  <w:webHidden/>
                </w:rPr>
              </w:rPrChange>
            </w:rPr>
          </w:r>
          <w:r w:rsidR="00D90C1F" w:rsidRPr="00557959">
            <w:rPr>
              <w:rFonts w:ascii="Times New Roman" w:hAnsi="Times New Roman" w:cs="Times New Roman"/>
              <w:noProof/>
              <w:webHidden/>
              <w:rPrChange w:id="713" w:author="Microsoft Office User" w:date="2021-08-13T16:26:00Z">
                <w:rPr>
                  <w:noProof/>
                  <w:webHidden/>
                </w:rPr>
              </w:rPrChange>
            </w:rPr>
            <w:fldChar w:fldCharType="separate"/>
          </w:r>
          <w:r w:rsidR="00F3635D" w:rsidRPr="00557959">
            <w:rPr>
              <w:rFonts w:ascii="Times New Roman" w:hAnsi="Times New Roman" w:cs="Times New Roman"/>
              <w:noProof/>
              <w:webHidden/>
              <w:rPrChange w:id="714" w:author="Microsoft Office User" w:date="2021-08-13T16:26:00Z">
                <w:rPr>
                  <w:noProof/>
                  <w:webHidden/>
                </w:rPr>
              </w:rPrChange>
            </w:rPr>
            <w:t>24</w:t>
          </w:r>
          <w:r w:rsidR="00D90C1F" w:rsidRPr="00557959">
            <w:rPr>
              <w:rFonts w:ascii="Times New Roman" w:hAnsi="Times New Roman" w:cs="Times New Roman"/>
              <w:noProof/>
              <w:webHidden/>
              <w:rPrChange w:id="715" w:author="Microsoft Office User" w:date="2021-08-13T16:26:00Z">
                <w:rPr>
                  <w:noProof/>
                  <w:webHidden/>
                </w:rPr>
              </w:rPrChange>
            </w:rPr>
            <w:fldChar w:fldCharType="end"/>
          </w:r>
          <w:r w:rsidRPr="00557959">
            <w:rPr>
              <w:rFonts w:ascii="Times New Roman" w:hAnsi="Times New Roman" w:cs="Times New Roman"/>
              <w:noProof/>
              <w:rPrChange w:id="716" w:author="Microsoft Office User" w:date="2021-08-13T16:26:00Z">
                <w:rPr>
                  <w:noProof/>
                </w:rPr>
              </w:rPrChange>
            </w:rPr>
            <w:fldChar w:fldCharType="end"/>
          </w:r>
        </w:p>
        <w:p w14:paraId="6362B96F" w14:textId="15597BA2" w:rsidR="00D90C1F" w:rsidRPr="00557959" w:rsidRDefault="00665613">
          <w:pPr>
            <w:pStyle w:val="TDC2"/>
            <w:tabs>
              <w:tab w:val="right" w:leader="dot" w:pos="10070"/>
            </w:tabs>
            <w:rPr>
              <w:rFonts w:ascii="Times New Roman" w:eastAsiaTheme="minorEastAsia" w:hAnsi="Times New Roman" w:cs="Times New Roman"/>
              <w:noProof/>
              <w:lang w:eastAsia="es-MX"/>
              <w:rPrChange w:id="717" w:author="Microsoft Office User" w:date="2021-08-13T16:26:00Z">
                <w:rPr>
                  <w:rFonts w:eastAsiaTheme="minorEastAsia"/>
                  <w:noProof/>
                  <w:lang w:eastAsia="es-MX"/>
                </w:rPr>
              </w:rPrChange>
            </w:rPr>
          </w:pPr>
          <w:r w:rsidRPr="00557959">
            <w:rPr>
              <w:rFonts w:ascii="Times New Roman" w:hAnsi="Times New Roman" w:cs="Times New Roman"/>
              <w:rPrChange w:id="718" w:author="Microsoft Office User" w:date="2021-08-13T16:26:00Z">
                <w:rPr/>
              </w:rPrChange>
            </w:rPr>
            <w:fldChar w:fldCharType="begin"/>
          </w:r>
          <w:r w:rsidRPr="00557959">
            <w:rPr>
              <w:rFonts w:ascii="Times New Roman" w:hAnsi="Times New Roman" w:cs="Times New Roman"/>
              <w:rPrChange w:id="719" w:author="Microsoft Office User" w:date="2021-08-13T16:26:00Z">
                <w:rPr/>
              </w:rPrChange>
            </w:rPr>
            <w:instrText xml:space="preserve"> HYPERLINK \l "_Toc73953043" </w:instrText>
          </w:r>
          <w:r w:rsidRPr="00557959">
            <w:rPr>
              <w:rFonts w:ascii="Times New Roman" w:hAnsi="Times New Roman" w:cs="Times New Roman"/>
              <w:rPrChange w:id="720" w:author="Microsoft Office User" w:date="2021-08-13T16:26:00Z">
                <w:rPr/>
              </w:rPrChange>
            </w:rPr>
            <w:fldChar w:fldCharType="separate"/>
          </w:r>
          <w:r w:rsidR="00D90C1F" w:rsidRPr="00557959">
            <w:rPr>
              <w:rStyle w:val="Hipervnculo"/>
              <w:rFonts w:ascii="Times New Roman" w:hAnsi="Times New Roman" w:cs="Times New Roman"/>
              <w:b/>
              <w:bCs/>
              <w:noProof/>
              <w:rPrChange w:id="721" w:author="Microsoft Office User" w:date="2021-08-13T16:26:00Z">
                <w:rPr>
                  <w:rStyle w:val="Hipervnculo"/>
                  <w:rFonts w:ascii="Cambria" w:hAnsi="Cambria"/>
                  <w:b/>
                  <w:bCs/>
                  <w:noProof/>
                </w:rPr>
              </w:rPrChange>
            </w:rPr>
            <w:t>Servicios de  de IaaS</w:t>
          </w:r>
          <w:r w:rsidR="00D90C1F" w:rsidRPr="00557959">
            <w:rPr>
              <w:rFonts w:ascii="Times New Roman" w:hAnsi="Times New Roman" w:cs="Times New Roman"/>
              <w:noProof/>
              <w:webHidden/>
              <w:rPrChange w:id="722" w:author="Microsoft Office User" w:date="2021-08-13T16:26:00Z">
                <w:rPr>
                  <w:noProof/>
                  <w:webHidden/>
                </w:rPr>
              </w:rPrChange>
            </w:rPr>
            <w:tab/>
          </w:r>
          <w:r w:rsidR="00D90C1F" w:rsidRPr="00557959">
            <w:rPr>
              <w:rFonts w:ascii="Times New Roman" w:hAnsi="Times New Roman" w:cs="Times New Roman"/>
              <w:noProof/>
              <w:webHidden/>
              <w:rPrChange w:id="723" w:author="Microsoft Office User" w:date="2021-08-13T16:26:00Z">
                <w:rPr>
                  <w:noProof/>
                  <w:webHidden/>
                </w:rPr>
              </w:rPrChange>
            </w:rPr>
            <w:fldChar w:fldCharType="begin"/>
          </w:r>
          <w:r w:rsidR="00D90C1F" w:rsidRPr="00557959">
            <w:rPr>
              <w:rFonts w:ascii="Times New Roman" w:hAnsi="Times New Roman" w:cs="Times New Roman"/>
              <w:noProof/>
              <w:webHidden/>
              <w:rPrChange w:id="724" w:author="Microsoft Office User" w:date="2021-08-13T16:26:00Z">
                <w:rPr>
                  <w:noProof/>
                  <w:webHidden/>
                </w:rPr>
              </w:rPrChange>
            </w:rPr>
            <w:instrText xml:space="preserve"> PAGEREF _Toc73953043 \h </w:instrText>
          </w:r>
          <w:r w:rsidR="00D90C1F" w:rsidRPr="00557959">
            <w:rPr>
              <w:rFonts w:ascii="Times New Roman" w:hAnsi="Times New Roman" w:cs="Times New Roman"/>
              <w:noProof/>
              <w:webHidden/>
              <w:rPrChange w:id="725" w:author="Microsoft Office User" w:date="2021-08-13T16:26:00Z">
                <w:rPr>
                  <w:noProof/>
                  <w:webHidden/>
                </w:rPr>
              </w:rPrChange>
            </w:rPr>
          </w:r>
          <w:r w:rsidR="00D90C1F" w:rsidRPr="00557959">
            <w:rPr>
              <w:rFonts w:ascii="Times New Roman" w:hAnsi="Times New Roman" w:cs="Times New Roman"/>
              <w:noProof/>
              <w:webHidden/>
              <w:rPrChange w:id="726" w:author="Microsoft Office User" w:date="2021-08-13T16:26:00Z">
                <w:rPr>
                  <w:noProof/>
                  <w:webHidden/>
                </w:rPr>
              </w:rPrChange>
            </w:rPr>
            <w:fldChar w:fldCharType="separate"/>
          </w:r>
          <w:r w:rsidR="00F3635D" w:rsidRPr="00557959">
            <w:rPr>
              <w:rFonts w:ascii="Times New Roman" w:hAnsi="Times New Roman" w:cs="Times New Roman"/>
              <w:noProof/>
              <w:webHidden/>
              <w:rPrChange w:id="727" w:author="Microsoft Office User" w:date="2021-08-13T16:26:00Z">
                <w:rPr>
                  <w:noProof/>
                  <w:webHidden/>
                </w:rPr>
              </w:rPrChange>
            </w:rPr>
            <w:t>25</w:t>
          </w:r>
          <w:r w:rsidR="00D90C1F" w:rsidRPr="00557959">
            <w:rPr>
              <w:rFonts w:ascii="Times New Roman" w:hAnsi="Times New Roman" w:cs="Times New Roman"/>
              <w:noProof/>
              <w:webHidden/>
              <w:rPrChange w:id="728" w:author="Microsoft Office User" w:date="2021-08-13T16:26:00Z">
                <w:rPr>
                  <w:noProof/>
                  <w:webHidden/>
                </w:rPr>
              </w:rPrChange>
            </w:rPr>
            <w:fldChar w:fldCharType="end"/>
          </w:r>
          <w:r w:rsidRPr="00557959">
            <w:rPr>
              <w:rFonts w:ascii="Times New Roman" w:hAnsi="Times New Roman" w:cs="Times New Roman"/>
              <w:noProof/>
              <w:rPrChange w:id="729" w:author="Microsoft Office User" w:date="2021-08-13T16:26:00Z">
                <w:rPr>
                  <w:noProof/>
                </w:rPr>
              </w:rPrChange>
            </w:rPr>
            <w:fldChar w:fldCharType="end"/>
          </w:r>
        </w:p>
        <w:p w14:paraId="5D70B967" w14:textId="6D08AA23" w:rsidR="00D90C1F" w:rsidRPr="00557959" w:rsidRDefault="00665613">
          <w:pPr>
            <w:pStyle w:val="TDC3"/>
            <w:tabs>
              <w:tab w:val="right" w:leader="dot" w:pos="10070"/>
            </w:tabs>
            <w:rPr>
              <w:rFonts w:ascii="Times New Roman" w:eastAsiaTheme="minorEastAsia" w:hAnsi="Times New Roman" w:cs="Times New Roman"/>
              <w:noProof/>
              <w:lang w:eastAsia="es-MX"/>
              <w:rPrChange w:id="730" w:author="Microsoft Office User" w:date="2021-08-13T16:26:00Z">
                <w:rPr>
                  <w:rFonts w:eastAsiaTheme="minorEastAsia"/>
                  <w:noProof/>
                  <w:lang w:eastAsia="es-MX"/>
                </w:rPr>
              </w:rPrChange>
            </w:rPr>
          </w:pPr>
          <w:r w:rsidRPr="00557959">
            <w:rPr>
              <w:rFonts w:ascii="Times New Roman" w:hAnsi="Times New Roman" w:cs="Times New Roman"/>
              <w:rPrChange w:id="731" w:author="Microsoft Office User" w:date="2021-08-13T16:26:00Z">
                <w:rPr/>
              </w:rPrChange>
            </w:rPr>
            <w:fldChar w:fldCharType="begin"/>
          </w:r>
          <w:r w:rsidRPr="00557959">
            <w:rPr>
              <w:rFonts w:ascii="Times New Roman" w:hAnsi="Times New Roman" w:cs="Times New Roman"/>
              <w:rPrChange w:id="732" w:author="Microsoft Office User" w:date="2021-08-13T16:26:00Z">
                <w:rPr/>
              </w:rPrChange>
            </w:rPr>
            <w:instrText xml:space="preserve"> HYPERLINK \l "_Toc73953044" </w:instrText>
          </w:r>
          <w:r w:rsidRPr="00557959">
            <w:rPr>
              <w:rFonts w:ascii="Times New Roman" w:hAnsi="Times New Roman" w:cs="Times New Roman"/>
              <w:rPrChange w:id="733" w:author="Microsoft Office User" w:date="2021-08-13T16:26:00Z">
                <w:rPr/>
              </w:rPrChange>
            </w:rPr>
            <w:fldChar w:fldCharType="separate"/>
          </w:r>
          <w:r w:rsidR="00D90C1F" w:rsidRPr="00557959">
            <w:rPr>
              <w:rStyle w:val="Hipervnculo"/>
              <w:rFonts w:ascii="Times New Roman" w:hAnsi="Times New Roman" w:cs="Times New Roman"/>
              <w:b/>
              <w:bCs/>
              <w:noProof/>
              <w:rPrChange w:id="734" w:author="Microsoft Office User" w:date="2021-08-13T16:26:00Z">
                <w:rPr>
                  <w:rStyle w:val="Hipervnculo"/>
                  <w:b/>
                  <w:bCs/>
                  <w:noProof/>
                </w:rPr>
              </w:rPrChange>
            </w:rPr>
            <w:t>Almacenamiento, copias de seguridad y recuperación</w:t>
          </w:r>
          <w:r w:rsidR="00D90C1F" w:rsidRPr="00557959">
            <w:rPr>
              <w:rFonts w:ascii="Times New Roman" w:hAnsi="Times New Roman" w:cs="Times New Roman"/>
              <w:noProof/>
              <w:webHidden/>
              <w:rPrChange w:id="735" w:author="Microsoft Office User" w:date="2021-08-13T16:26:00Z">
                <w:rPr>
                  <w:noProof/>
                  <w:webHidden/>
                </w:rPr>
              </w:rPrChange>
            </w:rPr>
            <w:tab/>
          </w:r>
          <w:r w:rsidR="00D90C1F" w:rsidRPr="00557959">
            <w:rPr>
              <w:rFonts w:ascii="Times New Roman" w:hAnsi="Times New Roman" w:cs="Times New Roman"/>
              <w:noProof/>
              <w:webHidden/>
              <w:rPrChange w:id="736" w:author="Microsoft Office User" w:date="2021-08-13T16:26:00Z">
                <w:rPr>
                  <w:noProof/>
                  <w:webHidden/>
                </w:rPr>
              </w:rPrChange>
            </w:rPr>
            <w:fldChar w:fldCharType="begin"/>
          </w:r>
          <w:r w:rsidR="00D90C1F" w:rsidRPr="00557959">
            <w:rPr>
              <w:rFonts w:ascii="Times New Roman" w:hAnsi="Times New Roman" w:cs="Times New Roman"/>
              <w:noProof/>
              <w:webHidden/>
              <w:rPrChange w:id="737" w:author="Microsoft Office User" w:date="2021-08-13T16:26:00Z">
                <w:rPr>
                  <w:noProof/>
                  <w:webHidden/>
                </w:rPr>
              </w:rPrChange>
            </w:rPr>
            <w:instrText xml:space="preserve"> PAGEREF _Toc73953044 \h </w:instrText>
          </w:r>
          <w:r w:rsidR="00D90C1F" w:rsidRPr="00557959">
            <w:rPr>
              <w:rFonts w:ascii="Times New Roman" w:hAnsi="Times New Roman" w:cs="Times New Roman"/>
              <w:noProof/>
              <w:webHidden/>
              <w:rPrChange w:id="738" w:author="Microsoft Office User" w:date="2021-08-13T16:26:00Z">
                <w:rPr>
                  <w:noProof/>
                  <w:webHidden/>
                </w:rPr>
              </w:rPrChange>
            </w:rPr>
          </w:r>
          <w:r w:rsidR="00D90C1F" w:rsidRPr="00557959">
            <w:rPr>
              <w:rFonts w:ascii="Times New Roman" w:hAnsi="Times New Roman" w:cs="Times New Roman"/>
              <w:noProof/>
              <w:webHidden/>
              <w:rPrChange w:id="739" w:author="Microsoft Office User" w:date="2021-08-13T16:26:00Z">
                <w:rPr>
                  <w:noProof/>
                  <w:webHidden/>
                </w:rPr>
              </w:rPrChange>
            </w:rPr>
            <w:fldChar w:fldCharType="separate"/>
          </w:r>
          <w:r w:rsidR="00F3635D" w:rsidRPr="00557959">
            <w:rPr>
              <w:rFonts w:ascii="Times New Roman" w:hAnsi="Times New Roman" w:cs="Times New Roman"/>
              <w:noProof/>
              <w:webHidden/>
              <w:rPrChange w:id="740" w:author="Microsoft Office User" w:date="2021-08-13T16:26:00Z">
                <w:rPr>
                  <w:noProof/>
                  <w:webHidden/>
                </w:rPr>
              </w:rPrChange>
            </w:rPr>
            <w:t>25</w:t>
          </w:r>
          <w:r w:rsidR="00D90C1F" w:rsidRPr="00557959">
            <w:rPr>
              <w:rFonts w:ascii="Times New Roman" w:hAnsi="Times New Roman" w:cs="Times New Roman"/>
              <w:noProof/>
              <w:webHidden/>
              <w:rPrChange w:id="741" w:author="Microsoft Office User" w:date="2021-08-13T16:26:00Z">
                <w:rPr>
                  <w:noProof/>
                  <w:webHidden/>
                </w:rPr>
              </w:rPrChange>
            </w:rPr>
            <w:fldChar w:fldCharType="end"/>
          </w:r>
          <w:r w:rsidRPr="00557959">
            <w:rPr>
              <w:rFonts w:ascii="Times New Roman" w:hAnsi="Times New Roman" w:cs="Times New Roman"/>
              <w:noProof/>
              <w:rPrChange w:id="742" w:author="Microsoft Office User" w:date="2021-08-13T16:26:00Z">
                <w:rPr>
                  <w:noProof/>
                </w:rPr>
              </w:rPrChange>
            </w:rPr>
            <w:fldChar w:fldCharType="end"/>
          </w:r>
        </w:p>
        <w:p w14:paraId="48859BB4" w14:textId="793626AD" w:rsidR="00D90C1F" w:rsidRPr="00557959" w:rsidRDefault="00665613">
          <w:pPr>
            <w:pStyle w:val="TDC3"/>
            <w:tabs>
              <w:tab w:val="right" w:leader="dot" w:pos="10070"/>
            </w:tabs>
            <w:rPr>
              <w:rFonts w:ascii="Times New Roman" w:eastAsiaTheme="minorEastAsia" w:hAnsi="Times New Roman" w:cs="Times New Roman"/>
              <w:noProof/>
              <w:lang w:eastAsia="es-MX"/>
              <w:rPrChange w:id="743" w:author="Microsoft Office User" w:date="2021-08-13T16:26:00Z">
                <w:rPr>
                  <w:rFonts w:eastAsiaTheme="minorEastAsia"/>
                  <w:noProof/>
                  <w:lang w:eastAsia="es-MX"/>
                </w:rPr>
              </w:rPrChange>
            </w:rPr>
          </w:pPr>
          <w:r w:rsidRPr="00557959">
            <w:rPr>
              <w:rFonts w:ascii="Times New Roman" w:hAnsi="Times New Roman" w:cs="Times New Roman"/>
              <w:rPrChange w:id="744" w:author="Microsoft Office User" w:date="2021-08-13T16:26:00Z">
                <w:rPr/>
              </w:rPrChange>
            </w:rPr>
            <w:fldChar w:fldCharType="begin"/>
          </w:r>
          <w:r w:rsidRPr="00557959">
            <w:rPr>
              <w:rFonts w:ascii="Times New Roman" w:hAnsi="Times New Roman" w:cs="Times New Roman"/>
              <w:rPrChange w:id="745" w:author="Microsoft Office User" w:date="2021-08-13T16:26:00Z">
                <w:rPr/>
              </w:rPrChange>
            </w:rPr>
            <w:instrText xml:space="preserve"> HYPERLINK \l "_Toc73953045" </w:instrText>
          </w:r>
          <w:r w:rsidRPr="00557959">
            <w:rPr>
              <w:rFonts w:ascii="Times New Roman" w:hAnsi="Times New Roman" w:cs="Times New Roman"/>
              <w:rPrChange w:id="746" w:author="Microsoft Office User" w:date="2021-08-13T16:26:00Z">
                <w:rPr/>
              </w:rPrChange>
            </w:rPr>
            <w:fldChar w:fldCharType="separate"/>
          </w:r>
          <w:r w:rsidR="00D90C1F" w:rsidRPr="00557959">
            <w:rPr>
              <w:rStyle w:val="Hipervnculo"/>
              <w:rFonts w:ascii="Times New Roman" w:hAnsi="Times New Roman" w:cs="Times New Roman"/>
              <w:b/>
              <w:bCs/>
              <w:noProof/>
              <w:rPrChange w:id="747" w:author="Microsoft Office User" w:date="2021-08-13T16:26:00Z">
                <w:rPr>
                  <w:rStyle w:val="Hipervnculo"/>
                  <w:b/>
                  <w:bCs/>
                  <w:noProof/>
                </w:rPr>
              </w:rPrChange>
            </w:rPr>
            <w:t>Informática de alto rendimiento</w:t>
          </w:r>
          <w:r w:rsidR="00D90C1F" w:rsidRPr="00557959">
            <w:rPr>
              <w:rFonts w:ascii="Times New Roman" w:hAnsi="Times New Roman" w:cs="Times New Roman"/>
              <w:noProof/>
              <w:webHidden/>
              <w:rPrChange w:id="748" w:author="Microsoft Office User" w:date="2021-08-13T16:26:00Z">
                <w:rPr>
                  <w:noProof/>
                  <w:webHidden/>
                </w:rPr>
              </w:rPrChange>
            </w:rPr>
            <w:tab/>
          </w:r>
          <w:r w:rsidR="00D90C1F" w:rsidRPr="00557959">
            <w:rPr>
              <w:rFonts w:ascii="Times New Roman" w:hAnsi="Times New Roman" w:cs="Times New Roman"/>
              <w:noProof/>
              <w:webHidden/>
              <w:rPrChange w:id="749" w:author="Microsoft Office User" w:date="2021-08-13T16:26:00Z">
                <w:rPr>
                  <w:noProof/>
                  <w:webHidden/>
                </w:rPr>
              </w:rPrChange>
            </w:rPr>
            <w:fldChar w:fldCharType="begin"/>
          </w:r>
          <w:r w:rsidR="00D90C1F" w:rsidRPr="00557959">
            <w:rPr>
              <w:rFonts w:ascii="Times New Roman" w:hAnsi="Times New Roman" w:cs="Times New Roman"/>
              <w:noProof/>
              <w:webHidden/>
              <w:rPrChange w:id="750" w:author="Microsoft Office User" w:date="2021-08-13T16:26:00Z">
                <w:rPr>
                  <w:noProof/>
                  <w:webHidden/>
                </w:rPr>
              </w:rPrChange>
            </w:rPr>
            <w:instrText xml:space="preserve"> PAGEREF _Toc73953045 \h </w:instrText>
          </w:r>
          <w:r w:rsidR="00D90C1F" w:rsidRPr="00557959">
            <w:rPr>
              <w:rFonts w:ascii="Times New Roman" w:hAnsi="Times New Roman" w:cs="Times New Roman"/>
              <w:noProof/>
              <w:webHidden/>
              <w:rPrChange w:id="751" w:author="Microsoft Office User" w:date="2021-08-13T16:26:00Z">
                <w:rPr>
                  <w:noProof/>
                  <w:webHidden/>
                </w:rPr>
              </w:rPrChange>
            </w:rPr>
          </w:r>
          <w:r w:rsidR="00D90C1F" w:rsidRPr="00557959">
            <w:rPr>
              <w:rFonts w:ascii="Times New Roman" w:hAnsi="Times New Roman" w:cs="Times New Roman"/>
              <w:noProof/>
              <w:webHidden/>
              <w:rPrChange w:id="752" w:author="Microsoft Office User" w:date="2021-08-13T16:26:00Z">
                <w:rPr>
                  <w:noProof/>
                  <w:webHidden/>
                </w:rPr>
              </w:rPrChange>
            </w:rPr>
            <w:fldChar w:fldCharType="separate"/>
          </w:r>
          <w:r w:rsidR="00F3635D" w:rsidRPr="00557959">
            <w:rPr>
              <w:rFonts w:ascii="Times New Roman" w:hAnsi="Times New Roman" w:cs="Times New Roman"/>
              <w:noProof/>
              <w:webHidden/>
              <w:rPrChange w:id="753" w:author="Microsoft Office User" w:date="2021-08-13T16:26:00Z">
                <w:rPr>
                  <w:noProof/>
                  <w:webHidden/>
                </w:rPr>
              </w:rPrChange>
            </w:rPr>
            <w:t>25</w:t>
          </w:r>
          <w:r w:rsidR="00D90C1F" w:rsidRPr="00557959">
            <w:rPr>
              <w:rFonts w:ascii="Times New Roman" w:hAnsi="Times New Roman" w:cs="Times New Roman"/>
              <w:noProof/>
              <w:webHidden/>
              <w:rPrChange w:id="754" w:author="Microsoft Office User" w:date="2021-08-13T16:26:00Z">
                <w:rPr>
                  <w:noProof/>
                  <w:webHidden/>
                </w:rPr>
              </w:rPrChange>
            </w:rPr>
            <w:fldChar w:fldCharType="end"/>
          </w:r>
          <w:r w:rsidRPr="00557959">
            <w:rPr>
              <w:rFonts w:ascii="Times New Roman" w:hAnsi="Times New Roman" w:cs="Times New Roman"/>
              <w:noProof/>
              <w:rPrChange w:id="755" w:author="Microsoft Office User" w:date="2021-08-13T16:26:00Z">
                <w:rPr>
                  <w:noProof/>
                </w:rPr>
              </w:rPrChange>
            </w:rPr>
            <w:fldChar w:fldCharType="end"/>
          </w:r>
        </w:p>
        <w:p w14:paraId="48B328D3" w14:textId="66296544" w:rsidR="00D90C1F" w:rsidRPr="00557959" w:rsidRDefault="00665613">
          <w:pPr>
            <w:pStyle w:val="TDC3"/>
            <w:tabs>
              <w:tab w:val="right" w:leader="dot" w:pos="10070"/>
            </w:tabs>
            <w:rPr>
              <w:rFonts w:ascii="Times New Roman" w:eastAsiaTheme="minorEastAsia" w:hAnsi="Times New Roman" w:cs="Times New Roman"/>
              <w:noProof/>
              <w:lang w:eastAsia="es-MX"/>
              <w:rPrChange w:id="756" w:author="Microsoft Office User" w:date="2021-08-13T16:26:00Z">
                <w:rPr>
                  <w:rFonts w:eastAsiaTheme="minorEastAsia"/>
                  <w:noProof/>
                  <w:lang w:eastAsia="es-MX"/>
                </w:rPr>
              </w:rPrChange>
            </w:rPr>
          </w:pPr>
          <w:r w:rsidRPr="00557959">
            <w:rPr>
              <w:rFonts w:ascii="Times New Roman" w:hAnsi="Times New Roman" w:cs="Times New Roman"/>
              <w:rPrChange w:id="757" w:author="Microsoft Office User" w:date="2021-08-13T16:26:00Z">
                <w:rPr/>
              </w:rPrChange>
            </w:rPr>
            <w:fldChar w:fldCharType="begin"/>
          </w:r>
          <w:r w:rsidRPr="00557959">
            <w:rPr>
              <w:rFonts w:ascii="Times New Roman" w:hAnsi="Times New Roman" w:cs="Times New Roman"/>
              <w:rPrChange w:id="758" w:author="Microsoft Office User" w:date="2021-08-13T16:26:00Z">
                <w:rPr/>
              </w:rPrChange>
            </w:rPr>
            <w:instrText xml:space="preserve"> HYPERLINK \l "_Toc73953046" </w:instrText>
          </w:r>
          <w:r w:rsidRPr="00557959">
            <w:rPr>
              <w:rFonts w:ascii="Times New Roman" w:hAnsi="Times New Roman" w:cs="Times New Roman"/>
              <w:rPrChange w:id="759" w:author="Microsoft Office User" w:date="2021-08-13T16:26:00Z">
                <w:rPr/>
              </w:rPrChange>
            </w:rPr>
            <w:fldChar w:fldCharType="separate"/>
          </w:r>
          <w:r w:rsidR="00D90C1F" w:rsidRPr="00557959">
            <w:rPr>
              <w:rStyle w:val="Hipervnculo"/>
              <w:rFonts w:ascii="Times New Roman" w:hAnsi="Times New Roman" w:cs="Times New Roman"/>
              <w:b/>
              <w:bCs/>
              <w:noProof/>
              <w:rPrChange w:id="760" w:author="Microsoft Office User" w:date="2021-08-13T16:26:00Z">
                <w:rPr>
                  <w:rStyle w:val="Hipervnculo"/>
                  <w:b/>
                  <w:bCs/>
                  <w:noProof/>
                </w:rPr>
              </w:rPrChange>
            </w:rPr>
            <w:t>Reduce los gastos de capital y optimiza los costos</w:t>
          </w:r>
          <w:r w:rsidR="00D90C1F" w:rsidRPr="00557959">
            <w:rPr>
              <w:rFonts w:ascii="Times New Roman" w:hAnsi="Times New Roman" w:cs="Times New Roman"/>
              <w:noProof/>
              <w:webHidden/>
              <w:rPrChange w:id="761" w:author="Microsoft Office User" w:date="2021-08-13T16:26:00Z">
                <w:rPr>
                  <w:noProof/>
                  <w:webHidden/>
                </w:rPr>
              </w:rPrChange>
            </w:rPr>
            <w:tab/>
          </w:r>
          <w:r w:rsidR="00D90C1F" w:rsidRPr="00557959">
            <w:rPr>
              <w:rFonts w:ascii="Times New Roman" w:hAnsi="Times New Roman" w:cs="Times New Roman"/>
              <w:noProof/>
              <w:webHidden/>
              <w:rPrChange w:id="762" w:author="Microsoft Office User" w:date="2021-08-13T16:26:00Z">
                <w:rPr>
                  <w:noProof/>
                  <w:webHidden/>
                </w:rPr>
              </w:rPrChange>
            </w:rPr>
            <w:fldChar w:fldCharType="begin"/>
          </w:r>
          <w:r w:rsidR="00D90C1F" w:rsidRPr="00557959">
            <w:rPr>
              <w:rFonts w:ascii="Times New Roman" w:hAnsi="Times New Roman" w:cs="Times New Roman"/>
              <w:noProof/>
              <w:webHidden/>
              <w:rPrChange w:id="763" w:author="Microsoft Office User" w:date="2021-08-13T16:26:00Z">
                <w:rPr>
                  <w:noProof/>
                  <w:webHidden/>
                </w:rPr>
              </w:rPrChange>
            </w:rPr>
            <w:instrText xml:space="preserve"> PAGEREF _Toc73953046 \h </w:instrText>
          </w:r>
          <w:r w:rsidR="00D90C1F" w:rsidRPr="00557959">
            <w:rPr>
              <w:rFonts w:ascii="Times New Roman" w:hAnsi="Times New Roman" w:cs="Times New Roman"/>
              <w:noProof/>
              <w:webHidden/>
              <w:rPrChange w:id="764" w:author="Microsoft Office User" w:date="2021-08-13T16:26:00Z">
                <w:rPr>
                  <w:noProof/>
                  <w:webHidden/>
                </w:rPr>
              </w:rPrChange>
            </w:rPr>
          </w:r>
          <w:r w:rsidR="00D90C1F" w:rsidRPr="00557959">
            <w:rPr>
              <w:rFonts w:ascii="Times New Roman" w:hAnsi="Times New Roman" w:cs="Times New Roman"/>
              <w:noProof/>
              <w:webHidden/>
              <w:rPrChange w:id="765" w:author="Microsoft Office User" w:date="2021-08-13T16:26:00Z">
                <w:rPr>
                  <w:noProof/>
                  <w:webHidden/>
                </w:rPr>
              </w:rPrChange>
            </w:rPr>
            <w:fldChar w:fldCharType="separate"/>
          </w:r>
          <w:r w:rsidR="00F3635D" w:rsidRPr="00557959">
            <w:rPr>
              <w:rFonts w:ascii="Times New Roman" w:hAnsi="Times New Roman" w:cs="Times New Roman"/>
              <w:noProof/>
              <w:webHidden/>
              <w:rPrChange w:id="766" w:author="Microsoft Office User" w:date="2021-08-13T16:26:00Z">
                <w:rPr>
                  <w:noProof/>
                  <w:webHidden/>
                </w:rPr>
              </w:rPrChange>
            </w:rPr>
            <w:t>25</w:t>
          </w:r>
          <w:r w:rsidR="00D90C1F" w:rsidRPr="00557959">
            <w:rPr>
              <w:rFonts w:ascii="Times New Roman" w:hAnsi="Times New Roman" w:cs="Times New Roman"/>
              <w:noProof/>
              <w:webHidden/>
              <w:rPrChange w:id="767" w:author="Microsoft Office User" w:date="2021-08-13T16:26:00Z">
                <w:rPr>
                  <w:noProof/>
                  <w:webHidden/>
                </w:rPr>
              </w:rPrChange>
            </w:rPr>
            <w:fldChar w:fldCharType="end"/>
          </w:r>
          <w:r w:rsidRPr="00557959">
            <w:rPr>
              <w:rFonts w:ascii="Times New Roman" w:hAnsi="Times New Roman" w:cs="Times New Roman"/>
              <w:noProof/>
              <w:rPrChange w:id="768" w:author="Microsoft Office User" w:date="2021-08-13T16:26:00Z">
                <w:rPr>
                  <w:noProof/>
                </w:rPr>
              </w:rPrChange>
            </w:rPr>
            <w:fldChar w:fldCharType="end"/>
          </w:r>
        </w:p>
        <w:p w14:paraId="1C31F7BA" w14:textId="50E11A8B" w:rsidR="00D90C1F" w:rsidRPr="00557959" w:rsidRDefault="00665613">
          <w:pPr>
            <w:pStyle w:val="TDC3"/>
            <w:tabs>
              <w:tab w:val="right" w:leader="dot" w:pos="10070"/>
            </w:tabs>
            <w:rPr>
              <w:rFonts w:ascii="Times New Roman" w:eastAsiaTheme="minorEastAsia" w:hAnsi="Times New Roman" w:cs="Times New Roman"/>
              <w:noProof/>
              <w:lang w:eastAsia="es-MX"/>
              <w:rPrChange w:id="769" w:author="Microsoft Office User" w:date="2021-08-13T16:26:00Z">
                <w:rPr>
                  <w:rFonts w:eastAsiaTheme="minorEastAsia"/>
                  <w:noProof/>
                  <w:lang w:eastAsia="es-MX"/>
                </w:rPr>
              </w:rPrChange>
            </w:rPr>
          </w:pPr>
          <w:r w:rsidRPr="00557959">
            <w:rPr>
              <w:rFonts w:ascii="Times New Roman" w:hAnsi="Times New Roman" w:cs="Times New Roman"/>
              <w:rPrChange w:id="770" w:author="Microsoft Office User" w:date="2021-08-13T16:26:00Z">
                <w:rPr/>
              </w:rPrChange>
            </w:rPr>
            <w:fldChar w:fldCharType="begin"/>
          </w:r>
          <w:r w:rsidRPr="00557959">
            <w:rPr>
              <w:rFonts w:ascii="Times New Roman" w:hAnsi="Times New Roman" w:cs="Times New Roman"/>
              <w:rPrChange w:id="771" w:author="Microsoft Office User" w:date="2021-08-13T16:26:00Z">
                <w:rPr/>
              </w:rPrChange>
            </w:rPr>
            <w:instrText xml:space="preserve"> HYPERLINK \l "_Toc73953047" </w:instrText>
          </w:r>
          <w:r w:rsidRPr="00557959">
            <w:rPr>
              <w:rFonts w:ascii="Times New Roman" w:hAnsi="Times New Roman" w:cs="Times New Roman"/>
              <w:rPrChange w:id="772" w:author="Microsoft Office User" w:date="2021-08-13T16:26:00Z">
                <w:rPr/>
              </w:rPrChange>
            </w:rPr>
            <w:fldChar w:fldCharType="separate"/>
          </w:r>
          <w:r w:rsidR="00D90C1F" w:rsidRPr="00557959">
            <w:rPr>
              <w:rStyle w:val="Hipervnculo"/>
              <w:rFonts w:ascii="Times New Roman" w:hAnsi="Times New Roman" w:cs="Times New Roman"/>
              <w:b/>
              <w:bCs/>
              <w:noProof/>
              <w:rPrChange w:id="773" w:author="Microsoft Office User" w:date="2021-08-13T16:26:00Z">
                <w:rPr>
                  <w:rStyle w:val="Hipervnculo"/>
                  <w:b/>
                  <w:bCs/>
                  <w:noProof/>
                </w:rPr>
              </w:rPrChange>
            </w:rPr>
            <w:t>Aumenta la escala y el rendimiento de las cargas de trabajo de TI</w:t>
          </w:r>
          <w:r w:rsidR="00D90C1F" w:rsidRPr="00557959">
            <w:rPr>
              <w:rFonts w:ascii="Times New Roman" w:hAnsi="Times New Roman" w:cs="Times New Roman"/>
              <w:noProof/>
              <w:webHidden/>
              <w:rPrChange w:id="774" w:author="Microsoft Office User" w:date="2021-08-13T16:26:00Z">
                <w:rPr>
                  <w:noProof/>
                  <w:webHidden/>
                </w:rPr>
              </w:rPrChange>
            </w:rPr>
            <w:tab/>
          </w:r>
          <w:r w:rsidR="00D90C1F" w:rsidRPr="00557959">
            <w:rPr>
              <w:rFonts w:ascii="Times New Roman" w:hAnsi="Times New Roman" w:cs="Times New Roman"/>
              <w:noProof/>
              <w:webHidden/>
              <w:rPrChange w:id="775" w:author="Microsoft Office User" w:date="2021-08-13T16:26:00Z">
                <w:rPr>
                  <w:noProof/>
                  <w:webHidden/>
                </w:rPr>
              </w:rPrChange>
            </w:rPr>
            <w:fldChar w:fldCharType="begin"/>
          </w:r>
          <w:r w:rsidR="00D90C1F" w:rsidRPr="00557959">
            <w:rPr>
              <w:rFonts w:ascii="Times New Roman" w:hAnsi="Times New Roman" w:cs="Times New Roman"/>
              <w:noProof/>
              <w:webHidden/>
              <w:rPrChange w:id="776" w:author="Microsoft Office User" w:date="2021-08-13T16:26:00Z">
                <w:rPr>
                  <w:noProof/>
                  <w:webHidden/>
                </w:rPr>
              </w:rPrChange>
            </w:rPr>
            <w:instrText xml:space="preserve"> PAGEREF _Toc73953047 \h </w:instrText>
          </w:r>
          <w:r w:rsidR="00D90C1F" w:rsidRPr="00557959">
            <w:rPr>
              <w:rFonts w:ascii="Times New Roman" w:hAnsi="Times New Roman" w:cs="Times New Roman"/>
              <w:noProof/>
              <w:webHidden/>
              <w:rPrChange w:id="777" w:author="Microsoft Office User" w:date="2021-08-13T16:26:00Z">
                <w:rPr>
                  <w:noProof/>
                  <w:webHidden/>
                </w:rPr>
              </w:rPrChange>
            </w:rPr>
          </w:r>
          <w:r w:rsidR="00D90C1F" w:rsidRPr="00557959">
            <w:rPr>
              <w:rFonts w:ascii="Times New Roman" w:hAnsi="Times New Roman" w:cs="Times New Roman"/>
              <w:noProof/>
              <w:webHidden/>
              <w:rPrChange w:id="778" w:author="Microsoft Office User" w:date="2021-08-13T16:26:00Z">
                <w:rPr>
                  <w:noProof/>
                  <w:webHidden/>
                </w:rPr>
              </w:rPrChange>
            </w:rPr>
            <w:fldChar w:fldCharType="separate"/>
          </w:r>
          <w:r w:rsidR="00F3635D" w:rsidRPr="00557959">
            <w:rPr>
              <w:rFonts w:ascii="Times New Roman" w:hAnsi="Times New Roman" w:cs="Times New Roman"/>
              <w:noProof/>
              <w:webHidden/>
              <w:rPrChange w:id="779" w:author="Microsoft Office User" w:date="2021-08-13T16:26:00Z">
                <w:rPr>
                  <w:noProof/>
                  <w:webHidden/>
                </w:rPr>
              </w:rPrChange>
            </w:rPr>
            <w:t>25</w:t>
          </w:r>
          <w:r w:rsidR="00D90C1F" w:rsidRPr="00557959">
            <w:rPr>
              <w:rFonts w:ascii="Times New Roman" w:hAnsi="Times New Roman" w:cs="Times New Roman"/>
              <w:noProof/>
              <w:webHidden/>
              <w:rPrChange w:id="780" w:author="Microsoft Office User" w:date="2021-08-13T16:26:00Z">
                <w:rPr>
                  <w:noProof/>
                  <w:webHidden/>
                </w:rPr>
              </w:rPrChange>
            </w:rPr>
            <w:fldChar w:fldCharType="end"/>
          </w:r>
          <w:r w:rsidRPr="00557959">
            <w:rPr>
              <w:rFonts w:ascii="Times New Roman" w:hAnsi="Times New Roman" w:cs="Times New Roman"/>
              <w:noProof/>
              <w:rPrChange w:id="781" w:author="Microsoft Office User" w:date="2021-08-13T16:26:00Z">
                <w:rPr>
                  <w:noProof/>
                </w:rPr>
              </w:rPrChange>
            </w:rPr>
            <w:fldChar w:fldCharType="end"/>
          </w:r>
        </w:p>
        <w:p w14:paraId="43F96294" w14:textId="7A4323E6" w:rsidR="00D90C1F" w:rsidRPr="00557959" w:rsidRDefault="00665613">
          <w:pPr>
            <w:pStyle w:val="TDC3"/>
            <w:tabs>
              <w:tab w:val="right" w:leader="dot" w:pos="10070"/>
            </w:tabs>
            <w:rPr>
              <w:rFonts w:ascii="Times New Roman" w:eastAsiaTheme="minorEastAsia" w:hAnsi="Times New Roman" w:cs="Times New Roman"/>
              <w:noProof/>
              <w:lang w:eastAsia="es-MX"/>
              <w:rPrChange w:id="782" w:author="Microsoft Office User" w:date="2021-08-13T16:26:00Z">
                <w:rPr>
                  <w:rFonts w:eastAsiaTheme="minorEastAsia"/>
                  <w:noProof/>
                  <w:lang w:eastAsia="es-MX"/>
                </w:rPr>
              </w:rPrChange>
            </w:rPr>
          </w:pPr>
          <w:r w:rsidRPr="00557959">
            <w:rPr>
              <w:rFonts w:ascii="Times New Roman" w:hAnsi="Times New Roman" w:cs="Times New Roman"/>
              <w:rPrChange w:id="783" w:author="Microsoft Office User" w:date="2021-08-13T16:26:00Z">
                <w:rPr/>
              </w:rPrChange>
            </w:rPr>
            <w:fldChar w:fldCharType="begin"/>
          </w:r>
          <w:r w:rsidRPr="00557959">
            <w:rPr>
              <w:rFonts w:ascii="Times New Roman" w:hAnsi="Times New Roman" w:cs="Times New Roman"/>
              <w:rPrChange w:id="784" w:author="Microsoft Office User" w:date="2021-08-13T16:26:00Z">
                <w:rPr/>
              </w:rPrChange>
            </w:rPr>
            <w:instrText xml:space="preserve"> HYPERLINK \l "_Toc73953048" </w:instrText>
          </w:r>
          <w:r w:rsidRPr="00557959">
            <w:rPr>
              <w:rFonts w:ascii="Times New Roman" w:hAnsi="Times New Roman" w:cs="Times New Roman"/>
              <w:rPrChange w:id="785" w:author="Microsoft Office User" w:date="2021-08-13T16:26:00Z">
                <w:rPr/>
              </w:rPrChange>
            </w:rPr>
            <w:fldChar w:fldCharType="separate"/>
          </w:r>
          <w:r w:rsidR="00D90C1F" w:rsidRPr="00557959">
            <w:rPr>
              <w:rStyle w:val="Hipervnculo"/>
              <w:rFonts w:ascii="Times New Roman" w:hAnsi="Times New Roman" w:cs="Times New Roman"/>
              <w:b/>
              <w:bCs/>
              <w:noProof/>
              <w:rPrChange w:id="786" w:author="Microsoft Office User" w:date="2021-08-13T16:26:00Z">
                <w:rPr>
                  <w:rStyle w:val="Hipervnculo"/>
                  <w:b/>
                  <w:bCs/>
                  <w:noProof/>
                </w:rPr>
              </w:rPrChange>
            </w:rPr>
            <w:t>Aumenta la estabilidad, la confiabilidad y la compatibilidad</w:t>
          </w:r>
          <w:r w:rsidR="00D90C1F" w:rsidRPr="00557959">
            <w:rPr>
              <w:rFonts w:ascii="Times New Roman" w:hAnsi="Times New Roman" w:cs="Times New Roman"/>
              <w:noProof/>
              <w:webHidden/>
              <w:rPrChange w:id="787" w:author="Microsoft Office User" w:date="2021-08-13T16:26:00Z">
                <w:rPr>
                  <w:noProof/>
                  <w:webHidden/>
                </w:rPr>
              </w:rPrChange>
            </w:rPr>
            <w:tab/>
          </w:r>
          <w:r w:rsidR="00D90C1F" w:rsidRPr="00557959">
            <w:rPr>
              <w:rFonts w:ascii="Times New Roman" w:hAnsi="Times New Roman" w:cs="Times New Roman"/>
              <w:noProof/>
              <w:webHidden/>
              <w:rPrChange w:id="788" w:author="Microsoft Office User" w:date="2021-08-13T16:26:00Z">
                <w:rPr>
                  <w:noProof/>
                  <w:webHidden/>
                </w:rPr>
              </w:rPrChange>
            </w:rPr>
            <w:fldChar w:fldCharType="begin"/>
          </w:r>
          <w:r w:rsidR="00D90C1F" w:rsidRPr="00557959">
            <w:rPr>
              <w:rFonts w:ascii="Times New Roman" w:hAnsi="Times New Roman" w:cs="Times New Roman"/>
              <w:noProof/>
              <w:webHidden/>
              <w:rPrChange w:id="789" w:author="Microsoft Office User" w:date="2021-08-13T16:26:00Z">
                <w:rPr>
                  <w:noProof/>
                  <w:webHidden/>
                </w:rPr>
              </w:rPrChange>
            </w:rPr>
            <w:instrText xml:space="preserve"> PAGEREF _Toc73953048 \h </w:instrText>
          </w:r>
          <w:r w:rsidR="00D90C1F" w:rsidRPr="00557959">
            <w:rPr>
              <w:rFonts w:ascii="Times New Roman" w:hAnsi="Times New Roman" w:cs="Times New Roman"/>
              <w:noProof/>
              <w:webHidden/>
              <w:rPrChange w:id="790" w:author="Microsoft Office User" w:date="2021-08-13T16:26:00Z">
                <w:rPr>
                  <w:noProof/>
                  <w:webHidden/>
                </w:rPr>
              </w:rPrChange>
            </w:rPr>
          </w:r>
          <w:r w:rsidR="00D90C1F" w:rsidRPr="00557959">
            <w:rPr>
              <w:rFonts w:ascii="Times New Roman" w:hAnsi="Times New Roman" w:cs="Times New Roman"/>
              <w:noProof/>
              <w:webHidden/>
              <w:rPrChange w:id="791" w:author="Microsoft Office User" w:date="2021-08-13T16:26:00Z">
                <w:rPr>
                  <w:noProof/>
                  <w:webHidden/>
                </w:rPr>
              </w:rPrChange>
            </w:rPr>
            <w:fldChar w:fldCharType="separate"/>
          </w:r>
          <w:r w:rsidR="00F3635D" w:rsidRPr="00557959">
            <w:rPr>
              <w:rFonts w:ascii="Times New Roman" w:hAnsi="Times New Roman" w:cs="Times New Roman"/>
              <w:noProof/>
              <w:webHidden/>
              <w:rPrChange w:id="792" w:author="Microsoft Office User" w:date="2021-08-13T16:26:00Z">
                <w:rPr>
                  <w:noProof/>
                  <w:webHidden/>
                </w:rPr>
              </w:rPrChange>
            </w:rPr>
            <w:t>25</w:t>
          </w:r>
          <w:r w:rsidR="00D90C1F" w:rsidRPr="00557959">
            <w:rPr>
              <w:rFonts w:ascii="Times New Roman" w:hAnsi="Times New Roman" w:cs="Times New Roman"/>
              <w:noProof/>
              <w:webHidden/>
              <w:rPrChange w:id="793" w:author="Microsoft Office User" w:date="2021-08-13T16:26:00Z">
                <w:rPr>
                  <w:noProof/>
                  <w:webHidden/>
                </w:rPr>
              </w:rPrChange>
            </w:rPr>
            <w:fldChar w:fldCharType="end"/>
          </w:r>
          <w:r w:rsidRPr="00557959">
            <w:rPr>
              <w:rFonts w:ascii="Times New Roman" w:hAnsi="Times New Roman" w:cs="Times New Roman"/>
              <w:noProof/>
              <w:rPrChange w:id="794" w:author="Microsoft Office User" w:date="2021-08-13T16:26:00Z">
                <w:rPr>
                  <w:noProof/>
                </w:rPr>
              </w:rPrChange>
            </w:rPr>
            <w:fldChar w:fldCharType="end"/>
          </w:r>
        </w:p>
        <w:p w14:paraId="51479098" w14:textId="7F7A23B6" w:rsidR="00D90C1F" w:rsidRPr="00557959" w:rsidRDefault="00665613">
          <w:pPr>
            <w:pStyle w:val="TDC2"/>
            <w:tabs>
              <w:tab w:val="right" w:leader="dot" w:pos="10070"/>
            </w:tabs>
            <w:rPr>
              <w:rFonts w:ascii="Times New Roman" w:eastAsiaTheme="minorEastAsia" w:hAnsi="Times New Roman" w:cs="Times New Roman"/>
              <w:noProof/>
              <w:lang w:eastAsia="es-MX"/>
              <w:rPrChange w:id="795" w:author="Microsoft Office User" w:date="2021-08-13T16:26:00Z">
                <w:rPr>
                  <w:rFonts w:eastAsiaTheme="minorEastAsia"/>
                  <w:noProof/>
                  <w:lang w:eastAsia="es-MX"/>
                </w:rPr>
              </w:rPrChange>
            </w:rPr>
          </w:pPr>
          <w:r w:rsidRPr="00557959">
            <w:rPr>
              <w:rFonts w:ascii="Times New Roman" w:hAnsi="Times New Roman" w:cs="Times New Roman"/>
              <w:rPrChange w:id="796" w:author="Microsoft Office User" w:date="2021-08-13T16:26:00Z">
                <w:rPr/>
              </w:rPrChange>
            </w:rPr>
            <w:fldChar w:fldCharType="begin"/>
          </w:r>
          <w:r w:rsidRPr="00557959">
            <w:rPr>
              <w:rFonts w:ascii="Times New Roman" w:hAnsi="Times New Roman" w:cs="Times New Roman"/>
              <w:rPrChange w:id="797" w:author="Microsoft Office User" w:date="2021-08-13T16:26:00Z">
                <w:rPr/>
              </w:rPrChange>
            </w:rPr>
            <w:instrText xml:space="preserve"> HYPERLINK \l "_Toc73953049" </w:instrText>
          </w:r>
          <w:r w:rsidRPr="00557959">
            <w:rPr>
              <w:rFonts w:ascii="Times New Roman" w:hAnsi="Times New Roman" w:cs="Times New Roman"/>
              <w:rPrChange w:id="798" w:author="Microsoft Office User" w:date="2021-08-13T16:26:00Z">
                <w:rPr/>
              </w:rPrChange>
            </w:rPr>
            <w:fldChar w:fldCharType="separate"/>
          </w:r>
          <w:r w:rsidR="00D90C1F" w:rsidRPr="00557959">
            <w:rPr>
              <w:rStyle w:val="Hipervnculo"/>
              <w:rFonts w:ascii="Times New Roman" w:hAnsi="Times New Roman" w:cs="Times New Roman"/>
              <w:b/>
              <w:bCs/>
              <w:noProof/>
              <w:rPrChange w:id="799" w:author="Microsoft Office User" w:date="2021-08-13T16:26:00Z">
                <w:rPr>
                  <w:rStyle w:val="Hipervnculo"/>
                  <w:b/>
                  <w:bCs/>
                  <w:noProof/>
                </w:rPr>
              </w:rPrChange>
            </w:rPr>
            <w:t>Servicios Web</w:t>
          </w:r>
          <w:r w:rsidR="00D90C1F" w:rsidRPr="00557959">
            <w:rPr>
              <w:rFonts w:ascii="Times New Roman" w:hAnsi="Times New Roman" w:cs="Times New Roman"/>
              <w:noProof/>
              <w:webHidden/>
              <w:rPrChange w:id="800" w:author="Microsoft Office User" w:date="2021-08-13T16:26:00Z">
                <w:rPr>
                  <w:noProof/>
                  <w:webHidden/>
                </w:rPr>
              </w:rPrChange>
            </w:rPr>
            <w:tab/>
          </w:r>
          <w:r w:rsidR="00D90C1F" w:rsidRPr="00557959">
            <w:rPr>
              <w:rFonts w:ascii="Times New Roman" w:hAnsi="Times New Roman" w:cs="Times New Roman"/>
              <w:noProof/>
              <w:webHidden/>
              <w:rPrChange w:id="801" w:author="Microsoft Office User" w:date="2021-08-13T16:26:00Z">
                <w:rPr>
                  <w:noProof/>
                  <w:webHidden/>
                </w:rPr>
              </w:rPrChange>
            </w:rPr>
            <w:fldChar w:fldCharType="begin"/>
          </w:r>
          <w:r w:rsidR="00D90C1F" w:rsidRPr="00557959">
            <w:rPr>
              <w:rFonts w:ascii="Times New Roman" w:hAnsi="Times New Roman" w:cs="Times New Roman"/>
              <w:noProof/>
              <w:webHidden/>
              <w:rPrChange w:id="802" w:author="Microsoft Office User" w:date="2021-08-13T16:26:00Z">
                <w:rPr>
                  <w:noProof/>
                  <w:webHidden/>
                </w:rPr>
              </w:rPrChange>
            </w:rPr>
            <w:instrText xml:space="preserve"> PAGEREF _Toc73953049 \h </w:instrText>
          </w:r>
          <w:r w:rsidR="00D90C1F" w:rsidRPr="00557959">
            <w:rPr>
              <w:rFonts w:ascii="Times New Roman" w:hAnsi="Times New Roman" w:cs="Times New Roman"/>
              <w:noProof/>
              <w:webHidden/>
              <w:rPrChange w:id="803" w:author="Microsoft Office User" w:date="2021-08-13T16:26:00Z">
                <w:rPr>
                  <w:noProof/>
                  <w:webHidden/>
                </w:rPr>
              </w:rPrChange>
            </w:rPr>
          </w:r>
          <w:r w:rsidR="00D90C1F" w:rsidRPr="00557959">
            <w:rPr>
              <w:rFonts w:ascii="Times New Roman" w:hAnsi="Times New Roman" w:cs="Times New Roman"/>
              <w:noProof/>
              <w:webHidden/>
              <w:rPrChange w:id="804" w:author="Microsoft Office User" w:date="2021-08-13T16:26:00Z">
                <w:rPr>
                  <w:noProof/>
                  <w:webHidden/>
                </w:rPr>
              </w:rPrChange>
            </w:rPr>
            <w:fldChar w:fldCharType="separate"/>
          </w:r>
          <w:r w:rsidR="00F3635D" w:rsidRPr="00557959">
            <w:rPr>
              <w:rFonts w:ascii="Times New Roman" w:hAnsi="Times New Roman" w:cs="Times New Roman"/>
              <w:noProof/>
              <w:webHidden/>
              <w:rPrChange w:id="805" w:author="Microsoft Office User" w:date="2021-08-13T16:26:00Z">
                <w:rPr>
                  <w:noProof/>
                  <w:webHidden/>
                </w:rPr>
              </w:rPrChange>
            </w:rPr>
            <w:t>26</w:t>
          </w:r>
          <w:r w:rsidR="00D90C1F" w:rsidRPr="00557959">
            <w:rPr>
              <w:rFonts w:ascii="Times New Roman" w:hAnsi="Times New Roman" w:cs="Times New Roman"/>
              <w:noProof/>
              <w:webHidden/>
              <w:rPrChange w:id="806" w:author="Microsoft Office User" w:date="2021-08-13T16:26:00Z">
                <w:rPr>
                  <w:noProof/>
                  <w:webHidden/>
                </w:rPr>
              </w:rPrChange>
            </w:rPr>
            <w:fldChar w:fldCharType="end"/>
          </w:r>
          <w:r w:rsidRPr="00557959">
            <w:rPr>
              <w:rFonts w:ascii="Times New Roman" w:hAnsi="Times New Roman" w:cs="Times New Roman"/>
              <w:noProof/>
              <w:rPrChange w:id="807" w:author="Microsoft Office User" w:date="2021-08-13T16:26:00Z">
                <w:rPr>
                  <w:noProof/>
                </w:rPr>
              </w:rPrChange>
            </w:rPr>
            <w:fldChar w:fldCharType="end"/>
          </w:r>
        </w:p>
        <w:p w14:paraId="41830656" w14:textId="58B9E70B" w:rsidR="00D90C1F" w:rsidRPr="00557959" w:rsidRDefault="00665613">
          <w:pPr>
            <w:pStyle w:val="TDC2"/>
            <w:tabs>
              <w:tab w:val="right" w:leader="dot" w:pos="10070"/>
            </w:tabs>
            <w:rPr>
              <w:rFonts w:ascii="Times New Roman" w:eastAsiaTheme="minorEastAsia" w:hAnsi="Times New Roman" w:cs="Times New Roman"/>
              <w:noProof/>
              <w:lang w:eastAsia="es-MX"/>
              <w:rPrChange w:id="808" w:author="Microsoft Office User" w:date="2021-08-13T16:26:00Z">
                <w:rPr>
                  <w:rFonts w:eastAsiaTheme="minorEastAsia"/>
                  <w:noProof/>
                  <w:lang w:eastAsia="es-MX"/>
                </w:rPr>
              </w:rPrChange>
            </w:rPr>
          </w:pPr>
          <w:r w:rsidRPr="00557959">
            <w:rPr>
              <w:rFonts w:ascii="Times New Roman" w:hAnsi="Times New Roman" w:cs="Times New Roman"/>
              <w:rPrChange w:id="809" w:author="Microsoft Office User" w:date="2021-08-13T16:26:00Z">
                <w:rPr/>
              </w:rPrChange>
            </w:rPr>
            <w:fldChar w:fldCharType="begin"/>
          </w:r>
          <w:r w:rsidRPr="00557959">
            <w:rPr>
              <w:rFonts w:ascii="Times New Roman" w:hAnsi="Times New Roman" w:cs="Times New Roman"/>
              <w:rPrChange w:id="810" w:author="Microsoft Office User" w:date="2021-08-13T16:26:00Z">
                <w:rPr/>
              </w:rPrChange>
            </w:rPr>
            <w:instrText xml:space="preserve"> HYPERLINK \l "_Toc73953050" </w:instrText>
          </w:r>
          <w:r w:rsidRPr="00557959">
            <w:rPr>
              <w:rFonts w:ascii="Times New Roman" w:hAnsi="Times New Roman" w:cs="Times New Roman"/>
              <w:rPrChange w:id="811" w:author="Microsoft Office User" w:date="2021-08-13T16:26:00Z">
                <w:rPr/>
              </w:rPrChange>
            </w:rPr>
            <w:fldChar w:fldCharType="separate"/>
          </w:r>
          <w:r w:rsidR="00D90C1F" w:rsidRPr="00557959">
            <w:rPr>
              <w:rStyle w:val="Hipervnculo"/>
              <w:rFonts w:ascii="Times New Roman" w:hAnsi="Times New Roman" w:cs="Times New Roman"/>
              <w:b/>
              <w:bCs/>
              <w:noProof/>
              <w:rPrChange w:id="812" w:author="Microsoft Office User" w:date="2021-08-13T16:26:00Z">
                <w:rPr>
                  <w:rStyle w:val="Hipervnculo"/>
                  <w:rFonts w:ascii="Cambria" w:hAnsi="Cambria"/>
                  <w:b/>
                  <w:bCs/>
                  <w:noProof/>
                </w:rPr>
              </w:rPrChange>
            </w:rPr>
            <w:t>Buenas Practicas</w:t>
          </w:r>
          <w:r w:rsidR="00D90C1F" w:rsidRPr="00557959">
            <w:rPr>
              <w:rFonts w:ascii="Times New Roman" w:hAnsi="Times New Roman" w:cs="Times New Roman"/>
              <w:noProof/>
              <w:webHidden/>
              <w:rPrChange w:id="813" w:author="Microsoft Office User" w:date="2021-08-13T16:26:00Z">
                <w:rPr>
                  <w:noProof/>
                  <w:webHidden/>
                </w:rPr>
              </w:rPrChange>
            </w:rPr>
            <w:tab/>
          </w:r>
          <w:r w:rsidR="00D90C1F" w:rsidRPr="00557959">
            <w:rPr>
              <w:rFonts w:ascii="Times New Roman" w:hAnsi="Times New Roman" w:cs="Times New Roman"/>
              <w:noProof/>
              <w:webHidden/>
              <w:rPrChange w:id="814" w:author="Microsoft Office User" w:date="2021-08-13T16:26:00Z">
                <w:rPr>
                  <w:noProof/>
                  <w:webHidden/>
                </w:rPr>
              </w:rPrChange>
            </w:rPr>
            <w:fldChar w:fldCharType="begin"/>
          </w:r>
          <w:r w:rsidR="00D90C1F" w:rsidRPr="00557959">
            <w:rPr>
              <w:rFonts w:ascii="Times New Roman" w:hAnsi="Times New Roman" w:cs="Times New Roman"/>
              <w:noProof/>
              <w:webHidden/>
              <w:rPrChange w:id="815" w:author="Microsoft Office User" w:date="2021-08-13T16:26:00Z">
                <w:rPr>
                  <w:noProof/>
                  <w:webHidden/>
                </w:rPr>
              </w:rPrChange>
            </w:rPr>
            <w:instrText xml:space="preserve"> PAGEREF _Toc73953050 \h </w:instrText>
          </w:r>
          <w:r w:rsidR="00D90C1F" w:rsidRPr="00557959">
            <w:rPr>
              <w:rFonts w:ascii="Times New Roman" w:hAnsi="Times New Roman" w:cs="Times New Roman"/>
              <w:noProof/>
              <w:webHidden/>
              <w:rPrChange w:id="816" w:author="Microsoft Office User" w:date="2021-08-13T16:26:00Z">
                <w:rPr>
                  <w:noProof/>
                  <w:webHidden/>
                </w:rPr>
              </w:rPrChange>
            </w:rPr>
          </w:r>
          <w:r w:rsidR="00D90C1F" w:rsidRPr="00557959">
            <w:rPr>
              <w:rFonts w:ascii="Times New Roman" w:hAnsi="Times New Roman" w:cs="Times New Roman"/>
              <w:noProof/>
              <w:webHidden/>
              <w:rPrChange w:id="817" w:author="Microsoft Office User" w:date="2021-08-13T16:26:00Z">
                <w:rPr>
                  <w:noProof/>
                  <w:webHidden/>
                </w:rPr>
              </w:rPrChange>
            </w:rPr>
            <w:fldChar w:fldCharType="separate"/>
          </w:r>
          <w:r w:rsidR="00F3635D" w:rsidRPr="00557959">
            <w:rPr>
              <w:rFonts w:ascii="Times New Roman" w:hAnsi="Times New Roman" w:cs="Times New Roman"/>
              <w:noProof/>
              <w:webHidden/>
              <w:rPrChange w:id="818" w:author="Microsoft Office User" w:date="2021-08-13T16:26:00Z">
                <w:rPr>
                  <w:noProof/>
                  <w:webHidden/>
                </w:rPr>
              </w:rPrChange>
            </w:rPr>
            <w:t>26</w:t>
          </w:r>
          <w:r w:rsidR="00D90C1F" w:rsidRPr="00557959">
            <w:rPr>
              <w:rFonts w:ascii="Times New Roman" w:hAnsi="Times New Roman" w:cs="Times New Roman"/>
              <w:noProof/>
              <w:webHidden/>
              <w:rPrChange w:id="819" w:author="Microsoft Office User" w:date="2021-08-13T16:26:00Z">
                <w:rPr>
                  <w:noProof/>
                  <w:webHidden/>
                </w:rPr>
              </w:rPrChange>
            </w:rPr>
            <w:fldChar w:fldCharType="end"/>
          </w:r>
          <w:r w:rsidRPr="00557959">
            <w:rPr>
              <w:rFonts w:ascii="Times New Roman" w:hAnsi="Times New Roman" w:cs="Times New Roman"/>
              <w:noProof/>
              <w:rPrChange w:id="820" w:author="Microsoft Office User" w:date="2021-08-13T16:26:00Z">
                <w:rPr>
                  <w:noProof/>
                </w:rPr>
              </w:rPrChange>
            </w:rPr>
            <w:fldChar w:fldCharType="end"/>
          </w:r>
        </w:p>
        <w:p w14:paraId="5A96F964" w14:textId="416D6F21" w:rsidR="00D90C1F" w:rsidRPr="00557959" w:rsidRDefault="00665613">
          <w:pPr>
            <w:pStyle w:val="TDC2"/>
            <w:tabs>
              <w:tab w:val="right" w:leader="dot" w:pos="10070"/>
            </w:tabs>
            <w:rPr>
              <w:rFonts w:ascii="Times New Roman" w:eastAsiaTheme="minorEastAsia" w:hAnsi="Times New Roman" w:cs="Times New Roman"/>
              <w:noProof/>
              <w:lang w:eastAsia="es-MX"/>
              <w:rPrChange w:id="821" w:author="Microsoft Office User" w:date="2021-08-13T16:26:00Z">
                <w:rPr>
                  <w:rFonts w:eastAsiaTheme="minorEastAsia"/>
                  <w:noProof/>
                  <w:lang w:eastAsia="es-MX"/>
                </w:rPr>
              </w:rPrChange>
            </w:rPr>
          </w:pPr>
          <w:r w:rsidRPr="00557959">
            <w:rPr>
              <w:rFonts w:ascii="Times New Roman" w:hAnsi="Times New Roman" w:cs="Times New Roman"/>
              <w:rPrChange w:id="822" w:author="Microsoft Office User" w:date="2021-08-13T16:26:00Z">
                <w:rPr/>
              </w:rPrChange>
            </w:rPr>
            <w:fldChar w:fldCharType="begin"/>
          </w:r>
          <w:r w:rsidRPr="00557959">
            <w:rPr>
              <w:rFonts w:ascii="Times New Roman" w:hAnsi="Times New Roman" w:cs="Times New Roman"/>
              <w:rPrChange w:id="823" w:author="Microsoft Office User" w:date="2021-08-13T16:26:00Z">
                <w:rPr/>
              </w:rPrChange>
            </w:rPr>
            <w:instrText xml:space="preserve"> HYPERLINK \l "_Toc73953051" </w:instrText>
          </w:r>
          <w:r w:rsidRPr="00557959">
            <w:rPr>
              <w:rFonts w:ascii="Times New Roman" w:hAnsi="Times New Roman" w:cs="Times New Roman"/>
              <w:rPrChange w:id="824" w:author="Microsoft Office User" w:date="2021-08-13T16:26:00Z">
                <w:rPr/>
              </w:rPrChange>
            </w:rPr>
            <w:fldChar w:fldCharType="separate"/>
          </w:r>
          <w:r w:rsidR="00D90C1F" w:rsidRPr="00557959">
            <w:rPr>
              <w:rStyle w:val="Hipervnculo"/>
              <w:rFonts w:ascii="Times New Roman" w:hAnsi="Times New Roman" w:cs="Times New Roman"/>
              <w:b/>
              <w:bCs/>
              <w:noProof/>
              <w:rPrChange w:id="825" w:author="Microsoft Office User" w:date="2021-08-13T16:26:00Z">
                <w:rPr>
                  <w:rStyle w:val="Hipervnculo"/>
                  <w:rFonts w:ascii="Cambria" w:hAnsi="Cambria"/>
                  <w:b/>
                  <w:bCs/>
                  <w:noProof/>
                </w:rPr>
              </w:rPrChange>
            </w:rPr>
            <w:t>Las cuatro dimensiones de la gestión de servicios</w:t>
          </w:r>
          <w:r w:rsidR="00D90C1F" w:rsidRPr="00557959">
            <w:rPr>
              <w:rFonts w:ascii="Times New Roman" w:hAnsi="Times New Roman" w:cs="Times New Roman"/>
              <w:noProof/>
              <w:webHidden/>
              <w:rPrChange w:id="826" w:author="Microsoft Office User" w:date="2021-08-13T16:26:00Z">
                <w:rPr>
                  <w:noProof/>
                  <w:webHidden/>
                </w:rPr>
              </w:rPrChange>
            </w:rPr>
            <w:tab/>
          </w:r>
          <w:r w:rsidR="00D90C1F" w:rsidRPr="00557959">
            <w:rPr>
              <w:rFonts w:ascii="Times New Roman" w:hAnsi="Times New Roman" w:cs="Times New Roman"/>
              <w:noProof/>
              <w:webHidden/>
              <w:rPrChange w:id="827" w:author="Microsoft Office User" w:date="2021-08-13T16:26:00Z">
                <w:rPr>
                  <w:noProof/>
                  <w:webHidden/>
                </w:rPr>
              </w:rPrChange>
            </w:rPr>
            <w:fldChar w:fldCharType="begin"/>
          </w:r>
          <w:r w:rsidR="00D90C1F" w:rsidRPr="00557959">
            <w:rPr>
              <w:rFonts w:ascii="Times New Roman" w:hAnsi="Times New Roman" w:cs="Times New Roman"/>
              <w:noProof/>
              <w:webHidden/>
              <w:rPrChange w:id="828" w:author="Microsoft Office User" w:date="2021-08-13T16:26:00Z">
                <w:rPr>
                  <w:noProof/>
                  <w:webHidden/>
                </w:rPr>
              </w:rPrChange>
            </w:rPr>
            <w:instrText xml:space="preserve"> PAGEREF _Toc73953051 \h </w:instrText>
          </w:r>
          <w:r w:rsidR="00D90C1F" w:rsidRPr="00557959">
            <w:rPr>
              <w:rFonts w:ascii="Times New Roman" w:hAnsi="Times New Roman" w:cs="Times New Roman"/>
              <w:noProof/>
              <w:webHidden/>
              <w:rPrChange w:id="829" w:author="Microsoft Office User" w:date="2021-08-13T16:26:00Z">
                <w:rPr>
                  <w:noProof/>
                  <w:webHidden/>
                </w:rPr>
              </w:rPrChange>
            </w:rPr>
          </w:r>
          <w:r w:rsidR="00D90C1F" w:rsidRPr="00557959">
            <w:rPr>
              <w:rFonts w:ascii="Times New Roman" w:hAnsi="Times New Roman" w:cs="Times New Roman"/>
              <w:noProof/>
              <w:webHidden/>
              <w:rPrChange w:id="830" w:author="Microsoft Office User" w:date="2021-08-13T16:26:00Z">
                <w:rPr>
                  <w:noProof/>
                  <w:webHidden/>
                </w:rPr>
              </w:rPrChange>
            </w:rPr>
            <w:fldChar w:fldCharType="separate"/>
          </w:r>
          <w:r w:rsidR="00F3635D" w:rsidRPr="00557959">
            <w:rPr>
              <w:rFonts w:ascii="Times New Roman" w:hAnsi="Times New Roman" w:cs="Times New Roman"/>
              <w:noProof/>
              <w:webHidden/>
              <w:rPrChange w:id="831" w:author="Microsoft Office User" w:date="2021-08-13T16:26:00Z">
                <w:rPr>
                  <w:noProof/>
                  <w:webHidden/>
                </w:rPr>
              </w:rPrChange>
            </w:rPr>
            <w:t>27</w:t>
          </w:r>
          <w:r w:rsidR="00D90C1F" w:rsidRPr="00557959">
            <w:rPr>
              <w:rFonts w:ascii="Times New Roman" w:hAnsi="Times New Roman" w:cs="Times New Roman"/>
              <w:noProof/>
              <w:webHidden/>
              <w:rPrChange w:id="832" w:author="Microsoft Office User" w:date="2021-08-13T16:26:00Z">
                <w:rPr>
                  <w:noProof/>
                  <w:webHidden/>
                </w:rPr>
              </w:rPrChange>
            </w:rPr>
            <w:fldChar w:fldCharType="end"/>
          </w:r>
          <w:r w:rsidRPr="00557959">
            <w:rPr>
              <w:rFonts w:ascii="Times New Roman" w:hAnsi="Times New Roman" w:cs="Times New Roman"/>
              <w:noProof/>
              <w:rPrChange w:id="833" w:author="Microsoft Office User" w:date="2021-08-13T16:26:00Z">
                <w:rPr>
                  <w:noProof/>
                </w:rPr>
              </w:rPrChange>
            </w:rPr>
            <w:fldChar w:fldCharType="end"/>
          </w:r>
        </w:p>
        <w:p w14:paraId="6CEA5D99" w14:textId="0A8CDB63" w:rsidR="00D90C1F" w:rsidRPr="00557959" w:rsidRDefault="00665613">
          <w:pPr>
            <w:pStyle w:val="TDC2"/>
            <w:tabs>
              <w:tab w:val="right" w:leader="dot" w:pos="10070"/>
            </w:tabs>
            <w:rPr>
              <w:rFonts w:ascii="Times New Roman" w:eastAsiaTheme="minorEastAsia" w:hAnsi="Times New Roman" w:cs="Times New Roman"/>
              <w:noProof/>
              <w:lang w:eastAsia="es-MX"/>
              <w:rPrChange w:id="834" w:author="Microsoft Office User" w:date="2021-08-13T16:26:00Z">
                <w:rPr>
                  <w:rFonts w:eastAsiaTheme="minorEastAsia"/>
                  <w:noProof/>
                  <w:lang w:eastAsia="es-MX"/>
                </w:rPr>
              </w:rPrChange>
            </w:rPr>
          </w:pPr>
          <w:r w:rsidRPr="00557959">
            <w:rPr>
              <w:rFonts w:ascii="Times New Roman" w:hAnsi="Times New Roman" w:cs="Times New Roman"/>
              <w:rPrChange w:id="835" w:author="Microsoft Office User" w:date="2021-08-13T16:26:00Z">
                <w:rPr/>
              </w:rPrChange>
            </w:rPr>
            <w:fldChar w:fldCharType="begin"/>
          </w:r>
          <w:r w:rsidRPr="00557959">
            <w:rPr>
              <w:rFonts w:ascii="Times New Roman" w:hAnsi="Times New Roman" w:cs="Times New Roman"/>
              <w:rPrChange w:id="836" w:author="Microsoft Office User" w:date="2021-08-13T16:26:00Z">
                <w:rPr/>
              </w:rPrChange>
            </w:rPr>
            <w:instrText xml:space="preserve"> HYPERLINK \l </w:instrText>
          </w:r>
          <w:r w:rsidRPr="00557959">
            <w:rPr>
              <w:rFonts w:ascii="Times New Roman" w:hAnsi="Times New Roman" w:cs="Times New Roman"/>
              <w:rPrChange w:id="837" w:author="Microsoft Office User" w:date="2021-08-13T16:26:00Z">
                <w:rPr/>
              </w:rPrChange>
            </w:rPr>
            <w:instrText xml:space="preserve">"_Toc73953052" </w:instrText>
          </w:r>
          <w:r w:rsidRPr="00557959">
            <w:rPr>
              <w:rFonts w:ascii="Times New Roman" w:hAnsi="Times New Roman" w:cs="Times New Roman"/>
              <w:rPrChange w:id="838" w:author="Microsoft Office User" w:date="2021-08-13T16:26:00Z">
                <w:rPr/>
              </w:rPrChange>
            </w:rPr>
            <w:fldChar w:fldCharType="separate"/>
          </w:r>
          <w:r w:rsidR="00D90C1F" w:rsidRPr="00557959">
            <w:rPr>
              <w:rStyle w:val="Hipervnculo"/>
              <w:rFonts w:ascii="Times New Roman" w:hAnsi="Times New Roman" w:cs="Times New Roman"/>
              <w:b/>
              <w:bCs/>
              <w:noProof/>
              <w:rPrChange w:id="839" w:author="Microsoft Office User" w:date="2021-08-13T16:26:00Z">
                <w:rPr>
                  <w:rStyle w:val="Hipervnculo"/>
                  <w:rFonts w:ascii="Cambria" w:hAnsi="Cambria"/>
                  <w:b/>
                  <w:bCs/>
                  <w:noProof/>
                </w:rPr>
              </w:rPrChange>
            </w:rPr>
            <w:t>Sistema de valor del servicio ITIL V4</w:t>
          </w:r>
          <w:r w:rsidR="00D90C1F" w:rsidRPr="00557959">
            <w:rPr>
              <w:rFonts w:ascii="Times New Roman" w:hAnsi="Times New Roman" w:cs="Times New Roman"/>
              <w:noProof/>
              <w:webHidden/>
              <w:rPrChange w:id="840" w:author="Microsoft Office User" w:date="2021-08-13T16:26:00Z">
                <w:rPr>
                  <w:noProof/>
                  <w:webHidden/>
                </w:rPr>
              </w:rPrChange>
            </w:rPr>
            <w:tab/>
          </w:r>
          <w:r w:rsidR="00D90C1F" w:rsidRPr="00557959">
            <w:rPr>
              <w:rFonts w:ascii="Times New Roman" w:hAnsi="Times New Roman" w:cs="Times New Roman"/>
              <w:noProof/>
              <w:webHidden/>
              <w:rPrChange w:id="841" w:author="Microsoft Office User" w:date="2021-08-13T16:26:00Z">
                <w:rPr>
                  <w:noProof/>
                  <w:webHidden/>
                </w:rPr>
              </w:rPrChange>
            </w:rPr>
            <w:fldChar w:fldCharType="begin"/>
          </w:r>
          <w:r w:rsidR="00D90C1F" w:rsidRPr="00557959">
            <w:rPr>
              <w:rFonts w:ascii="Times New Roman" w:hAnsi="Times New Roman" w:cs="Times New Roman"/>
              <w:noProof/>
              <w:webHidden/>
              <w:rPrChange w:id="842" w:author="Microsoft Office User" w:date="2021-08-13T16:26:00Z">
                <w:rPr>
                  <w:noProof/>
                  <w:webHidden/>
                </w:rPr>
              </w:rPrChange>
            </w:rPr>
            <w:instrText xml:space="preserve"> PAGEREF _Toc73953052 \h </w:instrText>
          </w:r>
          <w:r w:rsidR="00D90C1F" w:rsidRPr="00557959">
            <w:rPr>
              <w:rFonts w:ascii="Times New Roman" w:hAnsi="Times New Roman" w:cs="Times New Roman"/>
              <w:noProof/>
              <w:webHidden/>
              <w:rPrChange w:id="843" w:author="Microsoft Office User" w:date="2021-08-13T16:26:00Z">
                <w:rPr>
                  <w:noProof/>
                  <w:webHidden/>
                </w:rPr>
              </w:rPrChange>
            </w:rPr>
          </w:r>
          <w:r w:rsidR="00D90C1F" w:rsidRPr="00557959">
            <w:rPr>
              <w:rFonts w:ascii="Times New Roman" w:hAnsi="Times New Roman" w:cs="Times New Roman"/>
              <w:noProof/>
              <w:webHidden/>
              <w:rPrChange w:id="844" w:author="Microsoft Office User" w:date="2021-08-13T16:26:00Z">
                <w:rPr>
                  <w:noProof/>
                  <w:webHidden/>
                </w:rPr>
              </w:rPrChange>
            </w:rPr>
            <w:fldChar w:fldCharType="separate"/>
          </w:r>
          <w:r w:rsidR="00F3635D" w:rsidRPr="00557959">
            <w:rPr>
              <w:rFonts w:ascii="Times New Roman" w:hAnsi="Times New Roman" w:cs="Times New Roman"/>
              <w:noProof/>
              <w:webHidden/>
              <w:rPrChange w:id="845" w:author="Microsoft Office User" w:date="2021-08-13T16:26:00Z">
                <w:rPr>
                  <w:noProof/>
                  <w:webHidden/>
                </w:rPr>
              </w:rPrChange>
            </w:rPr>
            <w:t>28</w:t>
          </w:r>
          <w:r w:rsidR="00D90C1F" w:rsidRPr="00557959">
            <w:rPr>
              <w:rFonts w:ascii="Times New Roman" w:hAnsi="Times New Roman" w:cs="Times New Roman"/>
              <w:noProof/>
              <w:webHidden/>
              <w:rPrChange w:id="846" w:author="Microsoft Office User" w:date="2021-08-13T16:26:00Z">
                <w:rPr>
                  <w:noProof/>
                  <w:webHidden/>
                </w:rPr>
              </w:rPrChange>
            </w:rPr>
            <w:fldChar w:fldCharType="end"/>
          </w:r>
          <w:r w:rsidRPr="00557959">
            <w:rPr>
              <w:rFonts w:ascii="Times New Roman" w:hAnsi="Times New Roman" w:cs="Times New Roman"/>
              <w:noProof/>
              <w:rPrChange w:id="847" w:author="Microsoft Office User" w:date="2021-08-13T16:26:00Z">
                <w:rPr>
                  <w:noProof/>
                </w:rPr>
              </w:rPrChange>
            </w:rPr>
            <w:fldChar w:fldCharType="end"/>
          </w:r>
        </w:p>
        <w:p w14:paraId="7615A27A" w14:textId="44F86BC8" w:rsidR="00D90C1F" w:rsidRPr="00557959" w:rsidRDefault="00665613">
          <w:pPr>
            <w:pStyle w:val="TDC2"/>
            <w:tabs>
              <w:tab w:val="right" w:leader="dot" w:pos="10070"/>
            </w:tabs>
            <w:rPr>
              <w:rFonts w:ascii="Times New Roman" w:eastAsiaTheme="minorEastAsia" w:hAnsi="Times New Roman" w:cs="Times New Roman"/>
              <w:noProof/>
              <w:lang w:eastAsia="es-MX"/>
              <w:rPrChange w:id="848" w:author="Microsoft Office User" w:date="2021-08-13T16:26:00Z">
                <w:rPr>
                  <w:rFonts w:eastAsiaTheme="minorEastAsia"/>
                  <w:noProof/>
                  <w:lang w:eastAsia="es-MX"/>
                </w:rPr>
              </w:rPrChange>
            </w:rPr>
          </w:pPr>
          <w:r w:rsidRPr="00557959">
            <w:rPr>
              <w:rFonts w:ascii="Times New Roman" w:hAnsi="Times New Roman" w:cs="Times New Roman"/>
              <w:rPrChange w:id="849" w:author="Microsoft Office User" w:date="2021-08-13T16:26:00Z">
                <w:rPr/>
              </w:rPrChange>
            </w:rPr>
            <w:fldChar w:fldCharType="begin"/>
          </w:r>
          <w:r w:rsidRPr="00557959">
            <w:rPr>
              <w:rFonts w:ascii="Times New Roman" w:hAnsi="Times New Roman" w:cs="Times New Roman"/>
              <w:rPrChange w:id="850" w:author="Microsoft Office User" w:date="2021-08-13T16:26:00Z">
                <w:rPr/>
              </w:rPrChange>
            </w:rPr>
            <w:instrText xml:space="preserve"> HYPERLINK \l "_Toc73953053" </w:instrText>
          </w:r>
          <w:r w:rsidRPr="00557959">
            <w:rPr>
              <w:rFonts w:ascii="Times New Roman" w:hAnsi="Times New Roman" w:cs="Times New Roman"/>
              <w:rPrChange w:id="851" w:author="Microsoft Office User" w:date="2021-08-13T16:26:00Z">
                <w:rPr/>
              </w:rPrChange>
            </w:rPr>
            <w:fldChar w:fldCharType="separate"/>
          </w:r>
          <w:r w:rsidR="00D90C1F" w:rsidRPr="00557959">
            <w:rPr>
              <w:rStyle w:val="Hipervnculo"/>
              <w:rFonts w:ascii="Times New Roman" w:hAnsi="Times New Roman" w:cs="Times New Roman"/>
              <w:b/>
              <w:bCs/>
              <w:noProof/>
              <w:rPrChange w:id="852" w:author="Microsoft Office User" w:date="2021-08-13T16:26:00Z">
                <w:rPr>
                  <w:rStyle w:val="Hipervnculo"/>
                  <w:rFonts w:ascii="Cambria" w:hAnsi="Cambria"/>
                  <w:b/>
                  <w:bCs/>
                  <w:noProof/>
                </w:rPr>
              </w:rPrChange>
            </w:rPr>
            <w:t>Prácticas para el uso de ITIL V4</w:t>
          </w:r>
          <w:r w:rsidR="00D90C1F" w:rsidRPr="00557959">
            <w:rPr>
              <w:rFonts w:ascii="Times New Roman" w:hAnsi="Times New Roman" w:cs="Times New Roman"/>
              <w:noProof/>
              <w:webHidden/>
              <w:rPrChange w:id="853" w:author="Microsoft Office User" w:date="2021-08-13T16:26:00Z">
                <w:rPr>
                  <w:noProof/>
                  <w:webHidden/>
                </w:rPr>
              </w:rPrChange>
            </w:rPr>
            <w:tab/>
          </w:r>
          <w:r w:rsidR="00D90C1F" w:rsidRPr="00557959">
            <w:rPr>
              <w:rFonts w:ascii="Times New Roman" w:hAnsi="Times New Roman" w:cs="Times New Roman"/>
              <w:noProof/>
              <w:webHidden/>
              <w:rPrChange w:id="854" w:author="Microsoft Office User" w:date="2021-08-13T16:26:00Z">
                <w:rPr>
                  <w:noProof/>
                  <w:webHidden/>
                </w:rPr>
              </w:rPrChange>
            </w:rPr>
            <w:fldChar w:fldCharType="begin"/>
          </w:r>
          <w:r w:rsidR="00D90C1F" w:rsidRPr="00557959">
            <w:rPr>
              <w:rFonts w:ascii="Times New Roman" w:hAnsi="Times New Roman" w:cs="Times New Roman"/>
              <w:noProof/>
              <w:webHidden/>
              <w:rPrChange w:id="855" w:author="Microsoft Office User" w:date="2021-08-13T16:26:00Z">
                <w:rPr>
                  <w:noProof/>
                  <w:webHidden/>
                </w:rPr>
              </w:rPrChange>
            </w:rPr>
            <w:instrText xml:space="preserve"> PAGEREF _Toc73953053 \h </w:instrText>
          </w:r>
          <w:r w:rsidR="00D90C1F" w:rsidRPr="00557959">
            <w:rPr>
              <w:rFonts w:ascii="Times New Roman" w:hAnsi="Times New Roman" w:cs="Times New Roman"/>
              <w:noProof/>
              <w:webHidden/>
              <w:rPrChange w:id="856" w:author="Microsoft Office User" w:date="2021-08-13T16:26:00Z">
                <w:rPr>
                  <w:noProof/>
                  <w:webHidden/>
                </w:rPr>
              </w:rPrChange>
            </w:rPr>
          </w:r>
          <w:r w:rsidR="00D90C1F" w:rsidRPr="00557959">
            <w:rPr>
              <w:rFonts w:ascii="Times New Roman" w:hAnsi="Times New Roman" w:cs="Times New Roman"/>
              <w:noProof/>
              <w:webHidden/>
              <w:rPrChange w:id="857" w:author="Microsoft Office User" w:date="2021-08-13T16:26:00Z">
                <w:rPr>
                  <w:noProof/>
                  <w:webHidden/>
                </w:rPr>
              </w:rPrChange>
            </w:rPr>
            <w:fldChar w:fldCharType="separate"/>
          </w:r>
          <w:r w:rsidR="00F3635D" w:rsidRPr="00557959">
            <w:rPr>
              <w:rFonts w:ascii="Times New Roman" w:hAnsi="Times New Roman" w:cs="Times New Roman"/>
              <w:noProof/>
              <w:webHidden/>
              <w:rPrChange w:id="858" w:author="Microsoft Office User" w:date="2021-08-13T16:26:00Z">
                <w:rPr>
                  <w:noProof/>
                  <w:webHidden/>
                </w:rPr>
              </w:rPrChange>
            </w:rPr>
            <w:t>29</w:t>
          </w:r>
          <w:r w:rsidR="00D90C1F" w:rsidRPr="00557959">
            <w:rPr>
              <w:rFonts w:ascii="Times New Roman" w:hAnsi="Times New Roman" w:cs="Times New Roman"/>
              <w:noProof/>
              <w:webHidden/>
              <w:rPrChange w:id="859" w:author="Microsoft Office User" w:date="2021-08-13T16:26:00Z">
                <w:rPr>
                  <w:noProof/>
                  <w:webHidden/>
                </w:rPr>
              </w:rPrChange>
            </w:rPr>
            <w:fldChar w:fldCharType="end"/>
          </w:r>
          <w:r w:rsidRPr="00557959">
            <w:rPr>
              <w:rFonts w:ascii="Times New Roman" w:hAnsi="Times New Roman" w:cs="Times New Roman"/>
              <w:noProof/>
              <w:rPrChange w:id="860" w:author="Microsoft Office User" w:date="2021-08-13T16:26:00Z">
                <w:rPr>
                  <w:noProof/>
                </w:rPr>
              </w:rPrChange>
            </w:rPr>
            <w:fldChar w:fldCharType="end"/>
          </w:r>
        </w:p>
        <w:p w14:paraId="370711BD" w14:textId="49BA9D7A" w:rsidR="00D90C1F" w:rsidRPr="00557959" w:rsidRDefault="00665613">
          <w:pPr>
            <w:pStyle w:val="TDC2"/>
            <w:tabs>
              <w:tab w:val="right" w:leader="dot" w:pos="10070"/>
            </w:tabs>
            <w:rPr>
              <w:rFonts w:ascii="Times New Roman" w:eastAsiaTheme="minorEastAsia" w:hAnsi="Times New Roman" w:cs="Times New Roman"/>
              <w:noProof/>
              <w:lang w:eastAsia="es-MX"/>
              <w:rPrChange w:id="861" w:author="Microsoft Office User" w:date="2021-08-13T16:26:00Z">
                <w:rPr>
                  <w:rFonts w:eastAsiaTheme="minorEastAsia"/>
                  <w:noProof/>
                  <w:lang w:eastAsia="es-MX"/>
                </w:rPr>
              </w:rPrChange>
            </w:rPr>
          </w:pPr>
          <w:r w:rsidRPr="00557959">
            <w:rPr>
              <w:rFonts w:ascii="Times New Roman" w:hAnsi="Times New Roman" w:cs="Times New Roman"/>
              <w:rPrChange w:id="862" w:author="Microsoft Office User" w:date="2021-08-13T16:26:00Z">
                <w:rPr/>
              </w:rPrChange>
            </w:rPr>
            <w:fldChar w:fldCharType="begin"/>
          </w:r>
          <w:r w:rsidRPr="00557959">
            <w:rPr>
              <w:rFonts w:ascii="Times New Roman" w:hAnsi="Times New Roman" w:cs="Times New Roman"/>
              <w:rPrChange w:id="863" w:author="Microsoft Office User" w:date="2021-08-13T16:26:00Z">
                <w:rPr/>
              </w:rPrChange>
            </w:rPr>
            <w:instrText xml:space="preserve"> HYPERLINK \l "_Toc73953054" </w:instrText>
          </w:r>
          <w:r w:rsidRPr="00557959">
            <w:rPr>
              <w:rFonts w:ascii="Times New Roman" w:hAnsi="Times New Roman" w:cs="Times New Roman"/>
              <w:rPrChange w:id="864" w:author="Microsoft Office User" w:date="2021-08-13T16:26:00Z">
                <w:rPr/>
              </w:rPrChange>
            </w:rPr>
            <w:fldChar w:fldCharType="separate"/>
          </w:r>
          <w:r w:rsidR="00D90C1F" w:rsidRPr="00557959">
            <w:rPr>
              <w:rStyle w:val="Hipervnculo"/>
              <w:rFonts w:ascii="Times New Roman" w:hAnsi="Times New Roman" w:cs="Times New Roman"/>
              <w:b/>
              <w:bCs/>
              <w:noProof/>
              <w:rPrChange w:id="865" w:author="Microsoft Office User" w:date="2021-08-13T16:26:00Z">
                <w:rPr>
                  <w:rStyle w:val="Hipervnculo"/>
                  <w:rFonts w:ascii="Cambria" w:hAnsi="Cambria"/>
                  <w:b/>
                  <w:bCs/>
                  <w:noProof/>
                </w:rPr>
              </w:rPrChange>
            </w:rPr>
            <w:t>¿Qué es un ERP?</w:t>
          </w:r>
          <w:r w:rsidR="00D90C1F" w:rsidRPr="00557959">
            <w:rPr>
              <w:rFonts w:ascii="Times New Roman" w:hAnsi="Times New Roman" w:cs="Times New Roman"/>
              <w:noProof/>
              <w:webHidden/>
              <w:rPrChange w:id="866" w:author="Microsoft Office User" w:date="2021-08-13T16:26:00Z">
                <w:rPr>
                  <w:noProof/>
                  <w:webHidden/>
                </w:rPr>
              </w:rPrChange>
            </w:rPr>
            <w:tab/>
          </w:r>
          <w:r w:rsidR="00D90C1F" w:rsidRPr="00557959">
            <w:rPr>
              <w:rFonts w:ascii="Times New Roman" w:hAnsi="Times New Roman" w:cs="Times New Roman"/>
              <w:noProof/>
              <w:webHidden/>
              <w:rPrChange w:id="867" w:author="Microsoft Office User" w:date="2021-08-13T16:26:00Z">
                <w:rPr>
                  <w:noProof/>
                  <w:webHidden/>
                </w:rPr>
              </w:rPrChange>
            </w:rPr>
            <w:fldChar w:fldCharType="begin"/>
          </w:r>
          <w:r w:rsidR="00D90C1F" w:rsidRPr="00557959">
            <w:rPr>
              <w:rFonts w:ascii="Times New Roman" w:hAnsi="Times New Roman" w:cs="Times New Roman"/>
              <w:noProof/>
              <w:webHidden/>
              <w:rPrChange w:id="868" w:author="Microsoft Office User" w:date="2021-08-13T16:26:00Z">
                <w:rPr>
                  <w:noProof/>
                  <w:webHidden/>
                </w:rPr>
              </w:rPrChange>
            </w:rPr>
            <w:instrText xml:space="preserve"> PAGEREF _Toc73953054 \h </w:instrText>
          </w:r>
          <w:r w:rsidR="00D90C1F" w:rsidRPr="00557959">
            <w:rPr>
              <w:rFonts w:ascii="Times New Roman" w:hAnsi="Times New Roman" w:cs="Times New Roman"/>
              <w:noProof/>
              <w:webHidden/>
              <w:rPrChange w:id="869" w:author="Microsoft Office User" w:date="2021-08-13T16:26:00Z">
                <w:rPr>
                  <w:noProof/>
                  <w:webHidden/>
                </w:rPr>
              </w:rPrChange>
            </w:rPr>
          </w:r>
          <w:r w:rsidR="00D90C1F" w:rsidRPr="00557959">
            <w:rPr>
              <w:rFonts w:ascii="Times New Roman" w:hAnsi="Times New Roman" w:cs="Times New Roman"/>
              <w:noProof/>
              <w:webHidden/>
              <w:rPrChange w:id="870" w:author="Microsoft Office User" w:date="2021-08-13T16:26:00Z">
                <w:rPr>
                  <w:noProof/>
                  <w:webHidden/>
                </w:rPr>
              </w:rPrChange>
            </w:rPr>
            <w:fldChar w:fldCharType="separate"/>
          </w:r>
          <w:r w:rsidR="00F3635D" w:rsidRPr="00557959">
            <w:rPr>
              <w:rFonts w:ascii="Times New Roman" w:hAnsi="Times New Roman" w:cs="Times New Roman"/>
              <w:noProof/>
              <w:webHidden/>
              <w:rPrChange w:id="871" w:author="Microsoft Office User" w:date="2021-08-13T16:26:00Z">
                <w:rPr>
                  <w:noProof/>
                  <w:webHidden/>
                </w:rPr>
              </w:rPrChange>
            </w:rPr>
            <w:t>30</w:t>
          </w:r>
          <w:r w:rsidR="00D90C1F" w:rsidRPr="00557959">
            <w:rPr>
              <w:rFonts w:ascii="Times New Roman" w:hAnsi="Times New Roman" w:cs="Times New Roman"/>
              <w:noProof/>
              <w:webHidden/>
              <w:rPrChange w:id="872" w:author="Microsoft Office User" w:date="2021-08-13T16:26:00Z">
                <w:rPr>
                  <w:noProof/>
                  <w:webHidden/>
                </w:rPr>
              </w:rPrChange>
            </w:rPr>
            <w:fldChar w:fldCharType="end"/>
          </w:r>
          <w:r w:rsidRPr="00557959">
            <w:rPr>
              <w:rFonts w:ascii="Times New Roman" w:hAnsi="Times New Roman" w:cs="Times New Roman"/>
              <w:noProof/>
              <w:rPrChange w:id="873" w:author="Microsoft Office User" w:date="2021-08-13T16:26:00Z">
                <w:rPr>
                  <w:noProof/>
                </w:rPr>
              </w:rPrChange>
            </w:rPr>
            <w:fldChar w:fldCharType="end"/>
          </w:r>
        </w:p>
        <w:p w14:paraId="25405D66" w14:textId="20F0147A" w:rsidR="00D90C1F" w:rsidRPr="00557959" w:rsidRDefault="00665613">
          <w:pPr>
            <w:pStyle w:val="TDC1"/>
            <w:rPr>
              <w:rFonts w:ascii="Times New Roman" w:eastAsiaTheme="minorEastAsia" w:hAnsi="Times New Roman" w:cs="Times New Roman"/>
              <w:noProof/>
              <w:lang w:eastAsia="es-MX"/>
              <w:rPrChange w:id="874" w:author="Microsoft Office User" w:date="2021-08-13T16:26:00Z">
                <w:rPr>
                  <w:rFonts w:eastAsiaTheme="minorEastAsia"/>
                  <w:noProof/>
                  <w:lang w:eastAsia="es-MX"/>
                </w:rPr>
              </w:rPrChange>
            </w:rPr>
          </w:pPr>
          <w:r w:rsidRPr="00557959">
            <w:rPr>
              <w:rFonts w:ascii="Times New Roman" w:hAnsi="Times New Roman" w:cs="Times New Roman"/>
              <w:rPrChange w:id="875" w:author="Microsoft Office User" w:date="2021-08-13T16:26:00Z">
                <w:rPr/>
              </w:rPrChange>
            </w:rPr>
            <w:fldChar w:fldCharType="begin"/>
          </w:r>
          <w:r w:rsidRPr="00557959">
            <w:rPr>
              <w:rFonts w:ascii="Times New Roman" w:hAnsi="Times New Roman" w:cs="Times New Roman"/>
              <w:rPrChange w:id="876" w:author="Microsoft Office User" w:date="2021-08-13T16:26:00Z">
                <w:rPr/>
              </w:rPrChange>
            </w:rPr>
            <w:instrText xml:space="preserve"> HYPERLINK \l "_Toc73953055" </w:instrText>
          </w:r>
          <w:r w:rsidRPr="00557959">
            <w:rPr>
              <w:rFonts w:ascii="Times New Roman" w:hAnsi="Times New Roman" w:cs="Times New Roman"/>
              <w:rPrChange w:id="877"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rPrChange w:id="878" w:author="Microsoft Office User" w:date="2021-08-13T16:26:00Z">
                <w:rPr>
                  <w:rStyle w:val="Hipervnculo"/>
                  <w:rFonts w:ascii="Calisto MT" w:eastAsia="Times New Roman" w:hAnsi="Calisto MT"/>
                  <w:b/>
                  <w:bCs/>
                  <w:noProof/>
                </w:rPr>
              </w:rPrChange>
            </w:rPr>
            <w:t>Escenario de pruebas</w:t>
          </w:r>
          <w:r w:rsidR="00D90C1F" w:rsidRPr="00557959">
            <w:rPr>
              <w:rFonts w:ascii="Times New Roman" w:hAnsi="Times New Roman" w:cs="Times New Roman"/>
              <w:noProof/>
              <w:webHidden/>
              <w:rPrChange w:id="879" w:author="Microsoft Office User" w:date="2021-08-13T16:26:00Z">
                <w:rPr>
                  <w:noProof/>
                  <w:webHidden/>
                </w:rPr>
              </w:rPrChange>
            </w:rPr>
            <w:tab/>
          </w:r>
          <w:r w:rsidR="00D90C1F" w:rsidRPr="00557959">
            <w:rPr>
              <w:rFonts w:ascii="Times New Roman" w:hAnsi="Times New Roman" w:cs="Times New Roman"/>
              <w:noProof/>
              <w:webHidden/>
              <w:rPrChange w:id="880" w:author="Microsoft Office User" w:date="2021-08-13T16:26:00Z">
                <w:rPr>
                  <w:noProof/>
                  <w:webHidden/>
                </w:rPr>
              </w:rPrChange>
            </w:rPr>
            <w:fldChar w:fldCharType="begin"/>
          </w:r>
          <w:r w:rsidR="00D90C1F" w:rsidRPr="00557959">
            <w:rPr>
              <w:rFonts w:ascii="Times New Roman" w:hAnsi="Times New Roman" w:cs="Times New Roman"/>
              <w:noProof/>
              <w:webHidden/>
              <w:rPrChange w:id="881" w:author="Microsoft Office User" w:date="2021-08-13T16:26:00Z">
                <w:rPr>
                  <w:noProof/>
                  <w:webHidden/>
                </w:rPr>
              </w:rPrChange>
            </w:rPr>
            <w:instrText xml:space="preserve"> PAGEREF _Toc73953055 \h </w:instrText>
          </w:r>
          <w:r w:rsidR="00D90C1F" w:rsidRPr="00557959">
            <w:rPr>
              <w:rFonts w:ascii="Times New Roman" w:hAnsi="Times New Roman" w:cs="Times New Roman"/>
              <w:noProof/>
              <w:webHidden/>
              <w:rPrChange w:id="882" w:author="Microsoft Office User" w:date="2021-08-13T16:26:00Z">
                <w:rPr>
                  <w:noProof/>
                  <w:webHidden/>
                </w:rPr>
              </w:rPrChange>
            </w:rPr>
          </w:r>
          <w:r w:rsidR="00D90C1F" w:rsidRPr="00557959">
            <w:rPr>
              <w:rFonts w:ascii="Times New Roman" w:hAnsi="Times New Roman" w:cs="Times New Roman"/>
              <w:noProof/>
              <w:webHidden/>
              <w:rPrChange w:id="883" w:author="Microsoft Office User" w:date="2021-08-13T16:26:00Z">
                <w:rPr>
                  <w:noProof/>
                  <w:webHidden/>
                </w:rPr>
              </w:rPrChange>
            </w:rPr>
            <w:fldChar w:fldCharType="separate"/>
          </w:r>
          <w:r w:rsidR="00F3635D" w:rsidRPr="00557959">
            <w:rPr>
              <w:rFonts w:ascii="Times New Roman" w:hAnsi="Times New Roman" w:cs="Times New Roman"/>
              <w:noProof/>
              <w:webHidden/>
              <w:rPrChange w:id="884" w:author="Microsoft Office User" w:date="2021-08-13T16:26:00Z">
                <w:rPr>
                  <w:noProof/>
                  <w:webHidden/>
                </w:rPr>
              </w:rPrChange>
            </w:rPr>
            <w:t>31</w:t>
          </w:r>
          <w:r w:rsidR="00D90C1F" w:rsidRPr="00557959">
            <w:rPr>
              <w:rFonts w:ascii="Times New Roman" w:hAnsi="Times New Roman" w:cs="Times New Roman"/>
              <w:noProof/>
              <w:webHidden/>
              <w:rPrChange w:id="885" w:author="Microsoft Office User" w:date="2021-08-13T16:26:00Z">
                <w:rPr>
                  <w:noProof/>
                  <w:webHidden/>
                </w:rPr>
              </w:rPrChange>
            </w:rPr>
            <w:fldChar w:fldCharType="end"/>
          </w:r>
          <w:r w:rsidRPr="00557959">
            <w:rPr>
              <w:rFonts w:ascii="Times New Roman" w:hAnsi="Times New Roman" w:cs="Times New Roman"/>
              <w:noProof/>
              <w:rPrChange w:id="886" w:author="Microsoft Office User" w:date="2021-08-13T16:26:00Z">
                <w:rPr>
                  <w:noProof/>
                </w:rPr>
              </w:rPrChange>
            </w:rPr>
            <w:fldChar w:fldCharType="end"/>
          </w:r>
        </w:p>
        <w:p w14:paraId="314BCE73" w14:textId="3BB30008" w:rsidR="00D90C1F" w:rsidRPr="00557959" w:rsidRDefault="00665613">
          <w:pPr>
            <w:pStyle w:val="TDC1"/>
            <w:rPr>
              <w:rFonts w:ascii="Times New Roman" w:eastAsiaTheme="minorEastAsia" w:hAnsi="Times New Roman" w:cs="Times New Roman"/>
              <w:noProof/>
              <w:lang w:eastAsia="es-MX"/>
              <w:rPrChange w:id="887" w:author="Microsoft Office User" w:date="2021-08-13T16:26:00Z">
                <w:rPr>
                  <w:rFonts w:eastAsiaTheme="minorEastAsia"/>
                  <w:noProof/>
                  <w:lang w:eastAsia="es-MX"/>
                </w:rPr>
              </w:rPrChange>
            </w:rPr>
          </w:pPr>
          <w:r w:rsidRPr="00557959">
            <w:rPr>
              <w:rFonts w:ascii="Times New Roman" w:hAnsi="Times New Roman" w:cs="Times New Roman"/>
              <w:rPrChange w:id="888" w:author="Microsoft Office User" w:date="2021-08-13T16:26:00Z">
                <w:rPr/>
              </w:rPrChange>
            </w:rPr>
            <w:fldChar w:fldCharType="begin"/>
          </w:r>
          <w:r w:rsidRPr="00557959">
            <w:rPr>
              <w:rFonts w:ascii="Times New Roman" w:hAnsi="Times New Roman" w:cs="Times New Roman"/>
              <w:rPrChange w:id="889" w:author="Microsoft Office User" w:date="2021-08-13T16:26:00Z">
                <w:rPr/>
              </w:rPrChange>
            </w:rPr>
            <w:instrText xml:space="preserve"> HYPERLINK \l "_Toc73953056" </w:instrText>
          </w:r>
          <w:r w:rsidRPr="00557959">
            <w:rPr>
              <w:rFonts w:ascii="Times New Roman" w:hAnsi="Times New Roman" w:cs="Times New Roman"/>
              <w:rPrChange w:id="890" w:author="Microsoft Office User" w:date="2021-08-13T16:26:00Z">
                <w:rPr/>
              </w:rPrChange>
            </w:rPr>
            <w:fldChar w:fldCharType="separate"/>
          </w:r>
          <w:r w:rsidR="00D90C1F" w:rsidRPr="00557959">
            <w:rPr>
              <w:rStyle w:val="Hipervnculo"/>
              <w:rFonts w:ascii="Times New Roman" w:eastAsia="Times New Roman" w:hAnsi="Times New Roman" w:cs="Times New Roman"/>
              <w:b/>
              <w:bCs/>
              <w:noProof/>
              <w:rPrChange w:id="891" w:author="Microsoft Office User" w:date="2021-08-13T16:26:00Z">
                <w:rPr>
                  <w:rStyle w:val="Hipervnculo"/>
                  <w:rFonts w:ascii="Calisto MT" w:eastAsia="Times New Roman" w:hAnsi="Calisto MT"/>
                  <w:b/>
                  <w:bCs/>
                  <w:noProof/>
                </w:rPr>
              </w:rPrChange>
            </w:rPr>
            <w:t>Calendario de actividades, cronograma</w:t>
          </w:r>
          <w:r w:rsidR="00D90C1F" w:rsidRPr="00557959">
            <w:rPr>
              <w:rFonts w:ascii="Times New Roman" w:hAnsi="Times New Roman" w:cs="Times New Roman"/>
              <w:noProof/>
              <w:webHidden/>
              <w:rPrChange w:id="892" w:author="Microsoft Office User" w:date="2021-08-13T16:26:00Z">
                <w:rPr>
                  <w:noProof/>
                  <w:webHidden/>
                </w:rPr>
              </w:rPrChange>
            </w:rPr>
            <w:tab/>
          </w:r>
          <w:r w:rsidR="00D90C1F" w:rsidRPr="00557959">
            <w:rPr>
              <w:rFonts w:ascii="Times New Roman" w:hAnsi="Times New Roman" w:cs="Times New Roman"/>
              <w:noProof/>
              <w:webHidden/>
              <w:rPrChange w:id="893" w:author="Microsoft Office User" w:date="2021-08-13T16:26:00Z">
                <w:rPr>
                  <w:noProof/>
                  <w:webHidden/>
                </w:rPr>
              </w:rPrChange>
            </w:rPr>
            <w:fldChar w:fldCharType="begin"/>
          </w:r>
          <w:r w:rsidR="00D90C1F" w:rsidRPr="00557959">
            <w:rPr>
              <w:rFonts w:ascii="Times New Roman" w:hAnsi="Times New Roman" w:cs="Times New Roman"/>
              <w:noProof/>
              <w:webHidden/>
              <w:rPrChange w:id="894" w:author="Microsoft Office User" w:date="2021-08-13T16:26:00Z">
                <w:rPr>
                  <w:noProof/>
                  <w:webHidden/>
                </w:rPr>
              </w:rPrChange>
            </w:rPr>
            <w:instrText xml:space="preserve"> PAGEREF _Toc73953056 \h </w:instrText>
          </w:r>
          <w:r w:rsidR="00D90C1F" w:rsidRPr="00557959">
            <w:rPr>
              <w:rFonts w:ascii="Times New Roman" w:hAnsi="Times New Roman" w:cs="Times New Roman"/>
              <w:noProof/>
              <w:webHidden/>
              <w:rPrChange w:id="895" w:author="Microsoft Office User" w:date="2021-08-13T16:26:00Z">
                <w:rPr>
                  <w:noProof/>
                  <w:webHidden/>
                </w:rPr>
              </w:rPrChange>
            </w:rPr>
          </w:r>
          <w:r w:rsidR="00D90C1F" w:rsidRPr="00557959">
            <w:rPr>
              <w:rFonts w:ascii="Times New Roman" w:hAnsi="Times New Roman" w:cs="Times New Roman"/>
              <w:noProof/>
              <w:webHidden/>
              <w:rPrChange w:id="896" w:author="Microsoft Office User" w:date="2021-08-13T16:26:00Z">
                <w:rPr>
                  <w:noProof/>
                  <w:webHidden/>
                </w:rPr>
              </w:rPrChange>
            </w:rPr>
            <w:fldChar w:fldCharType="separate"/>
          </w:r>
          <w:r w:rsidR="00F3635D" w:rsidRPr="00557959">
            <w:rPr>
              <w:rFonts w:ascii="Times New Roman" w:hAnsi="Times New Roman" w:cs="Times New Roman"/>
              <w:noProof/>
              <w:webHidden/>
              <w:rPrChange w:id="897" w:author="Microsoft Office User" w:date="2021-08-13T16:26:00Z">
                <w:rPr>
                  <w:noProof/>
                  <w:webHidden/>
                </w:rPr>
              </w:rPrChange>
            </w:rPr>
            <w:t>32</w:t>
          </w:r>
          <w:r w:rsidR="00D90C1F" w:rsidRPr="00557959">
            <w:rPr>
              <w:rFonts w:ascii="Times New Roman" w:hAnsi="Times New Roman" w:cs="Times New Roman"/>
              <w:noProof/>
              <w:webHidden/>
              <w:rPrChange w:id="898" w:author="Microsoft Office User" w:date="2021-08-13T16:26:00Z">
                <w:rPr>
                  <w:noProof/>
                  <w:webHidden/>
                </w:rPr>
              </w:rPrChange>
            </w:rPr>
            <w:fldChar w:fldCharType="end"/>
          </w:r>
          <w:r w:rsidRPr="00557959">
            <w:rPr>
              <w:rFonts w:ascii="Times New Roman" w:hAnsi="Times New Roman" w:cs="Times New Roman"/>
              <w:noProof/>
              <w:rPrChange w:id="899" w:author="Microsoft Office User" w:date="2021-08-13T16:26:00Z">
                <w:rPr>
                  <w:noProof/>
                </w:rPr>
              </w:rPrChange>
            </w:rPr>
            <w:fldChar w:fldCharType="end"/>
          </w:r>
        </w:p>
        <w:p w14:paraId="443BD4B0" w14:textId="644734B7" w:rsidR="00D90C1F" w:rsidRPr="00557959" w:rsidRDefault="00665613">
          <w:pPr>
            <w:pStyle w:val="TDC1"/>
            <w:rPr>
              <w:rFonts w:ascii="Times New Roman" w:eastAsiaTheme="minorEastAsia" w:hAnsi="Times New Roman" w:cs="Times New Roman"/>
              <w:noProof/>
              <w:lang w:eastAsia="es-MX"/>
              <w:rPrChange w:id="900" w:author="Microsoft Office User" w:date="2021-08-13T16:26:00Z">
                <w:rPr>
                  <w:rFonts w:eastAsiaTheme="minorEastAsia"/>
                  <w:noProof/>
                  <w:lang w:eastAsia="es-MX"/>
                </w:rPr>
              </w:rPrChange>
            </w:rPr>
          </w:pPr>
          <w:r w:rsidRPr="00557959">
            <w:rPr>
              <w:rFonts w:ascii="Times New Roman" w:hAnsi="Times New Roman" w:cs="Times New Roman"/>
              <w:rPrChange w:id="901" w:author="Microsoft Office User" w:date="2021-08-13T16:26:00Z">
                <w:rPr/>
              </w:rPrChange>
            </w:rPr>
            <w:fldChar w:fldCharType="begin"/>
          </w:r>
          <w:r w:rsidRPr="00557959">
            <w:rPr>
              <w:rFonts w:ascii="Times New Roman" w:hAnsi="Times New Roman" w:cs="Times New Roman"/>
              <w:rPrChange w:id="902" w:author="Microsoft Office User" w:date="2021-08-13T16:26:00Z">
                <w:rPr/>
              </w:rPrChange>
            </w:rPr>
            <w:instrText xml:space="preserve"> HYPERLINK \l "_Toc73953057" </w:instrText>
          </w:r>
          <w:r w:rsidRPr="00557959">
            <w:rPr>
              <w:rFonts w:ascii="Times New Roman" w:hAnsi="Times New Roman" w:cs="Times New Roman"/>
              <w:rPrChange w:id="903" w:author="Microsoft Office User" w:date="2021-08-13T16:26:00Z">
                <w:rPr/>
              </w:rPrChange>
            </w:rPr>
            <w:fldChar w:fldCharType="separate"/>
          </w:r>
          <w:r w:rsidR="00D90C1F" w:rsidRPr="00557959">
            <w:rPr>
              <w:rStyle w:val="Hipervnculo"/>
              <w:rFonts w:ascii="Times New Roman" w:hAnsi="Times New Roman" w:cs="Times New Roman"/>
              <w:noProof/>
              <w:lang w:val="es-ES"/>
              <w:rPrChange w:id="904" w:author="Microsoft Office User" w:date="2021-08-13T16:26:00Z">
                <w:rPr>
                  <w:rStyle w:val="Hipervnculo"/>
                  <w:noProof/>
                  <w:lang w:val="es-ES"/>
                </w:rPr>
              </w:rPrChange>
            </w:rPr>
            <w:t>Referencias</w:t>
          </w:r>
          <w:r w:rsidR="00D90C1F" w:rsidRPr="00557959">
            <w:rPr>
              <w:rFonts w:ascii="Times New Roman" w:hAnsi="Times New Roman" w:cs="Times New Roman"/>
              <w:noProof/>
              <w:webHidden/>
              <w:rPrChange w:id="905" w:author="Microsoft Office User" w:date="2021-08-13T16:26:00Z">
                <w:rPr>
                  <w:noProof/>
                  <w:webHidden/>
                </w:rPr>
              </w:rPrChange>
            </w:rPr>
            <w:tab/>
          </w:r>
          <w:r w:rsidR="00D90C1F" w:rsidRPr="00557959">
            <w:rPr>
              <w:rFonts w:ascii="Times New Roman" w:hAnsi="Times New Roman" w:cs="Times New Roman"/>
              <w:noProof/>
              <w:webHidden/>
              <w:rPrChange w:id="906" w:author="Microsoft Office User" w:date="2021-08-13T16:26:00Z">
                <w:rPr>
                  <w:noProof/>
                  <w:webHidden/>
                </w:rPr>
              </w:rPrChange>
            </w:rPr>
            <w:fldChar w:fldCharType="begin"/>
          </w:r>
          <w:r w:rsidR="00D90C1F" w:rsidRPr="00557959">
            <w:rPr>
              <w:rFonts w:ascii="Times New Roman" w:hAnsi="Times New Roman" w:cs="Times New Roman"/>
              <w:noProof/>
              <w:webHidden/>
              <w:rPrChange w:id="907" w:author="Microsoft Office User" w:date="2021-08-13T16:26:00Z">
                <w:rPr>
                  <w:noProof/>
                  <w:webHidden/>
                </w:rPr>
              </w:rPrChange>
            </w:rPr>
            <w:instrText xml:space="preserve"> PAGEREF _Toc73953057 \h </w:instrText>
          </w:r>
          <w:r w:rsidR="00D90C1F" w:rsidRPr="00557959">
            <w:rPr>
              <w:rFonts w:ascii="Times New Roman" w:hAnsi="Times New Roman" w:cs="Times New Roman"/>
              <w:noProof/>
              <w:webHidden/>
              <w:rPrChange w:id="908" w:author="Microsoft Office User" w:date="2021-08-13T16:26:00Z">
                <w:rPr>
                  <w:noProof/>
                  <w:webHidden/>
                </w:rPr>
              </w:rPrChange>
            </w:rPr>
          </w:r>
          <w:r w:rsidR="00D90C1F" w:rsidRPr="00557959">
            <w:rPr>
              <w:rFonts w:ascii="Times New Roman" w:hAnsi="Times New Roman" w:cs="Times New Roman"/>
              <w:noProof/>
              <w:webHidden/>
              <w:rPrChange w:id="909" w:author="Microsoft Office User" w:date="2021-08-13T16:26:00Z">
                <w:rPr>
                  <w:noProof/>
                  <w:webHidden/>
                </w:rPr>
              </w:rPrChange>
            </w:rPr>
            <w:fldChar w:fldCharType="separate"/>
          </w:r>
          <w:r w:rsidR="00F3635D" w:rsidRPr="00557959">
            <w:rPr>
              <w:rFonts w:ascii="Times New Roman" w:hAnsi="Times New Roman" w:cs="Times New Roman"/>
              <w:noProof/>
              <w:webHidden/>
              <w:rPrChange w:id="910" w:author="Microsoft Office User" w:date="2021-08-13T16:26:00Z">
                <w:rPr>
                  <w:noProof/>
                  <w:webHidden/>
                </w:rPr>
              </w:rPrChange>
            </w:rPr>
            <w:t>35</w:t>
          </w:r>
          <w:r w:rsidR="00D90C1F" w:rsidRPr="00557959">
            <w:rPr>
              <w:rFonts w:ascii="Times New Roman" w:hAnsi="Times New Roman" w:cs="Times New Roman"/>
              <w:noProof/>
              <w:webHidden/>
              <w:rPrChange w:id="911" w:author="Microsoft Office User" w:date="2021-08-13T16:26:00Z">
                <w:rPr>
                  <w:noProof/>
                  <w:webHidden/>
                </w:rPr>
              </w:rPrChange>
            </w:rPr>
            <w:fldChar w:fldCharType="end"/>
          </w:r>
          <w:r w:rsidRPr="00557959">
            <w:rPr>
              <w:rFonts w:ascii="Times New Roman" w:hAnsi="Times New Roman" w:cs="Times New Roman"/>
              <w:noProof/>
              <w:rPrChange w:id="912" w:author="Microsoft Office User" w:date="2021-08-13T16:26:00Z">
                <w:rPr>
                  <w:noProof/>
                </w:rPr>
              </w:rPrChange>
            </w:rPr>
            <w:fldChar w:fldCharType="end"/>
          </w:r>
        </w:p>
        <w:p w14:paraId="07FFE60D" w14:textId="4AB67656" w:rsidR="007A54EA" w:rsidRPr="00557959" w:rsidRDefault="00B828FC" w:rsidP="000A5A08">
          <w:pPr>
            <w:spacing w:line="360" w:lineRule="auto"/>
            <w:jc w:val="both"/>
            <w:rPr>
              <w:rFonts w:ascii="Times New Roman" w:hAnsi="Times New Roman" w:cs="Times New Roman"/>
              <w:b/>
              <w:bCs/>
              <w:lang w:val="es-ES"/>
              <w:rPrChange w:id="913" w:author="Microsoft Office User" w:date="2021-08-13T16:26:00Z">
                <w:rPr>
                  <w:b/>
                  <w:bCs/>
                  <w:lang w:val="es-ES"/>
                </w:rPr>
              </w:rPrChange>
            </w:rPr>
          </w:pPr>
          <w:r w:rsidRPr="00557959">
            <w:rPr>
              <w:rFonts w:ascii="Times New Roman" w:hAnsi="Times New Roman" w:cs="Times New Roman"/>
              <w:b/>
              <w:bCs/>
              <w:lang w:val="es-ES"/>
              <w:rPrChange w:id="914" w:author="Microsoft Office User" w:date="2021-08-13T16:26:00Z">
                <w:rPr>
                  <w:b/>
                  <w:bCs/>
                  <w:lang w:val="es-ES"/>
                </w:rPr>
              </w:rPrChange>
            </w:rPr>
            <w:fldChar w:fldCharType="end"/>
          </w:r>
        </w:p>
      </w:sdtContent>
    </w:sdt>
    <w:p w14:paraId="54E68E91" w14:textId="07CC2DA1" w:rsidR="00504A8A" w:rsidRPr="00557959" w:rsidRDefault="00504A8A" w:rsidP="000A5A08">
      <w:pPr>
        <w:spacing w:line="360" w:lineRule="auto"/>
        <w:jc w:val="both"/>
        <w:rPr>
          <w:rFonts w:ascii="Times New Roman" w:hAnsi="Times New Roman" w:cs="Times New Roman"/>
          <w:b/>
          <w:bCs/>
          <w:lang w:val="es-ES"/>
          <w:rPrChange w:id="915" w:author="Microsoft Office User" w:date="2021-08-13T16:26:00Z">
            <w:rPr>
              <w:b/>
              <w:bCs/>
              <w:lang w:val="es-ES"/>
            </w:rPr>
          </w:rPrChange>
        </w:rPr>
      </w:pPr>
    </w:p>
    <w:p w14:paraId="3EFF2852" w14:textId="740AC319" w:rsidR="00504A8A" w:rsidRPr="00557959" w:rsidRDefault="00504A8A" w:rsidP="000A5A08">
      <w:pPr>
        <w:spacing w:line="360" w:lineRule="auto"/>
        <w:jc w:val="both"/>
        <w:rPr>
          <w:rFonts w:ascii="Times New Roman" w:hAnsi="Times New Roman" w:cs="Times New Roman"/>
          <w:b/>
          <w:bCs/>
          <w:lang w:val="es-ES"/>
          <w:rPrChange w:id="916" w:author="Microsoft Office User" w:date="2021-08-13T16:26:00Z">
            <w:rPr>
              <w:b/>
              <w:bCs/>
              <w:lang w:val="es-ES"/>
            </w:rPr>
          </w:rPrChange>
        </w:rPr>
      </w:pPr>
    </w:p>
    <w:p w14:paraId="5BEB78FC" w14:textId="6FCCB3E4" w:rsidR="00504A8A" w:rsidRPr="00557959" w:rsidRDefault="00504A8A" w:rsidP="000A5A08">
      <w:pPr>
        <w:spacing w:line="360" w:lineRule="auto"/>
        <w:jc w:val="both"/>
        <w:rPr>
          <w:rFonts w:ascii="Times New Roman" w:hAnsi="Times New Roman" w:cs="Times New Roman"/>
          <w:b/>
          <w:bCs/>
          <w:lang w:val="es-ES"/>
          <w:rPrChange w:id="917" w:author="Microsoft Office User" w:date="2021-08-13T16:26:00Z">
            <w:rPr>
              <w:b/>
              <w:bCs/>
              <w:lang w:val="es-ES"/>
            </w:rPr>
          </w:rPrChange>
        </w:rPr>
      </w:pPr>
    </w:p>
    <w:p w14:paraId="1B1E2DC3" w14:textId="77777777" w:rsidR="00504A8A" w:rsidRPr="00557959" w:rsidRDefault="00504A8A" w:rsidP="000A5A08">
      <w:pPr>
        <w:spacing w:line="360" w:lineRule="auto"/>
        <w:jc w:val="both"/>
        <w:rPr>
          <w:rFonts w:ascii="Times New Roman" w:hAnsi="Times New Roman" w:cs="Times New Roman"/>
          <w:rPrChange w:id="918" w:author="Microsoft Office User" w:date="2021-08-13T16:26:00Z">
            <w:rPr/>
          </w:rPrChange>
        </w:rPr>
      </w:pPr>
    </w:p>
    <w:p w14:paraId="1BF0C07B" w14:textId="7076D0E4" w:rsidR="00FE5E18" w:rsidRPr="00557959" w:rsidRDefault="00A8451C" w:rsidP="005339D5">
      <w:pPr>
        <w:pStyle w:val="Ttulo1"/>
        <w:spacing w:line="360" w:lineRule="auto"/>
        <w:jc w:val="both"/>
        <w:rPr>
          <w:rFonts w:ascii="Times New Roman" w:eastAsia="Times New Roman" w:hAnsi="Times New Roman" w:cs="Times New Roman"/>
          <w:b/>
          <w:bCs/>
          <w:color w:val="auto"/>
          <w:rPrChange w:id="919" w:author="Microsoft Office User" w:date="2021-08-13T16:26:00Z">
            <w:rPr>
              <w:rFonts w:ascii="Calisto MT" w:eastAsia="Times New Roman" w:hAnsi="Calisto MT"/>
              <w:b/>
              <w:bCs/>
              <w:color w:val="auto"/>
            </w:rPr>
          </w:rPrChange>
        </w:rPr>
      </w:pPr>
      <w:bookmarkStart w:id="920" w:name="_Toc73953001"/>
      <w:r w:rsidRPr="00557959">
        <w:rPr>
          <w:rFonts w:ascii="Times New Roman" w:eastAsia="Times New Roman" w:hAnsi="Times New Roman" w:cs="Times New Roman"/>
          <w:b/>
          <w:bCs/>
          <w:color w:val="auto"/>
          <w:rPrChange w:id="921" w:author="Microsoft Office User" w:date="2021-08-13T16:26:00Z">
            <w:rPr>
              <w:rFonts w:ascii="Calisto MT" w:eastAsia="Times New Roman" w:hAnsi="Calisto MT"/>
              <w:b/>
              <w:bCs/>
              <w:color w:val="auto"/>
            </w:rPr>
          </w:rPrChange>
        </w:rPr>
        <w:t>R</w:t>
      </w:r>
      <w:r w:rsidR="007E52BF" w:rsidRPr="00557959">
        <w:rPr>
          <w:rFonts w:ascii="Times New Roman" w:eastAsia="Times New Roman" w:hAnsi="Times New Roman" w:cs="Times New Roman"/>
          <w:b/>
          <w:bCs/>
          <w:color w:val="auto"/>
          <w:rPrChange w:id="922" w:author="Microsoft Office User" w:date="2021-08-13T16:26:00Z">
            <w:rPr>
              <w:rFonts w:ascii="Calisto MT" w:eastAsia="Times New Roman" w:hAnsi="Calisto MT"/>
              <w:b/>
              <w:bCs/>
              <w:color w:val="auto"/>
            </w:rPr>
          </w:rPrChange>
        </w:rPr>
        <w:t>esumen</w:t>
      </w:r>
      <w:bookmarkEnd w:id="920"/>
    </w:p>
    <w:p w14:paraId="0EA39162" w14:textId="6B1BD29B" w:rsidR="00811C8B" w:rsidRPr="00557959" w:rsidRDefault="00B31633" w:rsidP="000A5A08">
      <w:pPr>
        <w:spacing w:line="360" w:lineRule="auto"/>
        <w:jc w:val="both"/>
        <w:rPr>
          <w:rFonts w:ascii="Times New Roman" w:eastAsia="Times New Roman" w:hAnsi="Times New Roman" w:cs="Times New Roman"/>
          <w:color w:val="000000"/>
          <w:sz w:val="24"/>
          <w:szCs w:val="24"/>
          <w:lang w:eastAsia="es-MX"/>
          <w:rPrChange w:id="92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924" w:author="Microsoft Office User" w:date="2021-08-13T16:26:00Z">
            <w:rPr>
              <w:rFonts w:ascii="Arial" w:eastAsia="Times New Roman" w:hAnsi="Arial" w:cs="Arial"/>
              <w:color w:val="000000"/>
              <w:sz w:val="24"/>
              <w:szCs w:val="24"/>
              <w:lang w:eastAsia="es-MX"/>
            </w:rPr>
          </w:rPrChange>
        </w:rPr>
        <w:t xml:space="preserve">El presente trabajo está orientado a proponer </w:t>
      </w:r>
      <w:r w:rsidR="00544D04" w:rsidRPr="00557959">
        <w:rPr>
          <w:rFonts w:ascii="Times New Roman" w:eastAsia="Times New Roman" w:hAnsi="Times New Roman" w:cs="Times New Roman"/>
          <w:color w:val="000000"/>
          <w:sz w:val="24"/>
          <w:szCs w:val="24"/>
          <w:lang w:eastAsia="es-MX"/>
          <w:rPrChange w:id="925" w:author="Microsoft Office User" w:date="2021-08-13T16:26:00Z">
            <w:rPr>
              <w:rFonts w:ascii="Arial" w:eastAsia="Times New Roman" w:hAnsi="Arial" w:cs="Arial"/>
              <w:color w:val="000000"/>
              <w:sz w:val="24"/>
              <w:szCs w:val="24"/>
              <w:lang w:eastAsia="es-MX"/>
            </w:rPr>
          </w:rPrChange>
        </w:rPr>
        <w:t xml:space="preserve">el </w:t>
      </w:r>
      <w:r w:rsidR="003F429B" w:rsidRPr="00557959">
        <w:rPr>
          <w:rFonts w:ascii="Times New Roman" w:eastAsia="Times New Roman" w:hAnsi="Times New Roman" w:cs="Times New Roman"/>
          <w:color w:val="000000"/>
          <w:sz w:val="24"/>
          <w:szCs w:val="24"/>
          <w:lang w:eastAsia="es-MX"/>
          <w:rPrChange w:id="926" w:author="Microsoft Office User" w:date="2021-08-13T16:26:00Z">
            <w:rPr>
              <w:rFonts w:ascii="Arial" w:eastAsia="Times New Roman" w:hAnsi="Arial" w:cs="Arial"/>
              <w:color w:val="000000"/>
              <w:sz w:val="24"/>
              <w:szCs w:val="24"/>
              <w:lang w:eastAsia="es-MX"/>
            </w:rPr>
          </w:rPrChange>
        </w:rPr>
        <w:t>desarrollo</w:t>
      </w:r>
      <w:r w:rsidR="00544D04" w:rsidRPr="00557959">
        <w:rPr>
          <w:rFonts w:ascii="Times New Roman" w:eastAsia="Times New Roman" w:hAnsi="Times New Roman" w:cs="Times New Roman"/>
          <w:color w:val="000000"/>
          <w:sz w:val="24"/>
          <w:szCs w:val="24"/>
          <w:lang w:eastAsia="es-MX"/>
          <w:rPrChange w:id="927" w:author="Microsoft Office User" w:date="2021-08-13T16:26:00Z">
            <w:rPr>
              <w:rFonts w:ascii="Arial" w:eastAsia="Times New Roman" w:hAnsi="Arial" w:cs="Arial"/>
              <w:color w:val="000000"/>
              <w:sz w:val="24"/>
              <w:szCs w:val="24"/>
              <w:lang w:eastAsia="es-MX"/>
            </w:rPr>
          </w:rPrChange>
        </w:rPr>
        <w:t xml:space="preserve"> de una mesa de serv</w:t>
      </w:r>
      <w:r w:rsidR="00D84CA4" w:rsidRPr="00557959">
        <w:rPr>
          <w:rFonts w:ascii="Times New Roman" w:eastAsia="Times New Roman" w:hAnsi="Times New Roman" w:cs="Times New Roman"/>
          <w:color w:val="000000"/>
          <w:sz w:val="24"/>
          <w:szCs w:val="24"/>
          <w:lang w:eastAsia="es-MX"/>
          <w:rPrChange w:id="928" w:author="Microsoft Office User" w:date="2021-08-13T16:26:00Z">
            <w:rPr>
              <w:rFonts w:ascii="Arial" w:eastAsia="Times New Roman" w:hAnsi="Arial" w:cs="Arial"/>
              <w:color w:val="000000"/>
              <w:sz w:val="24"/>
              <w:szCs w:val="24"/>
              <w:lang w:eastAsia="es-MX"/>
            </w:rPr>
          </w:rPrChange>
        </w:rPr>
        <w:t xml:space="preserve">icio </w:t>
      </w:r>
      <w:r w:rsidR="00195BC7" w:rsidRPr="00557959">
        <w:rPr>
          <w:rFonts w:ascii="Times New Roman" w:eastAsia="Times New Roman" w:hAnsi="Times New Roman" w:cs="Times New Roman"/>
          <w:color w:val="000000"/>
          <w:sz w:val="24"/>
          <w:szCs w:val="24"/>
          <w:lang w:eastAsia="es-MX"/>
          <w:rPrChange w:id="929" w:author="Microsoft Office User" w:date="2021-08-13T16:26:00Z">
            <w:rPr>
              <w:rFonts w:ascii="Arial" w:eastAsia="Times New Roman" w:hAnsi="Arial" w:cs="Arial"/>
              <w:color w:val="000000"/>
              <w:sz w:val="24"/>
              <w:szCs w:val="24"/>
              <w:lang w:eastAsia="es-MX"/>
            </w:rPr>
          </w:rPrChange>
        </w:rPr>
        <w:t>para la gestión de incidentes utilizando la infraestructura Iaa</w:t>
      </w:r>
      <w:r w:rsidR="00466C94" w:rsidRPr="00557959">
        <w:rPr>
          <w:rFonts w:ascii="Times New Roman" w:eastAsia="Times New Roman" w:hAnsi="Times New Roman" w:cs="Times New Roman"/>
          <w:color w:val="000000"/>
          <w:sz w:val="24"/>
          <w:szCs w:val="24"/>
          <w:lang w:eastAsia="es-MX"/>
          <w:rPrChange w:id="930" w:author="Microsoft Office User" w:date="2021-08-13T16:26:00Z">
            <w:rPr>
              <w:rFonts w:ascii="Arial" w:eastAsia="Times New Roman" w:hAnsi="Arial" w:cs="Arial"/>
              <w:color w:val="000000"/>
              <w:sz w:val="24"/>
              <w:szCs w:val="24"/>
              <w:lang w:eastAsia="es-MX"/>
            </w:rPr>
          </w:rPrChange>
        </w:rPr>
        <w:t>S</w:t>
      </w:r>
      <w:del w:id="931" w:author="Francisco Ledesma Salamanca" w:date="2021-06-10T15:18:00Z">
        <w:r w:rsidR="00195BC7" w:rsidRPr="00557959" w:rsidDel="005D2AD2">
          <w:rPr>
            <w:rFonts w:ascii="Times New Roman" w:eastAsia="Times New Roman" w:hAnsi="Times New Roman" w:cs="Times New Roman"/>
            <w:color w:val="000000"/>
            <w:sz w:val="24"/>
            <w:szCs w:val="24"/>
            <w:lang w:eastAsia="es-MX"/>
            <w:rPrChange w:id="932" w:author="Microsoft Office User" w:date="2021-08-13T16:26:00Z">
              <w:rPr>
                <w:rFonts w:ascii="Arial" w:eastAsia="Times New Roman" w:hAnsi="Arial" w:cs="Arial"/>
                <w:color w:val="000000"/>
                <w:sz w:val="24"/>
                <w:szCs w:val="24"/>
                <w:lang w:eastAsia="es-MX"/>
              </w:rPr>
            </w:rPrChange>
          </w:rPr>
          <w:delText>,</w:delText>
        </w:r>
      </w:del>
      <w:r w:rsidR="00195BC7" w:rsidRPr="00557959">
        <w:rPr>
          <w:rFonts w:ascii="Times New Roman" w:eastAsia="Times New Roman" w:hAnsi="Times New Roman" w:cs="Times New Roman"/>
          <w:color w:val="000000"/>
          <w:sz w:val="24"/>
          <w:szCs w:val="24"/>
          <w:lang w:eastAsia="es-MX"/>
          <w:rPrChange w:id="933" w:author="Microsoft Office User" w:date="2021-08-13T16:26:00Z">
            <w:rPr>
              <w:rFonts w:ascii="Arial" w:eastAsia="Times New Roman" w:hAnsi="Arial" w:cs="Arial"/>
              <w:color w:val="000000"/>
              <w:sz w:val="24"/>
              <w:szCs w:val="24"/>
              <w:lang w:eastAsia="es-MX"/>
            </w:rPr>
          </w:rPrChange>
        </w:rPr>
        <w:t xml:space="preserve"> siguiendo </w:t>
      </w:r>
      <w:r w:rsidR="00D84CA4" w:rsidRPr="00557959">
        <w:rPr>
          <w:rFonts w:ascii="Times New Roman" w:eastAsia="Times New Roman" w:hAnsi="Times New Roman" w:cs="Times New Roman"/>
          <w:color w:val="000000"/>
          <w:sz w:val="24"/>
          <w:szCs w:val="24"/>
          <w:lang w:eastAsia="es-MX"/>
          <w:rPrChange w:id="934" w:author="Microsoft Office User" w:date="2021-08-13T16:26:00Z">
            <w:rPr>
              <w:rFonts w:ascii="Arial" w:eastAsia="Times New Roman" w:hAnsi="Arial" w:cs="Arial"/>
              <w:color w:val="000000"/>
              <w:sz w:val="24"/>
              <w:szCs w:val="24"/>
              <w:lang w:eastAsia="es-MX"/>
            </w:rPr>
          </w:rPrChange>
        </w:rPr>
        <w:t xml:space="preserve">las </w:t>
      </w:r>
      <w:r w:rsidR="00195BC7" w:rsidRPr="00557959">
        <w:rPr>
          <w:rFonts w:ascii="Times New Roman" w:eastAsia="Times New Roman" w:hAnsi="Times New Roman" w:cs="Times New Roman"/>
          <w:color w:val="000000"/>
          <w:sz w:val="24"/>
          <w:szCs w:val="24"/>
          <w:lang w:eastAsia="es-MX"/>
          <w:rPrChange w:id="935" w:author="Microsoft Office User" w:date="2021-08-13T16:26:00Z">
            <w:rPr>
              <w:rFonts w:ascii="Arial" w:eastAsia="Times New Roman" w:hAnsi="Arial" w:cs="Arial"/>
              <w:color w:val="000000"/>
              <w:sz w:val="24"/>
              <w:szCs w:val="24"/>
              <w:lang w:eastAsia="es-MX"/>
            </w:rPr>
          </w:rPrChange>
        </w:rPr>
        <w:t xml:space="preserve">mejores prácticas. </w:t>
      </w:r>
      <w:r w:rsidR="00466C94" w:rsidRPr="00557959">
        <w:rPr>
          <w:rFonts w:ascii="Times New Roman" w:eastAsia="Times New Roman" w:hAnsi="Times New Roman" w:cs="Times New Roman"/>
          <w:color w:val="000000"/>
          <w:sz w:val="24"/>
          <w:szCs w:val="24"/>
          <w:lang w:eastAsia="es-MX"/>
          <w:rPrChange w:id="936" w:author="Microsoft Office User" w:date="2021-08-13T16:26:00Z">
            <w:rPr>
              <w:rFonts w:ascii="Arial" w:eastAsia="Times New Roman" w:hAnsi="Arial" w:cs="Arial"/>
              <w:color w:val="000000"/>
              <w:sz w:val="24"/>
              <w:szCs w:val="24"/>
              <w:lang w:eastAsia="es-MX"/>
            </w:rPr>
          </w:rPrChange>
        </w:rPr>
        <w:t xml:space="preserve">La necesidad de la creación de la mesa de servicio surge de la solicitud expresa de una PyME dedicada a la implementación, soporte </w:t>
      </w:r>
      <w:r w:rsidR="00466C94" w:rsidRPr="00557959">
        <w:rPr>
          <w:rFonts w:ascii="Times New Roman" w:eastAsia="Times New Roman" w:hAnsi="Times New Roman" w:cs="Times New Roman"/>
          <w:color w:val="000000"/>
          <w:sz w:val="24"/>
          <w:szCs w:val="24"/>
          <w:lang w:eastAsia="es-MX"/>
          <w:rPrChange w:id="937" w:author="Microsoft Office User" w:date="2021-08-13T16:26:00Z">
            <w:rPr>
              <w:rFonts w:ascii="Arial" w:eastAsia="Times New Roman" w:hAnsi="Arial" w:cs="Arial"/>
              <w:color w:val="000000"/>
              <w:sz w:val="24"/>
              <w:szCs w:val="24"/>
              <w:lang w:eastAsia="es-MX"/>
            </w:rPr>
          </w:rPrChange>
        </w:rPr>
        <w:lastRenderedPageBreak/>
        <w:t>técnico e inventarios de infraestructura TI, que debido a su crecimiento requiere una gestión de incidentes más adecuada a sus características.</w:t>
      </w:r>
    </w:p>
    <w:p w14:paraId="4A34B76B" w14:textId="488D76BE" w:rsidR="00811C8B" w:rsidRPr="00557959" w:rsidRDefault="00CC343C" w:rsidP="000A5A08">
      <w:pPr>
        <w:spacing w:line="360" w:lineRule="auto"/>
        <w:jc w:val="both"/>
        <w:rPr>
          <w:rFonts w:ascii="Times New Roman" w:eastAsia="Times New Roman" w:hAnsi="Times New Roman" w:cs="Times New Roman"/>
          <w:color w:val="000000"/>
          <w:sz w:val="24"/>
          <w:szCs w:val="24"/>
          <w:lang w:eastAsia="es-MX"/>
          <w:rPrChange w:id="93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939" w:author="Microsoft Office User" w:date="2021-08-13T16:26:00Z">
            <w:rPr>
              <w:rFonts w:ascii="Arial" w:eastAsia="Times New Roman" w:hAnsi="Arial" w:cs="Arial"/>
              <w:color w:val="000000"/>
              <w:sz w:val="24"/>
              <w:szCs w:val="24"/>
              <w:lang w:eastAsia="es-MX"/>
            </w:rPr>
          </w:rPrChange>
        </w:rPr>
        <w:t>La</w:t>
      </w:r>
      <w:r w:rsidR="00811C8B" w:rsidRPr="00557959">
        <w:rPr>
          <w:rFonts w:ascii="Times New Roman" w:eastAsia="Times New Roman" w:hAnsi="Times New Roman" w:cs="Times New Roman"/>
          <w:color w:val="000000"/>
          <w:sz w:val="24"/>
          <w:szCs w:val="24"/>
          <w:lang w:eastAsia="es-MX"/>
          <w:rPrChange w:id="940" w:author="Microsoft Office User" w:date="2021-08-13T16:26:00Z">
            <w:rPr>
              <w:rFonts w:ascii="Arial" w:eastAsia="Times New Roman" w:hAnsi="Arial" w:cs="Arial"/>
              <w:color w:val="000000"/>
              <w:sz w:val="24"/>
              <w:szCs w:val="24"/>
              <w:lang w:eastAsia="es-MX"/>
            </w:rPr>
          </w:rPrChange>
        </w:rPr>
        <w:t xml:space="preserve"> </w:t>
      </w:r>
      <w:r w:rsidR="0049313B" w:rsidRPr="00557959">
        <w:rPr>
          <w:rFonts w:ascii="Times New Roman" w:eastAsia="Times New Roman" w:hAnsi="Times New Roman" w:cs="Times New Roman"/>
          <w:color w:val="000000"/>
          <w:sz w:val="24"/>
          <w:szCs w:val="24"/>
          <w:lang w:eastAsia="es-MX"/>
          <w:rPrChange w:id="941" w:author="Microsoft Office User" w:date="2021-08-13T16:26:00Z">
            <w:rPr>
              <w:rFonts w:ascii="Arial" w:eastAsia="Times New Roman" w:hAnsi="Arial" w:cs="Arial"/>
              <w:color w:val="000000"/>
              <w:sz w:val="24"/>
              <w:szCs w:val="24"/>
              <w:lang w:eastAsia="es-MX"/>
            </w:rPr>
          </w:rPrChange>
        </w:rPr>
        <w:t>m</w:t>
      </w:r>
      <w:r w:rsidR="00811C8B" w:rsidRPr="00557959">
        <w:rPr>
          <w:rFonts w:ascii="Times New Roman" w:eastAsia="Times New Roman" w:hAnsi="Times New Roman" w:cs="Times New Roman"/>
          <w:color w:val="000000"/>
          <w:sz w:val="24"/>
          <w:szCs w:val="24"/>
          <w:lang w:eastAsia="es-MX"/>
          <w:rPrChange w:id="942" w:author="Microsoft Office User" w:date="2021-08-13T16:26:00Z">
            <w:rPr>
              <w:rFonts w:ascii="Arial" w:eastAsia="Times New Roman" w:hAnsi="Arial" w:cs="Arial"/>
              <w:color w:val="000000"/>
              <w:sz w:val="24"/>
              <w:szCs w:val="24"/>
              <w:lang w:eastAsia="es-MX"/>
            </w:rPr>
          </w:rPrChange>
        </w:rPr>
        <w:t xml:space="preserve">esa de </w:t>
      </w:r>
      <w:r w:rsidR="006A1C94" w:rsidRPr="00557959">
        <w:rPr>
          <w:rFonts w:ascii="Times New Roman" w:eastAsia="Times New Roman" w:hAnsi="Times New Roman" w:cs="Times New Roman"/>
          <w:color w:val="000000"/>
          <w:sz w:val="24"/>
          <w:szCs w:val="24"/>
          <w:lang w:eastAsia="es-MX"/>
          <w:rPrChange w:id="943" w:author="Microsoft Office User" w:date="2021-08-13T16:26:00Z">
            <w:rPr>
              <w:rFonts w:ascii="Arial" w:eastAsia="Times New Roman" w:hAnsi="Arial" w:cs="Arial"/>
              <w:color w:val="000000"/>
              <w:sz w:val="24"/>
              <w:szCs w:val="24"/>
              <w:lang w:eastAsia="es-MX"/>
            </w:rPr>
          </w:rPrChange>
        </w:rPr>
        <w:t>servicio</w:t>
      </w:r>
      <w:r w:rsidR="00811C8B" w:rsidRPr="00557959">
        <w:rPr>
          <w:rFonts w:ascii="Times New Roman" w:eastAsia="Times New Roman" w:hAnsi="Times New Roman" w:cs="Times New Roman"/>
          <w:color w:val="000000"/>
          <w:sz w:val="24"/>
          <w:szCs w:val="24"/>
          <w:lang w:eastAsia="es-MX"/>
          <w:rPrChange w:id="944" w:author="Microsoft Office User" w:date="2021-08-13T16:26:00Z">
            <w:rPr>
              <w:rFonts w:ascii="Arial" w:eastAsia="Times New Roman" w:hAnsi="Arial" w:cs="Arial"/>
              <w:color w:val="000000"/>
              <w:sz w:val="24"/>
              <w:szCs w:val="24"/>
              <w:lang w:eastAsia="es-MX"/>
            </w:rPr>
          </w:rPrChange>
        </w:rPr>
        <w:t xml:space="preserve"> </w:t>
      </w:r>
      <w:r w:rsidR="00543EDF" w:rsidRPr="00557959">
        <w:rPr>
          <w:rFonts w:ascii="Times New Roman" w:eastAsia="Times New Roman" w:hAnsi="Times New Roman" w:cs="Times New Roman"/>
          <w:color w:val="000000"/>
          <w:sz w:val="24"/>
          <w:szCs w:val="24"/>
          <w:lang w:eastAsia="es-MX"/>
          <w:rPrChange w:id="945" w:author="Microsoft Office User" w:date="2021-08-13T16:26:00Z">
            <w:rPr>
              <w:rFonts w:ascii="Arial" w:eastAsia="Times New Roman" w:hAnsi="Arial" w:cs="Arial"/>
              <w:color w:val="000000"/>
              <w:sz w:val="24"/>
              <w:szCs w:val="24"/>
              <w:lang w:eastAsia="es-MX"/>
            </w:rPr>
          </w:rPrChange>
        </w:rPr>
        <w:t>tendrá</w:t>
      </w:r>
      <w:r w:rsidR="00811C8B" w:rsidRPr="00557959">
        <w:rPr>
          <w:rFonts w:ascii="Times New Roman" w:eastAsia="Times New Roman" w:hAnsi="Times New Roman" w:cs="Times New Roman"/>
          <w:color w:val="000000"/>
          <w:sz w:val="24"/>
          <w:szCs w:val="24"/>
          <w:lang w:eastAsia="es-MX"/>
          <w:rPrChange w:id="946" w:author="Microsoft Office User" w:date="2021-08-13T16:26:00Z">
            <w:rPr>
              <w:rFonts w:ascii="Arial" w:eastAsia="Times New Roman" w:hAnsi="Arial" w:cs="Arial"/>
              <w:color w:val="000000"/>
              <w:sz w:val="24"/>
              <w:szCs w:val="24"/>
              <w:lang w:eastAsia="es-MX"/>
            </w:rPr>
          </w:rPrChange>
        </w:rPr>
        <w:t xml:space="preserve"> como función principal </w:t>
      </w:r>
      <w:r w:rsidR="000D46B8" w:rsidRPr="00557959">
        <w:rPr>
          <w:rFonts w:ascii="Times New Roman" w:eastAsia="Times New Roman" w:hAnsi="Times New Roman" w:cs="Times New Roman"/>
          <w:color w:val="000000"/>
          <w:sz w:val="24"/>
          <w:szCs w:val="24"/>
          <w:lang w:eastAsia="es-MX"/>
          <w:rPrChange w:id="947" w:author="Microsoft Office User" w:date="2021-08-13T16:26:00Z">
            <w:rPr>
              <w:rFonts w:ascii="Arial" w:eastAsia="Times New Roman" w:hAnsi="Arial" w:cs="Arial"/>
              <w:color w:val="000000"/>
              <w:sz w:val="24"/>
              <w:szCs w:val="24"/>
              <w:lang w:eastAsia="es-MX"/>
            </w:rPr>
          </w:rPrChange>
        </w:rPr>
        <w:t>optimizar procesos</w:t>
      </w:r>
      <w:r w:rsidR="00233655" w:rsidRPr="00557959">
        <w:rPr>
          <w:rFonts w:ascii="Times New Roman" w:eastAsia="Times New Roman" w:hAnsi="Times New Roman" w:cs="Times New Roman"/>
          <w:color w:val="000000"/>
          <w:sz w:val="24"/>
          <w:szCs w:val="24"/>
          <w:lang w:eastAsia="es-MX"/>
          <w:rPrChange w:id="948" w:author="Microsoft Office User" w:date="2021-08-13T16:26:00Z">
            <w:rPr>
              <w:rFonts w:ascii="Arial" w:eastAsia="Times New Roman" w:hAnsi="Arial" w:cs="Arial"/>
              <w:color w:val="000000"/>
              <w:sz w:val="24"/>
              <w:szCs w:val="24"/>
              <w:lang w:eastAsia="es-MX"/>
            </w:rPr>
          </w:rPrChange>
        </w:rPr>
        <w:t>,</w:t>
      </w:r>
      <w:r w:rsidR="000D46B8" w:rsidRPr="00557959">
        <w:rPr>
          <w:rFonts w:ascii="Times New Roman" w:eastAsia="Times New Roman" w:hAnsi="Times New Roman" w:cs="Times New Roman"/>
          <w:color w:val="000000"/>
          <w:sz w:val="24"/>
          <w:szCs w:val="24"/>
          <w:lang w:eastAsia="es-MX"/>
          <w:rPrChange w:id="949" w:author="Microsoft Office User" w:date="2021-08-13T16:26:00Z">
            <w:rPr>
              <w:rFonts w:ascii="Arial" w:eastAsia="Times New Roman" w:hAnsi="Arial" w:cs="Arial"/>
              <w:color w:val="000000"/>
              <w:sz w:val="24"/>
              <w:szCs w:val="24"/>
              <w:lang w:eastAsia="es-MX"/>
            </w:rPr>
          </w:rPrChange>
        </w:rPr>
        <w:t xml:space="preserve"> </w:t>
      </w:r>
      <w:r w:rsidR="00D20ADD" w:rsidRPr="00557959">
        <w:rPr>
          <w:rFonts w:ascii="Times New Roman" w:eastAsia="Times New Roman" w:hAnsi="Times New Roman" w:cs="Times New Roman"/>
          <w:color w:val="000000"/>
          <w:sz w:val="24"/>
          <w:szCs w:val="24"/>
          <w:lang w:eastAsia="es-MX"/>
          <w:rPrChange w:id="950" w:author="Microsoft Office User" w:date="2021-08-13T16:26:00Z">
            <w:rPr>
              <w:rFonts w:ascii="Arial" w:eastAsia="Times New Roman" w:hAnsi="Arial" w:cs="Arial"/>
              <w:color w:val="000000"/>
              <w:sz w:val="24"/>
              <w:szCs w:val="24"/>
              <w:lang w:eastAsia="es-MX"/>
            </w:rPr>
          </w:rPrChange>
        </w:rPr>
        <w:t>gestionar, coordinar y resolver incidentes</w:t>
      </w:r>
      <w:ins w:id="951" w:author="Francisco Ledesma Salamanca" w:date="2021-06-10T15:19:00Z">
        <w:r w:rsidR="005D2AD2" w:rsidRPr="00557959">
          <w:rPr>
            <w:rFonts w:ascii="Times New Roman" w:eastAsia="Times New Roman" w:hAnsi="Times New Roman" w:cs="Times New Roman"/>
            <w:color w:val="000000"/>
            <w:sz w:val="24"/>
            <w:szCs w:val="24"/>
            <w:lang w:eastAsia="es-MX"/>
            <w:rPrChange w:id="952" w:author="Microsoft Office User" w:date="2021-08-13T16:26:00Z">
              <w:rPr>
                <w:rFonts w:ascii="Arial" w:eastAsia="Times New Roman" w:hAnsi="Arial" w:cs="Arial"/>
                <w:color w:val="000000"/>
                <w:sz w:val="24"/>
                <w:szCs w:val="24"/>
                <w:lang w:eastAsia="es-MX"/>
              </w:rPr>
            </w:rPrChange>
          </w:rPr>
          <w:t>.</w:t>
        </w:r>
      </w:ins>
      <w:del w:id="953" w:author="Francisco Ledesma Salamanca" w:date="2021-06-10T15:19:00Z">
        <w:r w:rsidR="00195BC7" w:rsidRPr="00557959" w:rsidDel="005D2AD2">
          <w:rPr>
            <w:rFonts w:ascii="Times New Roman" w:eastAsia="Times New Roman" w:hAnsi="Times New Roman" w:cs="Times New Roman"/>
            <w:color w:val="000000"/>
            <w:sz w:val="24"/>
            <w:szCs w:val="24"/>
            <w:lang w:eastAsia="es-MX"/>
            <w:rPrChange w:id="954" w:author="Microsoft Office User" w:date="2021-08-13T16:26:00Z">
              <w:rPr>
                <w:rFonts w:ascii="Arial" w:eastAsia="Times New Roman" w:hAnsi="Arial" w:cs="Arial"/>
                <w:color w:val="000000"/>
                <w:sz w:val="24"/>
                <w:szCs w:val="24"/>
                <w:lang w:eastAsia="es-MX"/>
              </w:rPr>
            </w:rPrChange>
          </w:rPr>
          <w:delText>,</w:delText>
        </w:r>
      </w:del>
      <w:r w:rsidR="00195BC7" w:rsidRPr="00557959">
        <w:rPr>
          <w:rFonts w:ascii="Times New Roman" w:eastAsia="Times New Roman" w:hAnsi="Times New Roman" w:cs="Times New Roman"/>
          <w:color w:val="000000"/>
          <w:sz w:val="24"/>
          <w:szCs w:val="24"/>
          <w:lang w:eastAsia="es-MX"/>
          <w:rPrChange w:id="955" w:author="Microsoft Office User" w:date="2021-08-13T16:26:00Z">
            <w:rPr>
              <w:rFonts w:ascii="Arial" w:eastAsia="Times New Roman" w:hAnsi="Arial" w:cs="Arial"/>
              <w:color w:val="000000"/>
              <w:sz w:val="24"/>
              <w:szCs w:val="24"/>
              <w:lang w:eastAsia="es-MX"/>
            </w:rPr>
          </w:rPrChange>
        </w:rPr>
        <w:t xml:space="preserve"> </w:t>
      </w:r>
      <w:ins w:id="956" w:author="Francisco Ledesma Salamanca" w:date="2021-06-10T15:19:00Z">
        <w:r w:rsidR="005D2AD2" w:rsidRPr="00557959">
          <w:rPr>
            <w:rFonts w:ascii="Times New Roman" w:eastAsia="Times New Roman" w:hAnsi="Times New Roman" w:cs="Times New Roman"/>
            <w:color w:val="000000"/>
            <w:sz w:val="24"/>
            <w:szCs w:val="24"/>
            <w:lang w:eastAsia="es-MX"/>
            <w:rPrChange w:id="957" w:author="Microsoft Office User" w:date="2021-08-13T16:26:00Z">
              <w:rPr>
                <w:rFonts w:ascii="Arial" w:eastAsia="Times New Roman" w:hAnsi="Arial" w:cs="Arial"/>
                <w:color w:val="000000"/>
                <w:sz w:val="24"/>
                <w:szCs w:val="24"/>
                <w:lang w:eastAsia="es-MX"/>
              </w:rPr>
            </w:rPrChange>
          </w:rPr>
          <w:t>L</w:t>
        </w:r>
      </w:ins>
      <w:del w:id="958" w:author="Francisco Ledesma Salamanca" w:date="2021-06-10T15:19:00Z">
        <w:r w:rsidR="00195BC7" w:rsidRPr="00557959" w:rsidDel="005D2AD2">
          <w:rPr>
            <w:rFonts w:ascii="Times New Roman" w:eastAsia="Times New Roman" w:hAnsi="Times New Roman" w:cs="Times New Roman"/>
            <w:color w:val="000000"/>
            <w:sz w:val="24"/>
            <w:szCs w:val="24"/>
            <w:lang w:eastAsia="es-MX"/>
            <w:rPrChange w:id="959" w:author="Microsoft Office User" w:date="2021-08-13T16:26:00Z">
              <w:rPr>
                <w:rFonts w:ascii="Arial" w:eastAsia="Times New Roman" w:hAnsi="Arial" w:cs="Arial"/>
                <w:color w:val="000000"/>
                <w:sz w:val="24"/>
                <w:szCs w:val="24"/>
                <w:lang w:eastAsia="es-MX"/>
              </w:rPr>
            </w:rPrChange>
          </w:rPr>
          <w:delText>l</w:delText>
        </w:r>
      </w:del>
      <w:r w:rsidR="00195BC7" w:rsidRPr="00557959">
        <w:rPr>
          <w:rFonts w:ascii="Times New Roman" w:eastAsia="Times New Roman" w:hAnsi="Times New Roman" w:cs="Times New Roman"/>
          <w:color w:val="000000"/>
          <w:sz w:val="24"/>
          <w:szCs w:val="24"/>
          <w:lang w:eastAsia="es-MX"/>
          <w:rPrChange w:id="960" w:author="Microsoft Office User" w:date="2021-08-13T16:26:00Z">
            <w:rPr>
              <w:rFonts w:ascii="Arial" w:eastAsia="Times New Roman" w:hAnsi="Arial" w:cs="Arial"/>
              <w:color w:val="000000"/>
              <w:sz w:val="24"/>
              <w:szCs w:val="24"/>
              <w:lang w:eastAsia="es-MX"/>
            </w:rPr>
          </w:rPrChange>
        </w:rPr>
        <w:t xml:space="preserve">a </w:t>
      </w:r>
      <w:r w:rsidR="00F535A4" w:rsidRPr="00557959">
        <w:rPr>
          <w:rFonts w:ascii="Times New Roman" w:eastAsia="Times New Roman" w:hAnsi="Times New Roman" w:cs="Times New Roman"/>
          <w:color w:val="000000"/>
          <w:sz w:val="24"/>
          <w:szCs w:val="24"/>
          <w:lang w:eastAsia="es-MX"/>
          <w:rPrChange w:id="961" w:author="Microsoft Office User" w:date="2021-08-13T16:26:00Z">
            <w:rPr>
              <w:rFonts w:ascii="Arial" w:eastAsia="Times New Roman" w:hAnsi="Arial" w:cs="Arial"/>
              <w:color w:val="000000"/>
              <w:sz w:val="24"/>
              <w:szCs w:val="24"/>
              <w:lang w:eastAsia="es-MX"/>
            </w:rPr>
          </w:rPrChange>
        </w:rPr>
        <w:t>solución</w:t>
      </w:r>
      <w:r w:rsidR="009362E2" w:rsidRPr="00557959">
        <w:rPr>
          <w:rFonts w:ascii="Times New Roman" w:eastAsia="Times New Roman" w:hAnsi="Times New Roman" w:cs="Times New Roman"/>
          <w:color w:val="000000"/>
          <w:sz w:val="24"/>
          <w:szCs w:val="24"/>
          <w:lang w:eastAsia="es-MX"/>
          <w:rPrChange w:id="962" w:author="Microsoft Office User" w:date="2021-08-13T16:26:00Z">
            <w:rPr>
              <w:rFonts w:ascii="Arial" w:eastAsia="Times New Roman" w:hAnsi="Arial" w:cs="Arial"/>
              <w:color w:val="000000"/>
              <w:sz w:val="24"/>
              <w:szCs w:val="24"/>
              <w:lang w:eastAsia="es-MX"/>
            </w:rPr>
          </w:rPrChange>
        </w:rPr>
        <w:t xml:space="preserve"> </w:t>
      </w:r>
      <w:r w:rsidR="00466C94" w:rsidRPr="00557959">
        <w:rPr>
          <w:rFonts w:ascii="Times New Roman" w:eastAsia="Times New Roman" w:hAnsi="Times New Roman" w:cs="Times New Roman"/>
          <w:color w:val="000000"/>
          <w:sz w:val="24"/>
          <w:szCs w:val="24"/>
          <w:lang w:eastAsia="es-MX"/>
          <w:rPrChange w:id="963" w:author="Microsoft Office User" w:date="2021-08-13T16:26:00Z">
            <w:rPr>
              <w:rFonts w:ascii="Arial" w:eastAsia="Times New Roman" w:hAnsi="Arial" w:cs="Arial"/>
              <w:color w:val="000000"/>
              <w:sz w:val="24"/>
              <w:szCs w:val="24"/>
              <w:lang w:eastAsia="es-MX"/>
            </w:rPr>
          </w:rPrChange>
        </w:rPr>
        <w:t>está</w:t>
      </w:r>
      <w:r w:rsidR="00543EDF" w:rsidRPr="00557959">
        <w:rPr>
          <w:rFonts w:ascii="Times New Roman" w:eastAsia="Times New Roman" w:hAnsi="Times New Roman" w:cs="Times New Roman"/>
          <w:color w:val="000000"/>
          <w:sz w:val="24"/>
          <w:szCs w:val="24"/>
          <w:lang w:eastAsia="es-MX"/>
          <w:rPrChange w:id="964" w:author="Microsoft Office User" w:date="2021-08-13T16:26:00Z">
            <w:rPr>
              <w:rFonts w:ascii="Arial" w:eastAsia="Times New Roman" w:hAnsi="Arial" w:cs="Arial"/>
              <w:color w:val="000000"/>
              <w:sz w:val="24"/>
              <w:szCs w:val="24"/>
              <w:lang w:eastAsia="es-MX"/>
            </w:rPr>
          </w:rPrChange>
        </w:rPr>
        <w:t xml:space="preserve"> construida bajo un </w:t>
      </w:r>
      <w:r w:rsidR="00784C63" w:rsidRPr="00557959">
        <w:rPr>
          <w:rFonts w:ascii="Times New Roman" w:eastAsia="Times New Roman" w:hAnsi="Times New Roman" w:cs="Times New Roman"/>
          <w:color w:val="000000"/>
          <w:sz w:val="24"/>
          <w:szCs w:val="24"/>
          <w:lang w:eastAsia="es-MX"/>
          <w:rPrChange w:id="965" w:author="Microsoft Office User" w:date="2021-08-13T16:26:00Z">
            <w:rPr>
              <w:rFonts w:ascii="Arial" w:eastAsia="Times New Roman" w:hAnsi="Arial" w:cs="Arial"/>
              <w:color w:val="000000"/>
              <w:sz w:val="24"/>
              <w:szCs w:val="24"/>
              <w:lang w:eastAsia="es-MX"/>
            </w:rPr>
          </w:rPrChange>
        </w:rPr>
        <w:t>esquema</w:t>
      </w:r>
      <w:r w:rsidR="00543EDF" w:rsidRPr="00557959">
        <w:rPr>
          <w:rFonts w:ascii="Times New Roman" w:eastAsia="Times New Roman" w:hAnsi="Times New Roman" w:cs="Times New Roman"/>
          <w:color w:val="000000"/>
          <w:sz w:val="24"/>
          <w:szCs w:val="24"/>
          <w:lang w:eastAsia="es-MX"/>
          <w:rPrChange w:id="966" w:author="Microsoft Office User" w:date="2021-08-13T16:26:00Z">
            <w:rPr>
              <w:rFonts w:ascii="Arial" w:eastAsia="Times New Roman" w:hAnsi="Arial" w:cs="Arial"/>
              <w:color w:val="000000"/>
              <w:sz w:val="24"/>
              <w:szCs w:val="24"/>
              <w:lang w:eastAsia="es-MX"/>
            </w:rPr>
          </w:rPrChange>
        </w:rPr>
        <w:t xml:space="preserve"> de </w:t>
      </w:r>
      <w:r w:rsidR="006F1C6B" w:rsidRPr="00557959">
        <w:rPr>
          <w:rFonts w:ascii="Times New Roman" w:eastAsia="Times New Roman" w:hAnsi="Times New Roman" w:cs="Times New Roman"/>
          <w:color w:val="000000"/>
          <w:sz w:val="24"/>
          <w:szCs w:val="24"/>
          <w:lang w:eastAsia="es-MX"/>
          <w:rPrChange w:id="967" w:author="Microsoft Office User" w:date="2021-08-13T16:26:00Z">
            <w:rPr>
              <w:rFonts w:ascii="Arial" w:eastAsia="Times New Roman" w:hAnsi="Arial" w:cs="Arial"/>
              <w:color w:val="000000"/>
              <w:sz w:val="24"/>
              <w:szCs w:val="24"/>
              <w:lang w:eastAsia="es-MX"/>
            </w:rPr>
          </w:rPrChange>
        </w:rPr>
        <w:t>servicio</w:t>
      </w:r>
      <w:r w:rsidR="00543EDF" w:rsidRPr="00557959">
        <w:rPr>
          <w:rFonts w:ascii="Times New Roman" w:eastAsia="Times New Roman" w:hAnsi="Times New Roman" w:cs="Times New Roman"/>
          <w:color w:val="000000"/>
          <w:sz w:val="24"/>
          <w:szCs w:val="24"/>
          <w:lang w:eastAsia="es-MX"/>
          <w:rPrChange w:id="968" w:author="Microsoft Office User" w:date="2021-08-13T16:26:00Z">
            <w:rPr>
              <w:rFonts w:ascii="Arial" w:eastAsia="Times New Roman" w:hAnsi="Arial" w:cs="Arial"/>
              <w:color w:val="000000"/>
              <w:sz w:val="24"/>
              <w:szCs w:val="24"/>
              <w:lang w:eastAsia="es-MX"/>
            </w:rPr>
          </w:rPrChange>
        </w:rPr>
        <w:t xml:space="preserve"> web, </w:t>
      </w:r>
      <w:r w:rsidR="00195BC7" w:rsidRPr="00557959">
        <w:rPr>
          <w:rFonts w:ascii="Times New Roman" w:eastAsia="Times New Roman" w:hAnsi="Times New Roman" w:cs="Times New Roman"/>
          <w:color w:val="000000"/>
          <w:sz w:val="24"/>
          <w:szCs w:val="24"/>
          <w:lang w:eastAsia="es-MX"/>
          <w:rPrChange w:id="969" w:author="Microsoft Office User" w:date="2021-08-13T16:26:00Z">
            <w:rPr>
              <w:rFonts w:ascii="Arial" w:eastAsia="Times New Roman" w:hAnsi="Arial" w:cs="Arial"/>
              <w:color w:val="000000"/>
              <w:sz w:val="24"/>
              <w:szCs w:val="24"/>
              <w:lang w:eastAsia="es-MX"/>
            </w:rPr>
          </w:rPrChange>
        </w:rPr>
        <w:t xml:space="preserve">utilizando </w:t>
      </w:r>
      <w:r w:rsidR="00466C94" w:rsidRPr="00557959">
        <w:rPr>
          <w:rFonts w:ascii="Times New Roman" w:eastAsia="Times New Roman" w:hAnsi="Times New Roman" w:cs="Times New Roman"/>
          <w:color w:val="000000"/>
          <w:sz w:val="24"/>
          <w:szCs w:val="24"/>
          <w:lang w:eastAsia="es-MX"/>
          <w:rPrChange w:id="970" w:author="Microsoft Office User" w:date="2021-08-13T16:26:00Z">
            <w:rPr>
              <w:rFonts w:ascii="Arial" w:eastAsia="Times New Roman" w:hAnsi="Arial" w:cs="Arial"/>
              <w:color w:val="000000"/>
              <w:sz w:val="24"/>
              <w:szCs w:val="24"/>
              <w:lang w:eastAsia="es-MX"/>
            </w:rPr>
          </w:rPrChange>
        </w:rPr>
        <w:t>tecnologías</w:t>
      </w:r>
      <w:r w:rsidR="00195BC7" w:rsidRPr="00557959">
        <w:rPr>
          <w:rFonts w:ascii="Times New Roman" w:eastAsia="Times New Roman" w:hAnsi="Times New Roman" w:cs="Times New Roman"/>
          <w:color w:val="000000"/>
          <w:sz w:val="24"/>
          <w:szCs w:val="24"/>
          <w:lang w:eastAsia="es-MX"/>
          <w:rPrChange w:id="971" w:author="Microsoft Office User" w:date="2021-08-13T16:26:00Z">
            <w:rPr>
              <w:rFonts w:ascii="Arial" w:eastAsia="Times New Roman" w:hAnsi="Arial" w:cs="Arial"/>
              <w:color w:val="000000"/>
              <w:sz w:val="24"/>
              <w:szCs w:val="24"/>
              <w:lang w:eastAsia="es-MX"/>
            </w:rPr>
          </w:rPrChange>
        </w:rPr>
        <w:t xml:space="preserve"> como </w:t>
      </w:r>
      <w:r w:rsidR="00054154" w:rsidRPr="00557959">
        <w:rPr>
          <w:rFonts w:ascii="Times New Roman" w:eastAsia="Times New Roman" w:hAnsi="Times New Roman" w:cs="Times New Roman"/>
          <w:color w:val="000000"/>
          <w:sz w:val="24"/>
          <w:szCs w:val="24"/>
          <w:lang w:eastAsia="es-MX"/>
          <w:rPrChange w:id="972" w:author="Microsoft Office User" w:date="2021-08-13T16:26:00Z">
            <w:rPr>
              <w:rFonts w:ascii="Arial" w:eastAsia="Times New Roman" w:hAnsi="Arial" w:cs="Arial"/>
              <w:color w:val="000000"/>
              <w:sz w:val="24"/>
              <w:szCs w:val="24"/>
              <w:lang w:eastAsia="es-MX"/>
            </w:rPr>
          </w:rPrChange>
        </w:rPr>
        <w:t>SQL</w:t>
      </w:r>
      <w:r w:rsidR="00195BC7" w:rsidRPr="00557959">
        <w:rPr>
          <w:rFonts w:ascii="Times New Roman" w:eastAsia="Times New Roman" w:hAnsi="Times New Roman" w:cs="Times New Roman"/>
          <w:color w:val="000000"/>
          <w:sz w:val="24"/>
          <w:szCs w:val="24"/>
          <w:lang w:eastAsia="es-MX"/>
          <w:rPrChange w:id="973" w:author="Microsoft Office User" w:date="2021-08-13T16:26:00Z">
            <w:rPr>
              <w:rFonts w:ascii="Arial" w:eastAsia="Times New Roman" w:hAnsi="Arial" w:cs="Arial"/>
              <w:color w:val="000000"/>
              <w:sz w:val="24"/>
              <w:szCs w:val="24"/>
              <w:lang w:eastAsia="es-MX"/>
            </w:rPr>
          </w:rPrChange>
        </w:rPr>
        <w:t>,  HTML,</w:t>
      </w:r>
      <w:r w:rsidR="00A868F8" w:rsidRPr="00557959">
        <w:rPr>
          <w:rFonts w:ascii="Times New Roman" w:eastAsia="Times New Roman" w:hAnsi="Times New Roman" w:cs="Times New Roman"/>
          <w:color w:val="000000"/>
          <w:sz w:val="24"/>
          <w:szCs w:val="24"/>
          <w:lang w:eastAsia="es-MX"/>
          <w:rPrChange w:id="974" w:author="Microsoft Office User" w:date="2021-08-13T16:26:00Z">
            <w:rPr>
              <w:rFonts w:ascii="Arial" w:eastAsia="Times New Roman" w:hAnsi="Arial" w:cs="Arial"/>
              <w:color w:val="000000"/>
              <w:sz w:val="24"/>
              <w:szCs w:val="24"/>
              <w:lang w:eastAsia="es-MX"/>
            </w:rPr>
          </w:rPrChange>
        </w:rPr>
        <w:t>CSS</w:t>
      </w:r>
      <w:r w:rsidR="00195BC7" w:rsidRPr="00557959">
        <w:rPr>
          <w:rFonts w:ascii="Times New Roman" w:eastAsia="Times New Roman" w:hAnsi="Times New Roman" w:cs="Times New Roman"/>
          <w:color w:val="000000"/>
          <w:sz w:val="24"/>
          <w:szCs w:val="24"/>
          <w:lang w:eastAsia="es-MX"/>
          <w:rPrChange w:id="975" w:author="Microsoft Office User" w:date="2021-08-13T16:26:00Z">
            <w:rPr>
              <w:rFonts w:ascii="Arial" w:eastAsia="Times New Roman" w:hAnsi="Arial" w:cs="Arial"/>
              <w:color w:val="000000"/>
              <w:sz w:val="24"/>
              <w:szCs w:val="24"/>
              <w:lang w:eastAsia="es-MX"/>
            </w:rPr>
          </w:rPrChange>
        </w:rPr>
        <w:t xml:space="preserve">, </w:t>
      </w:r>
      <w:r w:rsidR="00A868F8" w:rsidRPr="00557959">
        <w:rPr>
          <w:rFonts w:ascii="Times New Roman" w:eastAsia="Times New Roman" w:hAnsi="Times New Roman" w:cs="Times New Roman"/>
          <w:color w:val="000000"/>
          <w:sz w:val="24"/>
          <w:szCs w:val="24"/>
          <w:lang w:eastAsia="es-MX"/>
          <w:rPrChange w:id="976" w:author="Microsoft Office User" w:date="2021-08-13T16:26:00Z">
            <w:rPr>
              <w:rFonts w:ascii="Arial" w:eastAsia="Times New Roman" w:hAnsi="Arial" w:cs="Arial"/>
              <w:color w:val="000000"/>
              <w:sz w:val="24"/>
              <w:szCs w:val="24"/>
              <w:lang w:eastAsia="es-MX"/>
            </w:rPr>
          </w:rPrChange>
        </w:rPr>
        <w:t>J</w:t>
      </w:r>
      <w:r w:rsidR="00195BC7" w:rsidRPr="00557959">
        <w:rPr>
          <w:rFonts w:ascii="Times New Roman" w:eastAsia="Times New Roman" w:hAnsi="Times New Roman" w:cs="Times New Roman"/>
          <w:color w:val="000000"/>
          <w:sz w:val="24"/>
          <w:szCs w:val="24"/>
          <w:lang w:eastAsia="es-MX"/>
          <w:rPrChange w:id="977" w:author="Microsoft Office User" w:date="2021-08-13T16:26:00Z">
            <w:rPr>
              <w:rFonts w:ascii="Arial" w:eastAsia="Times New Roman" w:hAnsi="Arial" w:cs="Arial"/>
              <w:color w:val="000000"/>
              <w:sz w:val="24"/>
              <w:szCs w:val="24"/>
              <w:lang w:eastAsia="es-MX"/>
            </w:rPr>
          </w:rPrChange>
        </w:rPr>
        <w:t xml:space="preserve">ava </w:t>
      </w:r>
      <w:r w:rsidR="00A868F8" w:rsidRPr="00557959">
        <w:rPr>
          <w:rFonts w:ascii="Times New Roman" w:eastAsia="Times New Roman" w:hAnsi="Times New Roman" w:cs="Times New Roman"/>
          <w:color w:val="000000"/>
          <w:sz w:val="24"/>
          <w:szCs w:val="24"/>
          <w:lang w:eastAsia="es-MX"/>
          <w:rPrChange w:id="978" w:author="Microsoft Office User" w:date="2021-08-13T16:26:00Z">
            <w:rPr>
              <w:rFonts w:ascii="Arial" w:eastAsia="Times New Roman" w:hAnsi="Arial" w:cs="Arial"/>
              <w:color w:val="000000"/>
              <w:sz w:val="24"/>
              <w:szCs w:val="24"/>
              <w:lang w:eastAsia="es-MX"/>
            </w:rPr>
          </w:rPrChange>
        </w:rPr>
        <w:t>S</w:t>
      </w:r>
      <w:r w:rsidR="00466C94" w:rsidRPr="00557959">
        <w:rPr>
          <w:rFonts w:ascii="Times New Roman" w:eastAsia="Times New Roman" w:hAnsi="Times New Roman" w:cs="Times New Roman"/>
          <w:color w:val="000000"/>
          <w:sz w:val="24"/>
          <w:szCs w:val="24"/>
          <w:lang w:eastAsia="es-MX"/>
          <w:rPrChange w:id="979" w:author="Microsoft Office User" w:date="2021-08-13T16:26:00Z">
            <w:rPr>
              <w:rFonts w:ascii="Arial" w:eastAsia="Times New Roman" w:hAnsi="Arial" w:cs="Arial"/>
              <w:color w:val="000000"/>
              <w:sz w:val="24"/>
              <w:szCs w:val="24"/>
              <w:lang w:eastAsia="es-MX"/>
            </w:rPr>
          </w:rPrChange>
        </w:rPr>
        <w:t>cript</w:t>
      </w:r>
      <w:r w:rsidR="003F429B" w:rsidRPr="00557959">
        <w:rPr>
          <w:rFonts w:ascii="Times New Roman" w:eastAsia="Times New Roman" w:hAnsi="Times New Roman" w:cs="Times New Roman"/>
          <w:color w:val="000000"/>
          <w:sz w:val="24"/>
          <w:szCs w:val="24"/>
          <w:lang w:eastAsia="es-MX"/>
          <w:rPrChange w:id="980" w:author="Microsoft Office User" w:date="2021-08-13T16:26:00Z">
            <w:rPr>
              <w:rFonts w:ascii="Arial" w:eastAsia="Times New Roman" w:hAnsi="Arial" w:cs="Arial"/>
              <w:color w:val="000000"/>
              <w:sz w:val="24"/>
              <w:szCs w:val="24"/>
              <w:lang w:eastAsia="es-MX"/>
            </w:rPr>
          </w:rPrChange>
        </w:rPr>
        <w:t>,</w:t>
      </w:r>
      <w:r w:rsidR="00543EDF" w:rsidRPr="00557959">
        <w:rPr>
          <w:rFonts w:ascii="Times New Roman" w:eastAsia="Times New Roman" w:hAnsi="Times New Roman" w:cs="Times New Roman"/>
          <w:color w:val="000000"/>
          <w:sz w:val="24"/>
          <w:szCs w:val="24"/>
          <w:lang w:eastAsia="es-MX"/>
          <w:rPrChange w:id="981" w:author="Microsoft Office User" w:date="2021-08-13T16:26:00Z">
            <w:rPr>
              <w:rFonts w:ascii="Arial" w:eastAsia="Times New Roman" w:hAnsi="Arial" w:cs="Arial"/>
              <w:color w:val="000000"/>
              <w:sz w:val="24"/>
              <w:szCs w:val="24"/>
              <w:lang w:eastAsia="es-MX"/>
            </w:rPr>
          </w:rPrChange>
        </w:rPr>
        <w:t xml:space="preserve"> </w:t>
      </w:r>
      <w:r w:rsidR="00290C21" w:rsidRPr="00557959">
        <w:rPr>
          <w:rFonts w:ascii="Times New Roman" w:eastAsia="Times New Roman" w:hAnsi="Times New Roman" w:cs="Times New Roman"/>
          <w:color w:val="000000"/>
          <w:sz w:val="24"/>
          <w:szCs w:val="24"/>
          <w:lang w:eastAsia="es-MX"/>
          <w:rPrChange w:id="982" w:author="Microsoft Office User" w:date="2021-08-13T16:26:00Z">
            <w:rPr>
              <w:rFonts w:ascii="Arial" w:eastAsia="Times New Roman" w:hAnsi="Arial" w:cs="Arial"/>
              <w:color w:val="000000"/>
              <w:sz w:val="24"/>
              <w:szCs w:val="24"/>
              <w:lang w:eastAsia="es-MX"/>
            </w:rPr>
          </w:rPrChange>
        </w:rPr>
        <w:t>el</w:t>
      </w:r>
      <w:r w:rsidR="00843897" w:rsidRPr="00557959">
        <w:rPr>
          <w:rFonts w:ascii="Times New Roman" w:eastAsia="Times New Roman" w:hAnsi="Times New Roman" w:cs="Times New Roman"/>
          <w:color w:val="000000"/>
          <w:sz w:val="24"/>
          <w:szCs w:val="24"/>
          <w:lang w:eastAsia="es-MX"/>
          <w:rPrChange w:id="983" w:author="Microsoft Office User" w:date="2021-08-13T16:26:00Z">
            <w:rPr>
              <w:rFonts w:ascii="Arial" w:eastAsia="Times New Roman" w:hAnsi="Arial" w:cs="Arial"/>
              <w:color w:val="000000"/>
              <w:sz w:val="24"/>
              <w:szCs w:val="24"/>
              <w:lang w:eastAsia="es-MX"/>
            </w:rPr>
          </w:rPrChange>
        </w:rPr>
        <w:t xml:space="preserve"> servicio</w:t>
      </w:r>
      <w:r w:rsidR="00930243" w:rsidRPr="00557959">
        <w:rPr>
          <w:rFonts w:ascii="Times New Roman" w:eastAsia="Times New Roman" w:hAnsi="Times New Roman" w:cs="Times New Roman"/>
          <w:color w:val="000000"/>
          <w:sz w:val="24"/>
          <w:szCs w:val="24"/>
          <w:lang w:eastAsia="es-MX"/>
          <w:rPrChange w:id="984" w:author="Microsoft Office User" w:date="2021-08-13T16:26:00Z">
            <w:rPr>
              <w:rFonts w:ascii="Arial" w:eastAsia="Times New Roman" w:hAnsi="Arial" w:cs="Arial"/>
              <w:color w:val="000000"/>
              <w:sz w:val="24"/>
              <w:szCs w:val="24"/>
              <w:lang w:eastAsia="es-MX"/>
            </w:rPr>
          </w:rPrChange>
        </w:rPr>
        <w:t xml:space="preserve"> será alojado en </w:t>
      </w:r>
      <w:r w:rsidR="002F76A3" w:rsidRPr="00557959">
        <w:rPr>
          <w:rFonts w:ascii="Times New Roman" w:eastAsia="Times New Roman" w:hAnsi="Times New Roman" w:cs="Times New Roman"/>
          <w:color w:val="000000"/>
          <w:sz w:val="24"/>
          <w:szCs w:val="24"/>
          <w:lang w:eastAsia="es-MX"/>
          <w:rPrChange w:id="985" w:author="Microsoft Office User" w:date="2021-08-13T16:26:00Z">
            <w:rPr>
              <w:rFonts w:ascii="Arial" w:eastAsia="Times New Roman" w:hAnsi="Arial" w:cs="Arial"/>
              <w:color w:val="000000"/>
              <w:sz w:val="24"/>
              <w:szCs w:val="24"/>
              <w:lang w:eastAsia="es-MX"/>
            </w:rPr>
          </w:rPrChange>
        </w:rPr>
        <w:t>la</w:t>
      </w:r>
      <w:r w:rsidR="00235917" w:rsidRPr="00557959">
        <w:rPr>
          <w:rFonts w:ascii="Times New Roman" w:eastAsia="Times New Roman" w:hAnsi="Times New Roman" w:cs="Times New Roman"/>
          <w:color w:val="000000"/>
          <w:sz w:val="24"/>
          <w:szCs w:val="24"/>
          <w:lang w:eastAsia="es-MX"/>
          <w:rPrChange w:id="986" w:author="Microsoft Office User" w:date="2021-08-13T16:26:00Z">
            <w:rPr>
              <w:rFonts w:ascii="Arial" w:eastAsia="Times New Roman" w:hAnsi="Arial" w:cs="Arial"/>
              <w:color w:val="000000"/>
              <w:sz w:val="24"/>
              <w:szCs w:val="24"/>
              <w:lang w:eastAsia="es-MX"/>
            </w:rPr>
          </w:rPrChange>
        </w:rPr>
        <w:t xml:space="preserve"> nube</w:t>
      </w:r>
      <w:r w:rsidR="000D1132" w:rsidRPr="00557959">
        <w:rPr>
          <w:rFonts w:ascii="Times New Roman" w:eastAsia="Times New Roman" w:hAnsi="Times New Roman" w:cs="Times New Roman"/>
          <w:color w:val="000000"/>
          <w:sz w:val="24"/>
          <w:szCs w:val="24"/>
          <w:lang w:eastAsia="es-MX"/>
          <w:rPrChange w:id="987" w:author="Microsoft Office User" w:date="2021-08-13T16:26:00Z">
            <w:rPr>
              <w:rFonts w:ascii="Arial" w:eastAsia="Times New Roman" w:hAnsi="Arial" w:cs="Arial"/>
              <w:color w:val="000000"/>
              <w:sz w:val="24"/>
              <w:szCs w:val="24"/>
              <w:lang w:eastAsia="es-MX"/>
            </w:rPr>
          </w:rPrChange>
        </w:rPr>
        <w:t xml:space="preserve"> dentro de la </w:t>
      </w:r>
      <w:r w:rsidR="00235917" w:rsidRPr="00557959">
        <w:rPr>
          <w:rFonts w:ascii="Times New Roman" w:eastAsia="Times New Roman" w:hAnsi="Times New Roman" w:cs="Times New Roman"/>
          <w:i/>
          <w:iCs/>
          <w:color w:val="000000"/>
          <w:sz w:val="24"/>
          <w:szCs w:val="24"/>
          <w:lang w:eastAsia="es-MX"/>
          <w:rPrChange w:id="988" w:author="Microsoft Office User" w:date="2021-08-13T16:26:00Z">
            <w:rPr>
              <w:rFonts w:ascii="Arial" w:eastAsia="Times New Roman" w:hAnsi="Arial" w:cs="Arial"/>
              <w:i/>
              <w:iCs/>
              <w:color w:val="000000"/>
              <w:sz w:val="24"/>
              <w:szCs w:val="24"/>
              <w:lang w:eastAsia="es-MX"/>
            </w:rPr>
          </w:rPrChange>
        </w:rPr>
        <w:t xml:space="preserve">Infraestructura </w:t>
      </w:r>
      <w:r w:rsidR="00930243" w:rsidRPr="00557959">
        <w:rPr>
          <w:rFonts w:ascii="Times New Roman" w:eastAsia="Times New Roman" w:hAnsi="Times New Roman" w:cs="Times New Roman"/>
          <w:i/>
          <w:iCs/>
          <w:color w:val="000000"/>
          <w:sz w:val="24"/>
          <w:szCs w:val="24"/>
          <w:lang w:eastAsia="es-MX"/>
          <w:rPrChange w:id="989" w:author="Microsoft Office User" w:date="2021-08-13T16:26:00Z">
            <w:rPr>
              <w:rFonts w:ascii="Arial" w:eastAsia="Times New Roman" w:hAnsi="Arial" w:cs="Arial"/>
              <w:i/>
              <w:iCs/>
              <w:color w:val="000000"/>
              <w:sz w:val="24"/>
              <w:szCs w:val="24"/>
              <w:lang w:eastAsia="es-MX"/>
            </w:rPr>
          </w:rPrChange>
        </w:rPr>
        <w:t>Como Servici</w:t>
      </w:r>
      <w:r w:rsidR="003F429B" w:rsidRPr="00557959">
        <w:rPr>
          <w:rFonts w:ascii="Times New Roman" w:eastAsia="Times New Roman" w:hAnsi="Times New Roman" w:cs="Times New Roman"/>
          <w:i/>
          <w:iCs/>
          <w:color w:val="000000"/>
          <w:sz w:val="24"/>
          <w:szCs w:val="24"/>
          <w:lang w:eastAsia="es-MX"/>
          <w:rPrChange w:id="990" w:author="Microsoft Office User" w:date="2021-08-13T16:26:00Z">
            <w:rPr>
              <w:rFonts w:ascii="Arial" w:eastAsia="Times New Roman" w:hAnsi="Arial" w:cs="Arial"/>
              <w:i/>
              <w:iCs/>
              <w:color w:val="000000"/>
              <w:sz w:val="24"/>
              <w:szCs w:val="24"/>
              <w:lang w:eastAsia="es-MX"/>
            </w:rPr>
          </w:rPrChange>
        </w:rPr>
        <w:t>o</w:t>
      </w:r>
      <w:r w:rsidR="00235917" w:rsidRPr="00557959">
        <w:rPr>
          <w:rFonts w:ascii="Times New Roman" w:eastAsia="Times New Roman" w:hAnsi="Times New Roman" w:cs="Times New Roman"/>
          <w:i/>
          <w:iCs/>
          <w:color w:val="000000"/>
          <w:sz w:val="24"/>
          <w:szCs w:val="24"/>
          <w:lang w:eastAsia="es-MX"/>
          <w:rPrChange w:id="991" w:author="Microsoft Office User" w:date="2021-08-13T16:26:00Z">
            <w:rPr>
              <w:rFonts w:ascii="Arial" w:eastAsia="Times New Roman" w:hAnsi="Arial" w:cs="Arial"/>
              <w:i/>
              <w:iCs/>
              <w:color w:val="000000"/>
              <w:sz w:val="24"/>
              <w:szCs w:val="24"/>
              <w:lang w:eastAsia="es-MX"/>
            </w:rPr>
          </w:rPrChange>
        </w:rPr>
        <w:t xml:space="preserve"> (IaaS</w:t>
      </w:r>
      <w:r w:rsidR="00A05935" w:rsidRPr="00557959">
        <w:rPr>
          <w:rFonts w:ascii="Times New Roman" w:eastAsia="Times New Roman" w:hAnsi="Times New Roman" w:cs="Times New Roman"/>
          <w:color w:val="000000"/>
          <w:sz w:val="24"/>
          <w:szCs w:val="24"/>
          <w:lang w:eastAsia="es-MX"/>
          <w:rPrChange w:id="992" w:author="Microsoft Office User" w:date="2021-08-13T16:26:00Z">
            <w:rPr>
              <w:rFonts w:ascii="Arial" w:eastAsia="Times New Roman" w:hAnsi="Arial" w:cs="Arial"/>
              <w:color w:val="000000"/>
              <w:sz w:val="24"/>
              <w:szCs w:val="24"/>
              <w:lang w:eastAsia="es-MX"/>
            </w:rPr>
          </w:rPrChange>
        </w:rPr>
        <w:t>)</w:t>
      </w:r>
      <w:r w:rsidR="00466C94" w:rsidRPr="00557959">
        <w:rPr>
          <w:rFonts w:ascii="Times New Roman" w:eastAsia="Times New Roman" w:hAnsi="Times New Roman" w:cs="Times New Roman"/>
          <w:color w:val="000000"/>
          <w:sz w:val="24"/>
          <w:szCs w:val="24"/>
          <w:lang w:eastAsia="es-MX"/>
          <w:rPrChange w:id="993" w:author="Microsoft Office User" w:date="2021-08-13T16:26:00Z">
            <w:rPr>
              <w:rFonts w:ascii="Arial" w:eastAsia="Times New Roman" w:hAnsi="Arial" w:cs="Arial"/>
              <w:color w:val="000000"/>
              <w:sz w:val="24"/>
              <w:szCs w:val="24"/>
              <w:lang w:eastAsia="es-MX"/>
            </w:rPr>
          </w:rPrChange>
        </w:rPr>
        <w:t>.</w:t>
      </w:r>
    </w:p>
    <w:p w14:paraId="7E55557B" w14:textId="5F487F03" w:rsidR="00CE75B5" w:rsidRPr="00557959" w:rsidRDefault="00CE75B5" w:rsidP="000A5A08">
      <w:pPr>
        <w:spacing w:line="360" w:lineRule="auto"/>
        <w:jc w:val="both"/>
        <w:rPr>
          <w:rFonts w:ascii="Times New Roman" w:eastAsia="Times New Roman" w:hAnsi="Times New Roman" w:cs="Times New Roman"/>
          <w:color w:val="000000"/>
          <w:sz w:val="24"/>
          <w:szCs w:val="24"/>
          <w:lang w:eastAsia="es-MX"/>
          <w:rPrChange w:id="994" w:author="Microsoft Office User" w:date="2021-08-13T16:26:00Z">
            <w:rPr>
              <w:rFonts w:ascii="Arial" w:eastAsia="Times New Roman" w:hAnsi="Arial" w:cs="Arial"/>
              <w:color w:val="000000"/>
              <w:sz w:val="24"/>
              <w:szCs w:val="24"/>
              <w:lang w:eastAsia="es-MX"/>
            </w:rPr>
          </w:rPrChange>
        </w:rPr>
      </w:pPr>
    </w:p>
    <w:p w14:paraId="27F42D2C" w14:textId="5D794E4C" w:rsidR="00D63612" w:rsidRPr="00557959" w:rsidRDefault="00D63612" w:rsidP="000A5A08">
      <w:pPr>
        <w:spacing w:line="360" w:lineRule="auto"/>
        <w:jc w:val="both"/>
        <w:rPr>
          <w:rFonts w:ascii="Times New Roman" w:eastAsia="Times New Roman" w:hAnsi="Times New Roman" w:cs="Times New Roman"/>
          <w:b/>
          <w:bCs/>
          <w:color w:val="000000"/>
          <w:sz w:val="24"/>
          <w:szCs w:val="24"/>
          <w:lang w:eastAsia="es-MX"/>
          <w:rPrChange w:id="995" w:author="Microsoft Office User" w:date="2021-08-13T16:26:00Z">
            <w:rPr>
              <w:rFonts w:ascii="Arial" w:eastAsia="Times New Roman" w:hAnsi="Arial" w:cs="Arial"/>
              <w:b/>
              <w:bCs/>
              <w:color w:val="000000"/>
              <w:sz w:val="24"/>
              <w:szCs w:val="24"/>
              <w:lang w:eastAsia="es-MX"/>
            </w:rPr>
          </w:rPrChange>
        </w:rPr>
      </w:pPr>
      <w:r w:rsidRPr="00557959">
        <w:rPr>
          <w:rFonts w:ascii="Times New Roman" w:eastAsia="Times New Roman" w:hAnsi="Times New Roman" w:cs="Times New Roman"/>
          <w:b/>
          <w:bCs/>
          <w:color w:val="000000"/>
          <w:sz w:val="24"/>
          <w:szCs w:val="24"/>
          <w:lang w:eastAsia="es-MX"/>
          <w:rPrChange w:id="996" w:author="Microsoft Office User" w:date="2021-08-13T16:26:00Z">
            <w:rPr>
              <w:rFonts w:ascii="Arial" w:eastAsia="Times New Roman" w:hAnsi="Arial" w:cs="Arial"/>
              <w:b/>
              <w:bCs/>
              <w:color w:val="000000"/>
              <w:sz w:val="24"/>
              <w:szCs w:val="24"/>
              <w:lang w:eastAsia="es-MX"/>
            </w:rPr>
          </w:rPrChange>
        </w:rPr>
        <w:t>Palabras clave:</w:t>
      </w:r>
      <w:r w:rsidR="00F669E6" w:rsidRPr="00557959">
        <w:rPr>
          <w:rFonts w:ascii="Times New Roman" w:eastAsia="Times New Roman" w:hAnsi="Times New Roman" w:cs="Times New Roman"/>
          <w:color w:val="000000"/>
          <w:sz w:val="24"/>
          <w:szCs w:val="24"/>
          <w:lang w:eastAsia="es-MX"/>
          <w:rPrChange w:id="997" w:author="Microsoft Office User" w:date="2021-08-13T16:26:00Z">
            <w:rPr>
              <w:rFonts w:ascii="Arial" w:eastAsia="Times New Roman" w:hAnsi="Arial" w:cs="Arial"/>
              <w:color w:val="000000"/>
              <w:sz w:val="24"/>
              <w:szCs w:val="24"/>
              <w:lang w:eastAsia="es-MX"/>
            </w:rPr>
          </w:rPrChange>
        </w:rPr>
        <w:t xml:space="preserve"> </w:t>
      </w:r>
      <w:r w:rsidR="00F669E6" w:rsidRPr="00557959">
        <w:rPr>
          <w:rFonts w:ascii="Times New Roman" w:eastAsia="Times New Roman" w:hAnsi="Times New Roman" w:cs="Times New Roman"/>
          <w:color w:val="000000"/>
          <w:sz w:val="24"/>
          <w:szCs w:val="24"/>
          <w:lang w:eastAsia="es-MX"/>
          <w:rPrChange w:id="998" w:author="Microsoft Office User" w:date="2021-08-13T16:26:00Z">
            <w:rPr>
              <w:rFonts w:ascii="Arial" w:eastAsia="Times New Roman" w:hAnsi="Arial" w:cs="Arial"/>
              <w:b/>
              <w:bCs/>
              <w:color w:val="000000"/>
              <w:sz w:val="24"/>
              <w:szCs w:val="24"/>
              <w:lang w:eastAsia="es-MX"/>
            </w:rPr>
          </w:rPrChange>
        </w:rPr>
        <w:t>mesa de servicio,</w:t>
      </w:r>
      <w:r w:rsidRPr="00557959">
        <w:rPr>
          <w:rFonts w:ascii="Times New Roman" w:eastAsia="Times New Roman" w:hAnsi="Times New Roman" w:cs="Times New Roman"/>
          <w:color w:val="000000"/>
          <w:sz w:val="24"/>
          <w:szCs w:val="24"/>
          <w:lang w:eastAsia="es-MX"/>
          <w:rPrChange w:id="999" w:author="Microsoft Office User" w:date="2021-08-13T16:26:00Z">
            <w:rPr>
              <w:rFonts w:ascii="Arial" w:eastAsia="Times New Roman" w:hAnsi="Arial" w:cs="Arial"/>
              <w:b/>
              <w:bCs/>
              <w:color w:val="000000"/>
              <w:sz w:val="24"/>
              <w:szCs w:val="24"/>
              <w:lang w:eastAsia="es-MX"/>
            </w:rPr>
          </w:rPrChange>
        </w:rPr>
        <w:t xml:space="preserve"> </w:t>
      </w:r>
      <w:r w:rsidR="00E0180B" w:rsidRPr="00557959">
        <w:rPr>
          <w:rFonts w:ascii="Times New Roman" w:eastAsia="Times New Roman" w:hAnsi="Times New Roman" w:cs="Times New Roman"/>
          <w:color w:val="000000"/>
          <w:sz w:val="24"/>
          <w:szCs w:val="24"/>
          <w:lang w:eastAsia="es-MX"/>
          <w:rPrChange w:id="1000" w:author="Microsoft Office User" w:date="2021-08-13T16:26:00Z">
            <w:rPr>
              <w:rFonts w:ascii="Arial" w:eastAsia="Times New Roman" w:hAnsi="Arial" w:cs="Arial"/>
              <w:b/>
              <w:bCs/>
              <w:color w:val="000000"/>
              <w:sz w:val="24"/>
              <w:szCs w:val="24"/>
              <w:lang w:eastAsia="es-MX"/>
            </w:rPr>
          </w:rPrChange>
        </w:rPr>
        <w:t>I</w:t>
      </w:r>
      <w:r w:rsidR="00F669E6" w:rsidRPr="00557959">
        <w:rPr>
          <w:rFonts w:ascii="Times New Roman" w:eastAsia="Times New Roman" w:hAnsi="Times New Roman" w:cs="Times New Roman"/>
          <w:color w:val="000000"/>
          <w:sz w:val="24"/>
          <w:szCs w:val="24"/>
          <w:lang w:eastAsia="es-MX"/>
          <w:rPrChange w:id="1001" w:author="Microsoft Office User" w:date="2021-08-13T16:26:00Z">
            <w:rPr>
              <w:rFonts w:ascii="Arial" w:eastAsia="Times New Roman" w:hAnsi="Arial" w:cs="Arial"/>
              <w:b/>
              <w:bCs/>
              <w:color w:val="000000"/>
              <w:sz w:val="24"/>
              <w:szCs w:val="24"/>
              <w:lang w:eastAsia="es-MX"/>
            </w:rPr>
          </w:rPrChange>
        </w:rPr>
        <w:t>aaS</w:t>
      </w:r>
      <w:r w:rsidR="005F009B" w:rsidRPr="00557959">
        <w:rPr>
          <w:rFonts w:ascii="Times New Roman" w:eastAsia="Times New Roman" w:hAnsi="Times New Roman" w:cs="Times New Roman"/>
          <w:color w:val="000000"/>
          <w:sz w:val="24"/>
          <w:szCs w:val="24"/>
          <w:lang w:eastAsia="es-MX"/>
          <w:rPrChange w:id="1002" w:author="Microsoft Office User" w:date="2021-08-13T16:26:00Z">
            <w:rPr>
              <w:rFonts w:ascii="Arial" w:eastAsia="Times New Roman" w:hAnsi="Arial" w:cs="Arial"/>
              <w:b/>
              <w:bCs/>
              <w:color w:val="000000"/>
              <w:sz w:val="24"/>
              <w:szCs w:val="24"/>
              <w:lang w:eastAsia="es-MX"/>
            </w:rPr>
          </w:rPrChange>
        </w:rPr>
        <w:t xml:space="preserve">, </w:t>
      </w:r>
      <w:r w:rsidR="00F344BA" w:rsidRPr="00557959">
        <w:rPr>
          <w:rFonts w:ascii="Times New Roman" w:eastAsia="Times New Roman" w:hAnsi="Times New Roman" w:cs="Times New Roman"/>
          <w:color w:val="000000"/>
          <w:sz w:val="24"/>
          <w:szCs w:val="24"/>
          <w:lang w:eastAsia="es-MX"/>
          <w:rPrChange w:id="1003" w:author="Microsoft Office User" w:date="2021-08-13T16:26:00Z">
            <w:rPr>
              <w:rFonts w:ascii="Arial" w:eastAsia="Times New Roman" w:hAnsi="Arial" w:cs="Arial"/>
              <w:b/>
              <w:bCs/>
              <w:color w:val="000000"/>
              <w:sz w:val="24"/>
              <w:szCs w:val="24"/>
              <w:lang w:eastAsia="es-MX"/>
            </w:rPr>
          </w:rPrChange>
        </w:rPr>
        <w:t>Mejores prácticas, ERP</w:t>
      </w:r>
    </w:p>
    <w:p w14:paraId="3A0DEE20" w14:textId="437516D2" w:rsidR="00D6416F" w:rsidRPr="00557959" w:rsidRDefault="00D6416F" w:rsidP="000A5A08">
      <w:pPr>
        <w:spacing w:line="360" w:lineRule="auto"/>
        <w:jc w:val="both"/>
        <w:rPr>
          <w:rFonts w:ascii="Times New Roman" w:eastAsia="Times New Roman" w:hAnsi="Times New Roman" w:cs="Times New Roman"/>
          <w:b/>
          <w:bCs/>
          <w:color w:val="000000"/>
          <w:sz w:val="24"/>
          <w:szCs w:val="24"/>
          <w:lang w:eastAsia="es-MX"/>
          <w:rPrChange w:id="1004" w:author="Microsoft Office User" w:date="2021-08-13T16:26:00Z">
            <w:rPr>
              <w:rFonts w:ascii="Arial" w:eastAsia="Times New Roman" w:hAnsi="Arial" w:cs="Arial"/>
              <w:b/>
              <w:bCs/>
              <w:color w:val="000000"/>
              <w:sz w:val="24"/>
              <w:szCs w:val="24"/>
              <w:lang w:eastAsia="es-MX"/>
            </w:rPr>
          </w:rPrChange>
        </w:rPr>
      </w:pPr>
    </w:p>
    <w:p w14:paraId="7DF93DEB" w14:textId="7E21BB93" w:rsidR="00D6416F" w:rsidRPr="00557959" w:rsidRDefault="00D6416F" w:rsidP="000A5A08">
      <w:pPr>
        <w:pStyle w:val="Ttulo1"/>
        <w:spacing w:line="360" w:lineRule="auto"/>
        <w:jc w:val="both"/>
        <w:rPr>
          <w:rFonts w:ascii="Times New Roman" w:eastAsia="Times New Roman" w:hAnsi="Times New Roman" w:cs="Times New Roman"/>
          <w:b/>
          <w:bCs/>
          <w:color w:val="auto"/>
          <w:lang w:val="en-US"/>
          <w:rPrChange w:id="1005" w:author="Microsoft Office User" w:date="2021-08-13T16:26:00Z">
            <w:rPr>
              <w:rFonts w:ascii="Calisto MT" w:eastAsia="Times New Roman" w:hAnsi="Calisto MT"/>
              <w:b/>
              <w:bCs/>
              <w:color w:val="auto"/>
            </w:rPr>
          </w:rPrChange>
        </w:rPr>
      </w:pPr>
      <w:bookmarkStart w:id="1006" w:name="_Toc73953002"/>
      <w:r w:rsidRPr="00557959">
        <w:rPr>
          <w:rFonts w:ascii="Times New Roman" w:eastAsia="Times New Roman" w:hAnsi="Times New Roman" w:cs="Times New Roman"/>
          <w:b/>
          <w:bCs/>
          <w:color w:val="auto"/>
          <w:lang w:val="en-US"/>
          <w:rPrChange w:id="1007" w:author="Microsoft Office User" w:date="2021-08-13T16:26:00Z">
            <w:rPr>
              <w:rFonts w:ascii="Calisto MT" w:eastAsia="Times New Roman" w:hAnsi="Calisto MT"/>
              <w:b/>
              <w:bCs/>
              <w:color w:val="auto"/>
            </w:rPr>
          </w:rPrChange>
        </w:rPr>
        <w:t>A</w:t>
      </w:r>
      <w:r w:rsidR="004604EF" w:rsidRPr="00557959">
        <w:rPr>
          <w:rFonts w:ascii="Times New Roman" w:eastAsia="Times New Roman" w:hAnsi="Times New Roman" w:cs="Times New Roman"/>
          <w:b/>
          <w:bCs/>
          <w:color w:val="auto"/>
          <w:lang w:val="en-US"/>
          <w:rPrChange w:id="1008" w:author="Microsoft Office User" w:date="2021-08-13T16:26:00Z">
            <w:rPr>
              <w:rFonts w:ascii="Calisto MT" w:eastAsia="Times New Roman" w:hAnsi="Calisto MT"/>
              <w:b/>
              <w:bCs/>
              <w:color w:val="auto"/>
            </w:rPr>
          </w:rPrChange>
        </w:rPr>
        <w:t>bstract</w:t>
      </w:r>
      <w:bookmarkEnd w:id="1006"/>
    </w:p>
    <w:p w14:paraId="6F1EF18A" w14:textId="77777777" w:rsidR="00624741" w:rsidRPr="00557959" w:rsidRDefault="00624741" w:rsidP="00624741">
      <w:pPr>
        <w:spacing w:line="360" w:lineRule="auto"/>
        <w:jc w:val="both"/>
        <w:rPr>
          <w:rFonts w:ascii="Times New Roman" w:eastAsia="Times New Roman" w:hAnsi="Times New Roman" w:cs="Times New Roman"/>
          <w:color w:val="000000"/>
          <w:sz w:val="24"/>
          <w:szCs w:val="24"/>
          <w:lang w:val="en-US" w:eastAsia="es-MX"/>
          <w:rPrChange w:id="100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val="en-US" w:eastAsia="es-MX"/>
          <w:rPrChange w:id="1010" w:author="Microsoft Office User" w:date="2021-08-13T16:26:00Z">
            <w:rPr>
              <w:rFonts w:ascii="Arial" w:eastAsia="Times New Roman" w:hAnsi="Arial" w:cs="Arial"/>
              <w:color w:val="000000"/>
              <w:sz w:val="24"/>
              <w:szCs w:val="24"/>
              <w:lang w:eastAsia="es-MX"/>
            </w:rPr>
          </w:rPrChange>
        </w:rPr>
        <w:t>This work is oriented to propose the development of a service desk for incident management using IaaS infrastructure, following best practices. The need for the creation of the service desk arises from the express request of an SME dedicated to the implementation, technical support and inventory of IT infrastructure, which due to its growth requires an incident management more appropriate to its characteristics.</w:t>
      </w:r>
    </w:p>
    <w:p w14:paraId="11252E9A" w14:textId="09C401C1" w:rsidR="00624741" w:rsidRPr="00557959" w:rsidRDefault="00624741" w:rsidP="00624741">
      <w:pPr>
        <w:spacing w:line="360" w:lineRule="auto"/>
        <w:jc w:val="both"/>
        <w:rPr>
          <w:rFonts w:ascii="Times New Roman" w:eastAsia="Times New Roman" w:hAnsi="Times New Roman" w:cs="Times New Roman"/>
          <w:color w:val="000000"/>
          <w:sz w:val="24"/>
          <w:szCs w:val="24"/>
          <w:lang w:val="en-US" w:eastAsia="es-MX"/>
          <w:rPrChange w:id="1011"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val="en-US" w:eastAsia="es-MX"/>
          <w:rPrChange w:id="1012" w:author="Microsoft Office User" w:date="2021-08-13T16:26:00Z">
            <w:rPr>
              <w:rFonts w:ascii="Arial" w:eastAsia="Times New Roman" w:hAnsi="Arial" w:cs="Arial"/>
              <w:color w:val="000000"/>
              <w:sz w:val="24"/>
              <w:szCs w:val="24"/>
              <w:lang w:eastAsia="es-MX"/>
            </w:rPr>
          </w:rPrChange>
        </w:rPr>
        <w:t xml:space="preserve">The main function of the service desk will be to optimize processes, manage, coordinate and resolve incidents, the solution is built under a web service scheme, using technologies such as </w:t>
      </w:r>
      <w:r w:rsidR="002F6376" w:rsidRPr="00557959">
        <w:rPr>
          <w:rFonts w:ascii="Times New Roman" w:eastAsia="Times New Roman" w:hAnsi="Times New Roman" w:cs="Times New Roman"/>
          <w:color w:val="000000"/>
          <w:sz w:val="24"/>
          <w:szCs w:val="24"/>
          <w:lang w:val="en-US" w:eastAsia="es-MX"/>
          <w:rPrChange w:id="1013" w:author="Microsoft Office User" w:date="2021-08-13T16:26:00Z">
            <w:rPr>
              <w:rFonts w:ascii="Arial" w:eastAsia="Times New Roman" w:hAnsi="Arial" w:cs="Arial"/>
              <w:color w:val="000000"/>
              <w:sz w:val="24"/>
              <w:szCs w:val="24"/>
              <w:lang w:eastAsia="es-MX"/>
            </w:rPr>
          </w:rPrChange>
        </w:rPr>
        <w:t>SQL</w:t>
      </w:r>
      <w:r w:rsidRPr="00557959">
        <w:rPr>
          <w:rFonts w:ascii="Times New Roman" w:eastAsia="Times New Roman" w:hAnsi="Times New Roman" w:cs="Times New Roman"/>
          <w:color w:val="000000"/>
          <w:sz w:val="24"/>
          <w:szCs w:val="24"/>
          <w:lang w:val="en-US" w:eastAsia="es-MX"/>
          <w:rPrChange w:id="1014" w:author="Microsoft Office User" w:date="2021-08-13T16:26:00Z">
            <w:rPr>
              <w:rFonts w:ascii="Arial" w:eastAsia="Times New Roman" w:hAnsi="Arial" w:cs="Arial"/>
              <w:color w:val="000000"/>
              <w:sz w:val="24"/>
              <w:szCs w:val="24"/>
              <w:lang w:eastAsia="es-MX"/>
            </w:rPr>
          </w:rPrChange>
        </w:rPr>
        <w:t>, HTML, CSS, Java Script, the service will be hosted in the cloud within the Infrastructure as a Service (IaaS).</w:t>
      </w:r>
    </w:p>
    <w:p w14:paraId="5A7979F9" w14:textId="77777777" w:rsidR="00624741" w:rsidRPr="00557959" w:rsidRDefault="00624741" w:rsidP="00624741">
      <w:pPr>
        <w:spacing w:line="360" w:lineRule="auto"/>
        <w:jc w:val="both"/>
        <w:rPr>
          <w:rFonts w:ascii="Times New Roman" w:eastAsia="Times New Roman" w:hAnsi="Times New Roman" w:cs="Times New Roman"/>
          <w:color w:val="000000"/>
          <w:sz w:val="24"/>
          <w:szCs w:val="24"/>
          <w:lang w:val="en-US" w:eastAsia="es-MX"/>
          <w:rPrChange w:id="1015" w:author="Microsoft Office User" w:date="2021-08-13T16:26:00Z">
            <w:rPr>
              <w:rFonts w:ascii="Arial" w:eastAsia="Times New Roman" w:hAnsi="Arial" w:cs="Arial"/>
              <w:color w:val="000000"/>
              <w:sz w:val="24"/>
              <w:szCs w:val="24"/>
              <w:lang w:eastAsia="es-MX"/>
            </w:rPr>
          </w:rPrChange>
        </w:rPr>
      </w:pPr>
    </w:p>
    <w:p w14:paraId="7705B3BD" w14:textId="5380E810" w:rsidR="00A253CC" w:rsidRPr="00557959" w:rsidRDefault="00624741" w:rsidP="000A5A08">
      <w:pPr>
        <w:spacing w:line="360" w:lineRule="auto"/>
        <w:jc w:val="both"/>
        <w:rPr>
          <w:rFonts w:ascii="Times New Roman" w:eastAsia="Times New Roman" w:hAnsi="Times New Roman" w:cs="Times New Roman"/>
          <w:color w:val="000000"/>
          <w:sz w:val="24"/>
          <w:szCs w:val="24"/>
          <w:lang w:val="en-US" w:eastAsia="es-MX"/>
          <w:rPrChange w:id="101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b/>
          <w:bCs/>
          <w:color w:val="000000"/>
          <w:sz w:val="24"/>
          <w:szCs w:val="24"/>
          <w:lang w:val="en-US" w:eastAsia="es-MX"/>
          <w:rPrChange w:id="1017" w:author="Microsoft Office User" w:date="2021-08-13T16:26:00Z">
            <w:rPr>
              <w:rFonts w:ascii="Arial" w:eastAsia="Times New Roman" w:hAnsi="Arial" w:cs="Arial"/>
              <w:color w:val="000000"/>
              <w:sz w:val="24"/>
              <w:szCs w:val="24"/>
              <w:lang w:eastAsia="es-MX"/>
            </w:rPr>
          </w:rPrChange>
        </w:rPr>
        <w:t>Keywords:</w:t>
      </w:r>
      <w:r w:rsidRPr="00557959">
        <w:rPr>
          <w:rFonts w:ascii="Times New Roman" w:eastAsia="Times New Roman" w:hAnsi="Times New Roman" w:cs="Times New Roman"/>
          <w:color w:val="000000"/>
          <w:sz w:val="24"/>
          <w:szCs w:val="24"/>
          <w:lang w:val="en-US" w:eastAsia="es-MX"/>
          <w:rPrChange w:id="1018" w:author="Microsoft Office User" w:date="2021-08-13T16:26:00Z">
            <w:rPr>
              <w:rFonts w:ascii="Arial" w:eastAsia="Times New Roman" w:hAnsi="Arial" w:cs="Arial"/>
              <w:color w:val="000000"/>
              <w:sz w:val="24"/>
              <w:szCs w:val="24"/>
              <w:lang w:eastAsia="es-MX"/>
            </w:rPr>
          </w:rPrChange>
        </w:rPr>
        <w:t xml:space="preserve"> service desk, IaaS, Best Practices, ERP, ERP</w:t>
      </w:r>
    </w:p>
    <w:p w14:paraId="51B90BA2" w14:textId="3127DFCA" w:rsidR="00FE5E18" w:rsidRPr="00557959" w:rsidRDefault="004604EF" w:rsidP="005339D5">
      <w:pPr>
        <w:pStyle w:val="Ttulo1"/>
        <w:spacing w:line="360" w:lineRule="auto"/>
        <w:jc w:val="both"/>
        <w:rPr>
          <w:rFonts w:ascii="Times New Roman" w:eastAsia="Times New Roman" w:hAnsi="Times New Roman" w:cs="Times New Roman"/>
          <w:b/>
          <w:bCs/>
          <w:color w:val="auto"/>
          <w:rPrChange w:id="1019" w:author="Microsoft Office User" w:date="2021-08-13T16:26:00Z">
            <w:rPr>
              <w:rFonts w:ascii="Calisto MT" w:eastAsia="Times New Roman" w:hAnsi="Calisto MT"/>
              <w:b/>
              <w:bCs/>
              <w:color w:val="auto"/>
            </w:rPr>
          </w:rPrChange>
        </w:rPr>
      </w:pPr>
      <w:bookmarkStart w:id="1020" w:name="_Toc73953003"/>
      <w:r w:rsidRPr="00557959">
        <w:rPr>
          <w:rFonts w:ascii="Times New Roman" w:eastAsia="Times New Roman" w:hAnsi="Times New Roman" w:cs="Times New Roman"/>
          <w:b/>
          <w:bCs/>
          <w:color w:val="auto"/>
          <w:rPrChange w:id="1021" w:author="Microsoft Office User" w:date="2021-08-13T16:26:00Z">
            <w:rPr>
              <w:rFonts w:ascii="Calisto MT" w:eastAsia="Times New Roman" w:hAnsi="Calisto MT"/>
              <w:b/>
              <w:bCs/>
              <w:color w:val="auto"/>
            </w:rPr>
          </w:rPrChange>
        </w:rPr>
        <w:t>Introducción</w:t>
      </w:r>
      <w:bookmarkEnd w:id="1020"/>
    </w:p>
    <w:p w14:paraId="1C4A3134" w14:textId="622F86CA" w:rsidR="00FE5E18" w:rsidRPr="00557959" w:rsidRDefault="004104C1" w:rsidP="000A5A08">
      <w:pPr>
        <w:spacing w:line="360" w:lineRule="auto"/>
        <w:jc w:val="both"/>
        <w:rPr>
          <w:rFonts w:ascii="Times New Roman" w:eastAsia="Times New Roman" w:hAnsi="Times New Roman" w:cs="Times New Roman"/>
          <w:color w:val="000000"/>
          <w:sz w:val="24"/>
          <w:szCs w:val="24"/>
          <w:lang w:eastAsia="es-MX"/>
          <w:rPrChange w:id="102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023" w:author="Microsoft Office User" w:date="2021-08-13T16:26:00Z">
            <w:rPr>
              <w:rFonts w:ascii="Arial" w:eastAsia="Times New Roman" w:hAnsi="Arial" w:cs="Arial"/>
              <w:color w:val="000000"/>
              <w:sz w:val="24"/>
              <w:szCs w:val="24"/>
              <w:lang w:eastAsia="es-MX"/>
            </w:rPr>
          </w:rPrChange>
        </w:rPr>
        <w:t xml:space="preserve">En general, los sistemas de información para la gestión de empresas se </w:t>
      </w:r>
      <w:r w:rsidR="001F05E1" w:rsidRPr="00557959">
        <w:rPr>
          <w:rFonts w:ascii="Times New Roman" w:eastAsia="Times New Roman" w:hAnsi="Times New Roman" w:cs="Times New Roman"/>
          <w:color w:val="000000"/>
          <w:sz w:val="24"/>
          <w:szCs w:val="24"/>
          <w:lang w:eastAsia="es-MX"/>
          <w:rPrChange w:id="1024" w:author="Microsoft Office User" w:date="2021-08-13T16:26:00Z">
            <w:rPr>
              <w:rFonts w:ascii="Arial" w:eastAsia="Times New Roman" w:hAnsi="Arial" w:cs="Arial"/>
              <w:color w:val="000000"/>
              <w:sz w:val="24"/>
              <w:szCs w:val="24"/>
              <w:lang w:eastAsia="es-MX"/>
            </w:rPr>
          </w:rPrChange>
        </w:rPr>
        <w:t xml:space="preserve">han convertido en una herramienta </w:t>
      </w:r>
      <w:r w:rsidRPr="00557959">
        <w:rPr>
          <w:rFonts w:ascii="Times New Roman" w:eastAsia="Times New Roman" w:hAnsi="Times New Roman" w:cs="Times New Roman"/>
          <w:color w:val="000000"/>
          <w:sz w:val="24"/>
          <w:szCs w:val="24"/>
          <w:lang w:eastAsia="es-MX"/>
          <w:rPrChange w:id="1025" w:author="Microsoft Office User" w:date="2021-08-13T16:26:00Z">
            <w:rPr>
              <w:rFonts w:ascii="Arial" w:eastAsia="Times New Roman" w:hAnsi="Arial" w:cs="Arial"/>
              <w:color w:val="000000"/>
              <w:sz w:val="24"/>
              <w:szCs w:val="24"/>
              <w:lang w:eastAsia="es-MX"/>
            </w:rPr>
          </w:rPrChange>
        </w:rPr>
        <w:t xml:space="preserve">clave en el desarrollo empresarial, </w:t>
      </w:r>
      <w:r w:rsidR="00A22EE6" w:rsidRPr="00557959">
        <w:rPr>
          <w:rFonts w:ascii="Times New Roman" w:eastAsia="Times New Roman" w:hAnsi="Times New Roman" w:cs="Times New Roman"/>
          <w:color w:val="000000"/>
          <w:sz w:val="24"/>
          <w:szCs w:val="24"/>
          <w:lang w:eastAsia="es-MX"/>
          <w:rPrChange w:id="1026" w:author="Microsoft Office User" w:date="2021-08-13T16:26:00Z">
            <w:rPr>
              <w:rFonts w:ascii="Arial" w:eastAsia="Times New Roman" w:hAnsi="Arial" w:cs="Arial"/>
              <w:color w:val="000000"/>
              <w:sz w:val="24"/>
              <w:szCs w:val="24"/>
              <w:lang w:eastAsia="es-MX"/>
            </w:rPr>
          </w:rPrChange>
        </w:rPr>
        <w:t>necesaria</w:t>
      </w:r>
      <w:r w:rsidRPr="00557959">
        <w:rPr>
          <w:rFonts w:ascii="Times New Roman" w:eastAsia="Times New Roman" w:hAnsi="Times New Roman" w:cs="Times New Roman"/>
          <w:color w:val="000000"/>
          <w:sz w:val="24"/>
          <w:szCs w:val="24"/>
          <w:lang w:eastAsia="es-MX"/>
          <w:rPrChange w:id="1027" w:author="Microsoft Office User" w:date="2021-08-13T16:26:00Z">
            <w:rPr>
              <w:rFonts w:ascii="Arial" w:eastAsia="Times New Roman" w:hAnsi="Arial" w:cs="Arial"/>
              <w:color w:val="000000"/>
              <w:sz w:val="24"/>
              <w:szCs w:val="24"/>
              <w:lang w:eastAsia="es-MX"/>
            </w:rPr>
          </w:rPrChange>
        </w:rPr>
        <w:t xml:space="preserve"> para lograr los objetivos de</w:t>
      </w:r>
      <w:r w:rsidR="00791E9D" w:rsidRPr="00557959">
        <w:rPr>
          <w:rFonts w:ascii="Times New Roman" w:eastAsia="Times New Roman" w:hAnsi="Times New Roman" w:cs="Times New Roman"/>
          <w:color w:val="000000"/>
          <w:sz w:val="24"/>
          <w:szCs w:val="24"/>
          <w:lang w:eastAsia="es-MX"/>
          <w:rPrChange w:id="1028" w:author="Microsoft Office User" w:date="2021-08-13T16:26:00Z">
            <w:rPr>
              <w:rFonts w:ascii="Arial" w:eastAsia="Times New Roman" w:hAnsi="Arial" w:cs="Arial"/>
              <w:color w:val="000000"/>
              <w:sz w:val="24"/>
              <w:szCs w:val="24"/>
              <w:lang w:eastAsia="es-MX"/>
            </w:rPr>
          </w:rPrChange>
        </w:rPr>
        <w:t xml:space="preserve"> los negocios</w:t>
      </w:r>
      <w:r w:rsidR="00FE5E18" w:rsidRPr="00557959">
        <w:rPr>
          <w:rFonts w:ascii="Times New Roman" w:eastAsia="Times New Roman" w:hAnsi="Times New Roman" w:cs="Times New Roman"/>
          <w:color w:val="000000"/>
          <w:sz w:val="24"/>
          <w:szCs w:val="24"/>
          <w:lang w:eastAsia="es-MX"/>
          <w:rPrChange w:id="1029" w:author="Microsoft Office User" w:date="2021-08-13T16:26:00Z">
            <w:rPr>
              <w:rFonts w:ascii="Arial" w:eastAsia="Times New Roman" w:hAnsi="Arial" w:cs="Arial"/>
              <w:color w:val="000000"/>
              <w:sz w:val="24"/>
              <w:szCs w:val="24"/>
              <w:lang w:eastAsia="es-MX"/>
            </w:rPr>
          </w:rPrChange>
        </w:rPr>
        <w:t xml:space="preserve"> y brindar respuestas y atención a sus clientes</w:t>
      </w:r>
      <w:ins w:id="1030" w:author="Francisco Ledesma Salamanca" w:date="2021-06-07T16:52:00Z">
        <w:r w:rsidR="00961DB9" w:rsidRPr="00557959">
          <w:rPr>
            <w:rFonts w:ascii="Times New Roman" w:eastAsia="Times New Roman" w:hAnsi="Times New Roman" w:cs="Times New Roman"/>
            <w:color w:val="000000"/>
            <w:sz w:val="24"/>
            <w:szCs w:val="24"/>
            <w:lang w:eastAsia="es-MX"/>
            <w:rPrChange w:id="1031" w:author="Microsoft Office User" w:date="2021-08-13T16:26:00Z">
              <w:rPr>
                <w:rFonts w:ascii="Arial" w:eastAsia="Times New Roman" w:hAnsi="Arial" w:cs="Arial"/>
                <w:color w:val="000000"/>
                <w:sz w:val="24"/>
                <w:szCs w:val="24"/>
                <w:lang w:eastAsia="es-MX"/>
              </w:rPr>
            </w:rPrChange>
          </w:rPr>
          <w:t>.</w:t>
        </w:r>
      </w:ins>
      <w:del w:id="1032" w:author="Francisco Ledesma Salamanca" w:date="2021-06-07T16:52:00Z">
        <w:r w:rsidR="00FE5E18" w:rsidRPr="00557959" w:rsidDel="00961DB9">
          <w:rPr>
            <w:rFonts w:ascii="Times New Roman" w:eastAsia="Times New Roman" w:hAnsi="Times New Roman" w:cs="Times New Roman"/>
            <w:color w:val="000000"/>
            <w:sz w:val="24"/>
            <w:szCs w:val="24"/>
            <w:lang w:eastAsia="es-MX"/>
            <w:rPrChange w:id="1033" w:author="Microsoft Office User" w:date="2021-08-13T16:26:00Z">
              <w:rPr>
                <w:rFonts w:ascii="Arial" w:eastAsia="Times New Roman" w:hAnsi="Arial" w:cs="Arial"/>
                <w:color w:val="000000"/>
                <w:sz w:val="24"/>
                <w:szCs w:val="24"/>
                <w:lang w:eastAsia="es-MX"/>
              </w:rPr>
            </w:rPrChange>
          </w:rPr>
          <w:delText>,</w:delText>
        </w:r>
      </w:del>
      <w:r w:rsidR="00FE5E18" w:rsidRPr="00557959">
        <w:rPr>
          <w:rFonts w:ascii="Times New Roman" w:eastAsia="Times New Roman" w:hAnsi="Times New Roman" w:cs="Times New Roman"/>
          <w:color w:val="000000"/>
          <w:sz w:val="24"/>
          <w:szCs w:val="24"/>
          <w:lang w:eastAsia="es-MX"/>
          <w:rPrChange w:id="1034"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1035" w:author="Microsoft Office User" w:date="2021-08-13T16:26:00Z">
            <w:rPr>
              <w:rFonts w:ascii="Arial" w:eastAsia="Times New Roman" w:hAnsi="Arial" w:cs="Arial"/>
              <w:color w:val="000000"/>
              <w:sz w:val="24"/>
              <w:szCs w:val="24"/>
              <w:lang w:eastAsia="es-MX"/>
            </w:rPr>
          </w:rPrChange>
        </w:rPr>
        <w:t xml:space="preserve"> </w:t>
      </w:r>
      <w:r w:rsidR="00EE7A99" w:rsidRPr="00557959">
        <w:rPr>
          <w:rFonts w:ascii="Times New Roman" w:eastAsia="Times New Roman" w:hAnsi="Times New Roman" w:cs="Times New Roman"/>
          <w:color w:val="000000"/>
          <w:sz w:val="24"/>
          <w:szCs w:val="24"/>
          <w:lang w:eastAsia="es-MX"/>
          <w:rPrChange w:id="1036" w:author="Microsoft Office User" w:date="2021-08-13T16:26:00Z">
            <w:rPr>
              <w:rFonts w:ascii="Arial" w:eastAsia="Times New Roman" w:hAnsi="Arial" w:cs="Arial"/>
              <w:color w:val="000000"/>
              <w:sz w:val="24"/>
              <w:szCs w:val="24"/>
              <w:lang w:eastAsia="es-MX"/>
            </w:rPr>
          </w:rPrChange>
        </w:rPr>
        <w:t>Actualmente</w:t>
      </w:r>
      <w:r w:rsidR="00431B44" w:rsidRPr="00557959">
        <w:rPr>
          <w:rFonts w:ascii="Times New Roman" w:eastAsia="Times New Roman" w:hAnsi="Times New Roman" w:cs="Times New Roman"/>
          <w:color w:val="000000"/>
          <w:sz w:val="24"/>
          <w:szCs w:val="24"/>
          <w:lang w:eastAsia="es-MX"/>
          <w:rPrChange w:id="1037" w:author="Microsoft Office User" w:date="2021-08-13T16:26:00Z">
            <w:rPr>
              <w:rFonts w:ascii="Arial" w:eastAsia="Times New Roman" w:hAnsi="Arial" w:cs="Arial"/>
              <w:color w:val="000000"/>
              <w:sz w:val="24"/>
              <w:szCs w:val="24"/>
              <w:lang w:eastAsia="es-MX"/>
            </w:rPr>
          </w:rPrChange>
        </w:rPr>
        <w:t xml:space="preserve"> el mercado ofrece una diversa </w:t>
      </w:r>
      <w:r w:rsidR="009E696B" w:rsidRPr="00557959">
        <w:rPr>
          <w:rFonts w:ascii="Times New Roman" w:eastAsia="Times New Roman" w:hAnsi="Times New Roman" w:cs="Times New Roman"/>
          <w:color w:val="000000"/>
          <w:sz w:val="24"/>
          <w:szCs w:val="24"/>
          <w:lang w:eastAsia="es-MX"/>
          <w:rPrChange w:id="1038" w:author="Microsoft Office User" w:date="2021-08-13T16:26:00Z">
            <w:rPr>
              <w:rFonts w:ascii="Arial" w:eastAsia="Times New Roman" w:hAnsi="Arial" w:cs="Arial"/>
              <w:color w:val="000000"/>
              <w:sz w:val="24"/>
              <w:szCs w:val="24"/>
              <w:lang w:eastAsia="es-MX"/>
            </w:rPr>
          </w:rPrChange>
        </w:rPr>
        <w:t>variedad</w:t>
      </w:r>
      <w:r w:rsidR="00431B44" w:rsidRPr="00557959">
        <w:rPr>
          <w:rFonts w:ascii="Times New Roman" w:eastAsia="Times New Roman" w:hAnsi="Times New Roman" w:cs="Times New Roman"/>
          <w:color w:val="000000"/>
          <w:sz w:val="24"/>
          <w:szCs w:val="24"/>
          <w:lang w:eastAsia="es-MX"/>
          <w:rPrChange w:id="1039" w:author="Microsoft Office User" w:date="2021-08-13T16:26:00Z">
            <w:rPr>
              <w:rFonts w:ascii="Arial" w:eastAsia="Times New Roman" w:hAnsi="Arial" w:cs="Arial"/>
              <w:color w:val="000000"/>
              <w:sz w:val="24"/>
              <w:szCs w:val="24"/>
              <w:lang w:eastAsia="es-MX"/>
            </w:rPr>
          </w:rPrChange>
        </w:rPr>
        <w:t xml:space="preserve"> de </w:t>
      </w:r>
      <w:r w:rsidR="003C2A60" w:rsidRPr="00557959">
        <w:rPr>
          <w:rFonts w:ascii="Times New Roman" w:eastAsia="Times New Roman" w:hAnsi="Times New Roman" w:cs="Times New Roman"/>
          <w:color w:val="000000"/>
          <w:sz w:val="24"/>
          <w:szCs w:val="24"/>
          <w:lang w:eastAsia="es-MX"/>
          <w:rPrChange w:id="1040" w:author="Microsoft Office User" w:date="2021-08-13T16:26:00Z">
            <w:rPr>
              <w:rFonts w:ascii="Arial" w:eastAsia="Times New Roman" w:hAnsi="Arial" w:cs="Arial"/>
              <w:color w:val="000000"/>
              <w:sz w:val="24"/>
              <w:szCs w:val="24"/>
              <w:lang w:eastAsia="es-MX"/>
            </w:rPr>
          </w:rPrChange>
        </w:rPr>
        <w:t xml:space="preserve">herramientas </w:t>
      </w:r>
      <w:r w:rsidRPr="00557959">
        <w:rPr>
          <w:rFonts w:ascii="Times New Roman" w:eastAsia="Times New Roman" w:hAnsi="Times New Roman" w:cs="Times New Roman"/>
          <w:color w:val="000000"/>
          <w:sz w:val="24"/>
          <w:szCs w:val="24"/>
          <w:lang w:eastAsia="es-MX"/>
          <w:rPrChange w:id="1041" w:author="Microsoft Office User" w:date="2021-08-13T16:26:00Z">
            <w:rPr>
              <w:rFonts w:ascii="Arial" w:eastAsia="Times New Roman" w:hAnsi="Arial" w:cs="Arial"/>
              <w:color w:val="000000"/>
              <w:sz w:val="24"/>
              <w:szCs w:val="24"/>
              <w:lang w:eastAsia="es-MX"/>
            </w:rPr>
          </w:rPrChange>
        </w:rPr>
        <w:t xml:space="preserve">para optimizar los procesos </w:t>
      </w:r>
      <w:r w:rsidR="006D17C8" w:rsidRPr="00557959">
        <w:rPr>
          <w:rFonts w:ascii="Times New Roman" w:eastAsia="Times New Roman" w:hAnsi="Times New Roman" w:cs="Times New Roman"/>
          <w:color w:val="000000"/>
          <w:sz w:val="24"/>
          <w:szCs w:val="24"/>
          <w:lang w:eastAsia="es-MX"/>
          <w:rPrChange w:id="1042" w:author="Microsoft Office User" w:date="2021-08-13T16:26:00Z">
            <w:rPr>
              <w:rFonts w:ascii="Arial" w:eastAsia="Times New Roman" w:hAnsi="Arial" w:cs="Arial"/>
              <w:color w:val="000000"/>
              <w:sz w:val="24"/>
              <w:szCs w:val="24"/>
              <w:lang w:eastAsia="es-MX"/>
            </w:rPr>
          </w:rPrChange>
        </w:rPr>
        <w:t>de las PYMES</w:t>
      </w:r>
      <w:r w:rsidRPr="00557959">
        <w:rPr>
          <w:rFonts w:ascii="Times New Roman" w:eastAsia="Times New Roman" w:hAnsi="Times New Roman" w:cs="Times New Roman"/>
          <w:color w:val="000000"/>
          <w:sz w:val="24"/>
          <w:szCs w:val="24"/>
          <w:lang w:eastAsia="es-MX"/>
          <w:rPrChange w:id="1043" w:author="Microsoft Office User" w:date="2021-08-13T16:26:00Z">
            <w:rPr>
              <w:rFonts w:ascii="Arial" w:eastAsia="Times New Roman" w:hAnsi="Arial" w:cs="Arial"/>
              <w:color w:val="000000"/>
              <w:sz w:val="24"/>
              <w:szCs w:val="24"/>
              <w:lang w:eastAsia="es-MX"/>
            </w:rPr>
          </w:rPrChange>
        </w:rPr>
        <w:t xml:space="preserve"> por medio de sistemas de información que capturan, almacenan, procesan y distribuyen </w:t>
      </w:r>
      <w:r w:rsidR="002F75A5" w:rsidRPr="00557959">
        <w:rPr>
          <w:rFonts w:ascii="Times New Roman" w:eastAsia="Times New Roman" w:hAnsi="Times New Roman" w:cs="Times New Roman"/>
          <w:color w:val="000000"/>
          <w:sz w:val="24"/>
          <w:szCs w:val="24"/>
          <w:lang w:eastAsia="es-MX"/>
          <w:rPrChange w:id="1044" w:author="Microsoft Office User" w:date="2021-08-13T16:26:00Z">
            <w:rPr>
              <w:rFonts w:ascii="Arial" w:eastAsia="Times New Roman" w:hAnsi="Arial" w:cs="Arial"/>
              <w:color w:val="000000"/>
              <w:sz w:val="24"/>
              <w:szCs w:val="24"/>
              <w:lang w:eastAsia="es-MX"/>
            </w:rPr>
          </w:rPrChange>
        </w:rPr>
        <w:t xml:space="preserve">la </w:t>
      </w:r>
      <w:r w:rsidRPr="00557959">
        <w:rPr>
          <w:rFonts w:ascii="Times New Roman" w:eastAsia="Times New Roman" w:hAnsi="Times New Roman" w:cs="Times New Roman"/>
          <w:color w:val="000000"/>
          <w:sz w:val="24"/>
          <w:szCs w:val="24"/>
          <w:lang w:eastAsia="es-MX"/>
          <w:rPrChange w:id="1045" w:author="Microsoft Office User" w:date="2021-08-13T16:26:00Z">
            <w:rPr>
              <w:rFonts w:ascii="Arial" w:eastAsia="Times New Roman" w:hAnsi="Arial" w:cs="Arial"/>
              <w:color w:val="000000"/>
              <w:sz w:val="24"/>
              <w:szCs w:val="24"/>
              <w:lang w:eastAsia="es-MX"/>
            </w:rPr>
          </w:rPrChange>
        </w:rPr>
        <w:t>información generad</w:t>
      </w:r>
      <w:r w:rsidR="002F75A5" w:rsidRPr="00557959">
        <w:rPr>
          <w:rFonts w:ascii="Times New Roman" w:eastAsia="Times New Roman" w:hAnsi="Times New Roman" w:cs="Times New Roman"/>
          <w:color w:val="000000"/>
          <w:sz w:val="24"/>
          <w:szCs w:val="24"/>
          <w:lang w:eastAsia="es-MX"/>
          <w:rPrChange w:id="1046" w:author="Microsoft Office User" w:date="2021-08-13T16:26:00Z">
            <w:rPr>
              <w:rFonts w:ascii="Arial" w:eastAsia="Times New Roman" w:hAnsi="Arial" w:cs="Arial"/>
              <w:color w:val="000000"/>
              <w:sz w:val="24"/>
              <w:szCs w:val="24"/>
              <w:lang w:eastAsia="es-MX"/>
            </w:rPr>
          </w:rPrChange>
        </w:rPr>
        <w:t>a</w:t>
      </w:r>
      <w:r w:rsidRPr="00557959">
        <w:rPr>
          <w:rFonts w:ascii="Times New Roman" w:eastAsia="Times New Roman" w:hAnsi="Times New Roman" w:cs="Times New Roman"/>
          <w:color w:val="000000"/>
          <w:sz w:val="24"/>
          <w:szCs w:val="24"/>
          <w:lang w:eastAsia="es-MX"/>
          <w:rPrChange w:id="1047" w:author="Microsoft Office User" w:date="2021-08-13T16:26:00Z">
            <w:rPr>
              <w:rFonts w:ascii="Arial" w:eastAsia="Times New Roman" w:hAnsi="Arial" w:cs="Arial"/>
              <w:color w:val="000000"/>
              <w:sz w:val="24"/>
              <w:szCs w:val="24"/>
              <w:lang w:eastAsia="es-MX"/>
            </w:rPr>
          </w:rPrChange>
        </w:rPr>
        <w:t xml:space="preserve"> por las distintas unidades administrativas, operativas y productivas de la</w:t>
      </w:r>
      <w:r w:rsidR="003C2A60" w:rsidRPr="00557959">
        <w:rPr>
          <w:rFonts w:ascii="Times New Roman" w:eastAsia="Times New Roman" w:hAnsi="Times New Roman" w:cs="Times New Roman"/>
          <w:color w:val="000000"/>
          <w:sz w:val="24"/>
          <w:szCs w:val="24"/>
          <w:lang w:eastAsia="es-MX"/>
          <w:rPrChange w:id="1048" w:author="Microsoft Office User" w:date="2021-08-13T16:26:00Z">
            <w:rPr>
              <w:rFonts w:ascii="Arial" w:eastAsia="Times New Roman" w:hAnsi="Arial" w:cs="Arial"/>
              <w:color w:val="000000"/>
              <w:sz w:val="24"/>
              <w:szCs w:val="24"/>
              <w:lang w:eastAsia="es-MX"/>
            </w:rPr>
          </w:rPrChange>
        </w:rPr>
        <w:t>s</w:t>
      </w:r>
      <w:r w:rsidRPr="00557959">
        <w:rPr>
          <w:rFonts w:ascii="Times New Roman" w:eastAsia="Times New Roman" w:hAnsi="Times New Roman" w:cs="Times New Roman"/>
          <w:color w:val="000000"/>
          <w:sz w:val="24"/>
          <w:szCs w:val="24"/>
          <w:lang w:eastAsia="es-MX"/>
          <w:rPrChange w:id="1049" w:author="Microsoft Office User" w:date="2021-08-13T16:26:00Z">
            <w:rPr>
              <w:rFonts w:ascii="Arial" w:eastAsia="Times New Roman" w:hAnsi="Arial" w:cs="Arial"/>
              <w:color w:val="000000"/>
              <w:sz w:val="24"/>
              <w:szCs w:val="24"/>
              <w:lang w:eastAsia="es-MX"/>
            </w:rPr>
          </w:rPrChange>
        </w:rPr>
        <w:t xml:space="preserve"> empresa</w:t>
      </w:r>
      <w:r w:rsidR="003C2A60" w:rsidRPr="00557959">
        <w:rPr>
          <w:rFonts w:ascii="Times New Roman" w:eastAsia="Times New Roman" w:hAnsi="Times New Roman" w:cs="Times New Roman"/>
          <w:color w:val="000000"/>
          <w:sz w:val="24"/>
          <w:szCs w:val="24"/>
          <w:lang w:eastAsia="es-MX"/>
          <w:rPrChange w:id="1050" w:author="Microsoft Office User" w:date="2021-08-13T16:26:00Z">
            <w:rPr>
              <w:rFonts w:ascii="Arial" w:eastAsia="Times New Roman" w:hAnsi="Arial" w:cs="Arial"/>
              <w:color w:val="000000"/>
              <w:sz w:val="24"/>
              <w:szCs w:val="24"/>
              <w:lang w:eastAsia="es-MX"/>
            </w:rPr>
          </w:rPrChange>
        </w:rPr>
        <w:t>s</w:t>
      </w:r>
      <w:r w:rsidR="000D25AB" w:rsidRPr="00557959">
        <w:rPr>
          <w:rFonts w:ascii="Times New Roman" w:eastAsia="Times New Roman" w:hAnsi="Times New Roman" w:cs="Times New Roman"/>
          <w:color w:val="000000"/>
          <w:sz w:val="24"/>
          <w:szCs w:val="24"/>
          <w:lang w:eastAsia="es-MX"/>
          <w:rPrChange w:id="1051" w:author="Microsoft Office User" w:date="2021-08-13T16:26:00Z">
            <w:rPr>
              <w:rFonts w:ascii="Arial" w:eastAsia="Times New Roman" w:hAnsi="Arial" w:cs="Arial"/>
              <w:color w:val="000000"/>
              <w:sz w:val="24"/>
              <w:szCs w:val="24"/>
              <w:lang w:eastAsia="es-MX"/>
            </w:rPr>
          </w:rPrChange>
        </w:rPr>
        <w:t>.</w:t>
      </w:r>
    </w:p>
    <w:p w14:paraId="3B9511A4" w14:textId="53F1A6EC" w:rsidR="004104C1" w:rsidRPr="00557959" w:rsidRDefault="000C4BC2" w:rsidP="000A5A08">
      <w:pPr>
        <w:spacing w:line="360" w:lineRule="auto"/>
        <w:jc w:val="both"/>
        <w:rPr>
          <w:rFonts w:ascii="Times New Roman" w:eastAsia="Times New Roman" w:hAnsi="Times New Roman" w:cs="Times New Roman"/>
          <w:color w:val="000000"/>
          <w:sz w:val="24"/>
          <w:szCs w:val="24"/>
          <w:lang w:eastAsia="es-MX"/>
          <w:rPrChange w:id="1052" w:author="Microsoft Office User" w:date="2021-08-13T16:26:00Z">
            <w:rPr>
              <w:rFonts w:ascii="Arial" w:eastAsia="Times New Roman" w:hAnsi="Arial" w:cs="Arial"/>
              <w:color w:val="000000"/>
              <w:sz w:val="24"/>
              <w:szCs w:val="24"/>
              <w:lang w:eastAsia="es-MX"/>
            </w:rPr>
          </w:rPrChange>
        </w:rPr>
      </w:pPr>
      <w:del w:id="1053" w:author="Francisco Ledesma Salamanca" w:date="2021-06-07T16:53:00Z">
        <w:r w:rsidRPr="00557959" w:rsidDel="00961DB9">
          <w:rPr>
            <w:rFonts w:ascii="Times New Roman" w:eastAsia="Times New Roman" w:hAnsi="Times New Roman" w:cs="Times New Roman"/>
            <w:color w:val="000000"/>
            <w:sz w:val="24"/>
            <w:szCs w:val="24"/>
            <w:lang w:eastAsia="es-MX"/>
            <w:rPrChange w:id="1054" w:author="Microsoft Office User" w:date="2021-08-13T16:26:00Z">
              <w:rPr>
                <w:rFonts w:ascii="Arial" w:eastAsia="Times New Roman" w:hAnsi="Arial" w:cs="Arial"/>
                <w:color w:val="000000"/>
                <w:sz w:val="24"/>
                <w:szCs w:val="24"/>
                <w:lang w:eastAsia="es-MX"/>
              </w:rPr>
            </w:rPrChange>
          </w:rPr>
          <w:lastRenderedPageBreak/>
          <w:delText>Por lo cual e</w:delText>
        </w:r>
        <w:r w:rsidR="00194EB6" w:rsidRPr="00557959" w:rsidDel="00961DB9">
          <w:rPr>
            <w:rFonts w:ascii="Times New Roman" w:eastAsia="Times New Roman" w:hAnsi="Times New Roman" w:cs="Times New Roman"/>
            <w:color w:val="000000"/>
            <w:sz w:val="24"/>
            <w:szCs w:val="24"/>
            <w:lang w:eastAsia="es-MX"/>
            <w:rPrChange w:id="1055" w:author="Microsoft Office User" w:date="2021-08-13T16:26:00Z">
              <w:rPr>
                <w:rFonts w:ascii="Arial" w:eastAsia="Times New Roman" w:hAnsi="Arial" w:cs="Arial"/>
                <w:color w:val="000000"/>
                <w:sz w:val="24"/>
                <w:szCs w:val="24"/>
                <w:lang w:eastAsia="es-MX"/>
              </w:rPr>
            </w:rPrChange>
          </w:rPr>
          <w:delText xml:space="preserve">xisten </w:delText>
        </w:r>
        <w:r w:rsidR="001666CD" w:rsidRPr="00557959" w:rsidDel="00961DB9">
          <w:rPr>
            <w:rFonts w:ascii="Times New Roman" w:eastAsia="Times New Roman" w:hAnsi="Times New Roman" w:cs="Times New Roman"/>
            <w:color w:val="000000"/>
            <w:sz w:val="24"/>
            <w:szCs w:val="24"/>
            <w:lang w:eastAsia="es-MX"/>
            <w:rPrChange w:id="1056" w:author="Microsoft Office User" w:date="2021-08-13T16:26:00Z">
              <w:rPr>
                <w:rFonts w:ascii="Arial" w:eastAsia="Times New Roman" w:hAnsi="Arial" w:cs="Arial"/>
                <w:color w:val="000000"/>
                <w:sz w:val="24"/>
                <w:szCs w:val="24"/>
                <w:lang w:eastAsia="es-MX"/>
              </w:rPr>
            </w:rPrChange>
          </w:rPr>
          <w:delText>al menos</w:delText>
        </w:r>
        <w:r w:rsidR="00194EB6" w:rsidRPr="00557959" w:rsidDel="00961DB9">
          <w:rPr>
            <w:rFonts w:ascii="Times New Roman" w:eastAsia="Times New Roman" w:hAnsi="Times New Roman" w:cs="Times New Roman"/>
            <w:color w:val="000000"/>
            <w:sz w:val="24"/>
            <w:szCs w:val="24"/>
            <w:lang w:eastAsia="es-MX"/>
            <w:rPrChange w:id="1057" w:author="Microsoft Office User" w:date="2021-08-13T16:26:00Z">
              <w:rPr>
                <w:rFonts w:ascii="Arial" w:eastAsia="Times New Roman" w:hAnsi="Arial" w:cs="Arial"/>
                <w:color w:val="000000"/>
                <w:sz w:val="24"/>
                <w:szCs w:val="24"/>
                <w:lang w:eastAsia="es-MX"/>
              </w:rPr>
            </w:rPrChange>
          </w:rPr>
          <w:delText xml:space="preserve"> </w:delText>
        </w:r>
      </w:del>
      <w:ins w:id="1058" w:author="Francisco Ledesma Salamanca" w:date="2021-06-07T16:53:00Z">
        <w:r w:rsidR="00961DB9" w:rsidRPr="00557959">
          <w:rPr>
            <w:rFonts w:ascii="Times New Roman" w:eastAsia="Times New Roman" w:hAnsi="Times New Roman" w:cs="Times New Roman"/>
            <w:color w:val="000000"/>
            <w:sz w:val="24"/>
            <w:szCs w:val="24"/>
            <w:lang w:eastAsia="es-MX"/>
            <w:rPrChange w:id="1059" w:author="Microsoft Office User" w:date="2021-08-13T16:26:00Z">
              <w:rPr>
                <w:rFonts w:ascii="Arial" w:eastAsia="Times New Roman" w:hAnsi="Arial" w:cs="Arial"/>
                <w:color w:val="000000"/>
                <w:sz w:val="24"/>
                <w:szCs w:val="24"/>
                <w:lang w:eastAsia="es-MX"/>
              </w:rPr>
            </w:rPrChange>
          </w:rPr>
          <w:t>E</w:t>
        </w:r>
      </w:ins>
      <w:del w:id="1060" w:author="Francisco Ledesma Salamanca" w:date="2021-06-07T16:53:00Z">
        <w:r w:rsidR="00194EB6" w:rsidRPr="00557959" w:rsidDel="00961DB9">
          <w:rPr>
            <w:rFonts w:ascii="Times New Roman" w:eastAsia="Times New Roman" w:hAnsi="Times New Roman" w:cs="Times New Roman"/>
            <w:color w:val="000000"/>
            <w:sz w:val="24"/>
            <w:szCs w:val="24"/>
            <w:lang w:eastAsia="es-MX"/>
            <w:rPrChange w:id="1061" w:author="Microsoft Office User" w:date="2021-08-13T16:26:00Z">
              <w:rPr>
                <w:rFonts w:ascii="Arial" w:eastAsia="Times New Roman" w:hAnsi="Arial" w:cs="Arial"/>
                <w:color w:val="000000"/>
                <w:sz w:val="24"/>
                <w:szCs w:val="24"/>
                <w:lang w:eastAsia="es-MX"/>
              </w:rPr>
            </w:rPrChange>
          </w:rPr>
          <w:delText>e</w:delText>
        </w:r>
      </w:del>
      <w:r w:rsidR="00194EB6" w:rsidRPr="00557959">
        <w:rPr>
          <w:rFonts w:ascii="Times New Roman" w:eastAsia="Times New Roman" w:hAnsi="Times New Roman" w:cs="Times New Roman"/>
          <w:color w:val="000000"/>
          <w:sz w:val="24"/>
          <w:szCs w:val="24"/>
          <w:lang w:eastAsia="es-MX"/>
          <w:rPrChange w:id="1062" w:author="Microsoft Office User" w:date="2021-08-13T16:26:00Z">
            <w:rPr>
              <w:rFonts w:ascii="Arial" w:eastAsia="Times New Roman" w:hAnsi="Arial" w:cs="Arial"/>
              <w:color w:val="000000"/>
              <w:sz w:val="24"/>
              <w:szCs w:val="24"/>
              <w:lang w:eastAsia="es-MX"/>
            </w:rPr>
          </w:rPrChange>
        </w:rPr>
        <w:t>n Mexico</w:t>
      </w:r>
      <w:ins w:id="1063" w:author="Francisco Ledesma Salamanca" w:date="2021-06-07T16:53:00Z">
        <w:r w:rsidR="00961DB9" w:rsidRPr="00557959">
          <w:rPr>
            <w:rFonts w:ascii="Times New Roman" w:eastAsia="Times New Roman" w:hAnsi="Times New Roman" w:cs="Times New Roman"/>
            <w:color w:val="000000"/>
            <w:sz w:val="24"/>
            <w:szCs w:val="24"/>
            <w:lang w:eastAsia="es-MX"/>
            <w:rPrChange w:id="1064" w:author="Microsoft Office User" w:date="2021-08-13T16:26:00Z">
              <w:rPr>
                <w:rFonts w:ascii="Arial" w:eastAsia="Times New Roman" w:hAnsi="Arial" w:cs="Arial"/>
                <w:color w:val="000000"/>
                <w:sz w:val="24"/>
                <w:szCs w:val="24"/>
                <w:lang w:eastAsia="es-MX"/>
              </w:rPr>
            </w:rPrChange>
          </w:rPr>
          <w:t xml:space="preserve"> existen poco</w:t>
        </w:r>
      </w:ins>
      <w:r w:rsidR="00194EB6" w:rsidRPr="00557959">
        <w:rPr>
          <w:rFonts w:ascii="Times New Roman" w:eastAsia="Times New Roman" w:hAnsi="Times New Roman" w:cs="Times New Roman"/>
          <w:color w:val="000000"/>
          <w:sz w:val="24"/>
          <w:szCs w:val="24"/>
          <w:lang w:eastAsia="es-MX"/>
          <w:rPrChange w:id="1065" w:author="Microsoft Office User" w:date="2021-08-13T16:26:00Z">
            <w:rPr>
              <w:rFonts w:ascii="Arial" w:eastAsia="Times New Roman" w:hAnsi="Arial" w:cs="Arial"/>
              <w:color w:val="000000"/>
              <w:sz w:val="24"/>
              <w:szCs w:val="24"/>
              <w:lang w:eastAsia="es-MX"/>
            </w:rPr>
          </w:rPrChange>
        </w:rPr>
        <w:t xml:space="preserve"> </w:t>
      </w:r>
      <w:r w:rsidR="009E696B" w:rsidRPr="00557959">
        <w:rPr>
          <w:rFonts w:ascii="Times New Roman" w:eastAsia="Times New Roman" w:hAnsi="Times New Roman" w:cs="Times New Roman"/>
          <w:color w:val="000000"/>
          <w:sz w:val="24"/>
          <w:szCs w:val="24"/>
          <w:lang w:eastAsia="es-MX"/>
          <w:rPrChange w:id="1066" w:author="Microsoft Office User" w:date="2021-08-13T16:26:00Z">
            <w:rPr>
              <w:rFonts w:ascii="Arial" w:eastAsia="Times New Roman" w:hAnsi="Arial" w:cs="Arial"/>
              <w:color w:val="000000"/>
              <w:sz w:val="24"/>
              <w:szCs w:val="24"/>
              <w:lang w:eastAsia="es-MX"/>
            </w:rPr>
          </w:rPrChange>
        </w:rPr>
        <w:t>más</w:t>
      </w:r>
      <w:r w:rsidR="006F7D80" w:rsidRPr="00557959">
        <w:rPr>
          <w:rFonts w:ascii="Times New Roman" w:eastAsia="Times New Roman" w:hAnsi="Times New Roman" w:cs="Times New Roman"/>
          <w:color w:val="000000"/>
          <w:sz w:val="24"/>
          <w:szCs w:val="24"/>
          <w:lang w:eastAsia="es-MX"/>
          <w:rPrChange w:id="1067" w:author="Microsoft Office User" w:date="2021-08-13T16:26:00Z">
            <w:rPr>
              <w:rFonts w:ascii="Arial" w:eastAsia="Times New Roman" w:hAnsi="Arial" w:cs="Arial"/>
              <w:color w:val="000000"/>
              <w:sz w:val="24"/>
              <w:szCs w:val="24"/>
              <w:lang w:eastAsia="es-MX"/>
            </w:rPr>
          </w:rPrChange>
        </w:rPr>
        <w:t xml:space="preserve"> de </w:t>
      </w:r>
      <w:ins w:id="1068" w:author="Francisco Ledesma Salamanca" w:date="2021-06-07T16:53:00Z">
        <w:r w:rsidR="00961DB9" w:rsidRPr="00557959">
          <w:rPr>
            <w:rFonts w:ascii="Times New Roman" w:eastAsia="Times New Roman" w:hAnsi="Times New Roman" w:cs="Times New Roman"/>
            <w:color w:val="000000"/>
            <w:sz w:val="24"/>
            <w:szCs w:val="24"/>
            <w:lang w:eastAsia="es-MX"/>
            <w:rPrChange w:id="1069" w:author="Microsoft Office User" w:date="2021-08-13T16:26:00Z">
              <w:rPr>
                <w:rFonts w:ascii="Arial" w:eastAsia="Times New Roman" w:hAnsi="Arial" w:cs="Arial"/>
                <w:color w:val="000000"/>
                <w:sz w:val="24"/>
                <w:szCs w:val="24"/>
                <w:lang w:eastAsia="es-MX"/>
              </w:rPr>
            </w:rPrChange>
          </w:rPr>
          <w:t>ocho direfentes tipos de</w:t>
        </w:r>
      </w:ins>
      <w:del w:id="1070" w:author="Francisco Ledesma Salamanca" w:date="2021-06-07T16:53:00Z">
        <w:r w:rsidR="00CF2433" w:rsidRPr="00557959" w:rsidDel="00961DB9">
          <w:rPr>
            <w:rFonts w:ascii="Times New Roman" w:eastAsia="Times New Roman" w:hAnsi="Times New Roman" w:cs="Times New Roman"/>
            <w:color w:val="000000"/>
            <w:sz w:val="24"/>
            <w:szCs w:val="24"/>
            <w:lang w:eastAsia="es-MX"/>
            <w:rPrChange w:id="1071" w:author="Microsoft Office User" w:date="2021-08-13T16:26:00Z">
              <w:rPr>
                <w:rFonts w:ascii="Arial" w:eastAsia="Times New Roman" w:hAnsi="Arial" w:cs="Arial"/>
                <w:color w:val="000000"/>
                <w:sz w:val="24"/>
                <w:szCs w:val="24"/>
                <w:lang w:eastAsia="es-MX"/>
              </w:rPr>
            </w:rPrChange>
          </w:rPr>
          <w:delText>8</w:delText>
        </w:r>
      </w:del>
      <w:r w:rsidR="00CF2433" w:rsidRPr="00557959">
        <w:rPr>
          <w:rFonts w:ascii="Times New Roman" w:eastAsia="Times New Roman" w:hAnsi="Times New Roman" w:cs="Times New Roman"/>
          <w:color w:val="000000"/>
          <w:sz w:val="24"/>
          <w:szCs w:val="24"/>
          <w:lang w:eastAsia="es-MX"/>
          <w:rPrChange w:id="1072" w:author="Microsoft Office User" w:date="2021-08-13T16:26:00Z">
            <w:rPr>
              <w:rFonts w:ascii="Arial" w:eastAsia="Times New Roman" w:hAnsi="Arial" w:cs="Arial"/>
              <w:color w:val="000000"/>
              <w:sz w:val="24"/>
              <w:szCs w:val="24"/>
              <w:lang w:eastAsia="es-MX"/>
            </w:rPr>
          </w:rPrChange>
        </w:rPr>
        <w:t xml:space="preserve"> </w:t>
      </w:r>
      <w:del w:id="1073" w:author="Francisco Ledesma Salamanca" w:date="2021-06-10T17:11:00Z">
        <w:r w:rsidR="00CF2433" w:rsidRPr="00557959" w:rsidDel="00EE4F89">
          <w:rPr>
            <w:rFonts w:ascii="Times New Roman" w:eastAsia="Times New Roman" w:hAnsi="Times New Roman" w:cs="Times New Roman"/>
            <w:i/>
            <w:iCs/>
            <w:color w:val="000000"/>
            <w:sz w:val="24"/>
            <w:szCs w:val="24"/>
            <w:lang w:eastAsia="es-MX"/>
            <w:rPrChange w:id="1074" w:author="Microsoft Office User" w:date="2021-08-13T16:26:00Z">
              <w:rPr>
                <w:rFonts w:ascii="Arial" w:eastAsia="Times New Roman" w:hAnsi="Arial" w:cs="Arial"/>
                <w:color w:val="000000"/>
                <w:sz w:val="24"/>
                <w:szCs w:val="24"/>
                <w:lang w:eastAsia="es-MX"/>
              </w:rPr>
            </w:rPrChange>
          </w:rPr>
          <w:delText>software</w:delText>
        </w:r>
      </w:del>
      <w:ins w:id="1075" w:author="Francisco Ledesma Salamanca" w:date="2021-06-10T17:11:00Z">
        <w:r w:rsidR="00EE4F89" w:rsidRPr="00557959">
          <w:rPr>
            <w:rFonts w:ascii="Times New Roman" w:eastAsia="Times New Roman" w:hAnsi="Times New Roman" w:cs="Times New Roman"/>
            <w:i/>
            <w:iCs/>
            <w:color w:val="000000"/>
            <w:sz w:val="24"/>
            <w:szCs w:val="24"/>
            <w:lang w:eastAsia="es-MX"/>
            <w:rPrChange w:id="1076" w:author="Microsoft Office User" w:date="2021-08-13T16:26:00Z">
              <w:rPr>
                <w:rFonts w:ascii="Arial" w:eastAsia="Times New Roman" w:hAnsi="Arial" w:cs="Arial"/>
                <w:i/>
                <w:iCs/>
                <w:color w:val="000000"/>
                <w:sz w:val="24"/>
                <w:szCs w:val="24"/>
                <w:lang w:eastAsia="es-MX"/>
              </w:rPr>
            </w:rPrChange>
          </w:rPr>
          <w:t>software</w:t>
        </w:r>
      </w:ins>
      <w:r w:rsidR="006F7D80" w:rsidRPr="00557959">
        <w:rPr>
          <w:rFonts w:ascii="Times New Roman" w:eastAsia="Times New Roman" w:hAnsi="Times New Roman" w:cs="Times New Roman"/>
          <w:color w:val="000000"/>
          <w:sz w:val="24"/>
          <w:szCs w:val="24"/>
          <w:lang w:eastAsia="es-MX"/>
          <w:rPrChange w:id="1077" w:author="Microsoft Office User" w:date="2021-08-13T16:26:00Z">
            <w:rPr>
              <w:rFonts w:ascii="Arial" w:eastAsia="Times New Roman" w:hAnsi="Arial" w:cs="Arial"/>
              <w:color w:val="000000"/>
              <w:sz w:val="24"/>
              <w:szCs w:val="24"/>
              <w:lang w:eastAsia="es-MX"/>
            </w:rPr>
          </w:rPrChange>
        </w:rPr>
        <w:t xml:space="preserve"> con una </w:t>
      </w:r>
      <w:r w:rsidR="00902CDF" w:rsidRPr="00557959">
        <w:rPr>
          <w:rFonts w:ascii="Times New Roman" w:eastAsia="Times New Roman" w:hAnsi="Times New Roman" w:cs="Times New Roman"/>
          <w:color w:val="000000"/>
          <w:sz w:val="24"/>
          <w:szCs w:val="24"/>
          <w:lang w:eastAsia="es-MX"/>
          <w:rPrChange w:id="1078" w:author="Microsoft Office User" w:date="2021-08-13T16:26:00Z">
            <w:rPr>
              <w:rFonts w:ascii="Arial" w:eastAsia="Times New Roman" w:hAnsi="Arial" w:cs="Arial"/>
              <w:color w:val="000000"/>
              <w:sz w:val="24"/>
              <w:szCs w:val="24"/>
              <w:lang w:eastAsia="es-MX"/>
            </w:rPr>
          </w:rPrChange>
        </w:rPr>
        <w:t xml:space="preserve">inclinación a </w:t>
      </w:r>
      <w:r w:rsidR="00FC6600" w:rsidRPr="00557959">
        <w:rPr>
          <w:rFonts w:ascii="Times New Roman" w:eastAsia="Times New Roman" w:hAnsi="Times New Roman" w:cs="Times New Roman"/>
          <w:color w:val="000000"/>
          <w:sz w:val="24"/>
          <w:szCs w:val="24"/>
          <w:lang w:eastAsia="es-MX"/>
          <w:rPrChange w:id="1079" w:author="Microsoft Office User" w:date="2021-08-13T16:26:00Z">
            <w:rPr>
              <w:rFonts w:ascii="Arial" w:eastAsia="Times New Roman" w:hAnsi="Arial" w:cs="Arial"/>
              <w:color w:val="000000"/>
              <w:sz w:val="24"/>
              <w:szCs w:val="24"/>
              <w:lang w:eastAsia="es-MX"/>
            </w:rPr>
          </w:rPrChange>
        </w:rPr>
        <w:t xml:space="preserve">realizar las actividades antes </w:t>
      </w:r>
      <w:r w:rsidR="001666CD" w:rsidRPr="00557959">
        <w:rPr>
          <w:rFonts w:ascii="Times New Roman" w:eastAsia="Times New Roman" w:hAnsi="Times New Roman" w:cs="Times New Roman"/>
          <w:color w:val="000000"/>
          <w:sz w:val="24"/>
          <w:szCs w:val="24"/>
          <w:lang w:eastAsia="es-MX"/>
          <w:rPrChange w:id="1080" w:author="Microsoft Office User" w:date="2021-08-13T16:26:00Z">
            <w:rPr>
              <w:rFonts w:ascii="Arial" w:eastAsia="Times New Roman" w:hAnsi="Arial" w:cs="Arial"/>
              <w:color w:val="000000"/>
              <w:sz w:val="24"/>
              <w:szCs w:val="24"/>
              <w:lang w:eastAsia="es-MX"/>
            </w:rPr>
          </w:rPrChange>
        </w:rPr>
        <w:t>mencionadas</w:t>
      </w:r>
      <w:del w:id="1081" w:author="Francisco Ledesma Salamanca" w:date="2021-06-07T16:53:00Z">
        <w:r w:rsidR="001666CD" w:rsidRPr="00557959" w:rsidDel="00961DB9">
          <w:rPr>
            <w:rFonts w:ascii="Times New Roman" w:eastAsia="Times New Roman" w:hAnsi="Times New Roman" w:cs="Times New Roman"/>
            <w:color w:val="000000"/>
            <w:sz w:val="24"/>
            <w:szCs w:val="24"/>
            <w:lang w:eastAsia="es-MX"/>
            <w:rPrChange w:id="1082" w:author="Microsoft Office User" w:date="2021-08-13T16:26:00Z">
              <w:rPr>
                <w:rFonts w:ascii="Arial" w:eastAsia="Times New Roman" w:hAnsi="Arial" w:cs="Arial"/>
                <w:color w:val="000000"/>
                <w:sz w:val="24"/>
                <w:szCs w:val="24"/>
                <w:lang w:eastAsia="es-MX"/>
              </w:rPr>
            </w:rPrChange>
          </w:rPr>
          <w:delText>,</w:delText>
        </w:r>
      </w:del>
      <w:r w:rsidR="00FC6600" w:rsidRPr="00557959">
        <w:rPr>
          <w:rFonts w:ascii="Times New Roman" w:eastAsia="Times New Roman" w:hAnsi="Times New Roman" w:cs="Times New Roman"/>
          <w:color w:val="000000"/>
          <w:sz w:val="24"/>
          <w:szCs w:val="24"/>
          <w:lang w:eastAsia="es-MX"/>
          <w:rPrChange w:id="1083" w:author="Microsoft Office User" w:date="2021-08-13T16:26:00Z">
            <w:rPr>
              <w:rFonts w:ascii="Arial" w:eastAsia="Times New Roman" w:hAnsi="Arial" w:cs="Arial"/>
              <w:color w:val="000000"/>
              <w:sz w:val="24"/>
              <w:szCs w:val="24"/>
              <w:lang w:eastAsia="es-MX"/>
            </w:rPr>
          </w:rPrChange>
        </w:rPr>
        <w:t xml:space="preserve"> </w:t>
      </w:r>
      <w:r w:rsidR="00902CDF" w:rsidRPr="00557959">
        <w:rPr>
          <w:rFonts w:ascii="Times New Roman" w:eastAsia="Times New Roman" w:hAnsi="Times New Roman" w:cs="Times New Roman"/>
          <w:color w:val="000000"/>
          <w:sz w:val="24"/>
          <w:szCs w:val="24"/>
          <w:lang w:eastAsia="es-MX"/>
          <w:rPrChange w:id="1084" w:author="Microsoft Office User" w:date="2021-08-13T16:26:00Z">
            <w:rPr>
              <w:rFonts w:ascii="Arial" w:eastAsia="Times New Roman" w:hAnsi="Arial" w:cs="Arial"/>
              <w:color w:val="000000"/>
              <w:sz w:val="24"/>
              <w:szCs w:val="24"/>
              <w:lang w:eastAsia="es-MX"/>
            </w:rPr>
          </w:rPrChange>
        </w:rPr>
        <w:t xml:space="preserve">pero con un costo </w:t>
      </w:r>
      <w:r w:rsidR="0097289C" w:rsidRPr="00557959">
        <w:rPr>
          <w:rFonts w:ascii="Times New Roman" w:eastAsia="Times New Roman" w:hAnsi="Times New Roman" w:cs="Times New Roman"/>
          <w:color w:val="000000"/>
          <w:sz w:val="24"/>
          <w:szCs w:val="24"/>
          <w:lang w:eastAsia="es-MX"/>
          <w:rPrChange w:id="1085" w:author="Microsoft Office User" w:date="2021-08-13T16:26:00Z">
            <w:rPr>
              <w:rFonts w:ascii="Arial" w:eastAsia="Times New Roman" w:hAnsi="Arial" w:cs="Arial"/>
              <w:color w:val="000000"/>
              <w:sz w:val="24"/>
              <w:szCs w:val="24"/>
              <w:lang w:eastAsia="es-MX"/>
            </w:rPr>
          </w:rPrChange>
        </w:rPr>
        <w:t>elevado</w:t>
      </w:r>
      <w:sdt>
        <w:sdtPr>
          <w:rPr>
            <w:rFonts w:ascii="Times New Roman" w:eastAsia="Times New Roman" w:hAnsi="Times New Roman" w:cs="Times New Roman"/>
            <w:color w:val="000000"/>
            <w:sz w:val="24"/>
            <w:szCs w:val="24"/>
            <w:lang w:eastAsia="es-MX"/>
            <w:rPrChange w:id="1086" w:author="Microsoft Office User" w:date="2021-08-13T16:26:00Z">
              <w:rPr>
                <w:rFonts w:ascii="Arial" w:eastAsia="Times New Roman" w:hAnsi="Arial" w:cs="Arial"/>
                <w:color w:val="000000"/>
                <w:sz w:val="24"/>
                <w:szCs w:val="24"/>
                <w:lang w:eastAsia="es-MX"/>
              </w:rPr>
            </w:rPrChange>
          </w:rPr>
          <w:id w:val="1250227186"/>
          <w:citation/>
        </w:sdtPr>
        <w:sdtEndPr>
          <w:rPr>
            <w:rPrChange w:id="1087" w:author="Microsoft Office User" w:date="2021-08-13T16:26:00Z">
              <w:rPr/>
            </w:rPrChange>
          </w:rPr>
        </w:sdtEndPr>
        <w:sdtContent>
          <w:r w:rsidR="00D10398" w:rsidRPr="00557959">
            <w:rPr>
              <w:rFonts w:ascii="Times New Roman" w:eastAsia="Times New Roman" w:hAnsi="Times New Roman" w:cs="Times New Roman"/>
              <w:color w:val="000000"/>
              <w:sz w:val="24"/>
              <w:szCs w:val="24"/>
              <w:lang w:eastAsia="es-MX"/>
              <w:rPrChange w:id="1088" w:author="Microsoft Office User" w:date="2021-08-13T16:26:00Z">
                <w:rPr>
                  <w:rFonts w:ascii="Arial" w:eastAsia="Times New Roman" w:hAnsi="Arial" w:cs="Arial"/>
                  <w:color w:val="000000"/>
                  <w:sz w:val="24"/>
                  <w:szCs w:val="24"/>
                  <w:lang w:eastAsia="es-MX"/>
                </w:rPr>
              </w:rPrChange>
            </w:rPr>
            <w:fldChar w:fldCharType="begin"/>
          </w:r>
          <w:r w:rsidR="00AC1363" w:rsidRPr="00557959">
            <w:rPr>
              <w:rFonts w:ascii="Times New Roman" w:eastAsia="Times New Roman" w:hAnsi="Times New Roman" w:cs="Times New Roman"/>
              <w:color w:val="000000"/>
              <w:sz w:val="24"/>
              <w:szCs w:val="24"/>
              <w:lang w:eastAsia="es-MX"/>
              <w:rPrChange w:id="1089" w:author="Microsoft Office User" w:date="2021-08-13T16:26:00Z">
                <w:rPr>
                  <w:rFonts w:ascii="Arial" w:eastAsia="Times New Roman" w:hAnsi="Arial" w:cs="Arial"/>
                  <w:color w:val="000000"/>
                  <w:sz w:val="24"/>
                  <w:szCs w:val="24"/>
                  <w:lang w:eastAsia="es-MX"/>
                </w:rPr>
              </w:rPrChange>
            </w:rPr>
            <w:instrText xml:space="preserve">CITATION CAP21 \l 2058 </w:instrText>
          </w:r>
          <w:r w:rsidR="00D10398" w:rsidRPr="00557959">
            <w:rPr>
              <w:rFonts w:ascii="Times New Roman" w:eastAsia="Times New Roman" w:hAnsi="Times New Roman" w:cs="Times New Roman"/>
              <w:color w:val="000000"/>
              <w:sz w:val="24"/>
              <w:szCs w:val="24"/>
              <w:lang w:eastAsia="es-MX"/>
              <w:rPrChange w:id="1090" w:author="Microsoft Office User" w:date="2021-08-13T16:26:00Z">
                <w:rPr>
                  <w:rFonts w:ascii="Arial" w:eastAsia="Times New Roman" w:hAnsi="Arial" w:cs="Arial"/>
                  <w:color w:val="000000"/>
                  <w:sz w:val="24"/>
                  <w:szCs w:val="24"/>
                  <w:lang w:eastAsia="es-MX"/>
                </w:rPr>
              </w:rPrChange>
            </w:rPr>
            <w:fldChar w:fldCharType="separate"/>
          </w:r>
          <w:r w:rsidR="00E51CA8" w:rsidRPr="00557959">
            <w:rPr>
              <w:rFonts w:ascii="Times New Roman" w:eastAsia="Times New Roman" w:hAnsi="Times New Roman" w:cs="Times New Roman"/>
              <w:noProof/>
              <w:color w:val="000000"/>
              <w:sz w:val="24"/>
              <w:szCs w:val="24"/>
              <w:lang w:eastAsia="es-MX"/>
              <w:rPrChange w:id="1091" w:author="Microsoft Office User" w:date="2021-08-13T16:26:00Z">
                <w:rPr>
                  <w:rFonts w:ascii="Arial" w:eastAsia="Times New Roman" w:hAnsi="Arial" w:cs="Arial"/>
                  <w:noProof/>
                  <w:color w:val="000000"/>
                  <w:sz w:val="24"/>
                  <w:szCs w:val="24"/>
                  <w:lang w:eastAsia="es-MX"/>
                </w:rPr>
              </w:rPrChange>
            </w:rPr>
            <w:t xml:space="preserve"> [1]</w:t>
          </w:r>
          <w:r w:rsidR="00D10398" w:rsidRPr="00557959">
            <w:rPr>
              <w:rFonts w:ascii="Times New Roman" w:eastAsia="Times New Roman" w:hAnsi="Times New Roman" w:cs="Times New Roman"/>
              <w:color w:val="000000"/>
              <w:sz w:val="24"/>
              <w:szCs w:val="24"/>
              <w:lang w:eastAsia="es-MX"/>
              <w:rPrChange w:id="1092" w:author="Microsoft Office User" w:date="2021-08-13T16:26:00Z">
                <w:rPr>
                  <w:rFonts w:ascii="Arial" w:eastAsia="Times New Roman" w:hAnsi="Arial" w:cs="Arial"/>
                  <w:color w:val="000000"/>
                  <w:sz w:val="24"/>
                  <w:szCs w:val="24"/>
                  <w:lang w:eastAsia="es-MX"/>
                </w:rPr>
              </w:rPrChange>
            </w:rPr>
            <w:fldChar w:fldCharType="end"/>
          </w:r>
        </w:sdtContent>
      </w:sdt>
      <w:ins w:id="1093" w:author="Francisco Ledesma Salamanca" w:date="2021-06-07T16:54:00Z">
        <w:r w:rsidR="00961DB9" w:rsidRPr="00557959">
          <w:rPr>
            <w:rFonts w:ascii="Times New Roman" w:eastAsia="Times New Roman" w:hAnsi="Times New Roman" w:cs="Times New Roman"/>
            <w:color w:val="000000"/>
            <w:sz w:val="24"/>
            <w:szCs w:val="24"/>
            <w:lang w:eastAsia="es-MX"/>
            <w:rPrChange w:id="1094" w:author="Microsoft Office User" w:date="2021-08-13T16:26:00Z">
              <w:rPr>
                <w:rFonts w:ascii="Arial" w:eastAsia="Times New Roman" w:hAnsi="Arial" w:cs="Arial"/>
                <w:color w:val="000000"/>
                <w:sz w:val="24"/>
                <w:szCs w:val="24"/>
                <w:lang w:eastAsia="es-MX"/>
              </w:rPr>
            </w:rPrChange>
          </w:rPr>
          <w:t>.</w:t>
        </w:r>
      </w:ins>
      <w:del w:id="1095" w:author="Francisco Ledesma Salamanca" w:date="2021-06-07T16:54:00Z">
        <w:r w:rsidR="00D10398" w:rsidRPr="00557959" w:rsidDel="00961DB9">
          <w:rPr>
            <w:rFonts w:ascii="Times New Roman" w:eastAsia="Times New Roman" w:hAnsi="Times New Roman" w:cs="Times New Roman"/>
            <w:color w:val="000000"/>
            <w:sz w:val="24"/>
            <w:szCs w:val="24"/>
            <w:lang w:eastAsia="es-MX"/>
            <w:rPrChange w:id="1096" w:author="Microsoft Office User" w:date="2021-08-13T16:26:00Z">
              <w:rPr>
                <w:rFonts w:ascii="Arial" w:eastAsia="Times New Roman" w:hAnsi="Arial" w:cs="Arial"/>
                <w:color w:val="000000"/>
                <w:sz w:val="24"/>
                <w:szCs w:val="24"/>
                <w:lang w:eastAsia="es-MX"/>
              </w:rPr>
            </w:rPrChange>
          </w:rPr>
          <w:delText>,</w:delText>
        </w:r>
      </w:del>
      <w:r w:rsidR="00DA583E" w:rsidRPr="00557959">
        <w:rPr>
          <w:rFonts w:ascii="Times New Roman" w:eastAsia="Times New Roman" w:hAnsi="Times New Roman" w:cs="Times New Roman"/>
          <w:color w:val="000000"/>
          <w:sz w:val="24"/>
          <w:szCs w:val="24"/>
          <w:lang w:eastAsia="es-MX"/>
          <w:rPrChange w:id="1097" w:author="Microsoft Office User" w:date="2021-08-13T16:26:00Z">
            <w:rPr>
              <w:rFonts w:ascii="Arial" w:eastAsia="Times New Roman" w:hAnsi="Arial" w:cs="Arial"/>
              <w:color w:val="000000"/>
              <w:sz w:val="24"/>
              <w:szCs w:val="24"/>
              <w:lang w:eastAsia="es-MX"/>
            </w:rPr>
          </w:rPrChange>
        </w:rPr>
        <w:t xml:space="preserve"> </w:t>
      </w:r>
      <w:r w:rsidR="004104C1" w:rsidRPr="00557959">
        <w:rPr>
          <w:rFonts w:ascii="Times New Roman" w:eastAsia="Times New Roman" w:hAnsi="Times New Roman" w:cs="Times New Roman"/>
          <w:color w:val="000000"/>
          <w:sz w:val="24"/>
          <w:szCs w:val="24"/>
          <w:lang w:eastAsia="es-MX"/>
          <w:rPrChange w:id="1098" w:author="Microsoft Office User" w:date="2021-08-13T16:26:00Z">
            <w:rPr>
              <w:rFonts w:ascii="Arial" w:eastAsia="Times New Roman" w:hAnsi="Arial" w:cs="Arial"/>
              <w:color w:val="000000"/>
              <w:sz w:val="24"/>
              <w:szCs w:val="24"/>
              <w:lang w:eastAsia="es-MX"/>
            </w:rPr>
          </w:rPrChange>
        </w:rPr>
        <w:t>Es así como los Sistemas de Planificación de Recursos Empresariales ERP (</w:t>
      </w:r>
      <w:r w:rsidR="004104C1" w:rsidRPr="00557959">
        <w:rPr>
          <w:rFonts w:ascii="Times New Roman" w:eastAsia="Times New Roman" w:hAnsi="Times New Roman" w:cs="Times New Roman"/>
          <w:i/>
          <w:iCs/>
          <w:color w:val="000000"/>
          <w:sz w:val="24"/>
          <w:szCs w:val="24"/>
          <w:lang w:eastAsia="es-MX"/>
          <w:rPrChange w:id="1099" w:author="Microsoft Office User" w:date="2021-08-13T16:26:00Z">
            <w:rPr>
              <w:rFonts w:ascii="Arial" w:eastAsia="Times New Roman" w:hAnsi="Arial" w:cs="Arial"/>
              <w:color w:val="000000"/>
              <w:sz w:val="24"/>
              <w:szCs w:val="24"/>
              <w:lang w:eastAsia="es-MX"/>
            </w:rPr>
          </w:rPrChange>
        </w:rPr>
        <w:t>Enterprise Resource Planning</w:t>
      </w:r>
      <w:ins w:id="1100" w:author="Francisco Ledesma Salamanca" w:date="2021-06-07T16:54:00Z">
        <w:r w:rsidR="00961DB9" w:rsidRPr="00557959">
          <w:rPr>
            <w:rFonts w:ascii="Times New Roman" w:eastAsia="Times New Roman" w:hAnsi="Times New Roman" w:cs="Times New Roman"/>
            <w:color w:val="000000"/>
            <w:sz w:val="24"/>
            <w:szCs w:val="24"/>
            <w:lang w:eastAsia="es-MX"/>
            <w:rPrChange w:id="1101" w:author="Microsoft Office User" w:date="2021-08-13T16:26:00Z">
              <w:rPr>
                <w:rFonts w:ascii="Arial" w:eastAsia="Times New Roman" w:hAnsi="Arial" w:cs="Arial"/>
                <w:color w:val="000000"/>
                <w:sz w:val="24"/>
                <w:szCs w:val="24"/>
                <w:lang w:eastAsia="es-MX"/>
              </w:rPr>
            </w:rPrChange>
          </w:rPr>
          <w:t xml:space="preserve"> por sus siglas en ingés</w:t>
        </w:r>
      </w:ins>
      <w:r w:rsidR="004104C1" w:rsidRPr="00557959">
        <w:rPr>
          <w:rFonts w:ascii="Times New Roman" w:eastAsia="Times New Roman" w:hAnsi="Times New Roman" w:cs="Times New Roman"/>
          <w:color w:val="000000"/>
          <w:sz w:val="24"/>
          <w:szCs w:val="24"/>
          <w:lang w:eastAsia="es-MX"/>
          <w:rPrChange w:id="1102" w:author="Microsoft Office User" w:date="2021-08-13T16:26:00Z">
            <w:rPr>
              <w:rFonts w:ascii="Arial" w:eastAsia="Times New Roman" w:hAnsi="Arial" w:cs="Arial"/>
              <w:color w:val="000000"/>
              <w:sz w:val="24"/>
              <w:szCs w:val="24"/>
              <w:lang w:eastAsia="es-MX"/>
            </w:rPr>
          </w:rPrChange>
        </w:rPr>
        <w:t>) surgen de la necesidad de integrar todos los datos de una organización, permitiendo obtener información confiable y en tiempo real</w:t>
      </w:r>
      <w:r w:rsidR="00845C2D" w:rsidRPr="00557959">
        <w:rPr>
          <w:rFonts w:ascii="Times New Roman" w:eastAsia="Times New Roman" w:hAnsi="Times New Roman" w:cs="Times New Roman"/>
          <w:color w:val="000000"/>
          <w:sz w:val="24"/>
          <w:szCs w:val="24"/>
          <w:lang w:eastAsia="es-MX"/>
          <w:rPrChange w:id="1103" w:author="Microsoft Office User" w:date="2021-08-13T16:26:00Z">
            <w:rPr>
              <w:rFonts w:ascii="Arial" w:eastAsia="Times New Roman" w:hAnsi="Arial" w:cs="Arial"/>
              <w:color w:val="000000"/>
              <w:sz w:val="24"/>
              <w:szCs w:val="24"/>
              <w:lang w:eastAsia="es-MX"/>
            </w:rPr>
          </w:rPrChange>
        </w:rPr>
        <w:t>,</w:t>
      </w:r>
      <w:r w:rsidR="00564D1A" w:rsidRPr="00557959">
        <w:rPr>
          <w:rFonts w:ascii="Times New Roman" w:eastAsia="Times New Roman" w:hAnsi="Times New Roman" w:cs="Times New Roman"/>
          <w:color w:val="000000"/>
          <w:sz w:val="24"/>
          <w:szCs w:val="24"/>
          <w:lang w:eastAsia="es-MX"/>
          <w:rPrChange w:id="1104" w:author="Microsoft Office User" w:date="2021-08-13T16:26:00Z">
            <w:rPr>
              <w:rFonts w:ascii="Arial" w:eastAsia="Times New Roman" w:hAnsi="Arial" w:cs="Arial"/>
              <w:color w:val="000000"/>
              <w:sz w:val="24"/>
              <w:szCs w:val="24"/>
              <w:lang w:eastAsia="es-MX"/>
            </w:rPr>
          </w:rPrChange>
        </w:rPr>
        <w:t xml:space="preserve"> </w:t>
      </w:r>
      <w:r w:rsidR="004104C1" w:rsidRPr="00557959">
        <w:rPr>
          <w:rFonts w:ascii="Times New Roman" w:eastAsia="Times New Roman" w:hAnsi="Times New Roman" w:cs="Times New Roman"/>
          <w:color w:val="000000"/>
          <w:sz w:val="24"/>
          <w:szCs w:val="24"/>
          <w:lang w:eastAsia="es-MX"/>
          <w:rPrChange w:id="1105" w:author="Microsoft Office User" w:date="2021-08-13T16:26:00Z">
            <w:rPr>
              <w:rFonts w:ascii="Arial" w:eastAsia="Times New Roman" w:hAnsi="Arial" w:cs="Arial"/>
              <w:color w:val="000000"/>
              <w:sz w:val="24"/>
              <w:szCs w:val="24"/>
              <w:lang w:eastAsia="es-MX"/>
            </w:rPr>
          </w:rPrChange>
        </w:rPr>
        <w:t xml:space="preserve">desde la fabricación de un producto, pasando por la logística, la distribución, el control de </w:t>
      </w:r>
      <w:r w:rsidR="004104C1" w:rsidRPr="00557959">
        <w:rPr>
          <w:rFonts w:ascii="Times New Roman" w:eastAsia="Times New Roman" w:hAnsi="Times New Roman" w:cs="Times New Roman"/>
          <w:i/>
          <w:iCs/>
          <w:color w:val="000000"/>
          <w:sz w:val="24"/>
          <w:szCs w:val="24"/>
          <w:lang w:eastAsia="es-MX"/>
          <w:rPrChange w:id="1106" w:author="Microsoft Office User" w:date="2021-08-13T16:26:00Z">
            <w:rPr>
              <w:rFonts w:ascii="Arial" w:eastAsia="Times New Roman" w:hAnsi="Arial" w:cs="Arial"/>
              <w:color w:val="000000"/>
              <w:sz w:val="24"/>
              <w:szCs w:val="24"/>
              <w:lang w:eastAsia="es-MX"/>
            </w:rPr>
          </w:rPrChange>
        </w:rPr>
        <w:t>stock</w:t>
      </w:r>
      <w:r w:rsidR="004104C1" w:rsidRPr="00557959">
        <w:rPr>
          <w:rFonts w:ascii="Times New Roman" w:eastAsia="Times New Roman" w:hAnsi="Times New Roman" w:cs="Times New Roman"/>
          <w:color w:val="000000"/>
          <w:sz w:val="24"/>
          <w:szCs w:val="24"/>
          <w:lang w:eastAsia="es-MX"/>
          <w:rPrChange w:id="1107" w:author="Microsoft Office User" w:date="2021-08-13T16:26:00Z">
            <w:rPr>
              <w:rFonts w:ascii="Arial" w:eastAsia="Times New Roman" w:hAnsi="Arial" w:cs="Arial"/>
              <w:color w:val="000000"/>
              <w:sz w:val="24"/>
              <w:szCs w:val="24"/>
              <w:lang w:eastAsia="es-MX"/>
            </w:rPr>
          </w:rPrChange>
        </w:rPr>
        <w:t>, la contabilidad de la organización y demás.</w:t>
      </w:r>
    </w:p>
    <w:p w14:paraId="58CF0790" w14:textId="4A269E3D" w:rsidR="003D3759" w:rsidRPr="00557959" w:rsidRDefault="00B0564E" w:rsidP="000A5A08">
      <w:pPr>
        <w:spacing w:line="360" w:lineRule="auto"/>
        <w:jc w:val="both"/>
        <w:rPr>
          <w:rFonts w:ascii="Times New Roman" w:eastAsia="Times New Roman" w:hAnsi="Times New Roman" w:cs="Times New Roman"/>
          <w:color w:val="000000"/>
          <w:sz w:val="24"/>
          <w:szCs w:val="24"/>
          <w:lang w:eastAsia="es-MX"/>
          <w:rPrChange w:id="110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109" w:author="Microsoft Office User" w:date="2021-08-13T16:26:00Z">
            <w:rPr>
              <w:rFonts w:ascii="Arial" w:eastAsia="Times New Roman" w:hAnsi="Arial" w:cs="Arial"/>
              <w:color w:val="000000"/>
              <w:sz w:val="24"/>
              <w:szCs w:val="24"/>
              <w:lang w:eastAsia="es-MX"/>
            </w:rPr>
          </w:rPrChange>
        </w:rPr>
        <w:t xml:space="preserve">En la actualidad la empresa </w:t>
      </w:r>
      <w:r w:rsidR="00FE5E18" w:rsidRPr="00557959">
        <w:rPr>
          <w:rFonts w:ascii="Times New Roman" w:eastAsia="Times New Roman" w:hAnsi="Times New Roman" w:cs="Times New Roman"/>
          <w:color w:val="000000"/>
          <w:sz w:val="24"/>
          <w:szCs w:val="24"/>
          <w:lang w:eastAsia="es-MX"/>
          <w:rPrChange w:id="1110" w:author="Microsoft Office User" w:date="2021-08-13T16:26:00Z">
            <w:rPr>
              <w:rFonts w:ascii="Arial" w:eastAsia="Times New Roman" w:hAnsi="Arial" w:cs="Arial"/>
              <w:color w:val="000000"/>
              <w:sz w:val="24"/>
              <w:szCs w:val="24"/>
              <w:lang w:eastAsia="es-MX"/>
            </w:rPr>
          </w:rPrChange>
        </w:rPr>
        <w:t xml:space="preserve">PyME </w:t>
      </w:r>
      <w:r w:rsidR="003D3759" w:rsidRPr="00557959">
        <w:rPr>
          <w:rFonts w:ascii="Times New Roman" w:eastAsia="Times New Roman" w:hAnsi="Times New Roman" w:cs="Times New Roman"/>
          <w:color w:val="000000"/>
          <w:sz w:val="24"/>
          <w:szCs w:val="24"/>
          <w:lang w:eastAsia="es-MX"/>
          <w:rPrChange w:id="1111" w:author="Microsoft Office User" w:date="2021-08-13T16:26:00Z">
            <w:rPr>
              <w:rFonts w:ascii="Arial" w:eastAsia="Times New Roman" w:hAnsi="Arial" w:cs="Arial"/>
              <w:color w:val="000000"/>
              <w:sz w:val="24"/>
              <w:szCs w:val="24"/>
              <w:lang w:eastAsia="es-MX"/>
            </w:rPr>
          </w:rPrChange>
        </w:rPr>
        <w:t xml:space="preserve">(solicitante del desarrollo de la mesa de servicio) </w:t>
      </w:r>
      <w:r w:rsidR="00FE5E18" w:rsidRPr="00557959">
        <w:rPr>
          <w:rFonts w:ascii="Times New Roman" w:eastAsia="Times New Roman" w:hAnsi="Times New Roman" w:cs="Times New Roman"/>
          <w:color w:val="000000"/>
          <w:sz w:val="24"/>
          <w:szCs w:val="24"/>
          <w:lang w:eastAsia="es-MX"/>
          <w:rPrChange w:id="1112" w:author="Microsoft Office User" w:date="2021-08-13T16:26:00Z">
            <w:rPr>
              <w:rFonts w:ascii="Arial" w:eastAsia="Times New Roman" w:hAnsi="Arial" w:cs="Arial"/>
              <w:color w:val="000000"/>
              <w:sz w:val="24"/>
              <w:szCs w:val="24"/>
              <w:lang w:eastAsia="es-MX"/>
            </w:rPr>
          </w:rPrChange>
        </w:rPr>
        <w:t xml:space="preserve">basa su funcionamiento en ERP, sin </w:t>
      </w:r>
      <w:r w:rsidR="00F32746" w:rsidRPr="00557959">
        <w:rPr>
          <w:rFonts w:ascii="Times New Roman" w:eastAsia="Times New Roman" w:hAnsi="Times New Roman" w:cs="Times New Roman"/>
          <w:color w:val="000000"/>
          <w:sz w:val="24"/>
          <w:szCs w:val="24"/>
          <w:lang w:eastAsia="es-MX"/>
          <w:rPrChange w:id="1113" w:author="Microsoft Office User" w:date="2021-08-13T16:26:00Z">
            <w:rPr>
              <w:rFonts w:ascii="Arial" w:eastAsia="Times New Roman" w:hAnsi="Arial" w:cs="Arial"/>
              <w:color w:val="000000"/>
              <w:sz w:val="24"/>
              <w:szCs w:val="24"/>
              <w:lang w:eastAsia="es-MX"/>
            </w:rPr>
          </w:rPrChange>
        </w:rPr>
        <w:t>embargo,</w:t>
      </w:r>
      <w:r w:rsidR="00FE5E18" w:rsidRPr="00557959">
        <w:rPr>
          <w:rFonts w:ascii="Times New Roman" w:eastAsia="Times New Roman" w:hAnsi="Times New Roman" w:cs="Times New Roman"/>
          <w:color w:val="000000"/>
          <w:sz w:val="24"/>
          <w:szCs w:val="24"/>
          <w:lang w:eastAsia="es-MX"/>
          <w:rPrChange w:id="1114" w:author="Microsoft Office User" w:date="2021-08-13T16:26:00Z">
            <w:rPr>
              <w:rFonts w:ascii="Arial" w:eastAsia="Times New Roman" w:hAnsi="Arial" w:cs="Arial"/>
              <w:color w:val="000000"/>
              <w:sz w:val="24"/>
              <w:szCs w:val="24"/>
              <w:lang w:eastAsia="es-MX"/>
            </w:rPr>
          </w:rPrChange>
        </w:rPr>
        <w:t xml:space="preserve"> requiere una solución </w:t>
      </w:r>
      <w:ins w:id="1115" w:author="Francisco Ledesma Salamanca" w:date="2021-06-07T16:55:00Z">
        <w:r w:rsidR="00961DB9" w:rsidRPr="00557959">
          <w:rPr>
            <w:rFonts w:ascii="Times New Roman" w:eastAsia="Times New Roman" w:hAnsi="Times New Roman" w:cs="Times New Roman"/>
            <w:color w:val="000000"/>
            <w:sz w:val="24"/>
            <w:szCs w:val="24"/>
            <w:lang w:eastAsia="es-MX"/>
            <w:rPrChange w:id="1116" w:author="Microsoft Office User" w:date="2021-08-13T16:26:00Z">
              <w:rPr>
                <w:rFonts w:ascii="Arial" w:eastAsia="Times New Roman" w:hAnsi="Arial" w:cs="Arial"/>
                <w:color w:val="000000"/>
                <w:sz w:val="24"/>
                <w:szCs w:val="24"/>
                <w:lang w:eastAsia="es-MX"/>
              </w:rPr>
            </w:rPrChange>
          </w:rPr>
          <w:t>para responder</w:t>
        </w:r>
      </w:ins>
      <w:del w:id="1117" w:author="Francisco Ledesma Salamanca" w:date="2021-06-07T16:55:00Z">
        <w:r w:rsidR="00FE5E18" w:rsidRPr="00557959" w:rsidDel="00961DB9">
          <w:rPr>
            <w:rFonts w:ascii="Times New Roman" w:eastAsia="Times New Roman" w:hAnsi="Times New Roman" w:cs="Times New Roman"/>
            <w:color w:val="000000"/>
            <w:sz w:val="24"/>
            <w:szCs w:val="24"/>
            <w:lang w:eastAsia="es-MX"/>
            <w:rPrChange w:id="1118" w:author="Microsoft Office User" w:date="2021-08-13T16:26:00Z">
              <w:rPr>
                <w:rFonts w:ascii="Arial" w:eastAsia="Times New Roman" w:hAnsi="Arial" w:cs="Arial"/>
                <w:color w:val="000000"/>
                <w:sz w:val="24"/>
                <w:szCs w:val="24"/>
                <w:lang w:eastAsia="es-MX"/>
              </w:rPr>
            </w:rPrChange>
          </w:rPr>
          <w:delText xml:space="preserve">que </w:delText>
        </w:r>
        <w:r w:rsidR="00AF6D0A" w:rsidRPr="00557959" w:rsidDel="00961DB9">
          <w:rPr>
            <w:rFonts w:ascii="Times New Roman" w:eastAsia="Times New Roman" w:hAnsi="Times New Roman" w:cs="Times New Roman"/>
            <w:color w:val="000000"/>
            <w:sz w:val="24"/>
            <w:szCs w:val="24"/>
            <w:lang w:eastAsia="es-MX"/>
            <w:rPrChange w:id="1119" w:author="Microsoft Office User" w:date="2021-08-13T16:26:00Z">
              <w:rPr>
                <w:rFonts w:ascii="Arial" w:eastAsia="Times New Roman" w:hAnsi="Arial" w:cs="Arial"/>
                <w:color w:val="000000"/>
                <w:sz w:val="24"/>
                <w:szCs w:val="24"/>
                <w:lang w:eastAsia="es-MX"/>
              </w:rPr>
            </w:rPrChange>
          </w:rPr>
          <w:delText>dé</w:delText>
        </w:r>
        <w:r w:rsidR="00FE5E18" w:rsidRPr="00557959" w:rsidDel="00961DB9">
          <w:rPr>
            <w:rFonts w:ascii="Times New Roman" w:eastAsia="Times New Roman" w:hAnsi="Times New Roman" w:cs="Times New Roman"/>
            <w:color w:val="000000"/>
            <w:sz w:val="24"/>
            <w:szCs w:val="24"/>
            <w:lang w:eastAsia="es-MX"/>
            <w:rPrChange w:id="1120" w:author="Microsoft Office User" w:date="2021-08-13T16:26:00Z">
              <w:rPr>
                <w:rFonts w:ascii="Arial" w:eastAsia="Times New Roman" w:hAnsi="Arial" w:cs="Arial"/>
                <w:color w:val="000000"/>
                <w:sz w:val="24"/>
                <w:szCs w:val="24"/>
                <w:lang w:eastAsia="es-MX"/>
              </w:rPr>
            </w:rPrChange>
          </w:rPr>
          <w:delText xml:space="preserve"> respuesta</w:delText>
        </w:r>
      </w:del>
      <w:r w:rsidR="00FE5E18" w:rsidRPr="00557959">
        <w:rPr>
          <w:rFonts w:ascii="Times New Roman" w:eastAsia="Times New Roman" w:hAnsi="Times New Roman" w:cs="Times New Roman"/>
          <w:color w:val="000000"/>
          <w:sz w:val="24"/>
          <w:szCs w:val="24"/>
          <w:lang w:eastAsia="es-MX"/>
          <w:rPrChange w:id="1121" w:author="Microsoft Office User" w:date="2021-08-13T16:26:00Z">
            <w:rPr>
              <w:rFonts w:ascii="Arial" w:eastAsia="Times New Roman" w:hAnsi="Arial" w:cs="Arial"/>
              <w:color w:val="000000"/>
              <w:sz w:val="24"/>
              <w:szCs w:val="24"/>
              <w:lang w:eastAsia="es-MX"/>
            </w:rPr>
          </w:rPrChange>
        </w:rPr>
        <w:t xml:space="preserve"> a la gestión, operación y administración de los incidentes </w:t>
      </w:r>
      <w:r w:rsidR="000A121F" w:rsidRPr="00557959">
        <w:rPr>
          <w:rFonts w:ascii="Times New Roman" w:eastAsia="Times New Roman" w:hAnsi="Times New Roman" w:cs="Times New Roman"/>
          <w:color w:val="000000"/>
          <w:sz w:val="24"/>
          <w:szCs w:val="24"/>
          <w:lang w:eastAsia="es-MX"/>
          <w:rPrChange w:id="1122" w:author="Microsoft Office User" w:date="2021-08-13T16:26:00Z">
            <w:rPr>
              <w:rFonts w:ascii="Arial" w:eastAsia="Times New Roman" w:hAnsi="Arial" w:cs="Arial"/>
              <w:color w:val="000000"/>
              <w:sz w:val="24"/>
              <w:szCs w:val="24"/>
              <w:lang w:eastAsia="es-MX"/>
            </w:rPr>
          </w:rPrChange>
        </w:rPr>
        <w:t xml:space="preserve">que </w:t>
      </w:r>
      <w:r w:rsidR="00FE5E18" w:rsidRPr="00557959">
        <w:rPr>
          <w:rFonts w:ascii="Times New Roman" w:eastAsia="Times New Roman" w:hAnsi="Times New Roman" w:cs="Times New Roman"/>
          <w:color w:val="000000"/>
          <w:sz w:val="24"/>
          <w:szCs w:val="24"/>
          <w:lang w:eastAsia="es-MX"/>
          <w:rPrChange w:id="1123" w:author="Microsoft Office User" w:date="2021-08-13T16:26:00Z">
            <w:rPr>
              <w:rFonts w:ascii="Arial" w:eastAsia="Times New Roman" w:hAnsi="Arial" w:cs="Arial"/>
              <w:color w:val="000000"/>
              <w:sz w:val="24"/>
              <w:szCs w:val="24"/>
              <w:lang w:eastAsia="es-MX"/>
            </w:rPr>
          </w:rPrChange>
        </w:rPr>
        <w:t xml:space="preserve">se generan, esta solución deberá adaptarse </w:t>
      </w:r>
      <w:r w:rsidR="003D3759" w:rsidRPr="00557959">
        <w:rPr>
          <w:rFonts w:ascii="Times New Roman" w:eastAsia="Times New Roman" w:hAnsi="Times New Roman" w:cs="Times New Roman"/>
          <w:color w:val="000000"/>
          <w:sz w:val="24"/>
          <w:szCs w:val="24"/>
          <w:lang w:eastAsia="es-MX"/>
          <w:rPrChange w:id="1124" w:author="Microsoft Office User" w:date="2021-08-13T16:26:00Z">
            <w:rPr>
              <w:rFonts w:ascii="Arial" w:eastAsia="Times New Roman" w:hAnsi="Arial" w:cs="Arial"/>
              <w:color w:val="000000"/>
              <w:sz w:val="24"/>
              <w:szCs w:val="24"/>
              <w:lang w:eastAsia="es-MX"/>
            </w:rPr>
          </w:rPrChange>
        </w:rPr>
        <w:t>a la solución ERP con la que cuenta la PyME actualmente.</w:t>
      </w:r>
    </w:p>
    <w:p w14:paraId="6BABDEEE" w14:textId="44E87DD3" w:rsidR="00B0564E" w:rsidRPr="00557959" w:rsidRDefault="003D3759" w:rsidP="000A5A08">
      <w:pPr>
        <w:spacing w:line="360" w:lineRule="auto"/>
        <w:jc w:val="both"/>
        <w:rPr>
          <w:rFonts w:ascii="Times New Roman" w:eastAsia="Times New Roman" w:hAnsi="Times New Roman" w:cs="Times New Roman"/>
          <w:color w:val="000000"/>
          <w:sz w:val="24"/>
          <w:szCs w:val="24"/>
          <w:lang w:eastAsia="es-MX"/>
          <w:rPrChange w:id="112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126" w:author="Microsoft Office User" w:date="2021-08-13T16:26:00Z">
            <w:rPr>
              <w:rFonts w:ascii="Arial" w:eastAsia="Times New Roman" w:hAnsi="Arial" w:cs="Arial"/>
              <w:color w:val="000000"/>
              <w:sz w:val="24"/>
              <w:szCs w:val="24"/>
              <w:lang w:eastAsia="es-MX"/>
            </w:rPr>
          </w:rPrChange>
        </w:rPr>
        <w:t xml:space="preserve">Nos referiremos a la empresa solicitante de la mesa de servicio como </w:t>
      </w:r>
      <w:r w:rsidR="007C78CE" w:rsidRPr="00557959">
        <w:rPr>
          <w:rFonts w:ascii="Times New Roman" w:eastAsia="Times New Roman" w:hAnsi="Times New Roman" w:cs="Times New Roman"/>
          <w:color w:val="000000"/>
          <w:sz w:val="24"/>
          <w:szCs w:val="24"/>
          <w:lang w:eastAsia="es-MX"/>
          <w:rPrChange w:id="1127" w:author="Microsoft Office User" w:date="2021-08-13T16:26:00Z">
            <w:rPr>
              <w:rFonts w:ascii="Arial" w:eastAsia="Times New Roman" w:hAnsi="Arial" w:cs="Arial"/>
              <w:color w:val="000000"/>
              <w:sz w:val="24"/>
              <w:szCs w:val="24"/>
              <w:lang w:eastAsia="es-MX"/>
            </w:rPr>
          </w:rPrChange>
        </w:rPr>
        <w:t>PyME</w:t>
      </w:r>
      <w:r w:rsidR="00B0564E" w:rsidRPr="00557959">
        <w:rPr>
          <w:rFonts w:ascii="Times New Roman" w:eastAsia="Times New Roman" w:hAnsi="Times New Roman" w:cs="Times New Roman"/>
          <w:color w:val="000000"/>
          <w:sz w:val="24"/>
          <w:szCs w:val="24"/>
          <w:lang w:eastAsia="es-MX"/>
          <w:rPrChange w:id="1128"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1129" w:author="Microsoft Office User" w:date="2021-08-13T16:26:00Z">
            <w:rPr>
              <w:rFonts w:ascii="Arial" w:eastAsia="Times New Roman" w:hAnsi="Arial" w:cs="Arial"/>
              <w:color w:val="000000"/>
              <w:sz w:val="24"/>
              <w:szCs w:val="24"/>
              <w:lang w:eastAsia="es-MX"/>
            </w:rPr>
          </w:rPrChange>
        </w:rPr>
        <w:t xml:space="preserve">para englobar de manera genérica las características de </w:t>
      </w:r>
      <w:ins w:id="1130" w:author="Francisco Ledesma Salamanca" w:date="2021-06-07T16:55:00Z">
        <w:r w:rsidR="00961DB9" w:rsidRPr="00557959">
          <w:rPr>
            <w:rFonts w:ascii="Times New Roman" w:eastAsia="Times New Roman" w:hAnsi="Times New Roman" w:cs="Times New Roman"/>
            <w:color w:val="000000"/>
            <w:sz w:val="24"/>
            <w:szCs w:val="24"/>
            <w:lang w:eastAsia="es-MX"/>
            <w:rPrChange w:id="1131" w:author="Microsoft Office User" w:date="2021-08-13T16:26:00Z">
              <w:rPr>
                <w:rFonts w:ascii="Arial" w:eastAsia="Times New Roman" w:hAnsi="Arial" w:cs="Arial"/>
                <w:color w:val="000000"/>
                <w:sz w:val="24"/>
                <w:szCs w:val="24"/>
                <w:lang w:eastAsia="es-MX"/>
              </w:rPr>
            </w:rPrChange>
          </w:rPr>
          <w:t>é</w:t>
        </w:r>
      </w:ins>
      <w:del w:id="1132" w:author="Francisco Ledesma Salamanca" w:date="2021-06-07T16:55:00Z">
        <w:r w:rsidR="00962427" w:rsidRPr="00557959" w:rsidDel="00961DB9">
          <w:rPr>
            <w:rFonts w:ascii="Times New Roman" w:eastAsia="Times New Roman" w:hAnsi="Times New Roman" w:cs="Times New Roman"/>
            <w:color w:val="000000"/>
            <w:sz w:val="24"/>
            <w:szCs w:val="24"/>
            <w:lang w:eastAsia="es-MX"/>
            <w:rPrChange w:id="1133" w:author="Microsoft Office User" w:date="2021-08-13T16:26:00Z">
              <w:rPr>
                <w:rFonts w:ascii="Arial" w:eastAsia="Times New Roman" w:hAnsi="Arial" w:cs="Arial"/>
                <w:color w:val="000000"/>
                <w:sz w:val="24"/>
                <w:szCs w:val="24"/>
                <w:lang w:eastAsia="es-MX"/>
              </w:rPr>
            </w:rPrChange>
          </w:rPr>
          <w:delText>e</w:delText>
        </w:r>
      </w:del>
      <w:r w:rsidR="00962427" w:rsidRPr="00557959">
        <w:rPr>
          <w:rFonts w:ascii="Times New Roman" w:eastAsia="Times New Roman" w:hAnsi="Times New Roman" w:cs="Times New Roman"/>
          <w:color w:val="000000"/>
          <w:sz w:val="24"/>
          <w:szCs w:val="24"/>
          <w:lang w:eastAsia="es-MX"/>
          <w:rPrChange w:id="1134" w:author="Microsoft Office User" w:date="2021-08-13T16:26:00Z">
            <w:rPr>
              <w:rFonts w:ascii="Arial" w:eastAsia="Times New Roman" w:hAnsi="Arial" w:cs="Arial"/>
              <w:color w:val="000000"/>
              <w:sz w:val="24"/>
              <w:szCs w:val="24"/>
              <w:lang w:eastAsia="es-MX"/>
            </w:rPr>
          </w:rPrChange>
        </w:rPr>
        <w:t>sta</w:t>
      </w:r>
      <w:r w:rsidRPr="00557959">
        <w:rPr>
          <w:rFonts w:ascii="Times New Roman" w:eastAsia="Times New Roman" w:hAnsi="Times New Roman" w:cs="Times New Roman"/>
          <w:color w:val="000000"/>
          <w:sz w:val="24"/>
          <w:szCs w:val="24"/>
          <w:lang w:eastAsia="es-MX"/>
          <w:rPrChange w:id="1135" w:author="Microsoft Office User" w:date="2021-08-13T16:26:00Z">
            <w:rPr>
              <w:rFonts w:ascii="Arial" w:eastAsia="Times New Roman" w:hAnsi="Arial" w:cs="Arial"/>
              <w:color w:val="000000"/>
              <w:sz w:val="24"/>
              <w:szCs w:val="24"/>
              <w:lang w:eastAsia="es-MX"/>
            </w:rPr>
          </w:rPrChange>
        </w:rPr>
        <w:t xml:space="preserve"> y evita</w:t>
      </w:r>
      <w:ins w:id="1136" w:author="Francisco Ledesma Salamanca" w:date="2021-06-07T16:55:00Z">
        <w:r w:rsidR="00961DB9" w:rsidRPr="00557959">
          <w:rPr>
            <w:rFonts w:ascii="Times New Roman" w:eastAsia="Times New Roman" w:hAnsi="Times New Roman" w:cs="Times New Roman"/>
            <w:color w:val="000000"/>
            <w:sz w:val="24"/>
            <w:szCs w:val="24"/>
            <w:lang w:eastAsia="es-MX"/>
            <w:rPrChange w:id="1137" w:author="Microsoft Office User" w:date="2021-08-13T16:26:00Z">
              <w:rPr>
                <w:rFonts w:ascii="Arial" w:eastAsia="Times New Roman" w:hAnsi="Arial" w:cs="Arial"/>
                <w:color w:val="000000"/>
                <w:sz w:val="24"/>
                <w:szCs w:val="24"/>
                <w:lang w:eastAsia="es-MX"/>
              </w:rPr>
            </w:rPrChange>
          </w:rPr>
          <w:t>r</w:t>
        </w:r>
      </w:ins>
      <w:del w:id="1138" w:author="Francisco Ledesma Salamanca" w:date="2021-06-07T16:55:00Z">
        <w:r w:rsidRPr="00557959" w:rsidDel="00961DB9">
          <w:rPr>
            <w:rFonts w:ascii="Times New Roman" w:eastAsia="Times New Roman" w:hAnsi="Times New Roman" w:cs="Times New Roman"/>
            <w:color w:val="000000"/>
            <w:sz w:val="24"/>
            <w:szCs w:val="24"/>
            <w:lang w:eastAsia="es-MX"/>
            <w:rPrChange w:id="1139" w:author="Microsoft Office User" w:date="2021-08-13T16:26:00Z">
              <w:rPr>
                <w:rFonts w:ascii="Arial" w:eastAsia="Times New Roman" w:hAnsi="Arial" w:cs="Arial"/>
                <w:color w:val="000000"/>
                <w:sz w:val="24"/>
                <w:szCs w:val="24"/>
                <w:lang w:eastAsia="es-MX"/>
              </w:rPr>
            </w:rPrChange>
          </w:rPr>
          <w:delText>remos de esta forma</w:delText>
        </w:r>
      </w:del>
      <w:r w:rsidRPr="00557959">
        <w:rPr>
          <w:rFonts w:ascii="Times New Roman" w:eastAsia="Times New Roman" w:hAnsi="Times New Roman" w:cs="Times New Roman"/>
          <w:color w:val="000000"/>
          <w:sz w:val="24"/>
          <w:szCs w:val="24"/>
          <w:lang w:eastAsia="es-MX"/>
          <w:rPrChange w:id="1140" w:author="Microsoft Office User" w:date="2021-08-13T16:26:00Z">
            <w:rPr>
              <w:rFonts w:ascii="Arial" w:eastAsia="Times New Roman" w:hAnsi="Arial" w:cs="Arial"/>
              <w:color w:val="000000"/>
              <w:sz w:val="24"/>
              <w:szCs w:val="24"/>
              <w:lang w:eastAsia="es-MX"/>
            </w:rPr>
          </w:rPrChange>
        </w:rPr>
        <w:t xml:space="preserve"> utilizar el nombre que por razones de confidencialidad no e</w:t>
      </w:r>
      <w:ins w:id="1141" w:author="Francisco Ledesma Salamanca" w:date="2021-06-07T16:56:00Z">
        <w:r w:rsidR="00961DB9" w:rsidRPr="00557959">
          <w:rPr>
            <w:rFonts w:ascii="Times New Roman" w:eastAsia="Times New Roman" w:hAnsi="Times New Roman" w:cs="Times New Roman"/>
            <w:color w:val="000000"/>
            <w:sz w:val="24"/>
            <w:szCs w:val="24"/>
            <w:lang w:eastAsia="es-MX"/>
            <w:rPrChange w:id="1142" w:author="Microsoft Office User" w:date="2021-08-13T16:26:00Z">
              <w:rPr>
                <w:rFonts w:ascii="Arial" w:eastAsia="Times New Roman" w:hAnsi="Arial" w:cs="Arial"/>
                <w:color w:val="000000"/>
                <w:sz w:val="24"/>
                <w:szCs w:val="24"/>
                <w:lang w:eastAsia="es-MX"/>
              </w:rPr>
            </w:rPrChange>
          </w:rPr>
          <w:t>s</w:t>
        </w:r>
      </w:ins>
      <w:del w:id="1143" w:author="Francisco Ledesma Salamanca" w:date="2021-06-07T16:56:00Z">
        <w:r w:rsidRPr="00557959" w:rsidDel="00961DB9">
          <w:rPr>
            <w:rFonts w:ascii="Times New Roman" w:eastAsia="Times New Roman" w:hAnsi="Times New Roman" w:cs="Times New Roman"/>
            <w:color w:val="000000"/>
            <w:sz w:val="24"/>
            <w:szCs w:val="24"/>
            <w:lang w:eastAsia="es-MX"/>
            <w:rPrChange w:id="1144" w:author="Microsoft Office User" w:date="2021-08-13T16:26:00Z">
              <w:rPr>
                <w:rFonts w:ascii="Arial" w:eastAsia="Times New Roman" w:hAnsi="Arial" w:cs="Arial"/>
                <w:color w:val="000000"/>
                <w:sz w:val="24"/>
                <w:szCs w:val="24"/>
                <w:lang w:eastAsia="es-MX"/>
              </w:rPr>
            </w:rPrChange>
          </w:rPr>
          <w:delText>stamos en</w:delText>
        </w:r>
      </w:del>
      <w:r w:rsidRPr="00557959">
        <w:rPr>
          <w:rFonts w:ascii="Times New Roman" w:eastAsia="Times New Roman" w:hAnsi="Times New Roman" w:cs="Times New Roman"/>
          <w:color w:val="000000"/>
          <w:sz w:val="24"/>
          <w:szCs w:val="24"/>
          <w:lang w:eastAsia="es-MX"/>
          <w:rPrChange w:id="1145" w:author="Microsoft Office User" w:date="2021-08-13T16:26:00Z">
            <w:rPr>
              <w:rFonts w:ascii="Arial" w:eastAsia="Times New Roman" w:hAnsi="Arial" w:cs="Arial"/>
              <w:color w:val="000000"/>
              <w:sz w:val="24"/>
              <w:szCs w:val="24"/>
              <w:lang w:eastAsia="es-MX"/>
            </w:rPr>
          </w:rPrChange>
        </w:rPr>
        <w:t xml:space="preserve"> posib</w:t>
      </w:r>
      <w:del w:id="1146" w:author="Francisco Ledesma Salamanca" w:date="2021-06-07T16:56:00Z">
        <w:r w:rsidRPr="00557959" w:rsidDel="00961DB9">
          <w:rPr>
            <w:rFonts w:ascii="Times New Roman" w:eastAsia="Times New Roman" w:hAnsi="Times New Roman" w:cs="Times New Roman"/>
            <w:color w:val="000000"/>
            <w:sz w:val="24"/>
            <w:szCs w:val="24"/>
            <w:lang w:eastAsia="es-MX"/>
            <w:rPrChange w:id="1147" w:author="Microsoft Office User" w:date="2021-08-13T16:26:00Z">
              <w:rPr>
                <w:rFonts w:ascii="Arial" w:eastAsia="Times New Roman" w:hAnsi="Arial" w:cs="Arial"/>
                <w:color w:val="000000"/>
                <w:sz w:val="24"/>
                <w:szCs w:val="24"/>
                <w:lang w:eastAsia="es-MX"/>
              </w:rPr>
            </w:rPrChange>
          </w:rPr>
          <w:delText>ilidad</w:delText>
        </w:r>
      </w:del>
      <w:r w:rsidRPr="00557959">
        <w:rPr>
          <w:rFonts w:ascii="Times New Roman" w:eastAsia="Times New Roman" w:hAnsi="Times New Roman" w:cs="Times New Roman"/>
          <w:color w:val="000000"/>
          <w:sz w:val="24"/>
          <w:szCs w:val="24"/>
          <w:lang w:eastAsia="es-MX"/>
          <w:rPrChange w:id="1148" w:author="Microsoft Office User" w:date="2021-08-13T16:26:00Z">
            <w:rPr>
              <w:rFonts w:ascii="Arial" w:eastAsia="Times New Roman" w:hAnsi="Arial" w:cs="Arial"/>
              <w:color w:val="000000"/>
              <w:sz w:val="24"/>
              <w:szCs w:val="24"/>
              <w:lang w:eastAsia="es-MX"/>
            </w:rPr>
          </w:rPrChange>
        </w:rPr>
        <w:t>e</w:t>
      </w:r>
      <w:del w:id="1149" w:author="Francisco Ledesma Salamanca" w:date="2021-06-07T16:56:00Z">
        <w:r w:rsidRPr="00557959" w:rsidDel="00961DB9">
          <w:rPr>
            <w:rFonts w:ascii="Times New Roman" w:eastAsia="Times New Roman" w:hAnsi="Times New Roman" w:cs="Times New Roman"/>
            <w:color w:val="000000"/>
            <w:sz w:val="24"/>
            <w:szCs w:val="24"/>
            <w:lang w:eastAsia="es-MX"/>
            <w:rPrChange w:id="1150" w:author="Microsoft Office User" w:date="2021-08-13T16:26:00Z">
              <w:rPr>
                <w:rFonts w:ascii="Arial" w:eastAsia="Times New Roman" w:hAnsi="Arial" w:cs="Arial"/>
                <w:color w:val="000000"/>
                <w:sz w:val="24"/>
                <w:szCs w:val="24"/>
                <w:lang w:eastAsia="es-MX"/>
              </w:rPr>
            </w:rPrChange>
          </w:rPr>
          <w:delText>s de</w:delText>
        </w:r>
      </w:del>
      <w:r w:rsidRPr="00557959">
        <w:rPr>
          <w:rFonts w:ascii="Times New Roman" w:eastAsia="Times New Roman" w:hAnsi="Times New Roman" w:cs="Times New Roman"/>
          <w:color w:val="000000"/>
          <w:sz w:val="24"/>
          <w:szCs w:val="24"/>
          <w:lang w:eastAsia="es-MX"/>
          <w:rPrChange w:id="1151" w:author="Microsoft Office User" w:date="2021-08-13T16:26:00Z">
            <w:rPr>
              <w:rFonts w:ascii="Arial" w:eastAsia="Times New Roman" w:hAnsi="Arial" w:cs="Arial"/>
              <w:color w:val="000000"/>
              <w:sz w:val="24"/>
              <w:szCs w:val="24"/>
              <w:lang w:eastAsia="es-MX"/>
            </w:rPr>
          </w:rPrChange>
        </w:rPr>
        <w:t xml:space="preserve"> mencionar</w:t>
      </w:r>
      <w:del w:id="1152" w:author="Francisco Ledesma Salamanca" w:date="2021-06-07T16:56:00Z">
        <w:r w:rsidRPr="00557959" w:rsidDel="00961DB9">
          <w:rPr>
            <w:rFonts w:ascii="Times New Roman" w:eastAsia="Times New Roman" w:hAnsi="Times New Roman" w:cs="Times New Roman"/>
            <w:color w:val="000000"/>
            <w:sz w:val="24"/>
            <w:szCs w:val="24"/>
            <w:lang w:eastAsia="es-MX"/>
            <w:rPrChange w:id="1153" w:author="Microsoft Office User" w:date="2021-08-13T16:26:00Z">
              <w:rPr>
                <w:rFonts w:ascii="Arial" w:eastAsia="Times New Roman" w:hAnsi="Arial" w:cs="Arial"/>
                <w:color w:val="000000"/>
                <w:sz w:val="24"/>
                <w:szCs w:val="24"/>
                <w:lang w:eastAsia="es-MX"/>
              </w:rPr>
            </w:rPrChange>
          </w:rPr>
          <w:delText>la</w:delText>
        </w:r>
      </w:del>
      <w:r w:rsidRPr="00557959">
        <w:rPr>
          <w:rFonts w:ascii="Times New Roman" w:eastAsia="Times New Roman" w:hAnsi="Times New Roman" w:cs="Times New Roman"/>
          <w:color w:val="000000"/>
          <w:sz w:val="24"/>
          <w:szCs w:val="24"/>
          <w:lang w:eastAsia="es-MX"/>
          <w:rPrChange w:id="1154" w:author="Microsoft Office User" w:date="2021-08-13T16:26:00Z">
            <w:rPr>
              <w:rFonts w:ascii="Arial" w:eastAsia="Times New Roman" w:hAnsi="Arial" w:cs="Arial"/>
              <w:color w:val="000000"/>
              <w:sz w:val="24"/>
              <w:szCs w:val="24"/>
              <w:lang w:eastAsia="es-MX"/>
            </w:rPr>
          </w:rPrChange>
        </w:rPr>
        <w:t xml:space="preserve">. Esta empresa tiene </w:t>
      </w:r>
      <w:r w:rsidR="00B0564E" w:rsidRPr="00557959">
        <w:rPr>
          <w:rFonts w:ascii="Times New Roman" w:eastAsia="Times New Roman" w:hAnsi="Times New Roman" w:cs="Times New Roman"/>
          <w:color w:val="000000"/>
          <w:sz w:val="24"/>
          <w:szCs w:val="24"/>
          <w:lang w:eastAsia="es-MX"/>
          <w:rPrChange w:id="1155" w:author="Microsoft Office User" w:date="2021-08-13T16:26:00Z">
            <w:rPr>
              <w:rFonts w:ascii="Arial" w:eastAsia="Times New Roman" w:hAnsi="Arial" w:cs="Arial"/>
              <w:color w:val="000000"/>
              <w:sz w:val="24"/>
              <w:szCs w:val="24"/>
              <w:lang w:eastAsia="es-MX"/>
            </w:rPr>
          </w:rPrChange>
        </w:rPr>
        <w:t>más de 8 años dedica</w:t>
      </w:r>
      <w:r w:rsidRPr="00557959">
        <w:rPr>
          <w:rFonts w:ascii="Times New Roman" w:eastAsia="Times New Roman" w:hAnsi="Times New Roman" w:cs="Times New Roman"/>
          <w:color w:val="000000"/>
          <w:sz w:val="24"/>
          <w:szCs w:val="24"/>
          <w:lang w:eastAsia="es-MX"/>
          <w:rPrChange w:id="1156" w:author="Microsoft Office User" w:date="2021-08-13T16:26:00Z">
            <w:rPr>
              <w:rFonts w:ascii="Arial" w:eastAsia="Times New Roman" w:hAnsi="Arial" w:cs="Arial"/>
              <w:color w:val="000000"/>
              <w:sz w:val="24"/>
              <w:szCs w:val="24"/>
              <w:lang w:eastAsia="es-MX"/>
            </w:rPr>
          </w:rPrChange>
        </w:rPr>
        <w:t>da</w:t>
      </w:r>
      <w:r w:rsidR="00B0564E" w:rsidRPr="00557959">
        <w:rPr>
          <w:rFonts w:ascii="Times New Roman" w:eastAsia="Times New Roman" w:hAnsi="Times New Roman" w:cs="Times New Roman"/>
          <w:color w:val="000000"/>
          <w:sz w:val="24"/>
          <w:szCs w:val="24"/>
          <w:lang w:eastAsia="es-MX"/>
          <w:rPrChange w:id="1157" w:author="Microsoft Office User" w:date="2021-08-13T16:26:00Z">
            <w:rPr>
              <w:rFonts w:ascii="Arial" w:eastAsia="Times New Roman" w:hAnsi="Arial" w:cs="Arial"/>
              <w:color w:val="000000"/>
              <w:sz w:val="24"/>
              <w:szCs w:val="24"/>
              <w:lang w:eastAsia="es-MX"/>
            </w:rPr>
          </w:rPrChange>
        </w:rPr>
        <w:t xml:space="preserve"> a brindar soluciones integrales de Telecomunicaciones y Administración, hoy cuenta con tres líneas de negocio</w:t>
      </w:r>
      <w:r w:rsidR="00293599" w:rsidRPr="00557959">
        <w:rPr>
          <w:rFonts w:ascii="Times New Roman" w:eastAsia="Times New Roman" w:hAnsi="Times New Roman" w:cs="Times New Roman"/>
          <w:color w:val="000000"/>
          <w:sz w:val="24"/>
          <w:szCs w:val="24"/>
          <w:lang w:eastAsia="es-MX"/>
          <w:rPrChange w:id="1158" w:author="Microsoft Office User" w:date="2021-08-13T16:26:00Z">
            <w:rPr>
              <w:rFonts w:ascii="Arial" w:eastAsia="Times New Roman" w:hAnsi="Arial" w:cs="Arial"/>
              <w:color w:val="000000"/>
              <w:sz w:val="24"/>
              <w:szCs w:val="24"/>
              <w:lang w:eastAsia="es-MX"/>
            </w:rPr>
          </w:rPrChange>
        </w:rPr>
        <w:t>:</w:t>
      </w:r>
      <w:r w:rsidR="00B0564E" w:rsidRPr="00557959">
        <w:rPr>
          <w:rFonts w:ascii="Times New Roman" w:eastAsia="Times New Roman" w:hAnsi="Times New Roman" w:cs="Times New Roman"/>
          <w:color w:val="000000"/>
          <w:sz w:val="24"/>
          <w:szCs w:val="24"/>
          <w:lang w:eastAsia="es-MX"/>
          <w:rPrChange w:id="1159" w:author="Microsoft Office User" w:date="2021-08-13T16:26:00Z">
            <w:rPr>
              <w:rFonts w:ascii="Arial" w:eastAsia="Times New Roman" w:hAnsi="Arial" w:cs="Arial"/>
              <w:color w:val="000000"/>
              <w:sz w:val="24"/>
              <w:szCs w:val="24"/>
              <w:lang w:eastAsia="es-MX"/>
            </w:rPr>
          </w:rPrChange>
        </w:rPr>
        <w:t xml:space="preserve"> en una primera línea se encuentra el proveer capital humano para implementar equipos de cómputo</w:t>
      </w:r>
      <w:r w:rsidR="009029EE" w:rsidRPr="00557959">
        <w:rPr>
          <w:rFonts w:ascii="Times New Roman" w:eastAsia="Times New Roman" w:hAnsi="Times New Roman" w:cs="Times New Roman"/>
          <w:color w:val="000000"/>
          <w:sz w:val="24"/>
          <w:szCs w:val="24"/>
          <w:lang w:eastAsia="es-MX"/>
          <w:rPrChange w:id="1160" w:author="Microsoft Office User" w:date="2021-08-13T16:26:00Z">
            <w:rPr>
              <w:rFonts w:ascii="Arial" w:eastAsia="Times New Roman" w:hAnsi="Arial" w:cs="Arial"/>
              <w:color w:val="000000"/>
              <w:sz w:val="24"/>
              <w:szCs w:val="24"/>
              <w:lang w:eastAsia="es-MX"/>
            </w:rPr>
          </w:rPrChange>
        </w:rPr>
        <w:t xml:space="preserve"> a dependencias </w:t>
      </w:r>
      <w:ins w:id="1161" w:author="Francisco Ledesma Salamanca" w:date="2021-06-07T16:56:00Z">
        <w:r w:rsidR="00961DB9" w:rsidRPr="00557959">
          <w:rPr>
            <w:rFonts w:ascii="Times New Roman" w:eastAsia="Times New Roman" w:hAnsi="Times New Roman" w:cs="Times New Roman"/>
            <w:color w:val="000000"/>
            <w:sz w:val="24"/>
            <w:szCs w:val="24"/>
            <w:lang w:eastAsia="es-MX"/>
            <w:rPrChange w:id="1162" w:author="Microsoft Office User" w:date="2021-08-13T16:26:00Z">
              <w:rPr>
                <w:rFonts w:ascii="Arial" w:eastAsia="Times New Roman" w:hAnsi="Arial" w:cs="Arial"/>
                <w:color w:val="000000"/>
                <w:sz w:val="24"/>
                <w:szCs w:val="24"/>
                <w:lang w:eastAsia="es-MX"/>
              </w:rPr>
            </w:rPrChange>
          </w:rPr>
          <w:t>g</w:t>
        </w:r>
      </w:ins>
      <w:del w:id="1163" w:author="Francisco Ledesma Salamanca" w:date="2021-06-07T16:56:00Z">
        <w:r w:rsidR="009029EE" w:rsidRPr="00557959" w:rsidDel="00961DB9">
          <w:rPr>
            <w:rFonts w:ascii="Times New Roman" w:eastAsia="Times New Roman" w:hAnsi="Times New Roman" w:cs="Times New Roman"/>
            <w:color w:val="000000"/>
            <w:sz w:val="24"/>
            <w:szCs w:val="24"/>
            <w:lang w:eastAsia="es-MX"/>
            <w:rPrChange w:id="1164" w:author="Microsoft Office User" w:date="2021-08-13T16:26:00Z">
              <w:rPr>
                <w:rFonts w:ascii="Arial" w:eastAsia="Times New Roman" w:hAnsi="Arial" w:cs="Arial"/>
                <w:color w:val="000000"/>
                <w:sz w:val="24"/>
                <w:szCs w:val="24"/>
                <w:lang w:eastAsia="es-MX"/>
              </w:rPr>
            </w:rPrChange>
          </w:rPr>
          <w:delText>G</w:delText>
        </w:r>
      </w:del>
      <w:r w:rsidR="009029EE" w:rsidRPr="00557959">
        <w:rPr>
          <w:rFonts w:ascii="Times New Roman" w:eastAsia="Times New Roman" w:hAnsi="Times New Roman" w:cs="Times New Roman"/>
          <w:color w:val="000000"/>
          <w:sz w:val="24"/>
          <w:szCs w:val="24"/>
          <w:lang w:eastAsia="es-MX"/>
          <w:rPrChange w:id="1165" w:author="Microsoft Office User" w:date="2021-08-13T16:26:00Z">
            <w:rPr>
              <w:rFonts w:ascii="Arial" w:eastAsia="Times New Roman" w:hAnsi="Arial" w:cs="Arial"/>
              <w:color w:val="000000"/>
              <w:sz w:val="24"/>
              <w:szCs w:val="24"/>
              <w:lang w:eastAsia="es-MX"/>
            </w:rPr>
          </w:rPrChange>
        </w:rPr>
        <w:t>ubernamentales</w:t>
      </w:r>
      <w:r w:rsidR="00B0564E" w:rsidRPr="00557959">
        <w:rPr>
          <w:rFonts w:ascii="Times New Roman" w:eastAsia="Times New Roman" w:hAnsi="Times New Roman" w:cs="Times New Roman"/>
          <w:color w:val="000000"/>
          <w:sz w:val="24"/>
          <w:szCs w:val="24"/>
          <w:lang w:eastAsia="es-MX"/>
          <w:rPrChange w:id="1166" w:author="Microsoft Office User" w:date="2021-08-13T16:26:00Z">
            <w:rPr>
              <w:rFonts w:ascii="Arial" w:eastAsia="Times New Roman" w:hAnsi="Arial" w:cs="Arial"/>
              <w:color w:val="000000"/>
              <w:sz w:val="24"/>
              <w:szCs w:val="24"/>
              <w:lang w:eastAsia="es-MX"/>
            </w:rPr>
          </w:rPrChange>
        </w:rPr>
        <w:t>, entenderemos por “implementar equipos de cómputo”</w:t>
      </w:r>
      <w:ins w:id="1167" w:author="Francisco Ledesma Salamanca" w:date="2021-06-07T16:57:00Z">
        <w:r w:rsidR="00961DB9" w:rsidRPr="00557959">
          <w:rPr>
            <w:rFonts w:ascii="Times New Roman" w:eastAsia="Times New Roman" w:hAnsi="Times New Roman" w:cs="Times New Roman"/>
            <w:color w:val="000000"/>
            <w:sz w:val="24"/>
            <w:szCs w:val="24"/>
            <w:lang w:eastAsia="es-MX"/>
            <w:rPrChange w:id="1168" w:author="Microsoft Office User" w:date="2021-08-13T16:26:00Z">
              <w:rPr>
                <w:rFonts w:ascii="Arial" w:eastAsia="Times New Roman" w:hAnsi="Arial" w:cs="Arial"/>
                <w:color w:val="000000"/>
                <w:sz w:val="24"/>
                <w:szCs w:val="24"/>
                <w:lang w:eastAsia="es-MX"/>
              </w:rPr>
            </w:rPrChange>
          </w:rPr>
          <w:t>,</w:t>
        </w:r>
      </w:ins>
      <w:del w:id="1169" w:author="Francisco Ledesma Salamanca" w:date="2021-06-07T16:57:00Z">
        <w:r w:rsidR="00B0564E" w:rsidRPr="00557959" w:rsidDel="00961DB9">
          <w:rPr>
            <w:rFonts w:ascii="Times New Roman" w:eastAsia="Times New Roman" w:hAnsi="Times New Roman" w:cs="Times New Roman"/>
            <w:color w:val="000000"/>
            <w:sz w:val="24"/>
            <w:szCs w:val="24"/>
            <w:lang w:eastAsia="es-MX"/>
            <w:rPrChange w:id="1170" w:author="Microsoft Office User" w:date="2021-08-13T16:26:00Z">
              <w:rPr>
                <w:rFonts w:ascii="Arial" w:eastAsia="Times New Roman" w:hAnsi="Arial" w:cs="Arial"/>
                <w:color w:val="000000"/>
                <w:sz w:val="24"/>
                <w:szCs w:val="24"/>
                <w:lang w:eastAsia="es-MX"/>
              </w:rPr>
            </w:rPrChange>
          </w:rPr>
          <w:delText xml:space="preserve"> </w:delText>
        </w:r>
      </w:del>
      <w:del w:id="1171" w:author="Francisco Ledesma Salamanca" w:date="2021-06-07T16:56:00Z">
        <w:r w:rsidR="00B0564E" w:rsidRPr="00557959" w:rsidDel="00961DB9">
          <w:rPr>
            <w:rFonts w:ascii="Times New Roman" w:eastAsia="Times New Roman" w:hAnsi="Times New Roman" w:cs="Times New Roman"/>
            <w:color w:val="000000"/>
            <w:sz w:val="24"/>
            <w:szCs w:val="24"/>
            <w:lang w:eastAsia="es-MX"/>
            <w:rPrChange w:id="1172" w:author="Microsoft Office User" w:date="2021-08-13T16:26:00Z">
              <w:rPr>
                <w:rFonts w:ascii="Arial" w:eastAsia="Times New Roman" w:hAnsi="Arial" w:cs="Arial"/>
                <w:color w:val="000000"/>
                <w:sz w:val="24"/>
                <w:szCs w:val="24"/>
                <w:lang w:eastAsia="es-MX"/>
              </w:rPr>
            </w:rPrChange>
          </w:rPr>
          <w:delText>como</w:delText>
        </w:r>
      </w:del>
      <w:r w:rsidR="00B0564E" w:rsidRPr="00557959">
        <w:rPr>
          <w:rFonts w:ascii="Times New Roman" w:eastAsia="Times New Roman" w:hAnsi="Times New Roman" w:cs="Times New Roman"/>
          <w:color w:val="000000"/>
          <w:sz w:val="24"/>
          <w:szCs w:val="24"/>
          <w:lang w:eastAsia="es-MX"/>
          <w:rPrChange w:id="1173" w:author="Microsoft Office User" w:date="2021-08-13T16:26:00Z">
            <w:rPr>
              <w:rFonts w:ascii="Arial" w:eastAsia="Times New Roman" w:hAnsi="Arial" w:cs="Arial"/>
              <w:color w:val="000000"/>
              <w:sz w:val="24"/>
              <w:szCs w:val="24"/>
              <w:lang w:eastAsia="es-MX"/>
            </w:rPr>
          </w:rPrChange>
        </w:rPr>
        <w:t xml:space="preserve"> la actividad de cambiar un equipo de cómputo viejo a </w:t>
      </w:r>
      <w:ins w:id="1174" w:author="Francisco Ledesma Salamanca" w:date="2021-06-07T16:57:00Z">
        <w:r w:rsidR="00961DB9" w:rsidRPr="00557959">
          <w:rPr>
            <w:rFonts w:ascii="Times New Roman" w:eastAsia="Times New Roman" w:hAnsi="Times New Roman" w:cs="Times New Roman"/>
            <w:color w:val="000000"/>
            <w:sz w:val="24"/>
            <w:szCs w:val="24"/>
            <w:lang w:eastAsia="es-MX"/>
            <w:rPrChange w:id="1175" w:author="Microsoft Office User" w:date="2021-08-13T16:26:00Z">
              <w:rPr>
                <w:rFonts w:ascii="Arial" w:eastAsia="Times New Roman" w:hAnsi="Arial" w:cs="Arial"/>
                <w:color w:val="000000"/>
                <w:sz w:val="24"/>
                <w:szCs w:val="24"/>
                <w:lang w:eastAsia="es-MX"/>
              </w:rPr>
            </w:rPrChange>
          </w:rPr>
          <w:t>por uno</w:t>
        </w:r>
      </w:ins>
      <w:del w:id="1176" w:author="Francisco Ledesma Salamanca" w:date="2021-06-07T16:57:00Z">
        <w:r w:rsidR="00B0564E" w:rsidRPr="00557959" w:rsidDel="00961DB9">
          <w:rPr>
            <w:rFonts w:ascii="Times New Roman" w:eastAsia="Times New Roman" w:hAnsi="Times New Roman" w:cs="Times New Roman"/>
            <w:color w:val="000000"/>
            <w:sz w:val="24"/>
            <w:szCs w:val="24"/>
            <w:lang w:eastAsia="es-MX"/>
            <w:rPrChange w:id="1177" w:author="Microsoft Office User" w:date="2021-08-13T16:26:00Z">
              <w:rPr>
                <w:rFonts w:ascii="Arial" w:eastAsia="Times New Roman" w:hAnsi="Arial" w:cs="Arial"/>
                <w:color w:val="000000"/>
                <w:sz w:val="24"/>
                <w:szCs w:val="24"/>
                <w:lang w:eastAsia="es-MX"/>
              </w:rPr>
            </w:rPrChange>
          </w:rPr>
          <w:delText>un</w:delText>
        </w:r>
      </w:del>
      <w:r w:rsidR="00B0564E" w:rsidRPr="00557959">
        <w:rPr>
          <w:rFonts w:ascii="Times New Roman" w:eastAsia="Times New Roman" w:hAnsi="Times New Roman" w:cs="Times New Roman"/>
          <w:color w:val="000000"/>
          <w:sz w:val="24"/>
          <w:szCs w:val="24"/>
          <w:lang w:eastAsia="es-MX"/>
          <w:rPrChange w:id="1178" w:author="Microsoft Office User" w:date="2021-08-13T16:26:00Z">
            <w:rPr>
              <w:rFonts w:ascii="Arial" w:eastAsia="Times New Roman" w:hAnsi="Arial" w:cs="Arial"/>
              <w:color w:val="000000"/>
              <w:sz w:val="24"/>
              <w:szCs w:val="24"/>
              <w:lang w:eastAsia="es-MX"/>
            </w:rPr>
          </w:rPrChange>
        </w:rPr>
        <w:t xml:space="preserve"> nuevo, esta actividad  conlleva la entrega, configuración y documentación pertinente que evalúa el buen funcionamiento d</w:t>
      </w:r>
      <w:r w:rsidR="00AB4D44" w:rsidRPr="00557959">
        <w:rPr>
          <w:rFonts w:ascii="Times New Roman" w:eastAsia="Times New Roman" w:hAnsi="Times New Roman" w:cs="Times New Roman"/>
          <w:color w:val="000000"/>
          <w:sz w:val="24"/>
          <w:szCs w:val="24"/>
          <w:lang w:eastAsia="es-MX"/>
          <w:rPrChange w:id="1179" w:author="Microsoft Office User" w:date="2021-08-13T16:26:00Z">
            <w:rPr>
              <w:rFonts w:ascii="Arial" w:eastAsia="Times New Roman" w:hAnsi="Arial" w:cs="Arial"/>
              <w:color w:val="000000"/>
              <w:sz w:val="24"/>
              <w:szCs w:val="24"/>
              <w:lang w:eastAsia="es-MX"/>
            </w:rPr>
          </w:rPrChange>
        </w:rPr>
        <w:t>el nuevo equipo</w:t>
      </w:r>
      <w:r w:rsidR="00B0564E" w:rsidRPr="00557959">
        <w:rPr>
          <w:rFonts w:ascii="Times New Roman" w:eastAsia="Times New Roman" w:hAnsi="Times New Roman" w:cs="Times New Roman"/>
          <w:color w:val="000000"/>
          <w:sz w:val="24"/>
          <w:szCs w:val="24"/>
          <w:lang w:eastAsia="es-MX"/>
          <w:rPrChange w:id="1180" w:author="Microsoft Office User" w:date="2021-08-13T16:26:00Z">
            <w:rPr>
              <w:rFonts w:ascii="Arial" w:eastAsia="Times New Roman" w:hAnsi="Arial" w:cs="Arial"/>
              <w:color w:val="000000"/>
              <w:sz w:val="24"/>
              <w:szCs w:val="24"/>
              <w:lang w:eastAsia="es-MX"/>
            </w:rPr>
          </w:rPrChange>
        </w:rPr>
        <w:t>, en una segunda vertiente se encuentra el soporte técnico a dichos equipos, una vez llevada la fase de implementación se considera un periodo de soporte técnico por un lapso de tiempo el cual esta defin</w:t>
      </w:r>
      <w:ins w:id="1181" w:author="Francisco Ledesma Salamanca" w:date="2021-06-07T16:57:00Z">
        <w:r w:rsidR="00961DB9" w:rsidRPr="00557959">
          <w:rPr>
            <w:rFonts w:ascii="Times New Roman" w:eastAsia="Times New Roman" w:hAnsi="Times New Roman" w:cs="Times New Roman"/>
            <w:color w:val="000000"/>
            <w:sz w:val="24"/>
            <w:szCs w:val="24"/>
            <w:lang w:eastAsia="es-MX"/>
            <w:rPrChange w:id="1182" w:author="Microsoft Office User" w:date="2021-08-13T16:26:00Z">
              <w:rPr>
                <w:rFonts w:ascii="Arial" w:eastAsia="Times New Roman" w:hAnsi="Arial" w:cs="Arial"/>
                <w:color w:val="000000"/>
                <w:sz w:val="24"/>
                <w:szCs w:val="24"/>
                <w:lang w:eastAsia="es-MX"/>
              </w:rPr>
            </w:rPrChange>
          </w:rPr>
          <w:t>ido</w:t>
        </w:r>
      </w:ins>
      <w:del w:id="1183" w:author="Francisco Ledesma Salamanca" w:date="2021-06-07T16:57:00Z">
        <w:r w:rsidR="00B0564E" w:rsidRPr="00557959" w:rsidDel="00961DB9">
          <w:rPr>
            <w:rFonts w:ascii="Times New Roman" w:eastAsia="Times New Roman" w:hAnsi="Times New Roman" w:cs="Times New Roman"/>
            <w:color w:val="000000"/>
            <w:sz w:val="24"/>
            <w:szCs w:val="24"/>
            <w:lang w:eastAsia="es-MX"/>
            <w:rPrChange w:id="1184" w:author="Microsoft Office User" w:date="2021-08-13T16:26:00Z">
              <w:rPr>
                <w:rFonts w:ascii="Arial" w:eastAsia="Times New Roman" w:hAnsi="Arial" w:cs="Arial"/>
                <w:color w:val="000000"/>
                <w:sz w:val="24"/>
                <w:szCs w:val="24"/>
                <w:lang w:eastAsia="es-MX"/>
              </w:rPr>
            </w:rPrChange>
          </w:rPr>
          <w:delText>o</w:delText>
        </w:r>
      </w:del>
      <w:r w:rsidR="00B0564E" w:rsidRPr="00557959">
        <w:rPr>
          <w:rFonts w:ascii="Times New Roman" w:eastAsia="Times New Roman" w:hAnsi="Times New Roman" w:cs="Times New Roman"/>
          <w:color w:val="000000"/>
          <w:sz w:val="24"/>
          <w:szCs w:val="24"/>
          <w:lang w:eastAsia="es-MX"/>
          <w:rPrChange w:id="1185" w:author="Microsoft Office User" w:date="2021-08-13T16:26:00Z">
            <w:rPr>
              <w:rFonts w:ascii="Arial" w:eastAsia="Times New Roman" w:hAnsi="Arial" w:cs="Arial"/>
              <w:color w:val="000000"/>
              <w:sz w:val="24"/>
              <w:szCs w:val="24"/>
              <w:lang w:eastAsia="es-MX"/>
            </w:rPr>
          </w:rPrChange>
        </w:rPr>
        <w:t xml:space="preserve"> bajo contrato, por lo general estos proyectos constan de 3 años</w:t>
      </w:r>
      <w:ins w:id="1186" w:author="Francisco Ledesma Salamanca" w:date="2021-06-07T16:58:00Z">
        <w:r w:rsidR="00961DB9" w:rsidRPr="00557959">
          <w:rPr>
            <w:rFonts w:ascii="Times New Roman" w:eastAsia="Times New Roman" w:hAnsi="Times New Roman" w:cs="Times New Roman"/>
            <w:color w:val="000000"/>
            <w:sz w:val="24"/>
            <w:szCs w:val="24"/>
            <w:lang w:eastAsia="es-MX"/>
            <w:rPrChange w:id="1187" w:author="Microsoft Office User" w:date="2021-08-13T16:26:00Z">
              <w:rPr>
                <w:rFonts w:ascii="Arial" w:eastAsia="Times New Roman" w:hAnsi="Arial" w:cs="Arial"/>
                <w:color w:val="000000"/>
                <w:sz w:val="24"/>
                <w:szCs w:val="24"/>
                <w:lang w:eastAsia="es-MX"/>
              </w:rPr>
            </w:rPrChange>
          </w:rPr>
          <w:t>,</w:t>
        </w:r>
      </w:ins>
      <w:del w:id="1188" w:author="Francisco Ledesma Salamanca" w:date="2021-06-07T16:58:00Z">
        <w:r w:rsidR="00B0564E" w:rsidRPr="00557959" w:rsidDel="00961DB9">
          <w:rPr>
            <w:rFonts w:ascii="Times New Roman" w:eastAsia="Times New Roman" w:hAnsi="Times New Roman" w:cs="Times New Roman"/>
            <w:color w:val="000000"/>
            <w:sz w:val="24"/>
            <w:szCs w:val="24"/>
            <w:lang w:eastAsia="es-MX"/>
            <w:rPrChange w:id="1189" w:author="Microsoft Office User" w:date="2021-08-13T16:26:00Z">
              <w:rPr>
                <w:rFonts w:ascii="Arial" w:eastAsia="Times New Roman" w:hAnsi="Arial" w:cs="Arial"/>
                <w:color w:val="000000"/>
                <w:sz w:val="24"/>
                <w:szCs w:val="24"/>
                <w:lang w:eastAsia="es-MX"/>
              </w:rPr>
            </w:rPrChange>
          </w:rPr>
          <w:delText xml:space="preserve"> y</w:delText>
        </w:r>
      </w:del>
      <w:r w:rsidR="00B0564E" w:rsidRPr="00557959">
        <w:rPr>
          <w:rFonts w:ascii="Times New Roman" w:eastAsia="Times New Roman" w:hAnsi="Times New Roman" w:cs="Times New Roman"/>
          <w:color w:val="000000"/>
          <w:sz w:val="24"/>
          <w:szCs w:val="24"/>
          <w:lang w:eastAsia="es-MX"/>
          <w:rPrChange w:id="1190" w:author="Microsoft Office User" w:date="2021-08-13T16:26:00Z">
            <w:rPr>
              <w:rFonts w:ascii="Arial" w:eastAsia="Times New Roman" w:hAnsi="Arial" w:cs="Arial"/>
              <w:color w:val="000000"/>
              <w:sz w:val="24"/>
              <w:szCs w:val="24"/>
              <w:lang w:eastAsia="es-MX"/>
            </w:rPr>
          </w:rPrChange>
        </w:rPr>
        <w:t xml:space="preserve"> </w:t>
      </w:r>
      <w:r w:rsidR="00C655D1" w:rsidRPr="00557959">
        <w:rPr>
          <w:rFonts w:ascii="Times New Roman" w:eastAsia="Times New Roman" w:hAnsi="Times New Roman" w:cs="Times New Roman"/>
          <w:color w:val="000000"/>
          <w:sz w:val="24"/>
          <w:szCs w:val="24"/>
          <w:lang w:eastAsia="es-MX"/>
          <w:rPrChange w:id="1191" w:author="Microsoft Office User" w:date="2021-08-13T16:26:00Z">
            <w:rPr>
              <w:rFonts w:ascii="Arial" w:eastAsia="Times New Roman" w:hAnsi="Arial" w:cs="Arial"/>
              <w:color w:val="000000"/>
              <w:sz w:val="24"/>
              <w:szCs w:val="24"/>
              <w:lang w:eastAsia="es-MX"/>
            </w:rPr>
          </w:rPrChange>
        </w:rPr>
        <w:t>finalm</w:t>
      </w:r>
      <w:r w:rsidR="00B0564E" w:rsidRPr="00557959">
        <w:rPr>
          <w:rFonts w:ascii="Times New Roman" w:eastAsia="Times New Roman" w:hAnsi="Times New Roman" w:cs="Times New Roman"/>
          <w:color w:val="000000"/>
          <w:sz w:val="24"/>
          <w:szCs w:val="24"/>
          <w:lang w:eastAsia="es-MX"/>
          <w:rPrChange w:id="1192" w:author="Microsoft Office User" w:date="2021-08-13T16:26:00Z">
            <w:rPr>
              <w:rFonts w:ascii="Arial" w:eastAsia="Times New Roman" w:hAnsi="Arial" w:cs="Arial"/>
              <w:color w:val="000000"/>
              <w:sz w:val="24"/>
              <w:szCs w:val="24"/>
              <w:lang w:eastAsia="es-MX"/>
            </w:rPr>
          </w:rPrChange>
        </w:rPr>
        <w:t>en</w:t>
      </w:r>
      <w:r w:rsidR="00C655D1" w:rsidRPr="00557959">
        <w:rPr>
          <w:rFonts w:ascii="Times New Roman" w:eastAsia="Times New Roman" w:hAnsi="Times New Roman" w:cs="Times New Roman"/>
          <w:color w:val="000000"/>
          <w:sz w:val="24"/>
          <w:szCs w:val="24"/>
          <w:lang w:eastAsia="es-MX"/>
          <w:rPrChange w:id="1193" w:author="Microsoft Office User" w:date="2021-08-13T16:26:00Z">
            <w:rPr>
              <w:rFonts w:ascii="Arial" w:eastAsia="Times New Roman" w:hAnsi="Arial" w:cs="Arial"/>
              <w:color w:val="000000"/>
              <w:sz w:val="24"/>
              <w:szCs w:val="24"/>
              <w:lang w:eastAsia="es-MX"/>
            </w:rPr>
          </w:rPrChange>
        </w:rPr>
        <w:t>te</w:t>
      </w:r>
      <w:r w:rsidR="00B0564E" w:rsidRPr="00557959">
        <w:rPr>
          <w:rFonts w:ascii="Times New Roman" w:eastAsia="Times New Roman" w:hAnsi="Times New Roman" w:cs="Times New Roman"/>
          <w:color w:val="000000"/>
          <w:sz w:val="24"/>
          <w:szCs w:val="24"/>
          <w:lang w:eastAsia="es-MX"/>
          <w:rPrChange w:id="1194" w:author="Microsoft Office User" w:date="2021-08-13T16:26:00Z">
            <w:rPr>
              <w:rFonts w:ascii="Arial" w:eastAsia="Times New Roman" w:hAnsi="Arial" w:cs="Arial"/>
              <w:color w:val="000000"/>
              <w:sz w:val="24"/>
              <w:szCs w:val="24"/>
              <w:lang w:eastAsia="es-MX"/>
            </w:rPr>
          </w:rPrChange>
        </w:rPr>
        <w:t xml:space="preserve"> una tercera ramificación se encuentra el control de inventarios de equipos de cómputo así como</w:t>
      </w:r>
      <w:del w:id="1195" w:author="Francisco Ledesma Salamanca" w:date="2021-06-07T16:58:00Z">
        <w:r w:rsidR="00B0564E" w:rsidRPr="00557959" w:rsidDel="00961DB9">
          <w:rPr>
            <w:rFonts w:ascii="Times New Roman" w:eastAsia="Times New Roman" w:hAnsi="Times New Roman" w:cs="Times New Roman"/>
            <w:color w:val="000000"/>
            <w:sz w:val="24"/>
            <w:szCs w:val="24"/>
            <w:lang w:eastAsia="es-MX"/>
            <w:rPrChange w:id="1196" w:author="Microsoft Office User" w:date="2021-08-13T16:26:00Z">
              <w:rPr>
                <w:rFonts w:ascii="Arial" w:eastAsia="Times New Roman" w:hAnsi="Arial" w:cs="Arial"/>
                <w:color w:val="000000"/>
                <w:sz w:val="24"/>
                <w:szCs w:val="24"/>
                <w:lang w:eastAsia="es-MX"/>
              </w:rPr>
            </w:rPrChange>
          </w:rPr>
          <w:delText xml:space="preserve"> equipos</w:delText>
        </w:r>
      </w:del>
      <w:r w:rsidR="00B0564E" w:rsidRPr="00557959">
        <w:rPr>
          <w:rFonts w:ascii="Times New Roman" w:eastAsia="Times New Roman" w:hAnsi="Times New Roman" w:cs="Times New Roman"/>
          <w:color w:val="000000"/>
          <w:sz w:val="24"/>
          <w:szCs w:val="24"/>
          <w:lang w:eastAsia="es-MX"/>
          <w:rPrChange w:id="1197" w:author="Microsoft Office User" w:date="2021-08-13T16:26:00Z">
            <w:rPr>
              <w:rFonts w:ascii="Arial" w:eastAsia="Times New Roman" w:hAnsi="Arial" w:cs="Arial"/>
              <w:color w:val="000000"/>
              <w:sz w:val="24"/>
              <w:szCs w:val="24"/>
              <w:lang w:eastAsia="es-MX"/>
            </w:rPr>
          </w:rPrChange>
        </w:rPr>
        <w:t xml:space="preserve"> de TI</w:t>
      </w:r>
      <w:r w:rsidR="00003F0E" w:rsidRPr="00557959">
        <w:rPr>
          <w:rFonts w:ascii="Times New Roman" w:eastAsia="Times New Roman" w:hAnsi="Times New Roman" w:cs="Times New Roman"/>
          <w:color w:val="000000"/>
          <w:sz w:val="24"/>
          <w:szCs w:val="24"/>
          <w:lang w:eastAsia="es-MX"/>
          <w:rPrChange w:id="1198" w:author="Microsoft Office User" w:date="2021-08-13T16:26:00Z">
            <w:rPr>
              <w:rFonts w:ascii="Arial" w:eastAsia="Times New Roman" w:hAnsi="Arial" w:cs="Arial"/>
              <w:color w:val="000000"/>
              <w:sz w:val="24"/>
              <w:szCs w:val="24"/>
              <w:lang w:eastAsia="es-MX"/>
            </w:rPr>
          </w:rPrChange>
        </w:rPr>
        <w:t xml:space="preserve">. </w:t>
      </w:r>
    </w:p>
    <w:p w14:paraId="3B943F81" w14:textId="2D590EB7" w:rsidR="00B0564E" w:rsidRPr="00557959" w:rsidRDefault="003D3759" w:rsidP="000A5A08">
      <w:pPr>
        <w:spacing w:line="360" w:lineRule="auto"/>
        <w:jc w:val="both"/>
        <w:rPr>
          <w:rFonts w:ascii="Times New Roman" w:eastAsia="Times New Roman" w:hAnsi="Times New Roman" w:cs="Times New Roman"/>
          <w:color w:val="000000"/>
          <w:sz w:val="24"/>
          <w:szCs w:val="24"/>
          <w:lang w:eastAsia="es-MX"/>
          <w:rPrChange w:id="119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200" w:author="Microsoft Office User" w:date="2021-08-13T16:26:00Z">
            <w:rPr>
              <w:rFonts w:ascii="Arial" w:eastAsia="Times New Roman" w:hAnsi="Arial" w:cs="Arial"/>
              <w:color w:val="000000"/>
              <w:sz w:val="24"/>
              <w:szCs w:val="24"/>
              <w:lang w:eastAsia="es-MX"/>
            </w:rPr>
          </w:rPrChange>
        </w:rPr>
        <w:t>P</w:t>
      </w:r>
      <w:r w:rsidR="005921C3" w:rsidRPr="00557959">
        <w:rPr>
          <w:rFonts w:ascii="Times New Roman" w:eastAsia="Times New Roman" w:hAnsi="Times New Roman" w:cs="Times New Roman"/>
          <w:color w:val="000000"/>
          <w:sz w:val="24"/>
          <w:szCs w:val="24"/>
          <w:lang w:eastAsia="es-MX"/>
          <w:rPrChange w:id="1201" w:author="Microsoft Office User" w:date="2021-08-13T16:26:00Z">
            <w:rPr>
              <w:rFonts w:ascii="Arial" w:eastAsia="Times New Roman" w:hAnsi="Arial" w:cs="Arial"/>
              <w:color w:val="000000"/>
              <w:sz w:val="24"/>
              <w:szCs w:val="24"/>
              <w:lang w:eastAsia="es-MX"/>
            </w:rPr>
          </w:rPrChange>
        </w:rPr>
        <w:t xml:space="preserve">or el crecimiento acelerado que </w:t>
      </w:r>
      <w:r w:rsidR="00BA6210" w:rsidRPr="00557959">
        <w:rPr>
          <w:rFonts w:ascii="Times New Roman" w:eastAsia="Times New Roman" w:hAnsi="Times New Roman" w:cs="Times New Roman"/>
          <w:color w:val="000000"/>
          <w:sz w:val="24"/>
          <w:szCs w:val="24"/>
          <w:lang w:eastAsia="es-MX"/>
          <w:rPrChange w:id="1202" w:author="Microsoft Office User" w:date="2021-08-13T16:26:00Z">
            <w:rPr>
              <w:rFonts w:ascii="Arial" w:eastAsia="Times New Roman" w:hAnsi="Arial" w:cs="Arial"/>
              <w:color w:val="000000"/>
              <w:sz w:val="24"/>
              <w:szCs w:val="24"/>
              <w:lang w:eastAsia="es-MX"/>
            </w:rPr>
          </w:rPrChange>
        </w:rPr>
        <w:t>h</w:t>
      </w:r>
      <w:r w:rsidR="005921C3" w:rsidRPr="00557959">
        <w:rPr>
          <w:rFonts w:ascii="Times New Roman" w:eastAsia="Times New Roman" w:hAnsi="Times New Roman" w:cs="Times New Roman"/>
          <w:color w:val="000000"/>
          <w:sz w:val="24"/>
          <w:szCs w:val="24"/>
          <w:lang w:eastAsia="es-MX"/>
          <w:rPrChange w:id="1203" w:author="Microsoft Office User" w:date="2021-08-13T16:26:00Z">
            <w:rPr>
              <w:rFonts w:ascii="Arial" w:eastAsia="Times New Roman" w:hAnsi="Arial" w:cs="Arial"/>
              <w:color w:val="000000"/>
              <w:sz w:val="24"/>
              <w:szCs w:val="24"/>
              <w:lang w:eastAsia="es-MX"/>
            </w:rPr>
          </w:rPrChange>
        </w:rPr>
        <w:t>a tenido en los 3 últimos</w:t>
      </w:r>
      <w:r w:rsidRPr="00557959">
        <w:rPr>
          <w:rFonts w:ascii="Times New Roman" w:eastAsia="Times New Roman" w:hAnsi="Times New Roman" w:cs="Times New Roman"/>
          <w:color w:val="000000"/>
          <w:sz w:val="24"/>
          <w:szCs w:val="24"/>
          <w:lang w:eastAsia="es-MX"/>
          <w:rPrChange w:id="1204" w:author="Microsoft Office User" w:date="2021-08-13T16:26:00Z">
            <w:rPr>
              <w:rFonts w:ascii="Arial" w:eastAsia="Times New Roman" w:hAnsi="Arial" w:cs="Arial"/>
              <w:color w:val="000000"/>
              <w:sz w:val="24"/>
              <w:szCs w:val="24"/>
              <w:lang w:eastAsia="es-MX"/>
            </w:rPr>
          </w:rPrChange>
        </w:rPr>
        <w:t xml:space="preserve"> años</w:t>
      </w:r>
      <w:r w:rsidR="005921C3" w:rsidRPr="00557959">
        <w:rPr>
          <w:rFonts w:ascii="Times New Roman" w:eastAsia="Times New Roman" w:hAnsi="Times New Roman" w:cs="Times New Roman"/>
          <w:color w:val="000000"/>
          <w:sz w:val="24"/>
          <w:szCs w:val="24"/>
          <w:lang w:eastAsia="es-MX"/>
          <w:rPrChange w:id="1205"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1206" w:author="Microsoft Office User" w:date="2021-08-13T16:26:00Z">
            <w:rPr>
              <w:rFonts w:ascii="Arial" w:eastAsia="Times New Roman" w:hAnsi="Arial" w:cs="Arial"/>
              <w:color w:val="000000"/>
              <w:sz w:val="24"/>
              <w:szCs w:val="24"/>
              <w:lang w:eastAsia="es-MX"/>
            </w:rPr>
          </w:rPrChange>
        </w:rPr>
        <w:t xml:space="preserve">el incremento de incidentes </w:t>
      </w:r>
      <w:r w:rsidR="00855CDD" w:rsidRPr="00557959">
        <w:rPr>
          <w:rFonts w:ascii="Times New Roman" w:eastAsia="Times New Roman" w:hAnsi="Times New Roman" w:cs="Times New Roman"/>
          <w:color w:val="000000"/>
          <w:sz w:val="24"/>
          <w:szCs w:val="24"/>
          <w:lang w:eastAsia="es-MX"/>
          <w:rPrChange w:id="1207" w:author="Microsoft Office User" w:date="2021-08-13T16:26:00Z">
            <w:rPr>
              <w:rFonts w:ascii="Arial" w:eastAsia="Times New Roman" w:hAnsi="Arial" w:cs="Arial"/>
              <w:color w:val="000000"/>
              <w:sz w:val="24"/>
              <w:szCs w:val="24"/>
              <w:lang w:eastAsia="es-MX"/>
            </w:rPr>
          </w:rPrChange>
        </w:rPr>
        <w:t xml:space="preserve">ha </w:t>
      </w:r>
      <w:r w:rsidR="00EA3893" w:rsidRPr="00557959">
        <w:rPr>
          <w:rFonts w:ascii="Times New Roman" w:eastAsia="Times New Roman" w:hAnsi="Times New Roman" w:cs="Times New Roman"/>
          <w:color w:val="000000"/>
          <w:sz w:val="24"/>
          <w:szCs w:val="24"/>
          <w:lang w:eastAsia="es-MX"/>
          <w:rPrChange w:id="1208" w:author="Microsoft Office User" w:date="2021-08-13T16:26:00Z">
            <w:rPr>
              <w:rFonts w:ascii="Arial" w:eastAsia="Times New Roman" w:hAnsi="Arial" w:cs="Arial"/>
              <w:color w:val="000000"/>
              <w:sz w:val="24"/>
              <w:szCs w:val="24"/>
              <w:lang w:eastAsia="es-MX"/>
            </w:rPr>
          </w:rPrChange>
        </w:rPr>
        <w:t>aumenta</w:t>
      </w:r>
      <w:r w:rsidR="007C49E1" w:rsidRPr="00557959">
        <w:rPr>
          <w:rFonts w:ascii="Times New Roman" w:eastAsia="Times New Roman" w:hAnsi="Times New Roman" w:cs="Times New Roman"/>
          <w:color w:val="000000"/>
          <w:sz w:val="24"/>
          <w:szCs w:val="24"/>
          <w:lang w:eastAsia="es-MX"/>
          <w:rPrChange w:id="1209" w:author="Microsoft Office User" w:date="2021-08-13T16:26:00Z">
            <w:rPr>
              <w:rFonts w:ascii="Arial" w:eastAsia="Times New Roman" w:hAnsi="Arial" w:cs="Arial"/>
              <w:color w:val="000000"/>
              <w:sz w:val="24"/>
              <w:szCs w:val="24"/>
              <w:lang w:eastAsia="es-MX"/>
            </w:rPr>
          </w:rPrChange>
        </w:rPr>
        <w:t>do</w:t>
      </w:r>
      <w:r w:rsidRPr="00557959">
        <w:rPr>
          <w:rFonts w:ascii="Times New Roman" w:eastAsia="Times New Roman" w:hAnsi="Times New Roman" w:cs="Times New Roman"/>
          <w:color w:val="000000"/>
          <w:sz w:val="24"/>
          <w:szCs w:val="24"/>
          <w:lang w:eastAsia="es-MX"/>
          <w:rPrChange w:id="1210" w:author="Microsoft Office User" w:date="2021-08-13T16:26:00Z">
            <w:rPr>
              <w:rFonts w:ascii="Arial" w:eastAsia="Times New Roman" w:hAnsi="Arial" w:cs="Arial"/>
              <w:color w:val="000000"/>
              <w:sz w:val="24"/>
              <w:szCs w:val="24"/>
              <w:lang w:eastAsia="es-MX"/>
            </w:rPr>
          </w:rPrChange>
        </w:rPr>
        <w:t xml:space="preserve"> de manera acelerada,</w:t>
      </w:r>
      <w:r w:rsidR="001118DA" w:rsidRPr="00557959">
        <w:rPr>
          <w:rFonts w:ascii="Times New Roman" w:eastAsia="Times New Roman" w:hAnsi="Times New Roman" w:cs="Times New Roman"/>
          <w:color w:val="000000"/>
          <w:sz w:val="24"/>
          <w:szCs w:val="24"/>
          <w:lang w:eastAsia="es-MX"/>
          <w:rPrChange w:id="1211" w:author="Microsoft Office User" w:date="2021-08-13T16:26:00Z">
            <w:rPr>
              <w:rFonts w:ascii="Arial" w:eastAsia="Times New Roman" w:hAnsi="Arial" w:cs="Arial"/>
              <w:color w:val="000000"/>
              <w:sz w:val="24"/>
              <w:szCs w:val="24"/>
              <w:lang w:eastAsia="es-MX"/>
            </w:rPr>
          </w:rPrChange>
        </w:rPr>
        <w:t xml:space="preserve"> por lo cual en este </w:t>
      </w:r>
      <w:r w:rsidRPr="00557959">
        <w:rPr>
          <w:rFonts w:ascii="Times New Roman" w:eastAsia="Times New Roman" w:hAnsi="Times New Roman" w:cs="Times New Roman"/>
          <w:color w:val="000000"/>
          <w:sz w:val="24"/>
          <w:szCs w:val="24"/>
          <w:lang w:eastAsia="es-MX"/>
          <w:rPrChange w:id="1212" w:author="Microsoft Office User" w:date="2021-08-13T16:26:00Z">
            <w:rPr>
              <w:rFonts w:ascii="Arial" w:eastAsia="Times New Roman" w:hAnsi="Arial" w:cs="Arial"/>
              <w:color w:val="000000"/>
              <w:sz w:val="24"/>
              <w:szCs w:val="24"/>
              <w:lang w:eastAsia="es-MX"/>
            </w:rPr>
          </w:rPrChange>
        </w:rPr>
        <w:t xml:space="preserve">momento </w:t>
      </w:r>
      <w:r w:rsidR="00B0564E" w:rsidRPr="00557959">
        <w:rPr>
          <w:rFonts w:ascii="Times New Roman" w:eastAsia="Times New Roman" w:hAnsi="Times New Roman" w:cs="Times New Roman"/>
          <w:color w:val="000000"/>
          <w:sz w:val="24"/>
          <w:szCs w:val="24"/>
          <w:lang w:eastAsia="es-MX"/>
          <w:rPrChange w:id="1213" w:author="Microsoft Office User" w:date="2021-08-13T16:26:00Z">
            <w:rPr>
              <w:rFonts w:ascii="Arial" w:eastAsia="Times New Roman" w:hAnsi="Arial" w:cs="Arial"/>
              <w:color w:val="000000"/>
              <w:sz w:val="24"/>
              <w:szCs w:val="24"/>
              <w:lang w:eastAsia="es-MX"/>
            </w:rPr>
          </w:rPrChange>
        </w:rPr>
        <w:t>no cuenta con procesos definidos para la gestión de servicios</w:t>
      </w:r>
      <w:r w:rsidR="0090484F" w:rsidRPr="00557959">
        <w:rPr>
          <w:rFonts w:ascii="Times New Roman" w:eastAsia="Times New Roman" w:hAnsi="Times New Roman" w:cs="Times New Roman"/>
          <w:color w:val="000000"/>
          <w:sz w:val="24"/>
          <w:szCs w:val="24"/>
          <w:lang w:eastAsia="es-MX"/>
          <w:rPrChange w:id="1214" w:author="Microsoft Office User" w:date="2021-08-13T16:26:00Z">
            <w:rPr>
              <w:rFonts w:ascii="Arial" w:eastAsia="Times New Roman" w:hAnsi="Arial" w:cs="Arial"/>
              <w:color w:val="000000"/>
              <w:sz w:val="24"/>
              <w:szCs w:val="24"/>
              <w:lang w:eastAsia="es-MX"/>
            </w:rPr>
          </w:rPrChange>
        </w:rPr>
        <w:t xml:space="preserve"> de incidencias</w:t>
      </w:r>
      <w:r w:rsidR="00B73258" w:rsidRPr="00557959">
        <w:rPr>
          <w:rFonts w:ascii="Times New Roman" w:eastAsia="Times New Roman" w:hAnsi="Times New Roman" w:cs="Times New Roman"/>
          <w:color w:val="000000"/>
          <w:sz w:val="24"/>
          <w:szCs w:val="24"/>
          <w:lang w:eastAsia="es-MX"/>
          <w:rPrChange w:id="1215" w:author="Microsoft Office User" w:date="2021-08-13T16:26:00Z">
            <w:rPr>
              <w:rFonts w:ascii="Arial" w:eastAsia="Times New Roman" w:hAnsi="Arial" w:cs="Arial"/>
              <w:color w:val="000000"/>
              <w:sz w:val="24"/>
              <w:szCs w:val="24"/>
              <w:lang w:eastAsia="es-MX"/>
            </w:rPr>
          </w:rPrChange>
        </w:rPr>
        <w:t>,</w:t>
      </w:r>
      <w:r w:rsidR="00B0564E" w:rsidRPr="00557959">
        <w:rPr>
          <w:rFonts w:ascii="Times New Roman" w:eastAsia="Times New Roman" w:hAnsi="Times New Roman" w:cs="Times New Roman"/>
          <w:color w:val="000000"/>
          <w:sz w:val="24"/>
          <w:szCs w:val="24"/>
          <w:lang w:eastAsia="es-MX"/>
          <w:rPrChange w:id="1216" w:author="Microsoft Office User" w:date="2021-08-13T16:26:00Z">
            <w:rPr>
              <w:rFonts w:ascii="Arial" w:eastAsia="Times New Roman" w:hAnsi="Arial" w:cs="Arial"/>
              <w:color w:val="000000"/>
              <w:sz w:val="24"/>
              <w:szCs w:val="24"/>
              <w:lang w:eastAsia="es-MX"/>
            </w:rPr>
          </w:rPrChange>
        </w:rPr>
        <w:t xml:space="preserve"> </w:t>
      </w:r>
      <w:r w:rsidR="001118DA" w:rsidRPr="00557959">
        <w:rPr>
          <w:rFonts w:ascii="Times New Roman" w:eastAsia="Times New Roman" w:hAnsi="Times New Roman" w:cs="Times New Roman"/>
          <w:color w:val="000000"/>
          <w:sz w:val="24"/>
          <w:szCs w:val="24"/>
          <w:lang w:eastAsia="es-MX"/>
          <w:rPrChange w:id="1217" w:author="Microsoft Office User" w:date="2021-08-13T16:26:00Z">
            <w:rPr>
              <w:rFonts w:ascii="Arial" w:eastAsia="Times New Roman" w:hAnsi="Arial" w:cs="Arial"/>
              <w:color w:val="000000"/>
              <w:sz w:val="24"/>
              <w:szCs w:val="24"/>
              <w:lang w:eastAsia="es-MX"/>
            </w:rPr>
          </w:rPrChange>
        </w:rPr>
        <w:t xml:space="preserve">así mismo </w:t>
      </w:r>
      <w:r w:rsidR="005435C5" w:rsidRPr="00557959">
        <w:rPr>
          <w:rFonts w:ascii="Times New Roman" w:eastAsia="Times New Roman" w:hAnsi="Times New Roman" w:cs="Times New Roman"/>
          <w:color w:val="000000"/>
          <w:sz w:val="24"/>
          <w:szCs w:val="24"/>
          <w:lang w:eastAsia="es-MX"/>
          <w:rPrChange w:id="1218" w:author="Microsoft Office User" w:date="2021-08-13T16:26:00Z">
            <w:rPr>
              <w:rFonts w:ascii="Arial" w:eastAsia="Times New Roman" w:hAnsi="Arial" w:cs="Arial"/>
              <w:color w:val="000000"/>
              <w:sz w:val="24"/>
              <w:szCs w:val="24"/>
              <w:lang w:eastAsia="es-MX"/>
            </w:rPr>
          </w:rPrChange>
        </w:rPr>
        <w:t>carece</w:t>
      </w:r>
      <w:r w:rsidR="00585914" w:rsidRPr="00557959">
        <w:rPr>
          <w:rFonts w:ascii="Times New Roman" w:eastAsia="Times New Roman" w:hAnsi="Times New Roman" w:cs="Times New Roman"/>
          <w:color w:val="000000"/>
          <w:sz w:val="24"/>
          <w:szCs w:val="24"/>
          <w:lang w:eastAsia="es-MX"/>
          <w:rPrChange w:id="1219" w:author="Microsoft Office User" w:date="2021-08-13T16:26:00Z">
            <w:rPr>
              <w:rFonts w:ascii="Arial" w:eastAsia="Times New Roman" w:hAnsi="Arial" w:cs="Arial"/>
              <w:color w:val="000000"/>
              <w:sz w:val="24"/>
              <w:szCs w:val="24"/>
              <w:lang w:eastAsia="es-MX"/>
            </w:rPr>
          </w:rPrChange>
        </w:rPr>
        <w:t xml:space="preserve"> </w:t>
      </w:r>
      <w:r w:rsidR="00D5337F" w:rsidRPr="00557959">
        <w:rPr>
          <w:rFonts w:ascii="Times New Roman" w:eastAsia="Times New Roman" w:hAnsi="Times New Roman" w:cs="Times New Roman"/>
          <w:color w:val="000000"/>
          <w:sz w:val="24"/>
          <w:szCs w:val="24"/>
          <w:lang w:eastAsia="es-MX"/>
          <w:rPrChange w:id="1220" w:author="Microsoft Office User" w:date="2021-08-13T16:26:00Z">
            <w:rPr>
              <w:rFonts w:ascii="Arial" w:eastAsia="Times New Roman" w:hAnsi="Arial" w:cs="Arial"/>
              <w:color w:val="000000"/>
              <w:sz w:val="24"/>
              <w:szCs w:val="24"/>
              <w:lang w:eastAsia="es-MX"/>
            </w:rPr>
          </w:rPrChange>
        </w:rPr>
        <w:t>de un</w:t>
      </w:r>
      <w:r w:rsidR="00B0564E" w:rsidRPr="00557959">
        <w:rPr>
          <w:rFonts w:ascii="Times New Roman" w:eastAsia="Times New Roman" w:hAnsi="Times New Roman" w:cs="Times New Roman"/>
          <w:color w:val="000000"/>
          <w:sz w:val="24"/>
          <w:szCs w:val="24"/>
          <w:lang w:eastAsia="es-MX"/>
          <w:rPrChange w:id="1221" w:author="Microsoft Office User" w:date="2021-08-13T16:26:00Z">
            <w:rPr>
              <w:rFonts w:ascii="Arial" w:eastAsia="Times New Roman" w:hAnsi="Arial" w:cs="Arial"/>
              <w:color w:val="000000"/>
              <w:sz w:val="24"/>
              <w:szCs w:val="24"/>
              <w:lang w:eastAsia="es-MX"/>
            </w:rPr>
          </w:rPrChange>
        </w:rPr>
        <w:t xml:space="preserve"> correcto historial de requerimientos, incidentes y cortes de servicio en general. La falta de estos procedimientos repercute en la pérdida de tiempo</w:t>
      </w:r>
      <w:r w:rsidRPr="00557959">
        <w:rPr>
          <w:rFonts w:ascii="Times New Roman" w:eastAsia="Times New Roman" w:hAnsi="Times New Roman" w:cs="Times New Roman"/>
          <w:color w:val="000000"/>
          <w:sz w:val="24"/>
          <w:szCs w:val="24"/>
          <w:lang w:eastAsia="es-MX"/>
          <w:rPrChange w:id="1222" w:author="Microsoft Office User" w:date="2021-08-13T16:26:00Z">
            <w:rPr>
              <w:rFonts w:ascii="Arial" w:eastAsia="Times New Roman" w:hAnsi="Arial" w:cs="Arial"/>
              <w:color w:val="000000"/>
              <w:sz w:val="24"/>
              <w:szCs w:val="24"/>
              <w:lang w:eastAsia="es-MX"/>
            </w:rPr>
          </w:rPrChange>
        </w:rPr>
        <w:t xml:space="preserve">, </w:t>
      </w:r>
      <w:r w:rsidR="003A6E8B" w:rsidRPr="00557959">
        <w:rPr>
          <w:rFonts w:ascii="Times New Roman" w:eastAsia="Times New Roman" w:hAnsi="Times New Roman" w:cs="Times New Roman"/>
          <w:color w:val="000000"/>
          <w:sz w:val="24"/>
          <w:szCs w:val="24"/>
          <w:lang w:eastAsia="es-MX"/>
          <w:rPrChange w:id="1223" w:author="Microsoft Office User" w:date="2021-08-13T16:26:00Z">
            <w:rPr>
              <w:rFonts w:ascii="Arial" w:eastAsia="Times New Roman" w:hAnsi="Arial" w:cs="Arial"/>
              <w:color w:val="000000"/>
              <w:sz w:val="24"/>
              <w:szCs w:val="24"/>
              <w:lang w:eastAsia="es-MX"/>
            </w:rPr>
          </w:rPrChange>
        </w:rPr>
        <w:t>recursos</w:t>
      </w:r>
      <w:r w:rsidRPr="00557959">
        <w:rPr>
          <w:rFonts w:ascii="Times New Roman" w:eastAsia="Times New Roman" w:hAnsi="Times New Roman" w:cs="Times New Roman"/>
          <w:color w:val="000000"/>
          <w:sz w:val="24"/>
          <w:szCs w:val="24"/>
          <w:lang w:eastAsia="es-MX"/>
          <w:rPrChange w:id="1224" w:author="Microsoft Office User" w:date="2021-08-13T16:26:00Z">
            <w:rPr>
              <w:rFonts w:ascii="Arial" w:eastAsia="Times New Roman" w:hAnsi="Arial" w:cs="Arial"/>
              <w:color w:val="000000"/>
              <w:sz w:val="24"/>
              <w:szCs w:val="24"/>
              <w:lang w:eastAsia="es-MX"/>
            </w:rPr>
          </w:rPrChange>
        </w:rPr>
        <w:t xml:space="preserve"> e </w:t>
      </w:r>
      <w:r w:rsidR="003A6E8B" w:rsidRPr="00557959">
        <w:rPr>
          <w:rFonts w:ascii="Times New Roman" w:eastAsia="Times New Roman" w:hAnsi="Times New Roman" w:cs="Times New Roman"/>
          <w:color w:val="000000"/>
          <w:sz w:val="24"/>
          <w:szCs w:val="24"/>
          <w:lang w:eastAsia="es-MX"/>
          <w:rPrChange w:id="1225" w:author="Microsoft Office User" w:date="2021-08-13T16:26:00Z">
            <w:rPr>
              <w:rFonts w:ascii="Arial" w:eastAsia="Times New Roman" w:hAnsi="Arial" w:cs="Arial"/>
              <w:color w:val="000000"/>
              <w:sz w:val="24"/>
              <w:szCs w:val="24"/>
              <w:lang w:eastAsia="es-MX"/>
            </w:rPr>
          </w:rPrChange>
        </w:rPr>
        <w:t>imagen</w:t>
      </w:r>
      <w:ins w:id="1226" w:author="Francisco Ledesma Salamanca" w:date="2021-06-07T16:59:00Z">
        <w:r w:rsidR="00961DB9" w:rsidRPr="00557959">
          <w:rPr>
            <w:rFonts w:ascii="Times New Roman" w:eastAsia="Times New Roman" w:hAnsi="Times New Roman" w:cs="Times New Roman"/>
            <w:color w:val="000000"/>
            <w:sz w:val="24"/>
            <w:szCs w:val="24"/>
            <w:lang w:eastAsia="es-MX"/>
            <w:rPrChange w:id="1227" w:author="Microsoft Office User" w:date="2021-08-13T16:26:00Z">
              <w:rPr>
                <w:rFonts w:ascii="Arial" w:eastAsia="Times New Roman" w:hAnsi="Arial" w:cs="Arial"/>
                <w:color w:val="000000"/>
                <w:sz w:val="24"/>
                <w:szCs w:val="24"/>
                <w:lang w:eastAsia="es-MX"/>
              </w:rPr>
            </w:rPrChange>
          </w:rPr>
          <w:t xml:space="preserve"> empresarial</w:t>
        </w:r>
      </w:ins>
      <w:r w:rsidR="003A6E8B" w:rsidRPr="00557959">
        <w:rPr>
          <w:rFonts w:ascii="Times New Roman" w:eastAsia="Times New Roman" w:hAnsi="Times New Roman" w:cs="Times New Roman"/>
          <w:color w:val="000000"/>
          <w:sz w:val="24"/>
          <w:szCs w:val="24"/>
          <w:lang w:eastAsia="es-MX"/>
          <w:rPrChange w:id="1228" w:author="Microsoft Office User" w:date="2021-08-13T16:26:00Z">
            <w:rPr>
              <w:rFonts w:ascii="Arial" w:eastAsia="Times New Roman" w:hAnsi="Arial" w:cs="Arial"/>
              <w:color w:val="000000"/>
              <w:sz w:val="24"/>
              <w:szCs w:val="24"/>
              <w:lang w:eastAsia="es-MX"/>
            </w:rPr>
          </w:rPrChange>
        </w:rPr>
        <w:t xml:space="preserve"> de la PyME.</w:t>
      </w:r>
    </w:p>
    <w:p w14:paraId="7E88D869" w14:textId="329E5098" w:rsidR="00B115F9" w:rsidRPr="00557959" w:rsidRDefault="00664E83" w:rsidP="000A5A08">
      <w:pPr>
        <w:spacing w:line="360" w:lineRule="auto"/>
        <w:jc w:val="both"/>
        <w:rPr>
          <w:rFonts w:ascii="Times New Roman" w:eastAsia="Times New Roman" w:hAnsi="Times New Roman" w:cs="Times New Roman"/>
          <w:color w:val="000000"/>
          <w:sz w:val="24"/>
          <w:szCs w:val="24"/>
          <w:lang w:eastAsia="es-MX"/>
          <w:rPrChange w:id="122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230" w:author="Microsoft Office User" w:date="2021-08-13T16:26:00Z">
            <w:rPr>
              <w:rFonts w:ascii="Arial" w:eastAsia="Times New Roman" w:hAnsi="Arial" w:cs="Arial"/>
              <w:color w:val="000000"/>
              <w:sz w:val="24"/>
              <w:szCs w:val="24"/>
              <w:lang w:eastAsia="es-MX"/>
            </w:rPr>
          </w:rPrChange>
        </w:rPr>
        <w:t>A</w:t>
      </w:r>
      <w:r w:rsidR="00B115F9" w:rsidRPr="00557959">
        <w:rPr>
          <w:rFonts w:ascii="Times New Roman" w:eastAsia="Times New Roman" w:hAnsi="Times New Roman" w:cs="Times New Roman"/>
          <w:color w:val="000000"/>
          <w:sz w:val="24"/>
          <w:szCs w:val="24"/>
          <w:lang w:eastAsia="es-MX"/>
          <w:rPrChange w:id="1231" w:author="Microsoft Office User" w:date="2021-08-13T16:26:00Z">
            <w:rPr>
              <w:rFonts w:ascii="Arial" w:eastAsia="Times New Roman" w:hAnsi="Arial" w:cs="Arial"/>
              <w:color w:val="000000"/>
              <w:sz w:val="24"/>
              <w:szCs w:val="24"/>
              <w:lang w:eastAsia="es-MX"/>
            </w:rPr>
          </w:rPrChange>
        </w:rPr>
        <w:t xml:space="preserve"> lo largo de este documento se </w:t>
      </w:r>
      <w:ins w:id="1232" w:author="Francisco Ledesma Salamanca" w:date="2021-06-07T16:59:00Z">
        <w:r w:rsidR="00961DB9" w:rsidRPr="00557959">
          <w:rPr>
            <w:rFonts w:ascii="Times New Roman" w:eastAsia="Times New Roman" w:hAnsi="Times New Roman" w:cs="Times New Roman"/>
            <w:color w:val="000000"/>
            <w:sz w:val="24"/>
            <w:szCs w:val="24"/>
            <w:lang w:eastAsia="es-MX"/>
            <w:rPrChange w:id="1233" w:author="Microsoft Office User" w:date="2021-08-13T16:26:00Z">
              <w:rPr>
                <w:rFonts w:ascii="Arial" w:eastAsia="Times New Roman" w:hAnsi="Arial" w:cs="Arial"/>
                <w:color w:val="000000"/>
                <w:sz w:val="24"/>
                <w:szCs w:val="24"/>
                <w:lang w:eastAsia="es-MX"/>
              </w:rPr>
            </w:rPrChange>
          </w:rPr>
          <w:t>expone</w:t>
        </w:r>
      </w:ins>
      <w:del w:id="1234" w:author="Francisco Ledesma Salamanca" w:date="2021-06-07T16:59:00Z">
        <w:r w:rsidR="00B115F9" w:rsidRPr="00557959" w:rsidDel="00961DB9">
          <w:rPr>
            <w:rFonts w:ascii="Times New Roman" w:eastAsia="Times New Roman" w:hAnsi="Times New Roman" w:cs="Times New Roman"/>
            <w:color w:val="000000"/>
            <w:sz w:val="24"/>
            <w:szCs w:val="24"/>
            <w:lang w:eastAsia="es-MX"/>
            <w:rPrChange w:id="1235" w:author="Microsoft Office User" w:date="2021-08-13T16:26:00Z">
              <w:rPr>
                <w:rFonts w:ascii="Arial" w:eastAsia="Times New Roman" w:hAnsi="Arial" w:cs="Arial"/>
                <w:color w:val="000000"/>
                <w:sz w:val="24"/>
                <w:szCs w:val="24"/>
                <w:lang w:eastAsia="es-MX"/>
              </w:rPr>
            </w:rPrChange>
          </w:rPr>
          <w:delText>prende dar</w:delText>
        </w:r>
      </w:del>
      <w:r w:rsidR="00B115F9" w:rsidRPr="00557959">
        <w:rPr>
          <w:rFonts w:ascii="Times New Roman" w:eastAsia="Times New Roman" w:hAnsi="Times New Roman" w:cs="Times New Roman"/>
          <w:color w:val="000000"/>
          <w:sz w:val="24"/>
          <w:szCs w:val="24"/>
          <w:lang w:eastAsia="es-MX"/>
          <w:rPrChange w:id="1236" w:author="Microsoft Office User" w:date="2021-08-13T16:26:00Z">
            <w:rPr>
              <w:rFonts w:ascii="Arial" w:eastAsia="Times New Roman" w:hAnsi="Arial" w:cs="Arial"/>
              <w:color w:val="000000"/>
              <w:sz w:val="24"/>
              <w:szCs w:val="24"/>
              <w:lang w:eastAsia="es-MX"/>
            </w:rPr>
          </w:rPrChange>
        </w:rPr>
        <w:t xml:space="preserve"> una solución integral</w:t>
      </w:r>
      <w:r w:rsidR="00F916ED" w:rsidRPr="00557959">
        <w:rPr>
          <w:rFonts w:ascii="Times New Roman" w:eastAsia="Times New Roman" w:hAnsi="Times New Roman" w:cs="Times New Roman"/>
          <w:color w:val="000000"/>
          <w:sz w:val="24"/>
          <w:szCs w:val="24"/>
          <w:lang w:eastAsia="es-MX"/>
          <w:rPrChange w:id="1237" w:author="Microsoft Office User" w:date="2021-08-13T16:26:00Z">
            <w:rPr>
              <w:rFonts w:ascii="Arial" w:eastAsia="Times New Roman" w:hAnsi="Arial" w:cs="Arial"/>
              <w:color w:val="000000"/>
              <w:sz w:val="24"/>
              <w:szCs w:val="24"/>
              <w:lang w:eastAsia="es-MX"/>
            </w:rPr>
          </w:rPrChange>
        </w:rPr>
        <w:t xml:space="preserve"> a la problemática</w:t>
      </w:r>
      <w:del w:id="1238" w:author="Francisco Ledesma Salamanca" w:date="2021-06-07T16:59:00Z">
        <w:r w:rsidR="00F916ED" w:rsidRPr="00557959" w:rsidDel="00961DB9">
          <w:rPr>
            <w:rFonts w:ascii="Times New Roman" w:eastAsia="Times New Roman" w:hAnsi="Times New Roman" w:cs="Times New Roman"/>
            <w:color w:val="000000"/>
            <w:sz w:val="24"/>
            <w:szCs w:val="24"/>
            <w:lang w:eastAsia="es-MX"/>
            <w:rPrChange w:id="1239" w:author="Microsoft Office User" w:date="2021-08-13T16:26:00Z">
              <w:rPr>
                <w:rFonts w:ascii="Arial" w:eastAsia="Times New Roman" w:hAnsi="Arial" w:cs="Arial"/>
                <w:color w:val="000000"/>
                <w:sz w:val="24"/>
                <w:szCs w:val="24"/>
                <w:lang w:eastAsia="es-MX"/>
              </w:rPr>
            </w:rPrChange>
          </w:rPr>
          <w:delText xml:space="preserve"> ya</w:delText>
        </w:r>
      </w:del>
      <w:r w:rsidR="00F916ED" w:rsidRPr="00557959">
        <w:rPr>
          <w:rFonts w:ascii="Times New Roman" w:eastAsia="Times New Roman" w:hAnsi="Times New Roman" w:cs="Times New Roman"/>
          <w:color w:val="000000"/>
          <w:sz w:val="24"/>
          <w:szCs w:val="24"/>
          <w:lang w:eastAsia="es-MX"/>
          <w:rPrChange w:id="1240" w:author="Microsoft Office User" w:date="2021-08-13T16:26:00Z">
            <w:rPr>
              <w:rFonts w:ascii="Arial" w:eastAsia="Times New Roman" w:hAnsi="Arial" w:cs="Arial"/>
              <w:color w:val="000000"/>
              <w:sz w:val="24"/>
              <w:szCs w:val="24"/>
              <w:lang w:eastAsia="es-MX"/>
            </w:rPr>
          </w:rPrChange>
        </w:rPr>
        <w:t xml:space="preserve"> </w:t>
      </w:r>
      <w:r w:rsidR="00F344BA" w:rsidRPr="00557959">
        <w:rPr>
          <w:rFonts w:ascii="Times New Roman" w:eastAsia="Times New Roman" w:hAnsi="Times New Roman" w:cs="Times New Roman"/>
          <w:color w:val="000000"/>
          <w:sz w:val="24"/>
          <w:szCs w:val="24"/>
          <w:lang w:eastAsia="es-MX"/>
          <w:rPrChange w:id="1241" w:author="Microsoft Office User" w:date="2021-08-13T16:26:00Z">
            <w:rPr>
              <w:rFonts w:ascii="Arial" w:eastAsia="Times New Roman" w:hAnsi="Arial" w:cs="Arial"/>
              <w:color w:val="000000"/>
              <w:sz w:val="24"/>
              <w:szCs w:val="24"/>
              <w:lang w:eastAsia="es-MX"/>
            </w:rPr>
          </w:rPrChange>
        </w:rPr>
        <w:t>expuesta,</w:t>
      </w:r>
      <w:r w:rsidR="00B115F9" w:rsidRPr="00557959">
        <w:rPr>
          <w:rFonts w:ascii="Times New Roman" w:eastAsia="Times New Roman" w:hAnsi="Times New Roman" w:cs="Times New Roman"/>
          <w:color w:val="000000"/>
          <w:sz w:val="24"/>
          <w:szCs w:val="24"/>
          <w:lang w:eastAsia="es-MX"/>
          <w:rPrChange w:id="1242" w:author="Microsoft Office User" w:date="2021-08-13T16:26:00Z">
            <w:rPr>
              <w:rFonts w:ascii="Arial" w:eastAsia="Times New Roman" w:hAnsi="Arial" w:cs="Arial"/>
              <w:color w:val="000000"/>
              <w:sz w:val="24"/>
              <w:szCs w:val="24"/>
              <w:lang w:eastAsia="es-MX"/>
            </w:rPr>
          </w:rPrChange>
        </w:rPr>
        <w:t xml:space="preserve"> </w:t>
      </w:r>
      <w:r w:rsidR="00F916ED" w:rsidRPr="00557959">
        <w:rPr>
          <w:rFonts w:ascii="Times New Roman" w:eastAsia="Times New Roman" w:hAnsi="Times New Roman" w:cs="Times New Roman"/>
          <w:color w:val="000000"/>
          <w:sz w:val="24"/>
          <w:szCs w:val="24"/>
          <w:lang w:eastAsia="es-MX"/>
          <w:rPrChange w:id="1243" w:author="Microsoft Office User" w:date="2021-08-13T16:26:00Z">
            <w:rPr>
              <w:rFonts w:ascii="Arial" w:eastAsia="Times New Roman" w:hAnsi="Arial" w:cs="Arial"/>
              <w:color w:val="000000"/>
              <w:sz w:val="24"/>
              <w:szCs w:val="24"/>
              <w:lang w:eastAsia="es-MX"/>
            </w:rPr>
          </w:rPrChange>
        </w:rPr>
        <w:t xml:space="preserve">desarrollando </w:t>
      </w:r>
      <w:r w:rsidR="00252B1F" w:rsidRPr="00557959">
        <w:rPr>
          <w:rFonts w:ascii="Times New Roman" w:eastAsia="Times New Roman" w:hAnsi="Times New Roman" w:cs="Times New Roman"/>
          <w:color w:val="000000"/>
          <w:sz w:val="24"/>
          <w:szCs w:val="24"/>
          <w:lang w:eastAsia="es-MX"/>
          <w:rPrChange w:id="1244" w:author="Microsoft Office User" w:date="2021-08-13T16:26:00Z">
            <w:rPr>
              <w:rFonts w:ascii="Arial" w:eastAsia="Times New Roman" w:hAnsi="Arial" w:cs="Arial"/>
              <w:color w:val="000000"/>
              <w:sz w:val="24"/>
              <w:szCs w:val="24"/>
              <w:lang w:eastAsia="es-MX"/>
            </w:rPr>
          </w:rPrChange>
        </w:rPr>
        <w:t xml:space="preserve">una mesa de </w:t>
      </w:r>
      <w:r w:rsidR="00CF4129" w:rsidRPr="00557959">
        <w:rPr>
          <w:rFonts w:ascii="Times New Roman" w:eastAsia="Times New Roman" w:hAnsi="Times New Roman" w:cs="Times New Roman"/>
          <w:color w:val="000000"/>
          <w:sz w:val="24"/>
          <w:szCs w:val="24"/>
          <w:lang w:eastAsia="es-MX"/>
          <w:rPrChange w:id="1245" w:author="Microsoft Office User" w:date="2021-08-13T16:26:00Z">
            <w:rPr>
              <w:rFonts w:ascii="Arial" w:eastAsia="Times New Roman" w:hAnsi="Arial" w:cs="Arial"/>
              <w:color w:val="000000"/>
              <w:sz w:val="24"/>
              <w:szCs w:val="24"/>
              <w:lang w:eastAsia="es-MX"/>
            </w:rPr>
          </w:rPrChange>
        </w:rPr>
        <w:t xml:space="preserve">servicios bajo las mejores </w:t>
      </w:r>
      <w:r w:rsidR="00A46912" w:rsidRPr="00557959">
        <w:rPr>
          <w:rFonts w:ascii="Times New Roman" w:eastAsia="Times New Roman" w:hAnsi="Times New Roman" w:cs="Times New Roman"/>
          <w:color w:val="000000"/>
          <w:sz w:val="24"/>
          <w:szCs w:val="24"/>
          <w:lang w:eastAsia="es-MX"/>
          <w:rPrChange w:id="1246" w:author="Microsoft Office User" w:date="2021-08-13T16:26:00Z">
            <w:rPr>
              <w:rFonts w:ascii="Arial" w:eastAsia="Times New Roman" w:hAnsi="Arial" w:cs="Arial"/>
              <w:color w:val="000000"/>
              <w:sz w:val="24"/>
              <w:szCs w:val="24"/>
              <w:lang w:eastAsia="es-MX"/>
            </w:rPr>
          </w:rPrChange>
        </w:rPr>
        <w:t>prácticas</w:t>
      </w:r>
      <w:r w:rsidR="004A67AB" w:rsidRPr="00557959">
        <w:rPr>
          <w:rFonts w:ascii="Times New Roman" w:eastAsia="Times New Roman" w:hAnsi="Times New Roman" w:cs="Times New Roman"/>
          <w:color w:val="000000"/>
          <w:sz w:val="24"/>
          <w:szCs w:val="24"/>
          <w:lang w:eastAsia="es-MX"/>
          <w:rPrChange w:id="1247" w:author="Microsoft Office User" w:date="2021-08-13T16:26:00Z">
            <w:rPr>
              <w:rFonts w:ascii="Arial" w:eastAsia="Times New Roman" w:hAnsi="Arial" w:cs="Arial"/>
              <w:color w:val="000000"/>
              <w:sz w:val="24"/>
              <w:szCs w:val="24"/>
              <w:lang w:eastAsia="es-MX"/>
            </w:rPr>
          </w:rPrChange>
        </w:rPr>
        <w:t xml:space="preserve">, dichas </w:t>
      </w:r>
      <w:r w:rsidR="00A46912" w:rsidRPr="00557959">
        <w:rPr>
          <w:rFonts w:ascii="Times New Roman" w:eastAsia="Times New Roman" w:hAnsi="Times New Roman" w:cs="Times New Roman"/>
          <w:color w:val="000000"/>
          <w:sz w:val="24"/>
          <w:szCs w:val="24"/>
          <w:lang w:eastAsia="es-MX"/>
          <w:rPrChange w:id="1248" w:author="Microsoft Office User" w:date="2021-08-13T16:26:00Z">
            <w:rPr>
              <w:rFonts w:ascii="Arial" w:eastAsia="Times New Roman" w:hAnsi="Arial" w:cs="Arial"/>
              <w:color w:val="000000"/>
              <w:sz w:val="24"/>
              <w:szCs w:val="24"/>
              <w:lang w:eastAsia="es-MX"/>
            </w:rPr>
          </w:rPrChange>
        </w:rPr>
        <w:t>prácticas</w:t>
      </w:r>
      <w:r w:rsidR="004A67AB" w:rsidRPr="00557959">
        <w:rPr>
          <w:rFonts w:ascii="Times New Roman" w:eastAsia="Times New Roman" w:hAnsi="Times New Roman" w:cs="Times New Roman"/>
          <w:color w:val="000000"/>
          <w:sz w:val="24"/>
          <w:szCs w:val="24"/>
          <w:lang w:eastAsia="es-MX"/>
          <w:rPrChange w:id="1249" w:author="Microsoft Office User" w:date="2021-08-13T16:26:00Z">
            <w:rPr>
              <w:rFonts w:ascii="Arial" w:eastAsia="Times New Roman" w:hAnsi="Arial" w:cs="Arial"/>
              <w:color w:val="000000"/>
              <w:sz w:val="24"/>
              <w:szCs w:val="24"/>
              <w:lang w:eastAsia="es-MX"/>
            </w:rPr>
          </w:rPrChange>
        </w:rPr>
        <w:t xml:space="preserve"> serán aplicadas para </w:t>
      </w:r>
      <w:r w:rsidR="00F916ED" w:rsidRPr="00557959">
        <w:rPr>
          <w:rFonts w:ascii="Times New Roman" w:eastAsia="Times New Roman" w:hAnsi="Times New Roman" w:cs="Times New Roman"/>
          <w:color w:val="000000"/>
          <w:sz w:val="24"/>
          <w:szCs w:val="24"/>
          <w:lang w:eastAsia="es-MX"/>
          <w:rPrChange w:id="1250" w:author="Microsoft Office User" w:date="2021-08-13T16:26:00Z">
            <w:rPr>
              <w:rFonts w:ascii="Arial" w:eastAsia="Times New Roman" w:hAnsi="Arial" w:cs="Arial"/>
              <w:color w:val="000000"/>
              <w:sz w:val="24"/>
              <w:szCs w:val="24"/>
              <w:lang w:eastAsia="es-MX"/>
            </w:rPr>
          </w:rPrChange>
        </w:rPr>
        <w:t xml:space="preserve">el </w:t>
      </w:r>
      <w:r w:rsidR="000A0B03" w:rsidRPr="00557959">
        <w:rPr>
          <w:rFonts w:ascii="Times New Roman" w:eastAsia="Times New Roman" w:hAnsi="Times New Roman" w:cs="Times New Roman"/>
          <w:color w:val="000000"/>
          <w:sz w:val="24"/>
          <w:szCs w:val="24"/>
          <w:lang w:eastAsia="es-MX"/>
          <w:rPrChange w:id="1251" w:author="Microsoft Office User" w:date="2021-08-13T16:26:00Z">
            <w:rPr>
              <w:rFonts w:ascii="Arial" w:eastAsia="Times New Roman" w:hAnsi="Arial" w:cs="Arial"/>
              <w:color w:val="000000"/>
              <w:sz w:val="24"/>
              <w:szCs w:val="24"/>
              <w:lang w:eastAsia="es-MX"/>
            </w:rPr>
          </w:rPrChange>
        </w:rPr>
        <w:t>desarrollo</w:t>
      </w:r>
      <w:r w:rsidR="004A67AB" w:rsidRPr="00557959">
        <w:rPr>
          <w:rFonts w:ascii="Times New Roman" w:eastAsia="Times New Roman" w:hAnsi="Times New Roman" w:cs="Times New Roman"/>
          <w:color w:val="000000"/>
          <w:sz w:val="24"/>
          <w:szCs w:val="24"/>
          <w:lang w:eastAsia="es-MX"/>
          <w:rPrChange w:id="1252" w:author="Microsoft Office User" w:date="2021-08-13T16:26:00Z">
            <w:rPr>
              <w:rFonts w:ascii="Arial" w:eastAsia="Times New Roman" w:hAnsi="Arial" w:cs="Arial"/>
              <w:color w:val="000000"/>
              <w:sz w:val="24"/>
              <w:szCs w:val="24"/>
              <w:lang w:eastAsia="es-MX"/>
            </w:rPr>
          </w:rPrChange>
        </w:rPr>
        <w:t xml:space="preserve"> un servicio web</w:t>
      </w:r>
      <w:r w:rsidR="00F916ED" w:rsidRPr="00557959">
        <w:rPr>
          <w:rFonts w:ascii="Times New Roman" w:eastAsia="Times New Roman" w:hAnsi="Times New Roman" w:cs="Times New Roman"/>
          <w:color w:val="000000"/>
          <w:sz w:val="24"/>
          <w:szCs w:val="24"/>
          <w:lang w:eastAsia="es-MX"/>
          <w:rPrChange w:id="1253" w:author="Microsoft Office User" w:date="2021-08-13T16:26:00Z">
            <w:rPr>
              <w:rFonts w:ascii="Arial" w:eastAsia="Times New Roman" w:hAnsi="Arial" w:cs="Arial"/>
              <w:color w:val="000000"/>
              <w:sz w:val="24"/>
              <w:szCs w:val="24"/>
              <w:lang w:eastAsia="es-MX"/>
            </w:rPr>
          </w:rPrChange>
        </w:rPr>
        <w:t xml:space="preserve">, utilizando </w:t>
      </w:r>
      <w:r w:rsidR="00EC539A" w:rsidRPr="00557959">
        <w:rPr>
          <w:rFonts w:ascii="Times New Roman" w:eastAsia="Times New Roman" w:hAnsi="Times New Roman" w:cs="Times New Roman"/>
          <w:color w:val="000000"/>
          <w:sz w:val="24"/>
          <w:szCs w:val="24"/>
          <w:lang w:eastAsia="es-MX"/>
          <w:rPrChange w:id="1254" w:author="Microsoft Office User" w:date="2021-08-13T16:26:00Z">
            <w:rPr>
              <w:rFonts w:ascii="Arial" w:eastAsia="Times New Roman" w:hAnsi="Arial" w:cs="Arial"/>
              <w:color w:val="000000"/>
              <w:sz w:val="24"/>
              <w:szCs w:val="24"/>
              <w:lang w:eastAsia="es-MX"/>
            </w:rPr>
          </w:rPrChange>
        </w:rPr>
        <w:t xml:space="preserve">infraestructura </w:t>
      </w:r>
      <w:r w:rsidR="00F916ED" w:rsidRPr="00557959">
        <w:rPr>
          <w:rFonts w:ascii="Times New Roman" w:eastAsia="Times New Roman" w:hAnsi="Times New Roman" w:cs="Times New Roman"/>
          <w:color w:val="000000"/>
          <w:sz w:val="24"/>
          <w:szCs w:val="24"/>
          <w:lang w:eastAsia="es-MX"/>
          <w:rPrChange w:id="1255" w:author="Microsoft Office User" w:date="2021-08-13T16:26:00Z">
            <w:rPr>
              <w:rFonts w:ascii="Arial" w:eastAsia="Times New Roman" w:hAnsi="Arial" w:cs="Arial"/>
              <w:color w:val="000000"/>
              <w:sz w:val="24"/>
              <w:szCs w:val="24"/>
              <w:lang w:eastAsia="es-MX"/>
            </w:rPr>
          </w:rPrChange>
        </w:rPr>
        <w:t>IaaS.</w:t>
      </w:r>
    </w:p>
    <w:p w14:paraId="1B2EA1D6" w14:textId="77777777" w:rsidR="00B0564E" w:rsidRPr="00557959" w:rsidRDefault="00B0564E" w:rsidP="000A5A08">
      <w:pPr>
        <w:spacing w:line="360" w:lineRule="auto"/>
        <w:jc w:val="both"/>
        <w:rPr>
          <w:rFonts w:ascii="Times New Roman" w:eastAsia="Times New Roman" w:hAnsi="Times New Roman" w:cs="Times New Roman"/>
          <w:color w:val="000000"/>
          <w:sz w:val="24"/>
          <w:szCs w:val="24"/>
          <w:lang w:eastAsia="es-MX"/>
          <w:rPrChange w:id="1256" w:author="Microsoft Office User" w:date="2021-08-13T16:26:00Z">
            <w:rPr>
              <w:rFonts w:ascii="Arial" w:eastAsia="Times New Roman" w:hAnsi="Arial" w:cs="Arial"/>
              <w:color w:val="000000"/>
              <w:sz w:val="24"/>
              <w:szCs w:val="24"/>
              <w:lang w:eastAsia="es-MX"/>
            </w:rPr>
          </w:rPrChange>
        </w:rPr>
      </w:pPr>
    </w:p>
    <w:p w14:paraId="4050B561" w14:textId="49BCB4DC" w:rsidR="00812357" w:rsidRPr="00557959" w:rsidRDefault="00812357" w:rsidP="000A5A08">
      <w:pPr>
        <w:spacing w:line="360" w:lineRule="auto"/>
        <w:jc w:val="both"/>
        <w:rPr>
          <w:rFonts w:ascii="Times New Roman" w:eastAsia="Times New Roman" w:hAnsi="Times New Roman" w:cs="Times New Roman"/>
          <w:color w:val="000000"/>
          <w:sz w:val="24"/>
          <w:szCs w:val="24"/>
          <w:lang w:eastAsia="es-MX"/>
          <w:rPrChange w:id="1257" w:author="Microsoft Office User" w:date="2021-08-13T16:26:00Z">
            <w:rPr>
              <w:rFonts w:ascii="Arial" w:eastAsia="Times New Roman" w:hAnsi="Arial" w:cs="Arial"/>
              <w:color w:val="000000"/>
              <w:sz w:val="24"/>
              <w:szCs w:val="24"/>
              <w:lang w:eastAsia="es-MX"/>
            </w:rPr>
          </w:rPrChange>
        </w:rPr>
      </w:pPr>
    </w:p>
    <w:p w14:paraId="677336E2" w14:textId="1A50203C" w:rsidR="00812357" w:rsidRPr="00557959" w:rsidRDefault="00812357" w:rsidP="000A5A08">
      <w:pPr>
        <w:spacing w:line="360" w:lineRule="auto"/>
        <w:jc w:val="both"/>
        <w:rPr>
          <w:rFonts w:ascii="Times New Roman" w:eastAsia="Times New Roman" w:hAnsi="Times New Roman" w:cs="Times New Roman"/>
          <w:color w:val="000000"/>
          <w:sz w:val="24"/>
          <w:szCs w:val="24"/>
          <w:lang w:eastAsia="es-MX"/>
          <w:rPrChange w:id="1258" w:author="Microsoft Office User" w:date="2021-08-13T16:26:00Z">
            <w:rPr>
              <w:rFonts w:ascii="Arial" w:eastAsia="Times New Roman" w:hAnsi="Arial" w:cs="Arial"/>
              <w:color w:val="000000"/>
              <w:sz w:val="24"/>
              <w:szCs w:val="24"/>
              <w:lang w:eastAsia="es-MX"/>
            </w:rPr>
          </w:rPrChange>
        </w:rPr>
      </w:pPr>
    </w:p>
    <w:p w14:paraId="0EF158B2" w14:textId="5BE44F4C" w:rsidR="000C6919" w:rsidRPr="00557959" w:rsidRDefault="000C6919" w:rsidP="000A5A08">
      <w:pPr>
        <w:spacing w:line="360" w:lineRule="auto"/>
        <w:jc w:val="both"/>
        <w:rPr>
          <w:rFonts w:ascii="Times New Roman" w:eastAsia="Times New Roman" w:hAnsi="Times New Roman" w:cs="Times New Roman"/>
          <w:color w:val="000000"/>
          <w:sz w:val="24"/>
          <w:szCs w:val="24"/>
          <w:lang w:eastAsia="es-MX"/>
          <w:rPrChange w:id="1259" w:author="Microsoft Office User" w:date="2021-08-13T16:26:00Z">
            <w:rPr>
              <w:rFonts w:ascii="Arial" w:eastAsia="Times New Roman" w:hAnsi="Arial" w:cs="Arial"/>
              <w:color w:val="000000"/>
              <w:sz w:val="24"/>
              <w:szCs w:val="24"/>
              <w:lang w:eastAsia="es-MX"/>
            </w:rPr>
          </w:rPrChange>
        </w:rPr>
      </w:pPr>
    </w:p>
    <w:p w14:paraId="60C2FE02" w14:textId="6D937A8B" w:rsidR="000C6919" w:rsidRPr="00557959" w:rsidRDefault="000C6919" w:rsidP="000A5A08">
      <w:pPr>
        <w:spacing w:line="360" w:lineRule="auto"/>
        <w:jc w:val="both"/>
        <w:rPr>
          <w:rFonts w:ascii="Times New Roman" w:eastAsia="Times New Roman" w:hAnsi="Times New Roman" w:cs="Times New Roman"/>
          <w:color w:val="000000"/>
          <w:sz w:val="24"/>
          <w:szCs w:val="24"/>
          <w:lang w:eastAsia="es-MX"/>
          <w:rPrChange w:id="1260" w:author="Microsoft Office User" w:date="2021-08-13T16:26:00Z">
            <w:rPr>
              <w:rFonts w:ascii="Arial" w:eastAsia="Times New Roman" w:hAnsi="Arial" w:cs="Arial"/>
              <w:color w:val="000000"/>
              <w:sz w:val="24"/>
              <w:szCs w:val="24"/>
              <w:lang w:eastAsia="es-MX"/>
            </w:rPr>
          </w:rPrChange>
        </w:rPr>
      </w:pPr>
    </w:p>
    <w:p w14:paraId="4DD1275F" w14:textId="28B6A713" w:rsidR="000C6919" w:rsidRPr="00557959" w:rsidRDefault="000C6919" w:rsidP="000A5A08">
      <w:pPr>
        <w:spacing w:line="360" w:lineRule="auto"/>
        <w:jc w:val="both"/>
        <w:rPr>
          <w:rFonts w:ascii="Times New Roman" w:eastAsia="Times New Roman" w:hAnsi="Times New Roman" w:cs="Times New Roman"/>
          <w:color w:val="000000"/>
          <w:sz w:val="24"/>
          <w:szCs w:val="24"/>
          <w:lang w:eastAsia="es-MX"/>
          <w:rPrChange w:id="1261" w:author="Microsoft Office User" w:date="2021-08-13T16:26:00Z">
            <w:rPr>
              <w:rFonts w:ascii="Arial" w:eastAsia="Times New Roman" w:hAnsi="Arial" w:cs="Arial"/>
              <w:color w:val="000000"/>
              <w:sz w:val="24"/>
              <w:szCs w:val="24"/>
              <w:lang w:eastAsia="es-MX"/>
            </w:rPr>
          </w:rPrChange>
        </w:rPr>
      </w:pPr>
    </w:p>
    <w:p w14:paraId="02343DE7" w14:textId="7C587123" w:rsidR="000C6919" w:rsidRPr="00557959" w:rsidRDefault="000C6919" w:rsidP="000A5A08">
      <w:pPr>
        <w:spacing w:line="360" w:lineRule="auto"/>
        <w:jc w:val="both"/>
        <w:rPr>
          <w:rFonts w:ascii="Times New Roman" w:eastAsia="Times New Roman" w:hAnsi="Times New Roman" w:cs="Times New Roman"/>
          <w:color w:val="000000"/>
          <w:sz w:val="24"/>
          <w:szCs w:val="24"/>
          <w:lang w:eastAsia="es-MX"/>
          <w:rPrChange w:id="1262" w:author="Microsoft Office User" w:date="2021-08-13T16:26:00Z">
            <w:rPr>
              <w:rFonts w:ascii="Arial" w:eastAsia="Times New Roman" w:hAnsi="Arial" w:cs="Arial"/>
              <w:color w:val="000000"/>
              <w:sz w:val="24"/>
              <w:szCs w:val="24"/>
              <w:lang w:eastAsia="es-MX"/>
            </w:rPr>
          </w:rPrChange>
        </w:rPr>
      </w:pPr>
    </w:p>
    <w:p w14:paraId="67F93549" w14:textId="424C1BD8" w:rsidR="000C6919" w:rsidRPr="00557959" w:rsidRDefault="000C6919" w:rsidP="000A5A08">
      <w:pPr>
        <w:spacing w:line="360" w:lineRule="auto"/>
        <w:jc w:val="both"/>
        <w:rPr>
          <w:rFonts w:ascii="Times New Roman" w:eastAsia="Times New Roman" w:hAnsi="Times New Roman" w:cs="Times New Roman"/>
          <w:color w:val="000000"/>
          <w:sz w:val="24"/>
          <w:szCs w:val="24"/>
          <w:lang w:eastAsia="es-MX"/>
          <w:rPrChange w:id="1263" w:author="Microsoft Office User" w:date="2021-08-13T16:26:00Z">
            <w:rPr>
              <w:rFonts w:ascii="Arial" w:eastAsia="Times New Roman" w:hAnsi="Arial" w:cs="Arial"/>
              <w:color w:val="000000"/>
              <w:sz w:val="24"/>
              <w:szCs w:val="24"/>
              <w:lang w:eastAsia="es-MX"/>
            </w:rPr>
          </w:rPrChange>
        </w:rPr>
      </w:pPr>
    </w:p>
    <w:p w14:paraId="7CD51551" w14:textId="56EA8DEE" w:rsidR="000C6919" w:rsidRPr="00557959" w:rsidRDefault="000C6919" w:rsidP="000A5A08">
      <w:pPr>
        <w:spacing w:line="360" w:lineRule="auto"/>
        <w:jc w:val="both"/>
        <w:rPr>
          <w:rFonts w:ascii="Times New Roman" w:eastAsia="Times New Roman" w:hAnsi="Times New Roman" w:cs="Times New Roman"/>
          <w:color w:val="000000"/>
          <w:sz w:val="24"/>
          <w:szCs w:val="24"/>
          <w:lang w:eastAsia="es-MX"/>
          <w:rPrChange w:id="1264" w:author="Microsoft Office User" w:date="2021-08-13T16:26:00Z">
            <w:rPr>
              <w:rFonts w:ascii="Arial" w:eastAsia="Times New Roman" w:hAnsi="Arial" w:cs="Arial"/>
              <w:color w:val="000000"/>
              <w:sz w:val="24"/>
              <w:szCs w:val="24"/>
              <w:lang w:eastAsia="es-MX"/>
            </w:rPr>
          </w:rPrChange>
        </w:rPr>
      </w:pPr>
    </w:p>
    <w:p w14:paraId="7F53CB15" w14:textId="400A7B28" w:rsidR="000C6919" w:rsidRPr="00557959" w:rsidRDefault="000C6919" w:rsidP="000A5A08">
      <w:pPr>
        <w:spacing w:line="360" w:lineRule="auto"/>
        <w:jc w:val="both"/>
        <w:rPr>
          <w:rFonts w:ascii="Times New Roman" w:eastAsia="Times New Roman" w:hAnsi="Times New Roman" w:cs="Times New Roman"/>
          <w:color w:val="000000"/>
          <w:sz w:val="24"/>
          <w:szCs w:val="24"/>
          <w:lang w:eastAsia="es-MX"/>
          <w:rPrChange w:id="1265" w:author="Microsoft Office User" w:date="2021-08-13T16:26:00Z">
            <w:rPr>
              <w:rFonts w:ascii="Arial" w:eastAsia="Times New Roman" w:hAnsi="Arial" w:cs="Arial"/>
              <w:color w:val="000000"/>
              <w:sz w:val="24"/>
              <w:szCs w:val="24"/>
              <w:lang w:eastAsia="es-MX"/>
            </w:rPr>
          </w:rPrChange>
        </w:rPr>
      </w:pPr>
    </w:p>
    <w:p w14:paraId="7C331E9D" w14:textId="0F07EB75" w:rsidR="000C6919" w:rsidRPr="00557959" w:rsidRDefault="000C6919" w:rsidP="000A5A08">
      <w:pPr>
        <w:spacing w:line="360" w:lineRule="auto"/>
        <w:jc w:val="both"/>
        <w:rPr>
          <w:rFonts w:ascii="Times New Roman" w:eastAsia="Times New Roman" w:hAnsi="Times New Roman" w:cs="Times New Roman"/>
          <w:color w:val="000000"/>
          <w:sz w:val="24"/>
          <w:szCs w:val="24"/>
          <w:lang w:eastAsia="es-MX"/>
          <w:rPrChange w:id="1266" w:author="Microsoft Office User" w:date="2021-08-13T16:26:00Z">
            <w:rPr>
              <w:rFonts w:ascii="Arial" w:eastAsia="Times New Roman" w:hAnsi="Arial" w:cs="Arial"/>
              <w:color w:val="000000"/>
              <w:sz w:val="24"/>
              <w:szCs w:val="24"/>
              <w:lang w:eastAsia="es-MX"/>
            </w:rPr>
          </w:rPrChange>
        </w:rPr>
      </w:pPr>
    </w:p>
    <w:p w14:paraId="3DE0A193" w14:textId="6DA35579" w:rsidR="00624741" w:rsidRPr="00557959" w:rsidRDefault="00624741" w:rsidP="000A5A08">
      <w:pPr>
        <w:spacing w:line="360" w:lineRule="auto"/>
        <w:jc w:val="both"/>
        <w:rPr>
          <w:rFonts w:ascii="Times New Roman" w:eastAsia="Times New Roman" w:hAnsi="Times New Roman" w:cs="Times New Roman"/>
          <w:color w:val="000000"/>
          <w:sz w:val="24"/>
          <w:szCs w:val="24"/>
          <w:lang w:eastAsia="es-MX"/>
          <w:rPrChange w:id="1267" w:author="Microsoft Office User" w:date="2021-08-13T16:26:00Z">
            <w:rPr>
              <w:rFonts w:ascii="Arial" w:eastAsia="Times New Roman" w:hAnsi="Arial" w:cs="Arial"/>
              <w:color w:val="000000"/>
              <w:sz w:val="24"/>
              <w:szCs w:val="24"/>
              <w:lang w:eastAsia="es-MX"/>
            </w:rPr>
          </w:rPrChange>
        </w:rPr>
      </w:pPr>
    </w:p>
    <w:p w14:paraId="2E12F154" w14:textId="77777777" w:rsidR="00624741" w:rsidRPr="00557959" w:rsidRDefault="00624741" w:rsidP="000A5A08">
      <w:pPr>
        <w:spacing w:line="360" w:lineRule="auto"/>
        <w:jc w:val="both"/>
        <w:rPr>
          <w:rFonts w:ascii="Times New Roman" w:eastAsia="Times New Roman" w:hAnsi="Times New Roman" w:cs="Times New Roman"/>
          <w:color w:val="000000"/>
          <w:sz w:val="24"/>
          <w:szCs w:val="24"/>
          <w:lang w:eastAsia="es-MX"/>
          <w:rPrChange w:id="1268" w:author="Microsoft Office User" w:date="2021-08-13T16:26:00Z">
            <w:rPr>
              <w:rFonts w:ascii="Arial" w:eastAsia="Times New Roman" w:hAnsi="Arial" w:cs="Arial"/>
              <w:color w:val="000000"/>
              <w:sz w:val="24"/>
              <w:szCs w:val="24"/>
              <w:lang w:eastAsia="es-MX"/>
            </w:rPr>
          </w:rPrChange>
        </w:rPr>
      </w:pPr>
    </w:p>
    <w:p w14:paraId="0EF8CCFF" w14:textId="77777777" w:rsidR="00961DB9" w:rsidRPr="00557959" w:rsidRDefault="00961DB9" w:rsidP="000A5A08">
      <w:pPr>
        <w:pStyle w:val="Ttulo1"/>
        <w:spacing w:line="360" w:lineRule="auto"/>
        <w:jc w:val="both"/>
        <w:rPr>
          <w:ins w:id="1269" w:author="Francisco Ledesma Salamanca" w:date="2021-06-07T16:59:00Z"/>
          <w:rFonts w:ascii="Times New Roman" w:eastAsia="Times New Roman" w:hAnsi="Times New Roman" w:cs="Times New Roman"/>
          <w:b/>
          <w:bCs/>
          <w:color w:val="auto"/>
          <w:rPrChange w:id="1270" w:author="Microsoft Office User" w:date="2021-08-13T16:26:00Z">
            <w:rPr>
              <w:ins w:id="1271" w:author="Francisco Ledesma Salamanca" w:date="2021-06-07T16:59:00Z"/>
              <w:rFonts w:ascii="Calisto MT" w:eastAsia="Times New Roman" w:hAnsi="Calisto MT"/>
              <w:b/>
              <w:bCs/>
              <w:color w:val="auto"/>
            </w:rPr>
          </w:rPrChange>
        </w:rPr>
      </w:pPr>
      <w:bookmarkStart w:id="1272" w:name="_Toc73953004"/>
    </w:p>
    <w:p w14:paraId="313A4172" w14:textId="77777777" w:rsidR="00961DB9" w:rsidRPr="00557959" w:rsidRDefault="00961DB9" w:rsidP="000A5A08">
      <w:pPr>
        <w:pStyle w:val="Ttulo1"/>
        <w:spacing w:line="360" w:lineRule="auto"/>
        <w:jc w:val="both"/>
        <w:rPr>
          <w:ins w:id="1273" w:author="Francisco Ledesma Salamanca" w:date="2021-06-07T16:59:00Z"/>
          <w:rFonts w:ascii="Times New Roman" w:eastAsia="Times New Roman" w:hAnsi="Times New Roman" w:cs="Times New Roman"/>
          <w:b/>
          <w:bCs/>
          <w:color w:val="auto"/>
          <w:rPrChange w:id="1274" w:author="Microsoft Office User" w:date="2021-08-13T16:26:00Z">
            <w:rPr>
              <w:ins w:id="1275" w:author="Francisco Ledesma Salamanca" w:date="2021-06-07T16:59:00Z"/>
              <w:rFonts w:ascii="Calisto MT" w:eastAsia="Times New Roman" w:hAnsi="Calisto MT"/>
              <w:b/>
              <w:bCs/>
              <w:color w:val="auto"/>
            </w:rPr>
          </w:rPrChange>
        </w:rPr>
      </w:pPr>
    </w:p>
    <w:p w14:paraId="6FD4ED6D" w14:textId="79DD134C" w:rsidR="00D8411C" w:rsidRPr="00557959" w:rsidRDefault="0096771A" w:rsidP="000A5A08">
      <w:pPr>
        <w:pStyle w:val="Ttulo1"/>
        <w:spacing w:line="360" w:lineRule="auto"/>
        <w:jc w:val="both"/>
        <w:rPr>
          <w:rFonts w:ascii="Times New Roman" w:eastAsia="Times New Roman" w:hAnsi="Times New Roman" w:cs="Times New Roman"/>
          <w:b/>
          <w:bCs/>
          <w:color w:val="auto"/>
          <w:rPrChange w:id="1276" w:author="Microsoft Office User" w:date="2021-08-13T16:26:00Z">
            <w:rPr>
              <w:rFonts w:ascii="Calisto MT" w:eastAsia="Times New Roman" w:hAnsi="Calisto MT"/>
              <w:b/>
              <w:bCs/>
              <w:color w:val="auto"/>
            </w:rPr>
          </w:rPrChange>
        </w:rPr>
      </w:pPr>
      <w:r w:rsidRPr="00557959">
        <w:rPr>
          <w:rFonts w:ascii="Times New Roman" w:eastAsia="Times New Roman" w:hAnsi="Times New Roman" w:cs="Times New Roman"/>
          <w:b/>
          <w:bCs/>
          <w:color w:val="auto"/>
          <w:rPrChange w:id="1277" w:author="Microsoft Office User" w:date="2021-08-13T16:26:00Z">
            <w:rPr>
              <w:rFonts w:ascii="Calisto MT" w:eastAsia="Times New Roman" w:hAnsi="Calisto MT"/>
              <w:b/>
              <w:bCs/>
              <w:color w:val="auto"/>
            </w:rPr>
          </w:rPrChange>
        </w:rPr>
        <w:t>Planteamiento del problema</w:t>
      </w:r>
      <w:bookmarkEnd w:id="1272"/>
    </w:p>
    <w:p w14:paraId="344DF46A" w14:textId="77777777" w:rsidR="00F916ED" w:rsidRPr="00557959" w:rsidRDefault="00F916ED" w:rsidP="000A5A08">
      <w:pPr>
        <w:spacing w:line="360" w:lineRule="auto"/>
        <w:jc w:val="both"/>
        <w:rPr>
          <w:rFonts w:ascii="Times New Roman" w:eastAsia="Times New Roman" w:hAnsi="Times New Roman" w:cs="Times New Roman"/>
          <w:color w:val="000000"/>
          <w:sz w:val="24"/>
          <w:szCs w:val="24"/>
          <w:lang w:eastAsia="es-MX"/>
          <w:rPrChange w:id="1278" w:author="Microsoft Office User" w:date="2021-08-13T16:26:00Z">
            <w:rPr>
              <w:rFonts w:ascii="Arial" w:eastAsia="Times New Roman" w:hAnsi="Arial" w:cs="Arial"/>
              <w:color w:val="000000"/>
              <w:sz w:val="24"/>
              <w:szCs w:val="24"/>
              <w:lang w:eastAsia="es-MX"/>
            </w:rPr>
          </w:rPrChange>
        </w:rPr>
      </w:pPr>
    </w:p>
    <w:p w14:paraId="1B50F77D" w14:textId="789D930F" w:rsidR="00EF21B6" w:rsidRPr="00557959" w:rsidRDefault="002E7372" w:rsidP="000A5A08">
      <w:pPr>
        <w:spacing w:line="360" w:lineRule="auto"/>
        <w:jc w:val="both"/>
        <w:rPr>
          <w:rFonts w:ascii="Times New Roman" w:eastAsia="Times New Roman" w:hAnsi="Times New Roman" w:cs="Times New Roman"/>
          <w:color w:val="000000"/>
          <w:sz w:val="24"/>
          <w:szCs w:val="24"/>
          <w:lang w:eastAsia="es-MX"/>
          <w:rPrChange w:id="127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280" w:author="Microsoft Office User" w:date="2021-08-13T16:26:00Z">
            <w:rPr>
              <w:rFonts w:ascii="Arial" w:eastAsia="Times New Roman" w:hAnsi="Arial" w:cs="Arial"/>
              <w:color w:val="000000"/>
              <w:sz w:val="24"/>
              <w:szCs w:val="24"/>
              <w:lang w:eastAsia="es-MX"/>
            </w:rPr>
          </w:rPrChange>
        </w:rPr>
        <w:t xml:space="preserve">En la actualidad la empresa realiza funciones de </w:t>
      </w:r>
      <w:r w:rsidR="00160307" w:rsidRPr="00557959">
        <w:rPr>
          <w:rFonts w:ascii="Times New Roman" w:eastAsia="Times New Roman" w:hAnsi="Times New Roman" w:cs="Times New Roman"/>
          <w:color w:val="000000"/>
          <w:sz w:val="24"/>
          <w:szCs w:val="24"/>
          <w:lang w:eastAsia="es-MX"/>
          <w:rPrChange w:id="1281" w:author="Microsoft Office User" w:date="2021-08-13T16:26:00Z">
            <w:rPr>
              <w:rFonts w:ascii="Arial" w:eastAsia="Times New Roman" w:hAnsi="Arial" w:cs="Arial"/>
              <w:color w:val="000000"/>
              <w:sz w:val="24"/>
              <w:szCs w:val="24"/>
              <w:lang w:eastAsia="es-MX"/>
            </w:rPr>
          </w:rPrChange>
        </w:rPr>
        <w:t xml:space="preserve">soporte técnico </w:t>
      </w:r>
      <w:r w:rsidR="00390CE6" w:rsidRPr="00557959">
        <w:rPr>
          <w:rFonts w:ascii="Times New Roman" w:eastAsia="Times New Roman" w:hAnsi="Times New Roman" w:cs="Times New Roman"/>
          <w:color w:val="000000"/>
          <w:sz w:val="24"/>
          <w:szCs w:val="24"/>
          <w:lang w:eastAsia="es-MX"/>
          <w:rPrChange w:id="1282" w:author="Microsoft Office User" w:date="2021-08-13T16:26:00Z">
            <w:rPr>
              <w:rFonts w:ascii="Arial" w:eastAsia="Times New Roman" w:hAnsi="Arial" w:cs="Arial"/>
              <w:color w:val="000000"/>
              <w:sz w:val="24"/>
              <w:szCs w:val="24"/>
              <w:lang w:eastAsia="es-MX"/>
            </w:rPr>
          </w:rPrChange>
        </w:rPr>
        <w:t xml:space="preserve">e </w:t>
      </w:r>
      <w:r w:rsidR="000703C7" w:rsidRPr="00557959">
        <w:rPr>
          <w:rFonts w:ascii="Times New Roman" w:eastAsia="Times New Roman" w:hAnsi="Times New Roman" w:cs="Times New Roman"/>
          <w:color w:val="000000"/>
          <w:sz w:val="24"/>
          <w:szCs w:val="24"/>
          <w:lang w:eastAsia="es-MX"/>
          <w:rPrChange w:id="1283" w:author="Microsoft Office User" w:date="2021-08-13T16:26:00Z">
            <w:rPr>
              <w:rFonts w:ascii="Arial" w:eastAsia="Times New Roman" w:hAnsi="Arial" w:cs="Arial"/>
              <w:color w:val="000000"/>
              <w:sz w:val="24"/>
              <w:szCs w:val="24"/>
              <w:lang w:eastAsia="es-MX"/>
            </w:rPr>
          </w:rPrChange>
        </w:rPr>
        <w:t>inventarios</w:t>
      </w:r>
      <w:del w:id="1284" w:author="Francisco Ledesma Salamanca" w:date="2021-06-07T17:00:00Z">
        <w:r w:rsidR="00AF1E37" w:rsidRPr="00557959" w:rsidDel="00961DB9">
          <w:rPr>
            <w:rFonts w:ascii="Times New Roman" w:eastAsia="Times New Roman" w:hAnsi="Times New Roman" w:cs="Times New Roman"/>
            <w:color w:val="000000"/>
            <w:sz w:val="24"/>
            <w:szCs w:val="24"/>
            <w:lang w:eastAsia="es-MX"/>
            <w:rPrChange w:id="1285" w:author="Microsoft Office User" w:date="2021-08-13T16:26:00Z">
              <w:rPr>
                <w:rFonts w:ascii="Arial" w:eastAsia="Times New Roman" w:hAnsi="Arial" w:cs="Arial"/>
                <w:color w:val="000000"/>
                <w:sz w:val="24"/>
                <w:szCs w:val="24"/>
                <w:lang w:eastAsia="es-MX"/>
              </w:rPr>
            </w:rPrChange>
          </w:rPr>
          <w:delText xml:space="preserve"> </w:delText>
        </w:r>
      </w:del>
      <w:r w:rsidR="00AF1E37" w:rsidRPr="00557959">
        <w:rPr>
          <w:rFonts w:ascii="Times New Roman" w:eastAsia="Times New Roman" w:hAnsi="Times New Roman" w:cs="Times New Roman"/>
          <w:color w:val="000000"/>
          <w:sz w:val="24"/>
          <w:szCs w:val="24"/>
          <w:lang w:eastAsia="es-MX"/>
          <w:rPrChange w:id="1286" w:author="Microsoft Office User" w:date="2021-08-13T16:26:00Z">
            <w:rPr>
              <w:rFonts w:ascii="Arial" w:eastAsia="Times New Roman" w:hAnsi="Arial" w:cs="Arial"/>
              <w:color w:val="000000"/>
              <w:sz w:val="24"/>
              <w:szCs w:val="24"/>
              <w:lang w:eastAsia="es-MX"/>
            </w:rPr>
          </w:rPrChange>
        </w:rPr>
        <w:t xml:space="preserve"> siendo </w:t>
      </w:r>
      <w:ins w:id="1287" w:author="Francisco Ledesma Salamanca" w:date="2021-06-07T17:00:00Z">
        <w:r w:rsidR="00961DB9" w:rsidRPr="00557959">
          <w:rPr>
            <w:rFonts w:ascii="Times New Roman" w:eastAsia="Times New Roman" w:hAnsi="Times New Roman" w:cs="Times New Roman"/>
            <w:color w:val="000000"/>
            <w:sz w:val="24"/>
            <w:szCs w:val="24"/>
            <w:lang w:eastAsia="es-MX"/>
            <w:rPrChange w:id="1288" w:author="Microsoft Office User" w:date="2021-08-13T16:26:00Z">
              <w:rPr>
                <w:rFonts w:ascii="Arial" w:eastAsia="Times New Roman" w:hAnsi="Arial" w:cs="Arial"/>
                <w:color w:val="000000"/>
                <w:sz w:val="24"/>
                <w:szCs w:val="24"/>
                <w:lang w:eastAsia="es-MX"/>
              </w:rPr>
            </w:rPrChange>
          </w:rPr>
          <w:t>ésta</w:t>
        </w:r>
      </w:ins>
      <w:del w:id="1289" w:author="Francisco Ledesma Salamanca" w:date="2021-06-07T17:00:00Z">
        <w:r w:rsidR="00AF1E37" w:rsidRPr="00557959" w:rsidDel="00961DB9">
          <w:rPr>
            <w:rFonts w:ascii="Times New Roman" w:eastAsia="Times New Roman" w:hAnsi="Times New Roman" w:cs="Times New Roman"/>
            <w:color w:val="000000"/>
            <w:sz w:val="24"/>
            <w:szCs w:val="24"/>
            <w:lang w:eastAsia="es-MX"/>
            <w:rPrChange w:id="1290" w:author="Microsoft Office User" w:date="2021-08-13T16:26:00Z">
              <w:rPr>
                <w:rFonts w:ascii="Arial" w:eastAsia="Times New Roman" w:hAnsi="Arial" w:cs="Arial"/>
                <w:color w:val="000000"/>
                <w:sz w:val="24"/>
                <w:szCs w:val="24"/>
                <w:lang w:eastAsia="es-MX"/>
              </w:rPr>
            </w:rPrChange>
          </w:rPr>
          <w:delText>así una</w:delText>
        </w:r>
      </w:del>
      <w:r w:rsidR="00AF1E37" w:rsidRPr="00557959">
        <w:rPr>
          <w:rFonts w:ascii="Times New Roman" w:eastAsia="Times New Roman" w:hAnsi="Times New Roman" w:cs="Times New Roman"/>
          <w:color w:val="000000"/>
          <w:sz w:val="24"/>
          <w:szCs w:val="24"/>
          <w:lang w:eastAsia="es-MX"/>
          <w:rPrChange w:id="1291" w:author="Microsoft Office User" w:date="2021-08-13T16:26:00Z">
            <w:rPr>
              <w:rFonts w:ascii="Arial" w:eastAsia="Times New Roman" w:hAnsi="Arial" w:cs="Arial"/>
              <w:color w:val="000000"/>
              <w:sz w:val="24"/>
              <w:szCs w:val="24"/>
              <w:lang w:eastAsia="es-MX"/>
            </w:rPr>
          </w:rPrChange>
        </w:rPr>
        <w:t xml:space="preserve"> </w:t>
      </w:r>
      <w:ins w:id="1292" w:author="Francisco Ledesma Salamanca" w:date="2021-06-07T17:00:00Z">
        <w:r w:rsidR="00961DB9" w:rsidRPr="00557959">
          <w:rPr>
            <w:rFonts w:ascii="Times New Roman" w:eastAsia="Times New Roman" w:hAnsi="Times New Roman" w:cs="Times New Roman"/>
            <w:color w:val="000000"/>
            <w:sz w:val="24"/>
            <w:szCs w:val="24"/>
            <w:lang w:eastAsia="es-MX"/>
            <w:rPrChange w:id="1293" w:author="Microsoft Office User" w:date="2021-08-13T16:26:00Z">
              <w:rPr>
                <w:rFonts w:ascii="Arial" w:eastAsia="Times New Roman" w:hAnsi="Arial" w:cs="Arial"/>
                <w:color w:val="000000"/>
                <w:sz w:val="24"/>
                <w:szCs w:val="24"/>
                <w:lang w:eastAsia="es-MX"/>
              </w:rPr>
            </w:rPrChange>
          </w:rPr>
          <w:t>una de</w:t>
        </w:r>
      </w:ins>
      <w:del w:id="1294" w:author="Francisco Ledesma Salamanca" w:date="2021-06-07T17:00:00Z">
        <w:r w:rsidR="00AF1E37" w:rsidRPr="00557959" w:rsidDel="00961DB9">
          <w:rPr>
            <w:rFonts w:ascii="Times New Roman" w:eastAsia="Times New Roman" w:hAnsi="Times New Roman" w:cs="Times New Roman"/>
            <w:color w:val="000000"/>
            <w:sz w:val="24"/>
            <w:szCs w:val="24"/>
            <w:lang w:eastAsia="es-MX"/>
            <w:rPrChange w:id="1295" w:author="Microsoft Office User" w:date="2021-08-13T16:26:00Z">
              <w:rPr>
                <w:rFonts w:ascii="Arial" w:eastAsia="Times New Roman" w:hAnsi="Arial" w:cs="Arial"/>
                <w:color w:val="000000"/>
                <w:sz w:val="24"/>
                <w:szCs w:val="24"/>
                <w:lang w:eastAsia="es-MX"/>
              </w:rPr>
            </w:rPrChange>
          </w:rPr>
          <w:delText>de</w:delText>
        </w:r>
      </w:del>
      <w:r w:rsidR="00AF1E37" w:rsidRPr="00557959">
        <w:rPr>
          <w:rFonts w:ascii="Times New Roman" w:eastAsia="Times New Roman" w:hAnsi="Times New Roman" w:cs="Times New Roman"/>
          <w:color w:val="000000"/>
          <w:sz w:val="24"/>
          <w:szCs w:val="24"/>
          <w:lang w:eastAsia="es-MX"/>
          <w:rPrChange w:id="1296" w:author="Microsoft Office User" w:date="2021-08-13T16:26:00Z">
            <w:rPr>
              <w:rFonts w:ascii="Arial" w:eastAsia="Times New Roman" w:hAnsi="Arial" w:cs="Arial"/>
              <w:color w:val="000000"/>
              <w:sz w:val="24"/>
              <w:szCs w:val="24"/>
              <w:lang w:eastAsia="es-MX"/>
            </w:rPr>
          </w:rPrChange>
        </w:rPr>
        <w:t xml:space="preserve"> las </w:t>
      </w:r>
      <w:r w:rsidR="009F31D7" w:rsidRPr="00557959">
        <w:rPr>
          <w:rFonts w:ascii="Times New Roman" w:eastAsia="Times New Roman" w:hAnsi="Times New Roman" w:cs="Times New Roman"/>
          <w:color w:val="000000"/>
          <w:sz w:val="24"/>
          <w:szCs w:val="24"/>
          <w:lang w:eastAsia="es-MX"/>
          <w:rPrChange w:id="1297" w:author="Microsoft Office User" w:date="2021-08-13T16:26:00Z">
            <w:rPr>
              <w:rFonts w:ascii="Arial" w:eastAsia="Times New Roman" w:hAnsi="Arial" w:cs="Arial"/>
              <w:color w:val="000000"/>
              <w:sz w:val="24"/>
              <w:szCs w:val="24"/>
              <w:lang w:eastAsia="es-MX"/>
            </w:rPr>
          </w:rPrChange>
        </w:rPr>
        <w:t>vertientes</w:t>
      </w:r>
      <w:r w:rsidR="00AF1E37" w:rsidRPr="00557959">
        <w:rPr>
          <w:rFonts w:ascii="Times New Roman" w:eastAsia="Times New Roman" w:hAnsi="Times New Roman" w:cs="Times New Roman"/>
          <w:color w:val="000000"/>
          <w:sz w:val="24"/>
          <w:szCs w:val="24"/>
          <w:lang w:eastAsia="es-MX"/>
          <w:rPrChange w:id="1298" w:author="Microsoft Office User" w:date="2021-08-13T16:26:00Z">
            <w:rPr>
              <w:rFonts w:ascii="Arial" w:eastAsia="Times New Roman" w:hAnsi="Arial" w:cs="Arial"/>
              <w:color w:val="000000"/>
              <w:sz w:val="24"/>
              <w:szCs w:val="24"/>
              <w:lang w:eastAsia="es-MX"/>
            </w:rPr>
          </w:rPrChange>
        </w:rPr>
        <w:t xml:space="preserve"> </w:t>
      </w:r>
      <w:r w:rsidR="008F45B8" w:rsidRPr="00557959">
        <w:rPr>
          <w:rFonts w:ascii="Times New Roman" w:eastAsia="Times New Roman" w:hAnsi="Times New Roman" w:cs="Times New Roman"/>
          <w:color w:val="000000"/>
          <w:sz w:val="24"/>
          <w:szCs w:val="24"/>
          <w:lang w:eastAsia="es-MX"/>
          <w:rPrChange w:id="1299" w:author="Microsoft Office User" w:date="2021-08-13T16:26:00Z">
            <w:rPr>
              <w:rFonts w:ascii="Arial" w:eastAsia="Times New Roman" w:hAnsi="Arial" w:cs="Arial"/>
              <w:color w:val="000000"/>
              <w:sz w:val="24"/>
              <w:szCs w:val="24"/>
              <w:lang w:eastAsia="es-MX"/>
            </w:rPr>
          </w:rPrChange>
        </w:rPr>
        <w:t>de</w:t>
      </w:r>
      <w:r w:rsidRPr="00557959">
        <w:rPr>
          <w:rFonts w:ascii="Times New Roman" w:eastAsia="Times New Roman" w:hAnsi="Times New Roman" w:cs="Times New Roman"/>
          <w:color w:val="000000"/>
          <w:sz w:val="24"/>
          <w:szCs w:val="24"/>
          <w:lang w:eastAsia="es-MX"/>
          <w:rPrChange w:id="1300" w:author="Microsoft Office User" w:date="2021-08-13T16:26:00Z">
            <w:rPr>
              <w:rFonts w:ascii="Arial" w:eastAsia="Times New Roman" w:hAnsi="Arial" w:cs="Arial"/>
              <w:color w:val="000000"/>
              <w:sz w:val="24"/>
              <w:szCs w:val="24"/>
              <w:lang w:eastAsia="es-MX"/>
            </w:rPr>
          </w:rPrChange>
        </w:rPr>
        <w:t xml:space="preserve">l </w:t>
      </w:r>
      <w:r w:rsidR="008F45B8" w:rsidRPr="00557959">
        <w:rPr>
          <w:rFonts w:ascii="Times New Roman" w:eastAsia="Times New Roman" w:hAnsi="Times New Roman" w:cs="Times New Roman"/>
          <w:color w:val="000000"/>
          <w:sz w:val="24"/>
          <w:szCs w:val="24"/>
          <w:lang w:eastAsia="es-MX"/>
          <w:rPrChange w:id="1301" w:author="Microsoft Office User" w:date="2021-08-13T16:26:00Z">
            <w:rPr>
              <w:rFonts w:ascii="Arial" w:eastAsia="Times New Roman" w:hAnsi="Arial" w:cs="Arial"/>
              <w:color w:val="000000"/>
              <w:sz w:val="24"/>
              <w:szCs w:val="24"/>
              <w:lang w:eastAsia="es-MX"/>
            </w:rPr>
          </w:rPrChange>
        </w:rPr>
        <w:t>negocio</w:t>
      </w:r>
      <w:r w:rsidRPr="00557959">
        <w:rPr>
          <w:rFonts w:ascii="Times New Roman" w:eastAsia="Times New Roman" w:hAnsi="Times New Roman" w:cs="Times New Roman"/>
          <w:color w:val="000000"/>
          <w:sz w:val="24"/>
          <w:szCs w:val="24"/>
          <w:lang w:eastAsia="es-MX"/>
          <w:rPrChange w:id="1302" w:author="Microsoft Office User" w:date="2021-08-13T16:26:00Z">
            <w:rPr>
              <w:rFonts w:ascii="Arial" w:eastAsia="Times New Roman" w:hAnsi="Arial" w:cs="Arial"/>
              <w:color w:val="000000"/>
              <w:sz w:val="24"/>
              <w:szCs w:val="24"/>
              <w:lang w:eastAsia="es-MX"/>
            </w:rPr>
          </w:rPrChange>
        </w:rPr>
        <w:t xml:space="preserve"> más importantes</w:t>
      </w:r>
      <w:del w:id="1303" w:author="Francisco Ledesma Salamanca" w:date="2021-06-07T17:00:00Z">
        <w:r w:rsidRPr="00557959" w:rsidDel="00961DB9">
          <w:rPr>
            <w:rFonts w:ascii="Times New Roman" w:eastAsia="Times New Roman" w:hAnsi="Times New Roman" w:cs="Times New Roman"/>
            <w:color w:val="000000"/>
            <w:sz w:val="24"/>
            <w:szCs w:val="24"/>
            <w:lang w:eastAsia="es-MX"/>
            <w:rPrChange w:id="1304" w:author="Microsoft Office User" w:date="2021-08-13T16:26:00Z">
              <w:rPr>
                <w:rFonts w:ascii="Arial" w:eastAsia="Times New Roman" w:hAnsi="Arial" w:cs="Arial"/>
                <w:color w:val="000000"/>
                <w:sz w:val="24"/>
                <w:szCs w:val="24"/>
                <w:lang w:eastAsia="es-MX"/>
              </w:rPr>
            </w:rPrChange>
          </w:rPr>
          <w:delText>,</w:delText>
        </w:r>
      </w:del>
      <w:r w:rsidRPr="00557959">
        <w:rPr>
          <w:rFonts w:ascii="Times New Roman" w:eastAsia="Times New Roman" w:hAnsi="Times New Roman" w:cs="Times New Roman"/>
          <w:color w:val="000000"/>
          <w:sz w:val="24"/>
          <w:szCs w:val="24"/>
          <w:lang w:eastAsia="es-MX"/>
          <w:rPrChange w:id="1305" w:author="Microsoft Office User" w:date="2021-08-13T16:26:00Z">
            <w:rPr>
              <w:rFonts w:ascii="Arial" w:eastAsia="Times New Roman" w:hAnsi="Arial" w:cs="Arial"/>
              <w:color w:val="000000"/>
              <w:sz w:val="24"/>
              <w:szCs w:val="24"/>
              <w:lang w:eastAsia="es-MX"/>
            </w:rPr>
          </w:rPrChange>
        </w:rPr>
        <w:t xml:space="preserve"> por la exposición directa al cliente, </w:t>
      </w:r>
      <w:r w:rsidR="00AF1E37" w:rsidRPr="00557959">
        <w:rPr>
          <w:rFonts w:ascii="Times New Roman" w:eastAsia="Times New Roman" w:hAnsi="Times New Roman" w:cs="Times New Roman"/>
          <w:color w:val="000000"/>
          <w:sz w:val="24"/>
          <w:szCs w:val="24"/>
          <w:lang w:eastAsia="es-MX"/>
          <w:rPrChange w:id="1306" w:author="Microsoft Office User" w:date="2021-08-13T16:26:00Z">
            <w:rPr>
              <w:rFonts w:ascii="Arial" w:eastAsia="Times New Roman" w:hAnsi="Arial" w:cs="Arial"/>
              <w:color w:val="000000"/>
              <w:sz w:val="24"/>
              <w:szCs w:val="24"/>
              <w:lang w:eastAsia="es-MX"/>
            </w:rPr>
          </w:rPrChange>
        </w:rPr>
        <w:t xml:space="preserve">la empresa atraviesa </w:t>
      </w:r>
      <w:r w:rsidR="0016227C" w:rsidRPr="00557959">
        <w:rPr>
          <w:rFonts w:ascii="Times New Roman" w:eastAsia="Times New Roman" w:hAnsi="Times New Roman" w:cs="Times New Roman"/>
          <w:color w:val="000000"/>
          <w:sz w:val="24"/>
          <w:szCs w:val="24"/>
          <w:lang w:eastAsia="es-MX"/>
          <w:rPrChange w:id="1307" w:author="Microsoft Office User" w:date="2021-08-13T16:26:00Z">
            <w:rPr>
              <w:rFonts w:ascii="Arial" w:eastAsia="Times New Roman" w:hAnsi="Arial" w:cs="Arial"/>
              <w:color w:val="000000"/>
              <w:sz w:val="24"/>
              <w:szCs w:val="24"/>
              <w:lang w:eastAsia="es-MX"/>
            </w:rPr>
          </w:rPrChange>
        </w:rPr>
        <w:t xml:space="preserve"> </w:t>
      </w:r>
      <w:r w:rsidR="004122E2" w:rsidRPr="00557959">
        <w:rPr>
          <w:rFonts w:ascii="Times New Roman" w:eastAsia="Times New Roman" w:hAnsi="Times New Roman" w:cs="Times New Roman"/>
          <w:color w:val="000000"/>
          <w:sz w:val="24"/>
          <w:szCs w:val="24"/>
          <w:lang w:eastAsia="es-MX"/>
          <w:rPrChange w:id="1308" w:author="Microsoft Office User" w:date="2021-08-13T16:26:00Z">
            <w:rPr>
              <w:rFonts w:ascii="Arial" w:eastAsia="Times New Roman" w:hAnsi="Arial" w:cs="Arial"/>
              <w:color w:val="000000"/>
              <w:sz w:val="24"/>
              <w:szCs w:val="24"/>
              <w:lang w:eastAsia="es-MX"/>
            </w:rPr>
          </w:rPrChange>
        </w:rPr>
        <w:t>p</w:t>
      </w:r>
      <w:r w:rsidR="0016227C" w:rsidRPr="00557959">
        <w:rPr>
          <w:rFonts w:ascii="Times New Roman" w:eastAsia="Times New Roman" w:hAnsi="Times New Roman" w:cs="Times New Roman"/>
          <w:color w:val="000000"/>
          <w:sz w:val="24"/>
          <w:szCs w:val="24"/>
          <w:lang w:eastAsia="es-MX"/>
          <w:rPrChange w:id="1309" w:author="Microsoft Office User" w:date="2021-08-13T16:26:00Z">
            <w:rPr>
              <w:rFonts w:ascii="Arial" w:eastAsia="Times New Roman" w:hAnsi="Arial" w:cs="Arial"/>
              <w:color w:val="000000"/>
              <w:sz w:val="24"/>
              <w:szCs w:val="24"/>
              <w:lang w:eastAsia="es-MX"/>
            </w:rPr>
          </w:rPrChange>
        </w:rPr>
        <w:t>or dificultades</w:t>
      </w:r>
      <w:r w:rsidR="00AF1E37" w:rsidRPr="00557959">
        <w:rPr>
          <w:rFonts w:ascii="Times New Roman" w:eastAsia="Times New Roman" w:hAnsi="Times New Roman" w:cs="Times New Roman"/>
          <w:color w:val="000000"/>
          <w:sz w:val="24"/>
          <w:szCs w:val="24"/>
          <w:lang w:eastAsia="es-MX"/>
          <w:rPrChange w:id="1310" w:author="Microsoft Office User" w:date="2021-08-13T16:26:00Z">
            <w:rPr>
              <w:rFonts w:ascii="Arial" w:eastAsia="Times New Roman" w:hAnsi="Arial" w:cs="Arial"/>
              <w:color w:val="000000"/>
              <w:sz w:val="24"/>
              <w:szCs w:val="24"/>
              <w:lang w:eastAsia="es-MX"/>
            </w:rPr>
          </w:rPrChange>
        </w:rPr>
        <w:t xml:space="preserve"> con dicho</w:t>
      </w:r>
      <w:r w:rsidR="006E10A2" w:rsidRPr="00557959">
        <w:rPr>
          <w:rFonts w:ascii="Times New Roman" w:eastAsia="Times New Roman" w:hAnsi="Times New Roman" w:cs="Times New Roman"/>
          <w:color w:val="000000"/>
          <w:sz w:val="24"/>
          <w:szCs w:val="24"/>
          <w:lang w:eastAsia="es-MX"/>
          <w:rPrChange w:id="1311" w:author="Microsoft Office User" w:date="2021-08-13T16:26:00Z">
            <w:rPr>
              <w:rFonts w:ascii="Arial" w:eastAsia="Times New Roman" w:hAnsi="Arial" w:cs="Arial"/>
              <w:color w:val="000000"/>
              <w:sz w:val="24"/>
              <w:szCs w:val="24"/>
              <w:lang w:eastAsia="es-MX"/>
            </w:rPr>
          </w:rPrChange>
        </w:rPr>
        <w:t>s</w:t>
      </w:r>
      <w:r w:rsidR="00AF1E37" w:rsidRPr="00557959">
        <w:rPr>
          <w:rFonts w:ascii="Times New Roman" w:eastAsia="Times New Roman" w:hAnsi="Times New Roman" w:cs="Times New Roman"/>
          <w:color w:val="000000"/>
          <w:sz w:val="24"/>
          <w:szCs w:val="24"/>
          <w:lang w:eastAsia="es-MX"/>
          <w:rPrChange w:id="1312" w:author="Microsoft Office User" w:date="2021-08-13T16:26:00Z">
            <w:rPr>
              <w:rFonts w:ascii="Arial" w:eastAsia="Times New Roman" w:hAnsi="Arial" w:cs="Arial"/>
              <w:color w:val="000000"/>
              <w:sz w:val="24"/>
              <w:szCs w:val="24"/>
              <w:lang w:eastAsia="es-MX"/>
            </w:rPr>
          </w:rPrChange>
        </w:rPr>
        <w:t xml:space="preserve"> </w:t>
      </w:r>
      <w:r w:rsidR="0016227C" w:rsidRPr="00557959">
        <w:rPr>
          <w:rFonts w:ascii="Times New Roman" w:eastAsia="Times New Roman" w:hAnsi="Times New Roman" w:cs="Times New Roman"/>
          <w:color w:val="000000"/>
          <w:sz w:val="24"/>
          <w:szCs w:val="24"/>
          <w:lang w:eastAsia="es-MX"/>
          <w:rPrChange w:id="1313" w:author="Microsoft Office User" w:date="2021-08-13T16:26:00Z">
            <w:rPr>
              <w:rFonts w:ascii="Arial" w:eastAsia="Times New Roman" w:hAnsi="Arial" w:cs="Arial"/>
              <w:color w:val="000000"/>
              <w:sz w:val="24"/>
              <w:szCs w:val="24"/>
              <w:lang w:eastAsia="es-MX"/>
            </w:rPr>
          </w:rPrChange>
        </w:rPr>
        <w:t xml:space="preserve"> aspecto</w:t>
      </w:r>
      <w:r w:rsidR="006E10A2" w:rsidRPr="00557959">
        <w:rPr>
          <w:rFonts w:ascii="Times New Roman" w:eastAsia="Times New Roman" w:hAnsi="Times New Roman" w:cs="Times New Roman"/>
          <w:color w:val="000000"/>
          <w:sz w:val="24"/>
          <w:szCs w:val="24"/>
          <w:lang w:eastAsia="es-MX"/>
          <w:rPrChange w:id="1314" w:author="Microsoft Office User" w:date="2021-08-13T16:26:00Z">
            <w:rPr>
              <w:rFonts w:ascii="Arial" w:eastAsia="Times New Roman" w:hAnsi="Arial" w:cs="Arial"/>
              <w:color w:val="000000"/>
              <w:sz w:val="24"/>
              <w:szCs w:val="24"/>
              <w:lang w:eastAsia="es-MX"/>
            </w:rPr>
          </w:rPrChange>
        </w:rPr>
        <w:t>s</w:t>
      </w:r>
      <w:r w:rsidR="0016227C" w:rsidRPr="00557959">
        <w:rPr>
          <w:rFonts w:ascii="Times New Roman" w:eastAsia="Times New Roman" w:hAnsi="Times New Roman" w:cs="Times New Roman"/>
          <w:color w:val="000000"/>
          <w:sz w:val="24"/>
          <w:szCs w:val="24"/>
          <w:lang w:eastAsia="es-MX"/>
          <w:rPrChange w:id="1315" w:author="Microsoft Office User" w:date="2021-08-13T16:26:00Z">
            <w:rPr>
              <w:rFonts w:ascii="Arial" w:eastAsia="Times New Roman" w:hAnsi="Arial" w:cs="Arial"/>
              <w:color w:val="000000"/>
              <w:sz w:val="24"/>
              <w:szCs w:val="24"/>
              <w:lang w:eastAsia="es-MX"/>
            </w:rPr>
          </w:rPrChange>
        </w:rPr>
        <w:t xml:space="preserve"> </w:t>
      </w:r>
      <w:r w:rsidR="00C03345" w:rsidRPr="00557959">
        <w:rPr>
          <w:rFonts w:ascii="Times New Roman" w:eastAsia="Times New Roman" w:hAnsi="Times New Roman" w:cs="Times New Roman"/>
          <w:color w:val="000000"/>
          <w:sz w:val="24"/>
          <w:szCs w:val="24"/>
          <w:lang w:eastAsia="es-MX"/>
          <w:rPrChange w:id="1316" w:author="Microsoft Office User" w:date="2021-08-13T16:26:00Z">
            <w:rPr>
              <w:rFonts w:ascii="Arial" w:eastAsia="Times New Roman" w:hAnsi="Arial" w:cs="Arial"/>
              <w:color w:val="000000"/>
              <w:sz w:val="24"/>
              <w:szCs w:val="24"/>
              <w:lang w:eastAsia="es-MX"/>
            </w:rPr>
          </w:rPrChange>
        </w:rPr>
        <w:t xml:space="preserve">debido a la carencia de un </w:t>
      </w:r>
      <w:del w:id="1317" w:author="Francisco Ledesma Salamanca" w:date="2021-06-10T17:11:00Z">
        <w:r w:rsidR="009F31D7" w:rsidRPr="00557959" w:rsidDel="00EE4F89">
          <w:rPr>
            <w:rFonts w:ascii="Times New Roman" w:eastAsia="Times New Roman" w:hAnsi="Times New Roman" w:cs="Times New Roman"/>
            <w:i/>
            <w:iCs/>
            <w:color w:val="000000"/>
            <w:sz w:val="24"/>
            <w:szCs w:val="24"/>
            <w:lang w:eastAsia="es-MX"/>
            <w:rPrChange w:id="1318" w:author="Microsoft Office User" w:date="2021-08-13T16:26:00Z">
              <w:rPr>
                <w:rFonts w:ascii="Arial" w:eastAsia="Times New Roman" w:hAnsi="Arial" w:cs="Arial"/>
                <w:color w:val="000000"/>
                <w:sz w:val="24"/>
                <w:szCs w:val="24"/>
                <w:lang w:eastAsia="es-MX"/>
              </w:rPr>
            </w:rPrChange>
          </w:rPr>
          <w:delText>software</w:delText>
        </w:r>
      </w:del>
      <w:ins w:id="1319" w:author="Francisco Ledesma Salamanca" w:date="2021-06-10T17:11:00Z">
        <w:r w:rsidR="00EE4F89" w:rsidRPr="00557959">
          <w:rPr>
            <w:rFonts w:ascii="Times New Roman" w:eastAsia="Times New Roman" w:hAnsi="Times New Roman" w:cs="Times New Roman"/>
            <w:i/>
            <w:iCs/>
            <w:color w:val="000000"/>
            <w:sz w:val="24"/>
            <w:szCs w:val="24"/>
            <w:lang w:eastAsia="es-MX"/>
            <w:rPrChange w:id="1320" w:author="Microsoft Office User" w:date="2021-08-13T16:26:00Z">
              <w:rPr>
                <w:rFonts w:ascii="Arial" w:eastAsia="Times New Roman" w:hAnsi="Arial" w:cs="Arial"/>
                <w:i/>
                <w:iCs/>
                <w:color w:val="000000"/>
                <w:sz w:val="24"/>
                <w:szCs w:val="24"/>
                <w:lang w:eastAsia="es-MX"/>
              </w:rPr>
            </w:rPrChange>
          </w:rPr>
          <w:t>software</w:t>
        </w:r>
      </w:ins>
      <w:r w:rsidR="00310324" w:rsidRPr="00557959">
        <w:rPr>
          <w:rFonts w:ascii="Times New Roman" w:eastAsia="Times New Roman" w:hAnsi="Times New Roman" w:cs="Times New Roman"/>
          <w:color w:val="000000"/>
          <w:sz w:val="24"/>
          <w:szCs w:val="24"/>
          <w:lang w:eastAsia="es-MX"/>
          <w:rPrChange w:id="1321" w:author="Microsoft Office User" w:date="2021-08-13T16:26:00Z">
            <w:rPr>
              <w:rFonts w:ascii="Arial" w:eastAsia="Times New Roman" w:hAnsi="Arial" w:cs="Arial"/>
              <w:color w:val="000000"/>
              <w:sz w:val="24"/>
              <w:szCs w:val="24"/>
              <w:lang w:eastAsia="es-MX"/>
            </w:rPr>
          </w:rPrChange>
        </w:rPr>
        <w:t xml:space="preserve"> propio</w:t>
      </w:r>
      <w:r w:rsidR="00C03345" w:rsidRPr="00557959">
        <w:rPr>
          <w:rFonts w:ascii="Times New Roman" w:eastAsia="Times New Roman" w:hAnsi="Times New Roman" w:cs="Times New Roman"/>
          <w:color w:val="000000"/>
          <w:sz w:val="24"/>
          <w:szCs w:val="24"/>
          <w:lang w:eastAsia="es-MX"/>
          <w:rPrChange w:id="1322" w:author="Microsoft Office User" w:date="2021-08-13T16:26:00Z">
            <w:rPr>
              <w:rFonts w:ascii="Arial" w:eastAsia="Times New Roman" w:hAnsi="Arial" w:cs="Arial"/>
              <w:color w:val="000000"/>
              <w:sz w:val="24"/>
              <w:szCs w:val="24"/>
              <w:lang w:eastAsia="es-MX"/>
            </w:rPr>
          </w:rPrChange>
        </w:rPr>
        <w:t xml:space="preserve"> que pueda brindar datos en </w:t>
      </w:r>
      <w:r w:rsidR="009F31D7" w:rsidRPr="00557959">
        <w:rPr>
          <w:rFonts w:ascii="Times New Roman" w:eastAsia="Times New Roman" w:hAnsi="Times New Roman" w:cs="Times New Roman"/>
          <w:color w:val="000000"/>
          <w:sz w:val="24"/>
          <w:szCs w:val="24"/>
          <w:lang w:eastAsia="es-MX"/>
          <w:rPrChange w:id="1323" w:author="Microsoft Office User" w:date="2021-08-13T16:26:00Z">
            <w:rPr>
              <w:rFonts w:ascii="Arial" w:eastAsia="Times New Roman" w:hAnsi="Arial" w:cs="Arial"/>
              <w:color w:val="000000"/>
              <w:sz w:val="24"/>
              <w:szCs w:val="24"/>
              <w:lang w:eastAsia="es-MX"/>
            </w:rPr>
          </w:rPrChange>
        </w:rPr>
        <w:t>tiempo</w:t>
      </w:r>
      <w:r w:rsidR="00C03345" w:rsidRPr="00557959">
        <w:rPr>
          <w:rFonts w:ascii="Times New Roman" w:eastAsia="Times New Roman" w:hAnsi="Times New Roman" w:cs="Times New Roman"/>
          <w:color w:val="000000"/>
          <w:sz w:val="24"/>
          <w:szCs w:val="24"/>
          <w:lang w:eastAsia="es-MX"/>
          <w:rPrChange w:id="1324" w:author="Microsoft Office User" w:date="2021-08-13T16:26:00Z">
            <w:rPr>
              <w:rFonts w:ascii="Arial" w:eastAsia="Times New Roman" w:hAnsi="Arial" w:cs="Arial"/>
              <w:color w:val="000000"/>
              <w:sz w:val="24"/>
              <w:szCs w:val="24"/>
              <w:lang w:eastAsia="es-MX"/>
            </w:rPr>
          </w:rPrChange>
        </w:rPr>
        <w:t xml:space="preserve"> real de dichos servicios y que a su </w:t>
      </w:r>
      <w:r w:rsidR="00EF215A" w:rsidRPr="00557959">
        <w:rPr>
          <w:rFonts w:ascii="Times New Roman" w:eastAsia="Times New Roman" w:hAnsi="Times New Roman" w:cs="Times New Roman"/>
          <w:color w:val="000000"/>
          <w:sz w:val="24"/>
          <w:szCs w:val="24"/>
          <w:lang w:eastAsia="es-MX"/>
          <w:rPrChange w:id="1325" w:author="Microsoft Office User" w:date="2021-08-13T16:26:00Z">
            <w:rPr>
              <w:rFonts w:ascii="Arial" w:eastAsia="Times New Roman" w:hAnsi="Arial" w:cs="Arial"/>
              <w:color w:val="000000"/>
              <w:sz w:val="24"/>
              <w:szCs w:val="24"/>
              <w:lang w:eastAsia="es-MX"/>
            </w:rPr>
          </w:rPrChange>
        </w:rPr>
        <w:t>vez</w:t>
      </w:r>
      <w:r w:rsidR="00C03345" w:rsidRPr="00557959">
        <w:rPr>
          <w:rFonts w:ascii="Times New Roman" w:eastAsia="Times New Roman" w:hAnsi="Times New Roman" w:cs="Times New Roman"/>
          <w:color w:val="000000"/>
          <w:sz w:val="24"/>
          <w:szCs w:val="24"/>
          <w:lang w:eastAsia="es-MX"/>
          <w:rPrChange w:id="1326" w:author="Microsoft Office User" w:date="2021-08-13T16:26:00Z">
            <w:rPr>
              <w:rFonts w:ascii="Arial" w:eastAsia="Times New Roman" w:hAnsi="Arial" w:cs="Arial"/>
              <w:color w:val="000000"/>
              <w:sz w:val="24"/>
              <w:szCs w:val="24"/>
              <w:lang w:eastAsia="es-MX"/>
            </w:rPr>
          </w:rPrChange>
        </w:rPr>
        <w:t xml:space="preserve"> pueda </w:t>
      </w:r>
      <w:r w:rsidR="00A03FE0" w:rsidRPr="00557959">
        <w:rPr>
          <w:rFonts w:ascii="Times New Roman" w:eastAsia="Times New Roman" w:hAnsi="Times New Roman" w:cs="Times New Roman"/>
          <w:color w:val="000000"/>
          <w:sz w:val="24"/>
          <w:szCs w:val="24"/>
          <w:lang w:eastAsia="es-MX"/>
          <w:rPrChange w:id="1327" w:author="Microsoft Office User" w:date="2021-08-13T16:26:00Z">
            <w:rPr>
              <w:rFonts w:ascii="Arial" w:eastAsia="Times New Roman" w:hAnsi="Arial" w:cs="Arial"/>
              <w:color w:val="000000"/>
              <w:sz w:val="24"/>
              <w:szCs w:val="24"/>
              <w:lang w:eastAsia="es-MX"/>
            </w:rPr>
          </w:rPrChange>
        </w:rPr>
        <w:t xml:space="preserve">proporcionar </w:t>
      </w:r>
      <w:r w:rsidR="00C03345" w:rsidRPr="00557959">
        <w:rPr>
          <w:rFonts w:ascii="Times New Roman" w:eastAsia="Times New Roman" w:hAnsi="Times New Roman" w:cs="Times New Roman"/>
          <w:color w:val="000000"/>
          <w:sz w:val="24"/>
          <w:szCs w:val="24"/>
          <w:lang w:eastAsia="es-MX"/>
          <w:rPrChange w:id="1328" w:author="Microsoft Office User" w:date="2021-08-13T16:26:00Z">
            <w:rPr>
              <w:rFonts w:ascii="Arial" w:eastAsia="Times New Roman" w:hAnsi="Arial" w:cs="Arial"/>
              <w:color w:val="000000"/>
              <w:sz w:val="24"/>
              <w:szCs w:val="24"/>
              <w:lang w:eastAsia="es-MX"/>
            </w:rPr>
          </w:rPrChange>
        </w:rPr>
        <w:t xml:space="preserve">un reporteo claro  con datos </w:t>
      </w:r>
      <w:ins w:id="1329" w:author="Francisco Ledesma Salamanca" w:date="2021-06-07T17:01:00Z">
        <w:r w:rsidR="00961DB9" w:rsidRPr="00557959">
          <w:rPr>
            <w:rFonts w:ascii="Times New Roman" w:eastAsia="Times New Roman" w:hAnsi="Times New Roman" w:cs="Times New Roman"/>
            <w:color w:val="000000"/>
            <w:sz w:val="24"/>
            <w:szCs w:val="24"/>
            <w:lang w:eastAsia="es-MX"/>
            <w:rPrChange w:id="1330" w:author="Microsoft Office User" w:date="2021-08-13T16:26:00Z">
              <w:rPr>
                <w:rFonts w:ascii="Arial" w:eastAsia="Times New Roman" w:hAnsi="Arial" w:cs="Arial"/>
                <w:color w:val="000000"/>
                <w:sz w:val="24"/>
                <w:szCs w:val="24"/>
                <w:lang w:eastAsia="es-MX"/>
              </w:rPr>
            </w:rPrChange>
          </w:rPr>
          <w:t>precisos</w:t>
        </w:r>
      </w:ins>
      <w:del w:id="1331" w:author="Francisco Ledesma Salamanca" w:date="2021-06-07T17:01:00Z">
        <w:r w:rsidR="00C03345" w:rsidRPr="00557959" w:rsidDel="00961DB9">
          <w:rPr>
            <w:rFonts w:ascii="Times New Roman" w:eastAsia="Times New Roman" w:hAnsi="Times New Roman" w:cs="Times New Roman"/>
            <w:color w:val="000000"/>
            <w:sz w:val="24"/>
            <w:szCs w:val="24"/>
            <w:lang w:eastAsia="es-MX"/>
            <w:rPrChange w:id="1332" w:author="Microsoft Office User" w:date="2021-08-13T16:26:00Z">
              <w:rPr>
                <w:rFonts w:ascii="Arial" w:eastAsia="Times New Roman" w:hAnsi="Arial" w:cs="Arial"/>
                <w:color w:val="000000"/>
                <w:sz w:val="24"/>
                <w:szCs w:val="24"/>
                <w:lang w:eastAsia="es-MX"/>
              </w:rPr>
            </w:rPrChange>
          </w:rPr>
          <w:delText>duros</w:delText>
        </w:r>
      </w:del>
      <w:r w:rsidR="00C03345" w:rsidRPr="00557959">
        <w:rPr>
          <w:rFonts w:ascii="Times New Roman" w:eastAsia="Times New Roman" w:hAnsi="Times New Roman" w:cs="Times New Roman"/>
          <w:color w:val="000000"/>
          <w:sz w:val="24"/>
          <w:szCs w:val="24"/>
          <w:lang w:eastAsia="es-MX"/>
          <w:rPrChange w:id="1333" w:author="Microsoft Office User" w:date="2021-08-13T16:26:00Z">
            <w:rPr>
              <w:rFonts w:ascii="Arial" w:eastAsia="Times New Roman" w:hAnsi="Arial" w:cs="Arial"/>
              <w:color w:val="000000"/>
              <w:sz w:val="24"/>
              <w:szCs w:val="24"/>
              <w:lang w:eastAsia="es-MX"/>
            </w:rPr>
          </w:rPrChange>
        </w:rPr>
        <w:t xml:space="preserve"> que</w:t>
      </w:r>
      <w:r w:rsidR="006769AE" w:rsidRPr="00557959">
        <w:rPr>
          <w:rFonts w:ascii="Times New Roman" w:eastAsia="Times New Roman" w:hAnsi="Times New Roman" w:cs="Times New Roman"/>
          <w:color w:val="000000"/>
          <w:sz w:val="24"/>
          <w:szCs w:val="24"/>
          <w:lang w:eastAsia="es-MX"/>
          <w:rPrChange w:id="1334" w:author="Microsoft Office User" w:date="2021-08-13T16:26:00Z">
            <w:rPr>
              <w:rFonts w:ascii="Arial" w:eastAsia="Times New Roman" w:hAnsi="Arial" w:cs="Arial"/>
              <w:color w:val="000000"/>
              <w:sz w:val="24"/>
              <w:szCs w:val="24"/>
              <w:lang w:eastAsia="es-MX"/>
            </w:rPr>
          </w:rPrChange>
        </w:rPr>
        <w:t xml:space="preserve"> </w:t>
      </w:r>
      <w:r w:rsidR="000B18DC" w:rsidRPr="00557959">
        <w:rPr>
          <w:rFonts w:ascii="Times New Roman" w:eastAsia="Times New Roman" w:hAnsi="Times New Roman" w:cs="Times New Roman"/>
          <w:color w:val="000000"/>
          <w:sz w:val="24"/>
          <w:szCs w:val="24"/>
          <w:lang w:eastAsia="es-MX"/>
          <w:rPrChange w:id="1335" w:author="Microsoft Office User" w:date="2021-08-13T16:26:00Z">
            <w:rPr>
              <w:rFonts w:ascii="Arial" w:eastAsia="Times New Roman" w:hAnsi="Arial" w:cs="Arial"/>
              <w:color w:val="000000"/>
              <w:sz w:val="24"/>
              <w:szCs w:val="24"/>
              <w:lang w:eastAsia="es-MX"/>
            </w:rPr>
          </w:rPrChange>
        </w:rPr>
        <w:t>de pauta a</w:t>
      </w:r>
      <w:del w:id="1336" w:author="Francisco Ledesma Salamanca" w:date="2021-06-07T17:01:00Z">
        <w:r w:rsidR="000B18DC" w:rsidRPr="00557959" w:rsidDel="00961DB9">
          <w:rPr>
            <w:rFonts w:ascii="Times New Roman" w:eastAsia="Times New Roman" w:hAnsi="Times New Roman" w:cs="Times New Roman"/>
            <w:color w:val="000000"/>
            <w:sz w:val="24"/>
            <w:szCs w:val="24"/>
            <w:lang w:eastAsia="es-MX"/>
            <w:rPrChange w:id="1337" w:author="Microsoft Office User" w:date="2021-08-13T16:26:00Z">
              <w:rPr>
                <w:rFonts w:ascii="Arial" w:eastAsia="Times New Roman" w:hAnsi="Arial" w:cs="Arial"/>
                <w:color w:val="000000"/>
                <w:sz w:val="24"/>
                <w:szCs w:val="24"/>
                <w:lang w:eastAsia="es-MX"/>
              </w:rPr>
            </w:rPrChange>
          </w:rPr>
          <w:delText xml:space="preserve"> e</w:delText>
        </w:r>
      </w:del>
      <w:r w:rsidR="000B18DC" w:rsidRPr="00557959">
        <w:rPr>
          <w:rFonts w:ascii="Times New Roman" w:eastAsia="Times New Roman" w:hAnsi="Times New Roman" w:cs="Times New Roman"/>
          <w:color w:val="000000"/>
          <w:sz w:val="24"/>
          <w:szCs w:val="24"/>
          <w:lang w:eastAsia="es-MX"/>
          <w:rPrChange w:id="1338" w:author="Microsoft Office User" w:date="2021-08-13T16:26:00Z">
            <w:rPr>
              <w:rFonts w:ascii="Arial" w:eastAsia="Times New Roman" w:hAnsi="Arial" w:cs="Arial"/>
              <w:color w:val="000000"/>
              <w:sz w:val="24"/>
              <w:szCs w:val="24"/>
              <w:lang w:eastAsia="es-MX"/>
            </w:rPr>
          </w:rPrChange>
        </w:rPr>
        <w:t>l análisis y</w:t>
      </w:r>
      <w:r w:rsidR="00BF17DE" w:rsidRPr="00557959">
        <w:rPr>
          <w:rFonts w:ascii="Times New Roman" w:eastAsia="Times New Roman" w:hAnsi="Times New Roman" w:cs="Times New Roman"/>
          <w:color w:val="000000"/>
          <w:sz w:val="24"/>
          <w:szCs w:val="24"/>
          <w:lang w:eastAsia="es-MX"/>
          <w:rPrChange w:id="1339" w:author="Microsoft Office User" w:date="2021-08-13T16:26:00Z">
            <w:rPr>
              <w:rFonts w:ascii="Arial" w:eastAsia="Times New Roman" w:hAnsi="Arial" w:cs="Arial"/>
              <w:color w:val="000000"/>
              <w:sz w:val="24"/>
              <w:szCs w:val="24"/>
              <w:lang w:eastAsia="es-MX"/>
            </w:rPr>
          </w:rPrChange>
        </w:rPr>
        <w:t xml:space="preserve"> a la </w:t>
      </w:r>
      <w:r w:rsidR="00F916ED" w:rsidRPr="00557959">
        <w:rPr>
          <w:rFonts w:ascii="Times New Roman" w:eastAsia="Times New Roman" w:hAnsi="Times New Roman" w:cs="Times New Roman"/>
          <w:color w:val="000000"/>
          <w:sz w:val="24"/>
          <w:szCs w:val="24"/>
          <w:lang w:eastAsia="es-MX"/>
          <w:rPrChange w:id="1340" w:author="Microsoft Office User" w:date="2021-08-13T16:26:00Z">
            <w:rPr>
              <w:rFonts w:ascii="Arial" w:eastAsia="Times New Roman" w:hAnsi="Arial" w:cs="Arial"/>
              <w:color w:val="000000"/>
              <w:sz w:val="24"/>
              <w:szCs w:val="24"/>
              <w:lang w:eastAsia="es-MX"/>
            </w:rPr>
          </w:rPrChange>
        </w:rPr>
        <w:t>solución de los incidentes</w:t>
      </w:r>
      <w:r w:rsidR="00CC79EC" w:rsidRPr="00557959">
        <w:rPr>
          <w:rFonts w:ascii="Times New Roman" w:eastAsia="Times New Roman" w:hAnsi="Times New Roman" w:cs="Times New Roman"/>
          <w:color w:val="000000"/>
          <w:sz w:val="24"/>
          <w:szCs w:val="24"/>
          <w:lang w:eastAsia="es-MX"/>
          <w:rPrChange w:id="1341" w:author="Microsoft Office User" w:date="2021-08-13T16:26:00Z">
            <w:rPr>
              <w:rFonts w:ascii="Arial" w:eastAsia="Times New Roman" w:hAnsi="Arial" w:cs="Arial"/>
              <w:color w:val="000000"/>
              <w:sz w:val="24"/>
              <w:szCs w:val="24"/>
              <w:lang w:eastAsia="es-MX"/>
            </w:rPr>
          </w:rPrChange>
        </w:rPr>
        <w:t>, dado</w:t>
      </w:r>
      <w:r w:rsidR="00BF17DE" w:rsidRPr="00557959">
        <w:rPr>
          <w:rFonts w:ascii="Times New Roman" w:eastAsia="Times New Roman" w:hAnsi="Times New Roman" w:cs="Times New Roman"/>
          <w:color w:val="000000"/>
          <w:sz w:val="24"/>
          <w:szCs w:val="24"/>
          <w:lang w:eastAsia="es-MX"/>
          <w:rPrChange w:id="1342" w:author="Microsoft Office User" w:date="2021-08-13T16:26:00Z">
            <w:rPr>
              <w:rFonts w:ascii="Arial" w:eastAsia="Times New Roman" w:hAnsi="Arial" w:cs="Arial"/>
              <w:color w:val="000000"/>
              <w:sz w:val="24"/>
              <w:szCs w:val="24"/>
              <w:lang w:eastAsia="es-MX"/>
            </w:rPr>
          </w:rPrChange>
        </w:rPr>
        <w:t xml:space="preserve"> que </w:t>
      </w:r>
      <w:r w:rsidR="00CC79EC" w:rsidRPr="00557959">
        <w:rPr>
          <w:rFonts w:ascii="Times New Roman" w:eastAsia="Times New Roman" w:hAnsi="Times New Roman" w:cs="Times New Roman"/>
          <w:color w:val="000000"/>
          <w:sz w:val="24"/>
          <w:szCs w:val="24"/>
          <w:lang w:eastAsia="es-MX"/>
          <w:rPrChange w:id="1343" w:author="Microsoft Office User" w:date="2021-08-13T16:26:00Z">
            <w:rPr>
              <w:rFonts w:ascii="Arial" w:eastAsia="Times New Roman" w:hAnsi="Arial" w:cs="Arial"/>
              <w:color w:val="000000"/>
              <w:sz w:val="24"/>
              <w:szCs w:val="24"/>
              <w:lang w:eastAsia="es-MX"/>
            </w:rPr>
          </w:rPrChange>
        </w:rPr>
        <w:t>se cu</w:t>
      </w:r>
      <w:r w:rsidR="002F7829" w:rsidRPr="00557959">
        <w:rPr>
          <w:rFonts w:ascii="Times New Roman" w:eastAsia="Times New Roman" w:hAnsi="Times New Roman" w:cs="Times New Roman"/>
          <w:color w:val="000000"/>
          <w:sz w:val="24"/>
          <w:szCs w:val="24"/>
          <w:lang w:eastAsia="es-MX"/>
          <w:rPrChange w:id="1344" w:author="Microsoft Office User" w:date="2021-08-13T16:26:00Z">
            <w:rPr>
              <w:rFonts w:ascii="Arial" w:eastAsia="Times New Roman" w:hAnsi="Arial" w:cs="Arial"/>
              <w:color w:val="000000"/>
              <w:sz w:val="24"/>
              <w:szCs w:val="24"/>
              <w:lang w:eastAsia="es-MX"/>
            </w:rPr>
          </w:rPrChange>
        </w:rPr>
        <w:t>e</w:t>
      </w:r>
      <w:r w:rsidR="00CC79EC" w:rsidRPr="00557959">
        <w:rPr>
          <w:rFonts w:ascii="Times New Roman" w:eastAsia="Times New Roman" w:hAnsi="Times New Roman" w:cs="Times New Roman"/>
          <w:color w:val="000000"/>
          <w:sz w:val="24"/>
          <w:szCs w:val="24"/>
          <w:lang w:eastAsia="es-MX"/>
          <w:rPrChange w:id="1345" w:author="Microsoft Office User" w:date="2021-08-13T16:26:00Z">
            <w:rPr>
              <w:rFonts w:ascii="Arial" w:eastAsia="Times New Roman" w:hAnsi="Arial" w:cs="Arial"/>
              <w:color w:val="000000"/>
              <w:sz w:val="24"/>
              <w:szCs w:val="24"/>
              <w:lang w:eastAsia="es-MX"/>
            </w:rPr>
          </w:rPrChange>
        </w:rPr>
        <w:t xml:space="preserve">nta con un impacto </w:t>
      </w:r>
      <w:r w:rsidRPr="00557959">
        <w:rPr>
          <w:rFonts w:ascii="Times New Roman" w:eastAsia="Times New Roman" w:hAnsi="Times New Roman" w:cs="Times New Roman"/>
          <w:color w:val="000000"/>
          <w:sz w:val="24"/>
          <w:szCs w:val="24"/>
          <w:lang w:eastAsia="es-MX"/>
          <w:rPrChange w:id="1346" w:author="Microsoft Office User" w:date="2021-08-13T16:26:00Z">
            <w:rPr>
              <w:rFonts w:ascii="Arial" w:eastAsia="Times New Roman" w:hAnsi="Arial" w:cs="Arial"/>
              <w:color w:val="000000"/>
              <w:sz w:val="24"/>
              <w:szCs w:val="24"/>
              <w:lang w:eastAsia="es-MX"/>
            </w:rPr>
          </w:rPrChange>
        </w:rPr>
        <w:t>directo al SLA (</w:t>
      </w:r>
      <w:r w:rsidR="00AA4F7F" w:rsidRPr="00557959">
        <w:rPr>
          <w:rFonts w:ascii="Times New Roman" w:eastAsia="Times New Roman" w:hAnsi="Times New Roman" w:cs="Times New Roman"/>
          <w:i/>
          <w:iCs/>
          <w:color w:val="000000"/>
          <w:sz w:val="24"/>
          <w:szCs w:val="24"/>
          <w:lang w:eastAsia="es-MX"/>
          <w:rPrChange w:id="1347" w:author="Microsoft Office User" w:date="2021-08-13T16:26:00Z">
            <w:rPr>
              <w:rFonts w:ascii="Arial" w:eastAsia="Times New Roman" w:hAnsi="Arial" w:cs="Arial"/>
              <w:color w:val="000000"/>
              <w:sz w:val="24"/>
              <w:szCs w:val="24"/>
              <w:lang w:eastAsia="es-MX"/>
            </w:rPr>
          </w:rPrChange>
        </w:rPr>
        <w:t>Service Level Agreement</w:t>
      </w:r>
      <w:ins w:id="1348" w:author="Francisco Ledesma Salamanca" w:date="2021-06-07T17:01:00Z">
        <w:r w:rsidR="00961DB9" w:rsidRPr="00557959">
          <w:rPr>
            <w:rFonts w:ascii="Times New Roman" w:eastAsia="Times New Roman" w:hAnsi="Times New Roman" w:cs="Times New Roman"/>
            <w:color w:val="000000"/>
            <w:sz w:val="24"/>
            <w:szCs w:val="24"/>
            <w:lang w:eastAsia="es-MX"/>
            <w:rPrChange w:id="1349" w:author="Microsoft Office User" w:date="2021-08-13T16:26:00Z">
              <w:rPr>
                <w:rFonts w:ascii="Arial" w:eastAsia="Times New Roman" w:hAnsi="Arial" w:cs="Arial"/>
                <w:color w:val="000000"/>
                <w:sz w:val="24"/>
                <w:szCs w:val="24"/>
                <w:lang w:eastAsia="es-MX"/>
              </w:rPr>
            </w:rPrChange>
          </w:rPr>
          <w:t xml:space="preserve"> por sus siglas en inglés</w:t>
        </w:r>
      </w:ins>
      <w:r w:rsidRPr="00557959">
        <w:rPr>
          <w:rFonts w:ascii="Times New Roman" w:eastAsia="Times New Roman" w:hAnsi="Times New Roman" w:cs="Times New Roman"/>
          <w:color w:val="000000"/>
          <w:sz w:val="24"/>
          <w:szCs w:val="24"/>
          <w:lang w:eastAsia="es-MX"/>
          <w:rPrChange w:id="1350" w:author="Microsoft Office User" w:date="2021-08-13T16:26:00Z">
            <w:rPr>
              <w:rFonts w:ascii="Arial" w:eastAsia="Times New Roman" w:hAnsi="Arial" w:cs="Arial"/>
              <w:color w:val="000000"/>
              <w:sz w:val="24"/>
              <w:szCs w:val="24"/>
              <w:lang w:eastAsia="es-MX"/>
            </w:rPr>
          </w:rPrChange>
        </w:rPr>
        <w:t xml:space="preserve">) </w:t>
      </w:r>
      <w:r w:rsidR="00AC0EB8" w:rsidRPr="00557959">
        <w:rPr>
          <w:rFonts w:ascii="Times New Roman" w:eastAsia="Times New Roman" w:hAnsi="Times New Roman" w:cs="Times New Roman"/>
          <w:color w:val="000000"/>
          <w:sz w:val="24"/>
          <w:szCs w:val="24"/>
          <w:lang w:eastAsia="es-MX"/>
          <w:rPrChange w:id="1351" w:author="Microsoft Office User" w:date="2021-08-13T16:26:00Z">
            <w:rPr>
              <w:rFonts w:ascii="Arial" w:eastAsia="Times New Roman" w:hAnsi="Arial" w:cs="Arial"/>
              <w:color w:val="000000"/>
              <w:sz w:val="24"/>
              <w:szCs w:val="24"/>
              <w:lang w:eastAsia="es-MX"/>
            </w:rPr>
          </w:rPrChange>
        </w:rPr>
        <w:t xml:space="preserve">del </w:t>
      </w:r>
      <w:r w:rsidR="00D90F34" w:rsidRPr="00557959">
        <w:rPr>
          <w:rFonts w:ascii="Times New Roman" w:eastAsia="Times New Roman" w:hAnsi="Times New Roman" w:cs="Times New Roman"/>
          <w:color w:val="000000"/>
          <w:sz w:val="24"/>
          <w:szCs w:val="24"/>
          <w:lang w:eastAsia="es-MX"/>
          <w:rPrChange w:id="1352" w:author="Microsoft Office User" w:date="2021-08-13T16:26:00Z">
            <w:rPr>
              <w:rFonts w:ascii="Arial" w:eastAsia="Times New Roman" w:hAnsi="Arial" w:cs="Arial"/>
              <w:color w:val="000000"/>
              <w:sz w:val="24"/>
              <w:szCs w:val="24"/>
              <w:lang w:eastAsia="es-MX"/>
            </w:rPr>
          </w:rPrChange>
        </w:rPr>
        <w:t xml:space="preserve">21.5 </w:t>
      </w:r>
      <w:r w:rsidR="006E3025" w:rsidRPr="00557959">
        <w:rPr>
          <w:rFonts w:ascii="Times New Roman" w:eastAsia="Times New Roman" w:hAnsi="Times New Roman" w:cs="Times New Roman"/>
          <w:color w:val="000000"/>
          <w:sz w:val="24"/>
          <w:szCs w:val="24"/>
          <w:lang w:eastAsia="es-MX"/>
          <w:rPrChange w:id="1353" w:author="Microsoft Office User" w:date="2021-08-13T16:26:00Z">
            <w:rPr>
              <w:rFonts w:ascii="Arial" w:eastAsia="Times New Roman" w:hAnsi="Arial" w:cs="Arial"/>
              <w:color w:val="000000"/>
              <w:sz w:val="24"/>
              <w:szCs w:val="24"/>
              <w:lang w:eastAsia="es-MX"/>
            </w:rPr>
          </w:rPrChange>
        </w:rPr>
        <w:t>%</w:t>
      </w:r>
      <w:del w:id="1354" w:author="Francisco Ledesma Salamanca" w:date="2021-06-07T17:01:00Z">
        <w:r w:rsidR="006E3025" w:rsidRPr="00557959" w:rsidDel="00961DB9">
          <w:rPr>
            <w:rFonts w:ascii="Times New Roman" w:eastAsia="Times New Roman" w:hAnsi="Times New Roman" w:cs="Times New Roman"/>
            <w:color w:val="000000"/>
            <w:sz w:val="24"/>
            <w:szCs w:val="24"/>
            <w:lang w:eastAsia="es-MX"/>
            <w:rPrChange w:id="1355" w:author="Microsoft Office User" w:date="2021-08-13T16:26:00Z">
              <w:rPr>
                <w:rFonts w:ascii="Arial" w:eastAsia="Times New Roman" w:hAnsi="Arial" w:cs="Arial"/>
                <w:color w:val="000000"/>
                <w:sz w:val="24"/>
                <w:szCs w:val="24"/>
                <w:lang w:eastAsia="es-MX"/>
              </w:rPr>
            </w:rPrChange>
          </w:rPr>
          <w:delText xml:space="preserve"> </w:delText>
        </w:r>
      </w:del>
      <w:r w:rsidR="002D7B93" w:rsidRPr="00557959">
        <w:rPr>
          <w:rFonts w:ascii="Times New Roman" w:eastAsia="Times New Roman" w:hAnsi="Times New Roman" w:cs="Times New Roman"/>
          <w:color w:val="000000"/>
          <w:sz w:val="24"/>
          <w:szCs w:val="24"/>
          <w:lang w:eastAsia="es-MX"/>
          <w:rPrChange w:id="1356" w:author="Microsoft Office User" w:date="2021-08-13T16:26:00Z">
            <w:rPr>
              <w:rFonts w:ascii="Arial" w:eastAsia="Times New Roman" w:hAnsi="Arial" w:cs="Arial"/>
              <w:color w:val="000000"/>
              <w:sz w:val="24"/>
              <w:szCs w:val="24"/>
              <w:lang w:eastAsia="es-MX"/>
            </w:rPr>
          </w:rPrChange>
        </w:rPr>
        <w:t xml:space="preserve"> de incumplimiento </w:t>
      </w:r>
      <w:r w:rsidR="006E3025" w:rsidRPr="00557959">
        <w:rPr>
          <w:rFonts w:ascii="Times New Roman" w:eastAsia="Times New Roman" w:hAnsi="Times New Roman" w:cs="Times New Roman"/>
          <w:color w:val="000000"/>
          <w:sz w:val="24"/>
          <w:szCs w:val="24"/>
          <w:lang w:eastAsia="es-MX"/>
          <w:rPrChange w:id="1357" w:author="Microsoft Office User" w:date="2021-08-13T16:26:00Z">
            <w:rPr>
              <w:rFonts w:ascii="Arial" w:eastAsia="Times New Roman" w:hAnsi="Arial" w:cs="Arial"/>
              <w:color w:val="000000"/>
              <w:sz w:val="24"/>
              <w:szCs w:val="24"/>
              <w:lang w:eastAsia="es-MX"/>
            </w:rPr>
          </w:rPrChange>
        </w:rPr>
        <w:t xml:space="preserve">promedio </w:t>
      </w:r>
      <w:r w:rsidR="002D7B93" w:rsidRPr="00557959">
        <w:rPr>
          <w:rFonts w:ascii="Times New Roman" w:eastAsia="Times New Roman" w:hAnsi="Times New Roman" w:cs="Times New Roman"/>
          <w:color w:val="000000"/>
          <w:sz w:val="24"/>
          <w:szCs w:val="24"/>
          <w:lang w:eastAsia="es-MX"/>
          <w:rPrChange w:id="1358" w:author="Microsoft Office User" w:date="2021-08-13T16:26:00Z">
            <w:rPr>
              <w:rFonts w:ascii="Arial" w:eastAsia="Times New Roman" w:hAnsi="Arial" w:cs="Arial"/>
              <w:color w:val="000000"/>
              <w:sz w:val="24"/>
              <w:szCs w:val="24"/>
              <w:lang w:eastAsia="es-MX"/>
            </w:rPr>
          </w:rPrChange>
        </w:rPr>
        <w:t xml:space="preserve">de </w:t>
      </w:r>
      <w:r w:rsidR="002D7B93" w:rsidRPr="00557959">
        <w:rPr>
          <w:rFonts w:ascii="Times New Roman" w:eastAsia="Times New Roman" w:hAnsi="Times New Roman" w:cs="Times New Roman"/>
          <w:color w:val="000000"/>
          <w:sz w:val="24"/>
          <w:szCs w:val="24"/>
          <w:lang w:eastAsia="es-MX"/>
          <w:rPrChange w:id="1359" w:author="Microsoft Office User" w:date="2021-08-13T16:26:00Z">
            <w:rPr>
              <w:rFonts w:ascii="Arial" w:eastAsia="Times New Roman" w:hAnsi="Arial" w:cs="Arial"/>
              <w:color w:val="000000"/>
              <w:sz w:val="24"/>
              <w:szCs w:val="24"/>
              <w:lang w:eastAsia="es-MX"/>
            </w:rPr>
          </w:rPrChange>
        </w:rPr>
        <w:lastRenderedPageBreak/>
        <w:t xml:space="preserve">tiempos de </w:t>
      </w:r>
      <w:r w:rsidR="00793FF6" w:rsidRPr="00557959">
        <w:rPr>
          <w:rFonts w:ascii="Times New Roman" w:eastAsia="Times New Roman" w:hAnsi="Times New Roman" w:cs="Times New Roman"/>
          <w:color w:val="000000"/>
          <w:sz w:val="24"/>
          <w:szCs w:val="24"/>
          <w:lang w:eastAsia="es-MX"/>
          <w:rPrChange w:id="1360" w:author="Microsoft Office User" w:date="2021-08-13T16:26:00Z">
            <w:rPr>
              <w:rFonts w:ascii="Arial" w:eastAsia="Times New Roman" w:hAnsi="Arial" w:cs="Arial"/>
              <w:color w:val="000000"/>
              <w:sz w:val="24"/>
              <w:szCs w:val="24"/>
              <w:lang w:eastAsia="es-MX"/>
            </w:rPr>
          </w:rPrChange>
        </w:rPr>
        <w:t xml:space="preserve">atención </w:t>
      </w:r>
      <w:r w:rsidR="00AC0EB8" w:rsidRPr="00557959">
        <w:rPr>
          <w:rFonts w:ascii="Times New Roman" w:eastAsia="Times New Roman" w:hAnsi="Times New Roman" w:cs="Times New Roman"/>
          <w:color w:val="000000"/>
          <w:sz w:val="24"/>
          <w:szCs w:val="24"/>
          <w:lang w:eastAsia="es-MX"/>
          <w:rPrChange w:id="1361" w:author="Microsoft Office User" w:date="2021-08-13T16:26:00Z">
            <w:rPr>
              <w:rFonts w:ascii="Arial" w:eastAsia="Times New Roman" w:hAnsi="Arial" w:cs="Arial"/>
              <w:color w:val="000000"/>
              <w:sz w:val="24"/>
              <w:szCs w:val="24"/>
              <w:lang w:eastAsia="es-MX"/>
            </w:rPr>
          </w:rPrChange>
        </w:rPr>
        <w:t>asignado</w:t>
      </w:r>
      <w:r w:rsidR="00FD17A9" w:rsidRPr="00557959">
        <w:rPr>
          <w:rFonts w:ascii="Times New Roman" w:eastAsia="Times New Roman" w:hAnsi="Times New Roman" w:cs="Times New Roman"/>
          <w:color w:val="000000"/>
          <w:sz w:val="24"/>
          <w:szCs w:val="24"/>
          <w:lang w:eastAsia="es-MX"/>
          <w:rPrChange w:id="1362" w:author="Microsoft Office User" w:date="2021-08-13T16:26:00Z">
            <w:rPr>
              <w:rFonts w:ascii="Arial" w:eastAsia="Times New Roman" w:hAnsi="Arial" w:cs="Arial"/>
              <w:color w:val="000000"/>
              <w:sz w:val="24"/>
              <w:szCs w:val="24"/>
              <w:lang w:eastAsia="es-MX"/>
            </w:rPr>
          </w:rPrChange>
        </w:rPr>
        <w:t>, como se muestra en la Tabla 1</w:t>
      </w:r>
      <w:r w:rsidR="00A817B9" w:rsidRPr="00557959">
        <w:rPr>
          <w:rFonts w:ascii="Times New Roman" w:eastAsia="Times New Roman" w:hAnsi="Times New Roman" w:cs="Times New Roman"/>
          <w:color w:val="000000"/>
          <w:sz w:val="24"/>
          <w:szCs w:val="24"/>
          <w:lang w:eastAsia="es-MX"/>
          <w:rPrChange w:id="1363" w:author="Microsoft Office User" w:date="2021-08-13T16:26:00Z">
            <w:rPr>
              <w:rFonts w:ascii="Arial" w:eastAsia="Times New Roman" w:hAnsi="Arial" w:cs="Arial"/>
              <w:color w:val="000000"/>
              <w:sz w:val="24"/>
              <w:szCs w:val="24"/>
              <w:lang w:eastAsia="es-MX"/>
            </w:rPr>
          </w:rPrChange>
        </w:rPr>
        <w:t xml:space="preserve"> y Tabla 2</w:t>
      </w:r>
      <w:r w:rsidR="00900541" w:rsidRPr="00557959">
        <w:rPr>
          <w:rFonts w:ascii="Times New Roman" w:eastAsia="Times New Roman" w:hAnsi="Times New Roman" w:cs="Times New Roman"/>
          <w:color w:val="000000"/>
          <w:sz w:val="24"/>
          <w:szCs w:val="24"/>
          <w:lang w:eastAsia="es-MX"/>
          <w:rPrChange w:id="1364" w:author="Microsoft Office User" w:date="2021-08-13T16:26:00Z">
            <w:rPr>
              <w:rFonts w:ascii="Arial" w:eastAsia="Times New Roman" w:hAnsi="Arial" w:cs="Arial"/>
              <w:color w:val="000000"/>
              <w:sz w:val="24"/>
              <w:szCs w:val="24"/>
              <w:lang w:eastAsia="es-MX"/>
            </w:rPr>
          </w:rPrChange>
        </w:rPr>
        <w:t>,</w:t>
      </w:r>
      <w:r w:rsidR="00AC0EB8" w:rsidRPr="00557959">
        <w:rPr>
          <w:rFonts w:ascii="Times New Roman" w:eastAsia="Times New Roman" w:hAnsi="Times New Roman" w:cs="Times New Roman"/>
          <w:color w:val="000000"/>
          <w:sz w:val="24"/>
          <w:szCs w:val="24"/>
          <w:lang w:eastAsia="es-MX"/>
          <w:rPrChange w:id="1365" w:author="Microsoft Office User" w:date="2021-08-13T16:26:00Z">
            <w:rPr>
              <w:rFonts w:ascii="Arial" w:eastAsia="Times New Roman" w:hAnsi="Arial" w:cs="Arial"/>
              <w:color w:val="000000"/>
              <w:sz w:val="24"/>
              <w:szCs w:val="24"/>
              <w:lang w:eastAsia="es-MX"/>
            </w:rPr>
          </w:rPrChange>
        </w:rPr>
        <w:t xml:space="preserve"> </w:t>
      </w:r>
      <w:r w:rsidR="001B1EF9" w:rsidRPr="00557959">
        <w:rPr>
          <w:rFonts w:ascii="Times New Roman" w:eastAsia="Times New Roman" w:hAnsi="Times New Roman" w:cs="Times New Roman"/>
          <w:color w:val="000000"/>
          <w:sz w:val="24"/>
          <w:szCs w:val="24"/>
          <w:lang w:eastAsia="es-MX"/>
          <w:rPrChange w:id="1366" w:author="Microsoft Office User" w:date="2021-08-13T16:26:00Z">
            <w:rPr>
              <w:rFonts w:ascii="Arial" w:eastAsia="Times New Roman" w:hAnsi="Arial" w:cs="Arial"/>
              <w:color w:val="000000"/>
              <w:sz w:val="24"/>
              <w:szCs w:val="24"/>
              <w:lang w:eastAsia="es-MX"/>
            </w:rPr>
          </w:rPrChange>
        </w:rPr>
        <w:t xml:space="preserve"> estos </w:t>
      </w:r>
      <w:r w:rsidR="005D6734" w:rsidRPr="00557959">
        <w:rPr>
          <w:rFonts w:ascii="Times New Roman" w:eastAsia="Times New Roman" w:hAnsi="Times New Roman" w:cs="Times New Roman"/>
          <w:color w:val="000000"/>
          <w:sz w:val="24"/>
          <w:szCs w:val="24"/>
          <w:lang w:eastAsia="es-MX"/>
          <w:rPrChange w:id="1367" w:author="Microsoft Office User" w:date="2021-08-13T16:26:00Z">
            <w:rPr>
              <w:rFonts w:ascii="Arial" w:eastAsia="Times New Roman" w:hAnsi="Arial" w:cs="Arial"/>
              <w:color w:val="000000"/>
              <w:sz w:val="24"/>
              <w:szCs w:val="24"/>
              <w:lang w:eastAsia="es-MX"/>
            </w:rPr>
          </w:rPrChange>
        </w:rPr>
        <w:t>incumplimientos</w:t>
      </w:r>
      <w:r w:rsidR="001B1EF9" w:rsidRPr="00557959">
        <w:rPr>
          <w:rFonts w:ascii="Times New Roman" w:eastAsia="Times New Roman" w:hAnsi="Times New Roman" w:cs="Times New Roman"/>
          <w:color w:val="000000"/>
          <w:sz w:val="24"/>
          <w:szCs w:val="24"/>
          <w:lang w:eastAsia="es-MX"/>
          <w:rPrChange w:id="1368"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1369" w:author="Microsoft Office User" w:date="2021-08-13T16:26:00Z">
            <w:rPr>
              <w:rFonts w:ascii="Arial" w:eastAsia="Times New Roman" w:hAnsi="Arial" w:cs="Arial"/>
              <w:color w:val="000000"/>
              <w:sz w:val="24"/>
              <w:szCs w:val="24"/>
              <w:lang w:eastAsia="es-MX"/>
            </w:rPr>
          </w:rPrChange>
        </w:rPr>
        <w:t xml:space="preserve">provocan </w:t>
      </w:r>
      <w:r w:rsidR="001B1EF9" w:rsidRPr="00557959">
        <w:rPr>
          <w:rFonts w:ascii="Times New Roman" w:eastAsia="Times New Roman" w:hAnsi="Times New Roman" w:cs="Times New Roman"/>
          <w:color w:val="000000"/>
          <w:sz w:val="24"/>
          <w:szCs w:val="24"/>
          <w:lang w:eastAsia="es-MX"/>
          <w:rPrChange w:id="1370" w:author="Microsoft Office User" w:date="2021-08-13T16:26:00Z">
            <w:rPr>
              <w:rFonts w:ascii="Arial" w:eastAsia="Times New Roman" w:hAnsi="Arial" w:cs="Arial"/>
              <w:color w:val="000000"/>
              <w:sz w:val="24"/>
              <w:szCs w:val="24"/>
              <w:lang w:eastAsia="es-MX"/>
            </w:rPr>
          </w:rPrChange>
        </w:rPr>
        <w:t>penalizaci</w:t>
      </w:r>
      <w:r w:rsidRPr="00557959">
        <w:rPr>
          <w:rFonts w:ascii="Times New Roman" w:eastAsia="Times New Roman" w:hAnsi="Times New Roman" w:cs="Times New Roman"/>
          <w:color w:val="000000"/>
          <w:sz w:val="24"/>
          <w:szCs w:val="24"/>
          <w:lang w:eastAsia="es-MX"/>
          <w:rPrChange w:id="1371" w:author="Microsoft Office User" w:date="2021-08-13T16:26:00Z">
            <w:rPr>
              <w:rFonts w:ascii="Arial" w:eastAsia="Times New Roman" w:hAnsi="Arial" w:cs="Arial"/>
              <w:color w:val="000000"/>
              <w:sz w:val="24"/>
              <w:szCs w:val="24"/>
              <w:lang w:eastAsia="es-MX"/>
            </w:rPr>
          </w:rPrChange>
        </w:rPr>
        <w:t xml:space="preserve">ones, </w:t>
      </w:r>
      <w:r w:rsidR="001B1EF9" w:rsidRPr="00557959">
        <w:rPr>
          <w:rFonts w:ascii="Times New Roman" w:eastAsia="Times New Roman" w:hAnsi="Times New Roman" w:cs="Times New Roman"/>
          <w:color w:val="000000"/>
          <w:sz w:val="24"/>
          <w:szCs w:val="24"/>
          <w:lang w:eastAsia="es-MX"/>
          <w:rPrChange w:id="1372" w:author="Microsoft Office User" w:date="2021-08-13T16:26:00Z">
            <w:rPr>
              <w:rFonts w:ascii="Arial" w:eastAsia="Times New Roman" w:hAnsi="Arial" w:cs="Arial"/>
              <w:color w:val="000000"/>
              <w:sz w:val="24"/>
              <w:szCs w:val="24"/>
              <w:lang w:eastAsia="es-MX"/>
            </w:rPr>
          </w:rPrChange>
        </w:rPr>
        <w:t>que se estipulan b</w:t>
      </w:r>
      <w:r w:rsidR="00AC0EB8" w:rsidRPr="00557959">
        <w:rPr>
          <w:rFonts w:ascii="Times New Roman" w:eastAsia="Times New Roman" w:hAnsi="Times New Roman" w:cs="Times New Roman"/>
          <w:color w:val="000000"/>
          <w:sz w:val="24"/>
          <w:szCs w:val="24"/>
          <w:lang w:eastAsia="es-MX"/>
          <w:rPrChange w:id="1373" w:author="Microsoft Office User" w:date="2021-08-13T16:26:00Z">
            <w:rPr>
              <w:rFonts w:ascii="Arial" w:eastAsia="Times New Roman" w:hAnsi="Arial" w:cs="Arial"/>
              <w:color w:val="000000"/>
              <w:sz w:val="24"/>
              <w:szCs w:val="24"/>
              <w:lang w:eastAsia="es-MX"/>
            </w:rPr>
          </w:rPrChange>
        </w:rPr>
        <w:t>ajo contrato</w:t>
      </w:r>
      <w:r w:rsidRPr="00557959">
        <w:rPr>
          <w:rFonts w:ascii="Times New Roman" w:eastAsia="Times New Roman" w:hAnsi="Times New Roman" w:cs="Times New Roman"/>
          <w:color w:val="000000"/>
          <w:sz w:val="24"/>
          <w:szCs w:val="24"/>
          <w:lang w:eastAsia="es-MX"/>
          <w:rPrChange w:id="1374" w:author="Microsoft Office User" w:date="2021-08-13T16:26:00Z">
            <w:rPr>
              <w:rFonts w:ascii="Arial" w:eastAsia="Times New Roman" w:hAnsi="Arial" w:cs="Arial"/>
              <w:color w:val="000000"/>
              <w:sz w:val="24"/>
              <w:szCs w:val="24"/>
              <w:lang w:eastAsia="es-MX"/>
            </w:rPr>
          </w:rPrChange>
        </w:rPr>
        <w:t>, con la consecuente pérdida de recursos, afectando directamente la imagen de la empresa, con la consecuente pérdida de contratos.</w:t>
      </w:r>
    </w:p>
    <w:p w14:paraId="712ADE0A" w14:textId="2DD7210B" w:rsidR="002E7372" w:rsidRPr="00557959" w:rsidRDefault="002E7372" w:rsidP="000A5A08">
      <w:pPr>
        <w:spacing w:line="360" w:lineRule="auto"/>
        <w:jc w:val="both"/>
        <w:rPr>
          <w:ins w:id="1375" w:author="Francisco Ledesma Salamanca" w:date="2021-06-07T17:02:00Z"/>
          <w:rFonts w:ascii="Times New Roman" w:eastAsia="Times New Roman" w:hAnsi="Times New Roman" w:cs="Times New Roman"/>
          <w:color w:val="000000"/>
          <w:sz w:val="24"/>
          <w:szCs w:val="24"/>
          <w:lang w:eastAsia="es-MX"/>
          <w:rPrChange w:id="1376" w:author="Microsoft Office User" w:date="2021-08-13T16:26:00Z">
            <w:rPr>
              <w:ins w:id="1377" w:author="Francisco Ledesma Salamanca" w:date="2021-06-07T17:02:00Z"/>
              <w:rFonts w:ascii="Arial" w:eastAsia="Times New Roman" w:hAnsi="Arial" w:cs="Arial"/>
              <w:color w:val="000000"/>
              <w:sz w:val="24"/>
              <w:szCs w:val="24"/>
              <w:lang w:eastAsia="es-MX"/>
            </w:rPr>
          </w:rPrChange>
        </w:rPr>
      </w:pPr>
    </w:p>
    <w:p w14:paraId="311B6AB4" w14:textId="03D94EB7" w:rsidR="00961DB9" w:rsidRPr="00557959" w:rsidRDefault="00961DB9" w:rsidP="000A5A08">
      <w:pPr>
        <w:spacing w:line="360" w:lineRule="auto"/>
        <w:jc w:val="both"/>
        <w:rPr>
          <w:ins w:id="1378" w:author="Francisco Ledesma Salamanca" w:date="2021-06-07T17:02:00Z"/>
          <w:rFonts w:ascii="Times New Roman" w:eastAsia="Times New Roman" w:hAnsi="Times New Roman" w:cs="Times New Roman"/>
          <w:color w:val="000000"/>
          <w:sz w:val="24"/>
          <w:szCs w:val="24"/>
          <w:lang w:eastAsia="es-MX"/>
          <w:rPrChange w:id="1379" w:author="Microsoft Office User" w:date="2021-08-13T16:26:00Z">
            <w:rPr>
              <w:ins w:id="1380" w:author="Francisco Ledesma Salamanca" w:date="2021-06-07T17:02:00Z"/>
              <w:rFonts w:ascii="Arial" w:eastAsia="Times New Roman" w:hAnsi="Arial" w:cs="Arial"/>
              <w:color w:val="000000"/>
              <w:sz w:val="24"/>
              <w:szCs w:val="24"/>
              <w:lang w:eastAsia="es-MX"/>
            </w:rPr>
          </w:rPrChange>
        </w:rPr>
      </w:pPr>
    </w:p>
    <w:p w14:paraId="42AD755B" w14:textId="137C0AB7" w:rsidR="00961DB9" w:rsidRPr="00557959" w:rsidRDefault="00961DB9" w:rsidP="000A5A08">
      <w:pPr>
        <w:spacing w:line="360" w:lineRule="auto"/>
        <w:jc w:val="both"/>
        <w:rPr>
          <w:ins w:id="1381" w:author="Francisco Ledesma Salamanca" w:date="2021-06-07T17:02:00Z"/>
          <w:rFonts w:ascii="Times New Roman" w:eastAsia="Times New Roman" w:hAnsi="Times New Roman" w:cs="Times New Roman"/>
          <w:color w:val="000000"/>
          <w:sz w:val="24"/>
          <w:szCs w:val="24"/>
          <w:lang w:eastAsia="es-MX"/>
          <w:rPrChange w:id="1382" w:author="Microsoft Office User" w:date="2021-08-13T16:26:00Z">
            <w:rPr>
              <w:ins w:id="1383" w:author="Francisco Ledesma Salamanca" w:date="2021-06-07T17:02:00Z"/>
              <w:rFonts w:ascii="Arial" w:eastAsia="Times New Roman" w:hAnsi="Arial" w:cs="Arial"/>
              <w:color w:val="000000"/>
              <w:sz w:val="24"/>
              <w:szCs w:val="24"/>
              <w:lang w:eastAsia="es-MX"/>
            </w:rPr>
          </w:rPrChange>
        </w:rPr>
      </w:pPr>
    </w:p>
    <w:p w14:paraId="18B3BC1D" w14:textId="42446FC3" w:rsidR="00961DB9" w:rsidRPr="00557959" w:rsidRDefault="00961DB9" w:rsidP="000A5A08">
      <w:pPr>
        <w:spacing w:line="360" w:lineRule="auto"/>
        <w:jc w:val="both"/>
        <w:rPr>
          <w:ins w:id="1384" w:author="Francisco Ledesma Salamanca" w:date="2021-06-07T17:02:00Z"/>
          <w:rFonts w:ascii="Times New Roman" w:eastAsia="Times New Roman" w:hAnsi="Times New Roman" w:cs="Times New Roman"/>
          <w:color w:val="000000"/>
          <w:sz w:val="24"/>
          <w:szCs w:val="24"/>
          <w:lang w:eastAsia="es-MX"/>
          <w:rPrChange w:id="1385" w:author="Microsoft Office User" w:date="2021-08-13T16:26:00Z">
            <w:rPr>
              <w:ins w:id="1386" w:author="Francisco Ledesma Salamanca" w:date="2021-06-07T17:02:00Z"/>
              <w:rFonts w:ascii="Arial" w:eastAsia="Times New Roman" w:hAnsi="Arial" w:cs="Arial"/>
              <w:color w:val="000000"/>
              <w:sz w:val="24"/>
              <w:szCs w:val="24"/>
              <w:lang w:eastAsia="es-MX"/>
            </w:rPr>
          </w:rPrChange>
        </w:rPr>
      </w:pPr>
    </w:p>
    <w:p w14:paraId="568073C4" w14:textId="18E5FD92" w:rsidR="00961DB9" w:rsidRPr="00557959" w:rsidRDefault="00961DB9" w:rsidP="000A5A08">
      <w:pPr>
        <w:spacing w:line="360" w:lineRule="auto"/>
        <w:jc w:val="both"/>
        <w:rPr>
          <w:ins w:id="1387" w:author="Francisco Ledesma Salamanca" w:date="2021-06-07T17:02:00Z"/>
          <w:rFonts w:ascii="Times New Roman" w:eastAsia="Times New Roman" w:hAnsi="Times New Roman" w:cs="Times New Roman"/>
          <w:color w:val="000000"/>
          <w:sz w:val="24"/>
          <w:szCs w:val="24"/>
          <w:lang w:eastAsia="es-MX"/>
          <w:rPrChange w:id="1388" w:author="Microsoft Office User" w:date="2021-08-13T16:26:00Z">
            <w:rPr>
              <w:ins w:id="1389" w:author="Francisco Ledesma Salamanca" w:date="2021-06-07T17:02:00Z"/>
              <w:rFonts w:ascii="Arial" w:eastAsia="Times New Roman" w:hAnsi="Arial" w:cs="Arial"/>
              <w:color w:val="000000"/>
              <w:sz w:val="24"/>
              <w:szCs w:val="24"/>
              <w:lang w:eastAsia="es-MX"/>
            </w:rPr>
          </w:rPrChange>
        </w:rPr>
      </w:pPr>
    </w:p>
    <w:p w14:paraId="4A3D9BEF" w14:textId="77777777" w:rsidR="00961DB9" w:rsidRPr="00557959" w:rsidRDefault="00961DB9" w:rsidP="000A5A08">
      <w:pPr>
        <w:spacing w:line="360" w:lineRule="auto"/>
        <w:jc w:val="both"/>
        <w:rPr>
          <w:rFonts w:ascii="Times New Roman" w:eastAsia="Times New Roman" w:hAnsi="Times New Roman" w:cs="Times New Roman"/>
          <w:color w:val="000000"/>
          <w:sz w:val="24"/>
          <w:szCs w:val="24"/>
          <w:lang w:eastAsia="es-MX"/>
          <w:rPrChange w:id="1390" w:author="Microsoft Office User" w:date="2021-08-13T16:26:00Z">
            <w:rPr>
              <w:rFonts w:ascii="Arial" w:eastAsia="Times New Roman" w:hAnsi="Arial" w:cs="Arial"/>
              <w:color w:val="000000"/>
              <w:sz w:val="24"/>
              <w:szCs w:val="24"/>
              <w:lang w:eastAsia="es-MX"/>
            </w:rPr>
          </w:rPrChange>
        </w:rPr>
      </w:pPr>
    </w:p>
    <w:p w14:paraId="385D3907" w14:textId="27E0ED5D" w:rsidR="00425CAC" w:rsidRPr="00557959" w:rsidRDefault="000B7946" w:rsidP="000A5A08">
      <w:pPr>
        <w:spacing w:line="360" w:lineRule="auto"/>
        <w:jc w:val="both"/>
        <w:rPr>
          <w:rFonts w:ascii="Times New Roman" w:eastAsia="Times New Roman" w:hAnsi="Times New Roman" w:cs="Times New Roman"/>
          <w:color w:val="000000"/>
          <w:sz w:val="24"/>
          <w:szCs w:val="24"/>
          <w:lang w:eastAsia="es-MX"/>
          <w:rPrChange w:id="1391" w:author="Microsoft Office User" w:date="2021-08-13T16:26:00Z">
            <w:rPr>
              <w:rFonts w:ascii="Arial" w:eastAsia="Times New Roman" w:hAnsi="Arial" w:cs="Arial"/>
              <w:color w:val="000000"/>
              <w:sz w:val="24"/>
              <w:szCs w:val="24"/>
              <w:lang w:eastAsia="es-MX"/>
            </w:rPr>
          </w:rPrChange>
        </w:rPr>
      </w:pPr>
      <w:r w:rsidRPr="00557959">
        <w:rPr>
          <w:rFonts w:ascii="Times New Roman" w:hAnsi="Times New Roman" w:cs="Times New Roman"/>
          <w:noProof/>
          <w:rPrChange w:id="1392" w:author="Microsoft Office User" w:date="2021-08-13T16:26:00Z">
            <w:rPr>
              <w:noProof/>
            </w:rPr>
          </w:rPrChange>
        </w:rPr>
        <w:drawing>
          <wp:inline distT="0" distB="0" distL="0" distR="0" wp14:anchorId="2C817107" wp14:editId="4B3DE6D7">
            <wp:extent cx="6172835" cy="1676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1756" cy="1686970"/>
                    </a:xfrm>
                    <a:prstGeom prst="rect">
                      <a:avLst/>
                    </a:prstGeom>
                  </pic:spPr>
                </pic:pic>
              </a:graphicData>
            </a:graphic>
          </wp:inline>
        </w:drawing>
      </w:r>
    </w:p>
    <w:p w14:paraId="08A547D7" w14:textId="46F7DC9C" w:rsidR="009A0920" w:rsidRPr="00557959" w:rsidRDefault="00F42D9E" w:rsidP="000A5A08">
      <w:pPr>
        <w:pStyle w:val="Descripcin"/>
        <w:keepNext/>
        <w:spacing w:line="360" w:lineRule="auto"/>
        <w:jc w:val="both"/>
        <w:rPr>
          <w:rFonts w:ascii="Times New Roman" w:hAnsi="Times New Roman" w:cs="Times New Roman"/>
          <w:rPrChange w:id="1393" w:author="Microsoft Office User" w:date="2021-08-13T16:26:00Z">
            <w:rPr/>
          </w:rPrChange>
        </w:rPr>
      </w:pPr>
      <w:r w:rsidRPr="00557959">
        <w:rPr>
          <w:rFonts w:ascii="Times New Roman" w:hAnsi="Times New Roman" w:cs="Times New Roman"/>
          <w:rPrChange w:id="1394" w:author="Microsoft Office User" w:date="2021-08-13T16:26:00Z">
            <w:rPr/>
          </w:rPrChange>
        </w:rPr>
        <w:t xml:space="preserve">Tabla </w:t>
      </w:r>
      <w:r w:rsidR="00665613" w:rsidRPr="00557959">
        <w:rPr>
          <w:rFonts w:ascii="Times New Roman" w:hAnsi="Times New Roman" w:cs="Times New Roman"/>
          <w:rPrChange w:id="1395" w:author="Microsoft Office User" w:date="2021-08-13T16:26:00Z">
            <w:rPr/>
          </w:rPrChange>
        </w:rPr>
        <w:fldChar w:fldCharType="begin"/>
      </w:r>
      <w:r w:rsidR="00665613" w:rsidRPr="00557959">
        <w:rPr>
          <w:rFonts w:ascii="Times New Roman" w:hAnsi="Times New Roman" w:cs="Times New Roman"/>
          <w:rPrChange w:id="1396" w:author="Microsoft Office User" w:date="2021-08-13T16:26:00Z">
            <w:rPr/>
          </w:rPrChange>
        </w:rPr>
        <w:instrText xml:space="preserve"> SEQ Tabla \* ARABIC </w:instrText>
      </w:r>
      <w:r w:rsidR="00665613" w:rsidRPr="00557959">
        <w:rPr>
          <w:rFonts w:ascii="Times New Roman" w:hAnsi="Times New Roman" w:cs="Times New Roman"/>
          <w:rPrChange w:id="1397" w:author="Microsoft Office User" w:date="2021-08-13T16:26:00Z">
            <w:rPr/>
          </w:rPrChange>
        </w:rPr>
        <w:fldChar w:fldCharType="separate"/>
      </w:r>
      <w:r w:rsidR="00CC56E1" w:rsidRPr="00557959">
        <w:rPr>
          <w:rFonts w:ascii="Times New Roman" w:hAnsi="Times New Roman" w:cs="Times New Roman"/>
          <w:noProof/>
          <w:rPrChange w:id="1398" w:author="Microsoft Office User" w:date="2021-08-13T16:26:00Z">
            <w:rPr>
              <w:noProof/>
            </w:rPr>
          </w:rPrChange>
        </w:rPr>
        <w:t>1</w:t>
      </w:r>
      <w:r w:rsidR="00665613" w:rsidRPr="00557959">
        <w:rPr>
          <w:rFonts w:ascii="Times New Roman" w:hAnsi="Times New Roman" w:cs="Times New Roman"/>
          <w:noProof/>
          <w:rPrChange w:id="1399" w:author="Microsoft Office User" w:date="2021-08-13T16:26:00Z">
            <w:rPr>
              <w:noProof/>
            </w:rPr>
          </w:rPrChange>
        </w:rPr>
        <w:fldChar w:fldCharType="end"/>
      </w:r>
      <w:ins w:id="1400" w:author="Francisco Ledesma Salamanca" w:date="2021-06-07T17:02:00Z">
        <w:r w:rsidR="00961DB9" w:rsidRPr="00557959">
          <w:rPr>
            <w:rFonts w:ascii="Times New Roman" w:hAnsi="Times New Roman" w:cs="Times New Roman"/>
            <w:noProof/>
            <w:rPrChange w:id="1401" w:author="Microsoft Office User" w:date="2021-08-13T16:26:00Z">
              <w:rPr>
                <w:noProof/>
              </w:rPr>
            </w:rPrChange>
          </w:rPr>
          <w:t>.</w:t>
        </w:r>
      </w:ins>
      <w:r w:rsidRPr="00557959">
        <w:rPr>
          <w:rFonts w:ascii="Times New Roman" w:hAnsi="Times New Roman" w:cs="Times New Roman"/>
          <w:rPrChange w:id="1402" w:author="Microsoft Office User" w:date="2021-08-13T16:26:00Z">
            <w:rPr/>
          </w:rPrChange>
        </w:rPr>
        <w:t xml:space="preserve"> Representación del SLA de cumplimiento e incumplimiento de tiempos de servicios requeridos estipulados a nivel contrato, zona foránea</w:t>
      </w:r>
      <w:ins w:id="1403" w:author="Francisco Ledesma Salamanca" w:date="2021-06-07T17:02:00Z">
        <w:r w:rsidR="00961DB9" w:rsidRPr="00557959">
          <w:rPr>
            <w:rFonts w:ascii="Times New Roman" w:hAnsi="Times New Roman" w:cs="Times New Roman"/>
            <w:rPrChange w:id="1404" w:author="Microsoft Office User" w:date="2021-08-13T16:26:00Z">
              <w:rPr/>
            </w:rPrChange>
          </w:rPr>
          <w:t>.</w:t>
        </w:r>
      </w:ins>
    </w:p>
    <w:p w14:paraId="0D595BC1" w14:textId="05843ED5" w:rsidR="00425CAC" w:rsidRPr="00557959" w:rsidRDefault="00425CAC" w:rsidP="000A5A08">
      <w:pPr>
        <w:spacing w:line="360" w:lineRule="auto"/>
        <w:jc w:val="both"/>
        <w:rPr>
          <w:rFonts w:ascii="Times New Roman" w:eastAsia="Times New Roman" w:hAnsi="Times New Roman" w:cs="Times New Roman"/>
          <w:color w:val="000000"/>
          <w:sz w:val="24"/>
          <w:szCs w:val="24"/>
          <w:lang w:eastAsia="es-MX"/>
          <w:rPrChange w:id="1405" w:author="Microsoft Office User" w:date="2021-08-13T16:26:00Z">
            <w:rPr>
              <w:rFonts w:ascii="Arial" w:eastAsia="Times New Roman" w:hAnsi="Arial" w:cs="Arial"/>
              <w:color w:val="000000"/>
              <w:sz w:val="24"/>
              <w:szCs w:val="24"/>
              <w:lang w:eastAsia="es-MX"/>
            </w:rPr>
          </w:rPrChange>
        </w:rPr>
      </w:pPr>
      <w:r w:rsidRPr="00557959">
        <w:rPr>
          <w:rFonts w:ascii="Times New Roman" w:hAnsi="Times New Roman" w:cs="Times New Roman"/>
          <w:noProof/>
          <w:rPrChange w:id="1406" w:author="Microsoft Office User" w:date="2021-08-13T16:26:00Z">
            <w:rPr>
              <w:noProof/>
            </w:rPr>
          </w:rPrChange>
        </w:rPr>
        <w:drawing>
          <wp:inline distT="0" distB="0" distL="0" distR="0" wp14:anchorId="3D6B3736" wp14:editId="5461AA28">
            <wp:extent cx="6400800" cy="1428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428750"/>
                    </a:xfrm>
                    <a:prstGeom prst="rect">
                      <a:avLst/>
                    </a:prstGeom>
                  </pic:spPr>
                </pic:pic>
              </a:graphicData>
            </a:graphic>
          </wp:inline>
        </w:drawing>
      </w:r>
    </w:p>
    <w:p w14:paraId="45A5CCE4" w14:textId="29589925" w:rsidR="002559C3" w:rsidRPr="00557959" w:rsidRDefault="00B87568" w:rsidP="000A5A08">
      <w:pPr>
        <w:pStyle w:val="Descripcin"/>
        <w:spacing w:line="360" w:lineRule="auto"/>
        <w:jc w:val="both"/>
        <w:rPr>
          <w:rFonts w:ascii="Times New Roman" w:eastAsia="Times New Roman" w:hAnsi="Times New Roman" w:cs="Times New Roman"/>
          <w:color w:val="000000"/>
          <w:sz w:val="24"/>
          <w:szCs w:val="24"/>
          <w:lang w:eastAsia="es-MX"/>
          <w:rPrChange w:id="1407" w:author="Microsoft Office User" w:date="2021-08-13T16:26:00Z">
            <w:rPr>
              <w:rFonts w:ascii="Arial" w:eastAsia="Times New Roman" w:hAnsi="Arial" w:cs="Arial"/>
              <w:color w:val="000000"/>
              <w:sz w:val="24"/>
              <w:szCs w:val="24"/>
              <w:lang w:eastAsia="es-MX"/>
            </w:rPr>
          </w:rPrChange>
        </w:rPr>
      </w:pPr>
      <w:r w:rsidRPr="00557959">
        <w:rPr>
          <w:rFonts w:ascii="Times New Roman" w:hAnsi="Times New Roman" w:cs="Times New Roman"/>
          <w:rPrChange w:id="1408" w:author="Microsoft Office User" w:date="2021-08-13T16:26:00Z">
            <w:rPr/>
          </w:rPrChange>
        </w:rPr>
        <w:t xml:space="preserve">Tabla </w:t>
      </w:r>
      <w:r w:rsidR="00665613" w:rsidRPr="00557959">
        <w:rPr>
          <w:rFonts w:ascii="Times New Roman" w:hAnsi="Times New Roman" w:cs="Times New Roman"/>
          <w:rPrChange w:id="1409" w:author="Microsoft Office User" w:date="2021-08-13T16:26:00Z">
            <w:rPr/>
          </w:rPrChange>
        </w:rPr>
        <w:fldChar w:fldCharType="begin"/>
      </w:r>
      <w:r w:rsidR="00665613" w:rsidRPr="00557959">
        <w:rPr>
          <w:rFonts w:ascii="Times New Roman" w:hAnsi="Times New Roman" w:cs="Times New Roman"/>
          <w:rPrChange w:id="1410" w:author="Microsoft Office User" w:date="2021-08-13T16:26:00Z">
            <w:rPr/>
          </w:rPrChange>
        </w:rPr>
        <w:instrText xml:space="preserve"> SEQ Tabla \* ARABIC </w:instrText>
      </w:r>
      <w:r w:rsidR="00665613" w:rsidRPr="00557959">
        <w:rPr>
          <w:rFonts w:ascii="Times New Roman" w:hAnsi="Times New Roman" w:cs="Times New Roman"/>
          <w:rPrChange w:id="1411" w:author="Microsoft Office User" w:date="2021-08-13T16:26:00Z">
            <w:rPr/>
          </w:rPrChange>
        </w:rPr>
        <w:fldChar w:fldCharType="separate"/>
      </w:r>
      <w:r w:rsidR="00CC56E1" w:rsidRPr="00557959">
        <w:rPr>
          <w:rFonts w:ascii="Times New Roman" w:hAnsi="Times New Roman" w:cs="Times New Roman"/>
          <w:noProof/>
          <w:rPrChange w:id="1412" w:author="Microsoft Office User" w:date="2021-08-13T16:26:00Z">
            <w:rPr>
              <w:noProof/>
            </w:rPr>
          </w:rPrChange>
        </w:rPr>
        <w:t>2</w:t>
      </w:r>
      <w:r w:rsidR="00665613" w:rsidRPr="00557959">
        <w:rPr>
          <w:rFonts w:ascii="Times New Roman" w:hAnsi="Times New Roman" w:cs="Times New Roman"/>
          <w:noProof/>
          <w:rPrChange w:id="1413" w:author="Microsoft Office User" w:date="2021-08-13T16:26:00Z">
            <w:rPr>
              <w:noProof/>
            </w:rPr>
          </w:rPrChange>
        </w:rPr>
        <w:fldChar w:fldCharType="end"/>
      </w:r>
      <w:ins w:id="1414" w:author="Francisco Ledesma Salamanca" w:date="2021-06-07T17:02:00Z">
        <w:r w:rsidR="00961DB9" w:rsidRPr="00557959">
          <w:rPr>
            <w:rFonts w:ascii="Times New Roman" w:hAnsi="Times New Roman" w:cs="Times New Roman"/>
            <w:noProof/>
            <w:rPrChange w:id="1415" w:author="Microsoft Office User" w:date="2021-08-13T16:26:00Z">
              <w:rPr>
                <w:noProof/>
              </w:rPr>
            </w:rPrChange>
          </w:rPr>
          <w:t xml:space="preserve">. </w:t>
        </w:r>
      </w:ins>
      <w:r w:rsidRPr="00557959">
        <w:rPr>
          <w:rFonts w:ascii="Times New Roman" w:hAnsi="Times New Roman" w:cs="Times New Roman"/>
          <w:rPrChange w:id="1416" w:author="Microsoft Office User" w:date="2021-08-13T16:26:00Z">
            <w:rPr/>
          </w:rPrChange>
        </w:rPr>
        <w:t>Representación del SLA de cumplimiento e incumplimiento de tiempos de servicios requeridos estipulados a nivel contrato, zona Metropolitana</w:t>
      </w:r>
      <w:ins w:id="1417" w:author="Francisco Ledesma Salamanca" w:date="2021-06-07T17:02:00Z">
        <w:r w:rsidR="00961DB9" w:rsidRPr="00557959">
          <w:rPr>
            <w:rFonts w:ascii="Times New Roman" w:hAnsi="Times New Roman" w:cs="Times New Roman"/>
            <w:rPrChange w:id="1418" w:author="Microsoft Office User" w:date="2021-08-13T16:26:00Z">
              <w:rPr/>
            </w:rPrChange>
          </w:rPr>
          <w:t>.</w:t>
        </w:r>
      </w:ins>
    </w:p>
    <w:p w14:paraId="3CA78852" w14:textId="501F92CB" w:rsidR="002E7372" w:rsidRPr="00557959" w:rsidRDefault="002E7372" w:rsidP="000A5A08">
      <w:pPr>
        <w:spacing w:line="360" w:lineRule="auto"/>
        <w:jc w:val="both"/>
        <w:rPr>
          <w:rFonts w:ascii="Times New Roman" w:eastAsia="Times New Roman" w:hAnsi="Times New Roman" w:cs="Times New Roman"/>
          <w:color w:val="000000"/>
          <w:sz w:val="24"/>
          <w:szCs w:val="24"/>
          <w:lang w:eastAsia="es-MX"/>
          <w:rPrChange w:id="141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420" w:author="Microsoft Office User" w:date="2021-08-13T16:26:00Z">
            <w:rPr>
              <w:rFonts w:ascii="Arial" w:eastAsia="Times New Roman" w:hAnsi="Arial" w:cs="Arial"/>
              <w:color w:val="000000"/>
              <w:sz w:val="24"/>
              <w:szCs w:val="24"/>
              <w:lang w:eastAsia="es-MX"/>
            </w:rPr>
          </w:rPrChange>
        </w:rPr>
        <w:t>D</w:t>
      </w:r>
      <w:r w:rsidR="00B6342B" w:rsidRPr="00557959">
        <w:rPr>
          <w:rFonts w:ascii="Times New Roman" w:eastAsia="Times New Roman" w:hAnsi="Times New Roman" w:cs="Times New Roman"/>
          <w:color w:val="000000"/>
          <w:sz w:val="24"/>
          <w:szCs w:val="24"/>
          <w:lang w:eastAsia="es-MX"/>
          <w:rPrChange w:id="1421" w:author="Microsoft Office User" w:date="2021-08-13T16:26:00Z">
            <w:rPr>
              <w:rFonts w:ascii="Arial" w:eastAsia="Times New Roman" w:hAnsi="Arial" w:cs="Arial"/>
              <w:color w:val="000000"/>
              <w:sz w:val="24"/>
              <w:szCs w:val="24"/>
              <w:lang w:eastAsia="es-MX"/>
            </w:rPr>
          </w:rPrChange>
        </w:rPr>
        <w:t>eriva</w:t>
      </w:r>
      <w:r w:rsidRPr="00557959">
        <w:rPr>
          <w:rFonts w:ascii="Times New Roman" w:eastAsia="Times New Roman" w:hAnsi="Times New Roman" w:cs="Times New Roman"/>
          <w:color w:val="000000"/>
          <w:sz w:val="24"/>
          <w:szCs w:val="24"/>
          <w:lang w:eastAsia="es-MX"/>
          <w:rPrChange w:id="1422" w:author="Microsoft Office User" w:date="2021-08-13T16:26:00Z">
            <w:rPr>
              <w:rFonts w:ascii="Arial" w:eastAsia="Times New Roman" w:hAnsi="Arial" w:cs="Arial"/>
              <w:color w:val="000000"/>
              <w:sz w:val="24"/>
              <w:szCs w:val="24"/>
              <w:lang w:eastAsia="es-MX"/>
            </w:rPr>
          </w:rPrChange>
        </w:rPr>
        <w:t>do de lo antes mencionado, se</w:t>
      </w:r>
      <w:r w:rsidR="00F344BA" w:rsidRPr="00557959">
        <w:rPr>
          <w:rFonts w:ascii="Times New Roman" w:eastAsia="Times New Roman" w:hAnsi="Times New Roman" w:cs="Times New Roman"/>
          <w:color w:val="000000"/>
          <w:sz w:val="24"/>
          <w:szCs w:val="24"/>
          <w:lang w:eastAsia="es-MX"/>
          <w:rPrChange w:id="1423" w:author="Microsoft Office User" w:date="2021-08-13T16:26:00Z">
            <w:rPr>
              <w:rFonts w:ascii="Arial" w:eastAsia="Times New Roman" w:hAnsi="Arial" w:cs="Arial"/>
              <w:color w:val="000000"/>
              <w:sz w:val="24"/>
              <w:szCs w:val="24"/>
              <w:lang w:eastAsia="es-MX"/>
            </w:rPr>
          </w:rPrChange>
        </w:rPr>
        <w:t xml:space="preserve"> hace evidente la necesidad de </w:t>
      </w:r>
      <w:r w:rsidRPr="00557959">
        <w:rPr>
          <w:rFonts w:ascii="Times New Roman" w:eastAsia="Times New Roman" w:hAnsi="Times New Roman" w:cs="Times New Roman"/>
          <w:color w:val="000000"/>
          <w:sz w:val="24"/>
          <w:szCs w:val="24"/>
          <w:lang w:eastAsia="es-MX"/>
          <w:rPrChange w:id="1424" w:author="Microsoft Office User" w:date="2021-08-13T16:26:00Z">
            <w:rPr>
              <w:rFonts w:ascii="Arial" w:eastAsia="Times New Roman" w:hAnsi="Arial" w:cs="Arial"/>
              <w:color w:val="000000"/>
              <w:sz w:val="24"/>
              <w:szCs w:val="24"/>
              <w:lang w:eastAsia="es-MX"/>
            </w:rPr>
          </w:rPrChange>
        </w:rPr>
        <w:t>l</w:t>
      </w:r>
      <w:r w:rsidR="000E1FB6" w:rsidRPr="00557959">
        <w:rPr>
          <w:rFonts w:ascii="Times New Roman" w:eastAsia="Times New Roman" w:hAnsi="Times New Roman" w:cs="Times New Roman"/>
          <w:color w:val="000000"/>
          <w:sz w:val="24"/>
          <w:szCs w:val="24"/>
          <w:lang w:eastAsia="es-MX"/>
          <w:rPrChange w:id="1425" w:author="Microsoft Office User" w:date="2021-08-13T16:26:00Z">
            <w:rPr>
              <w:rFonts w:ascii="Arial" w:eastAsia="Times New Roman" w:hAnsi="Arial" w:cs="Arial"/>
              <w:color w:val="000000"/>
              <w:sz w:val="24"/>
              <w:szCs w:val="24"/>
              <w:lang w:eastAsia="es-MX"/>
            </w:rPr>
          </w:rPrChange>
        </w:rPr>
        <w:t>a creación</w:t>
      </w:r>
      <w:r w:rsidR="00FE00C6" w:rsidRPr="00557959">
        <w:rPr>
          <w:rFonts w:ascii="Times New Roman" w:eastAsia="Times New Roman" w:hAnsi="Times New Roman" w:cs="Times New Roman"/>
          <w:color w:val="000000"/>
          <w:sz w:val="24"/>
          <w:szCs w:val="24"/>
          <w:lang w:eastAsia="es-MX"/>
          <w:rPrChange w:id="1426" w:author="Microsoft Office User" w:date="2021-08-13T16:26:00Z">
            <w:rPr>
              <w:rFonts w:ascii="Arial" w:eastAsia="Times New Roman" w:hAnsi="Arial" w:cs="Arial"/>
              <w:color w:val="000000"/>
              <w:sz w:val="24"/>
              <w:szCs w:val="24"/>
              <w:lang w:eastAsia="es-MX"/>
            </w:rPr>
          </w:rPrChange>
        </w:rPr>
        <w:t xml:space="preserve"> </w:t>
      </w:r>
      <w:r w:rsidR="00EF21B6" w:rsidRPr="00557959">
        <w:rPr>
          <w:rFonts w:ascii="Times New Roman" w:eastAsia="Times New Roman" w:hAnsi="Times New Roman" w:cs="Times New Roman"/>
          <w:color w:val="000000"/>
          <w:sz w:val="24"/>
          <w:szCs w:val="24"/>
          <w:lang w:eastAsia="es-MX"/>
          <w:rPrChange w:id="1427" w:author="Microsoft Office User" w:date="2021-08-13T16:26:00Z">
            <w:rPr>
              <w:rFonts w:ascii="Arial" w:eastAsia="Times New Roman" w:hAnsi="Arial" w:cs="Arial"/>
              <w:color w:val="000000"/>
              <w:sz w:val="24"/>
              <w:szCs w:val="24"/>
              <w:lang w:eastAsia="es-MX"/>
            </w:rPr>
          </w:rPrChange>
        </w:rPr>
        <w:t>y desarrollo</w:t>
      </w:r>
      <w:r w:rsidR="00B6342B" w:rsidRPr="00557959">
        <w:rPr>
          <w:rFonts w:ascii="Times New Roman" w:eastAsia="Times New Roman" w:hAnsi="Times New Roman" w:cs="Times New Roman"/>
          <w:color w:val="000000"/>
          <w:sz w:val="24"/>
          <w:szCs w:val="24"/>
          <w:lang w:eastAsia="es-MX"/>
          <w:rPrChange w:id="1428" w:author="Microsoft Office User" w:date="2021-08-13T16:26:00Z">
            <w:rPr>
              <w:rFonts w:ascii="Arial" w:eastAsia="Times New Roman" w:hAnsi="Arial" w:cs="Arial"/>
              <w:color w:val="000000"/>
              <w:sz w:val="24"/>
              <w:szCs w:val="24"/>
              <w:lang w:eastAsia="es-MX"/>
            </w:rPr>
          </w:rPrChange>
        </w:rPr>
        <w:t xml:space="preserve"> de</w:t>
      </w:r>
      <w:r w:rsidR="00CD0FD1" w:rsidRPr="00557959">
        <w:rPr>
          <w:rFonts w:ascii="Times New Roman" w:eastAsia="Times New Roman" w:hAnsi="Times New Roman" w:cs="Times New Roman"/>
          <w:color w:val="000000"/>
          <w:sz w:val="24"/>
          <w:szCs w:val="24"/>
          <w:lang w:eastAsia="es-MX"/>
          <w:rPrChange w:id="1429" w:author="Microsoft Office User" w:date="2021-08-13T16:26:00Z">
            <w:rPr>
              <w:rFonts w:ascii="Arial" w:eastAsia="Times New Roman" w:hAnsi="Arial" w:cs="Arial"/>
              <w:color w:val="000000"/>
              <w:sz w:val="24"/>
              <w:szCs w:val="24"/>
              <w:lang w:eastAsia="es-MX"/>
            </w:rPr>
          </w:rPrChange>
        </w:rPr>
        <w:t xml:space="preserve"> </w:t>
      </w:r>
      <w:r w:rsidR="003076EB" w:rsidRPr="00557959">
        <w:rPr>
          <w:rFonts w:ascii="Times New Roman" w:eastAsia="Times New Roman" w:hAnsi="Times New Roman" w:cs="Times New Roman"/>
          <w:color w:val="000000"/>
          <w:sz w:val="24"/>
          <w:szCs w:val="24"/>
          <w:lang w:eastAsia="es-MX"/>
          <w:rPrChange w:id="1430" w:author="Microsoft Office User" w:date="2021-08-13T16:26:00Z">
            <w:rPr>
              <w:rFonts w:ascii="Arial" w:eastAsia="Times New Roman" w:hAnsi="Arial" w:cs="Arial"/>
              <w:color w:val="000000"/>
              <w:sz w:val="24"/>
              <w:szCs w:val="24"/>
              <w:lang w:eastAsia="es-MX"/>
            </w:rPr>
          </w:rPrChange>
        </w:rPr>
        <w:t xml:space="preserve">un </w:t>
      </w:r>
      <w:del w:id="1431" w:author="Francisco Ledesma Salamanca" w:date="2021-06-10T17:11:00Z">
        <w:r w:rsidR="003076EB" w:rsidRPr="00557959" w:rsidDel="00EE4F89">
          <w:rPr>
            <w:rFonts w:ascii="Times New Roman" w:eastAsia="Times New Roman" w:hAnsi="Times New Roman" w:cs="Times New Roman"/>
            <w:i/>
            <w:iCs/>
            <w:color w:val="000000"/>
            <w:sz w:val="24"/>
            <w:szCs w:val="24"/>
            <w:lang w:eastAsia="es-MX"/>
            <w:rPrChange w:id="1432" w:author="Microsoft Office User" w:date="2021-08-13T16:26:00Z">
              <w:rPr>
                <w:rFonts w:ascii="Arial" w:eastAsia="Times New Roman" w:hAnsi="Arial" w:cs="Arial"/>
                <w:color w:val="000000"/>
                <w:sz w:val="24"/>
                <w:szCs w:val="24"/>
                <w:lang w:eastAsia="es-MX"/>
              </w:rPr>
            </w:rPrChange>
          </w:rPr>
          <w:delText>software</w:delText>
        </w:r>
      </w:del>
      <w:ins w:id="1433" w:author="Francisco Ledesma Salamanca" w:date="2021-06-10T17:11:00Z">
        <w:r w:rsidR="00EE4F89" w:rsidRPr="00557959">
          <w:rPr>
            <w:rFonts w:ascii="Times New Roman" w:eastAsia="Times New Roman" w:hAnsi="Times New Roman" w:cs="Times New Roman"/>
            <w:i/>
            <w:iCs/>
            <w:color w:val="000000"/>
            <w:sz w:val="24"/>
            <w:szCs w:val="24"/>
            <w:lang w:eastAsia="es-MX"/>
            <w:rPrChange w:id="1434" w:author="Microsoft Office User" w:date="2021-08-13T16:26:00Z">
              <w:rPr>
                <w:rFonts w:ascii="Arial" w:eastAsia="Times New Roman" w:hAnsi="Arial" w:cs="Arial"/>
                <w:i/>
                <w:iCs/>
                <w:color w:val="000000"/>
                <w:sz w:val="24"/>
                <w:szCs w:val="24"/>
                <w:lang w:eastAsia="es-MX"/>
              </w:rPr>
            </w:rPrChange>
          </w:rPr>
          <w:t>software</w:t>
        </w:r>
      </w:ins>
      <w:r w:rsidR="00B6342B" w:rsidRPr="00557959">
        <w:rPr>
          <w:rFonts w:ascii="Times New Roman" w:eastAsia="Times New Roman" w:hAnsi="Times New Roman" w:cs="Times New Roman"/>
          <w:color w:val="000000"/>
          <w:sz w:val="24"/>
          <w:szCs w:val="24"/>
          <w:lang w:eastAsia="es-MX"/>
          <w:rPrChange w:id="1435" w:author="Microsoft Office User" w:date="2021-08-13T16:26:00Z">
            <w:rPr>
              <w:rFonts w:ascii="Arial" w:eastAsia="Times New Roman" w:hAnsi="Arial" w:cs="Arial"/>
              <w:color w:val="000000"/>
              <w:sz w:val="24"/>
              <w:szCs w:val="24"/>
              <w:lang w:eastAsia="es-MX"/>
            </w:rPr>
          </w:rPrChange>
        </w:rPr>
        <w:t xml:space="preserve"> que </w:t>
      </w:r>
      <w:r w:rsidR="00B87568" w:rsidRPr="00557959">
        <w:rPr>
          <w:rFonts w:ascii="Times New Roman" w:eastAsia="Times New Roman" w:hAnsi="Times New Roman" w:cs="Times New Roman"/>
          <w:color w:val="000000"/>
          <w:sz w:val="24"/>
          <w:szCs w:val="24"/>
          <w:lang w:eastAsia="es-MX"/>
          <w:rPrChange w:id="1436" w:author="Microsoft Office User" w:date="2021-08-13T16:26:00Z">
            <w:rPr>
              <w:rFonts w:ascii="Arial" w:eastAsia="Times New Roman" w:hAnsi="Arial" w:cs="Arial"/>
              <w:color w:val="000000"/>
              <w:sz w:val="24"/>
              <w:szCs w:val="24"/>
              <w:lang w:eastAsia="es-MX"/>
            </w:rPr>
          </w:rPrChange>
        </w:rPr>
        <w:t>ayud</w:t>
      </w:r>
      <w:r w:rsidRPr="00557959">
        <w:rPr>
          <w:rFonts w:ascii="Times New Roman" w:eastAsia="Times New Roman" w:hAnsi="Times New Roman" w:cs="Times New Roman"/>
          <w:color w:val="000000"/>
          <w:sz w:val="24"/>
          <w:szCs w:val="24"/>
          <w:lang w:eastAsia="es-MX"/>
          <w:rPrChange w:id="1437" w:author="Microsoft Office User" w:date="2021-08-13T16:26:00Z">
            <w:rPr>
              <w:rFonts w:ascii="Arial" w:eastAsia="Times New Roman" w:hAnsi="Arial" w:cs="Arial"/>
              <w:color w:val="000000"/>
              <w:sz w:val="24"/>
              <w:szCs w:val="24"/>
              <w:lang w:eastAsia="es-MX"/>
            </w:rPr>
          </w:rPrChange>
        </w:rPr>
        <w:t>e a</w:t>
      </w:r>
      <w:r w:rsidR="00B6342B" w:rsidRPr="00557959">
        <w:rPr>
          <w:rFonts w:ascii="Times New Roman" w:eastAsia="Times New Roman" w:hAnsi="Times New Roman" w:cs="Times New Roman"/>
          <w:color w:val="000000"/>
          <w:sz w:val="24"/>
          <w:szCs w:val="24"/>
          <w:lang w:eastAsia="es-MX"/>
          <w:rPrChange w:id="1438" w:author="Microsoft Office User" w:date="2021-08-13T16:26:00Z">
            <w:rPr>
              <w:rFonts w:ascii="Arial" w:eastAsia="Times New Roman" w:hAnsi="Arial" w:cs="Arial"/>
              <w:color w:val="000000"/>
              <w:sz w:val="24"/>
              <w:szCs w:val="24"/>
              <w:lang w:eastAsia="es-MX"/>
            </w:rPr>
          </w:rPrChange>
        </w:rPr>
        <w:t xml:space="preserve">l </w:t>
      </w:r>
      <w:r w:rsidR="00CD0FD1" w:rsidRPr="00557959">
        <w:rPr>
          <w:rFonts w:ascii="Times New Roman" w:eastAsia="Times New Roman" w:hAnsi="Times New Roman" w:cs="Times New Roman"/>
          <w:color w:val="000000"/>
          <w:sz w:val="24"/>
          <w:szCs w:val="24"/>
          <w:lang w:eastAsia="es-MX"/>
          <w:rPrChange w:id="1439" w:author="Microsoft Office User" w:date="2021-08-13T16:26:00Z">
            <w:rPr>
              <w:rFonts w:ascii="Arial" w:eastAsia="Times New Roman" w:hAnsi="Arial" w:cs="Arial"/>
              <w:color w:val="000000"/>
              <w:sz w:val="24"/>
              <w:szCs w:val="24"/>
              <w:lang w:eastAsia="es-MX"/>
            </w:rPr>
          </w:rPrChange>
        </w:rPr>
        <w:t>aseguramiento</w:t>
      </w:r>
      <w:r w:rsidRPr="00557959">
        <w:rPr>
          <w:rFonts w:ascii="Times New Roman" w:eastAsia="Times New Roman" w:hAnsi="Times New Roman" w:cs="Times New Roman"/>
          <w:color w:val="000000"/>
          <w:sz w:val="24"/>
          <w:szCs w:val="24"/>
          <w:lang w:eastAsia="es-MX"/>
          <w:rPrChange w:id="1440" w:author="Microsoft Office User" w:date="2021-08-13T16:26:00Z">
            <w:rPr>
              <w:rFonts w:ascii="Arial" w:eastAsia="Times New Roman" w:hAnsi="Arial" w:cs="Arial"/>
              <w:color w:val="000000"/>
              <w:sz w:val="24"/>
              <w:szCs w:val="24"/>
              <w:lang w:eastAsia="es-MX"/>
            </w:rPr>
          </w:rPrChange>
        </w:rPr>
        <w:t xml:space="preserve">, </w:t>
      </w:r>
      <w:r w:rsidR="00E475B9" w:rsidRPr="00557959">
        <w:rPr>
          <w:rFonts w:ascii="Times New Roman" w:eastAsia="Times New Roman" w:hAnsi="Times New Roman" w:cs="Times New Roman"/>
          <w:color w:val="000000"/>
          <w:sz w:val="24"/>
          <w:szCs w:val="24"/>
          <w:lang w:eastAsia="es-MX"/>
          <w:rPrChange w:id="1441" w:author="Microsoft Office User" w:date="2021-08-13T16:26:00Z">
            <w:rPr>
              <w:rFonts w:ascii="Arial" w:eastAsia="Times New Roman" w:hAnsi="Arial" w:cs="Arial"/>
              <w:color w:val="000000"/>
              <w:sz w:val="24"/>
              <w:szCs w:val="24"/>
              <w:lang w:eastAsia="es-MX"/>
            </w:rPr>
          </w:rPrChange>
        </w:rPr>
        <w:t>gestión,</w:t>
      </w:r>
      <w:r w:rsidR="005C4C0E" w:rsidRPr="00557959">
        <w:rPr>
          <w:rFonts w:ascii="Times New Roman" w:eastAsia="Times New Roman" w:hAnsi="Times New Roman" w:cs="Times New Roman"/>
          <w:color w:val="000000"/>
          <w:sz w:val="24"/>
          <w:szCs w:val="24"/>
          <w:lang w:eastAsia="es-MX"/>
          <w:rPrChange w:id="1442" w:author="Microsoft Office User" w:date="2021-08-13T16:26:00Z">
            <w:rPr>
              <w:rFonts w:ascii="Arial" w:eastAsia="Times New Roman" w:hAnsi="Arial" w:cs="Arial"/>
              <w:color w:val="000000"/>
              <w:sz w:val="24"/>
              <w:szCs w:val="24"/>
              <w:lang w:eastAsia="es-MX"/>
            </w:rPr>
          </w:rPrChange>
        </w:rPr>
        <w:t xml:space="preserve"> </w:t>
      </w:r>
      <w:r w:rsidR="00E475B9" w:rsidRPr="00557959">
        <w:rPr>
          <w:rFonts w:ascii="Times New Roman" w:eastAsia="Times New Roman" w:hAnsi="Times New Roman" w:cs="Times New Roman"/>
          <w:color w:val="000000"/>
          <w:sz w:val="24"/>
          <w:szCs w:val="24"/>
          <w:lang w:eastAsia="es-MX"/>
          <w:rPrChange w:id="1443" w:author="Microsoft Office User" w:date="2021-08-13T16:26:00Z">
            <w:rPr>
              <w:rFonts w:ascii="Arial" w:eastAsia="Times New Roman" w:hAnsi="Arial" w:cs="Arial"/>
              <w:color w:val="000000"/>
              <w:sz w:val="24"/>
              <w:szCs w:val="24"/>
              <w:lang w:eastAsia="es-MX"/>
            </w:rPr>
          </w:rPrChange>
        </w:rPr>
        <w:t xml:space="preserve">coordinación </w:t>
      </w:r>
      <w:r w:rsidR="005C4C0E" w:rsidRPr="00557959">
        <w:rPr>
          <w:rFonts w:ascii="Times New Roman" w:eastAsia="Times New Roman" w:hAnsi="Times New Roman" w:cs="Times New Roman"/>
          <w:color w:val="000000"/>
          <w:sz w:val="24"/>
          <w:szCs w:val="24"/>
          <w:lang w:eastAsia="es-MX"/>
          <w:rPrChange w:id="1444" w:author="Microsoft Office User" w:date="2021-08-13T16:26:00Z">
            <w:rPr>
              <w:rFonts w:ascii="Arial" w:eastAsia="Times New Roman" w:hAnsi="Arial" w:cs="Arial"/>
              <w:color w:val="000000"/>
              <w:sz w:val="24"/>
              <w:szCs w:val="24"/>
              <w:lang w:eastAsia="es-MX"/>
            </w:rPr>
          </w:rPrChange>
        </w:rPr>
        <w:t>y</w:t>
      </w:r>
      <w:del w:id="1445" w:author="Francisco Ledesma Salamanca" w:date="2021-06-07T17:06:00Z">
        <w:r w:rsidR="005C4C0E" w:rsidRPr="00557959" w:rsidDel="005B7A4B">
          <w:rPr>
            <w:rFonts w:ascii="Times New Roman" w:eastAsia="Times New Roman" w:hAnsi="Times New Roman" w:cs="Times New Roman"/>
            <w:color w:val="000000"/>
            <w:sz w:val="24"/>
            <w:szCs w:val="24"/>
            <w:lang w:eastAsia="es-MX"/>
            <w:rPrChange w:id="1446" w:author="Microsoft Office User" w:date="2021-08-13T16:26:00Z">
              <w:rPr>
                <w:rFonts w:ascii="Arial" w:eastAsia="Times New Roman" w:hAnsi="Arial" w:cs="Arial"/>
                <w:color w:val="000000"/>
                <w:sz w:val="24"/>
                <w:szCs w:val="24"/>
                <w:lang w:eastAsia="es-MX"/>
              </w:rPr>
            </w:rPrChange>
          </w:rPr>
          <w:delText xml:space="preserve"> </w:delText>
        </w:r>
      </w:del>
      <w:r w:rsidRPr="00557959">
        <w:rPr>
          <w:rFonts w:ascii="Times New Roman" w:eastAsia="Times New Roman" w:hAnsi="Times New Roman" w:cs="Times New Roman"/>
          <w:color w:val="000000"/>
          <w:sz w:val="24"/>
          <w:szCs w:val="24"/>
          <w:lang w:eastAsia="es-MX"/>
          <w:rPrChange w:id="1447" w:author="Microsoft Office User" w:date="2021-08-13T16:26:00Z">
            <w:rPr>
              <w:rFonts w:ascii="Arial" w:eastAsia="Times New Roman" w:hAnsi="Arial" w:cs="Arial"/>
              <w:color w:val="000000"/>
              <w:sz w:val="24"/>
              <w:szCs w:val="24"/>
              <w:lang w:eastAsia="es-MX"/>
            </w:rPr>
          </w:rPrChange>
        </w:rPr>
        <w:t xml:space="preserve"> </w:t>
      </w:r>
      <w:r w:rsidR="00F44CF3" w:rsidRPr="00557959">
        <w:rPr>
          <w:rFonts w:ascii="Times New Roman" w:eastAsia="Times New Roman" w:hAnsi="Times New Roman" w:cs="Times New Roman"/>
          <w:color w:val="000000"/>
          <w:sz w:val="24"/>
          <w:szCs w:val="24"/>
          <w:lang w:eastAsia="es-MX"/>
          <w:rPrChange w:id="1448" w:author="Microsoft Office User" w:date="2021-08-13T16:26:00Z">
            <w:rPr>
              <w:rFonts w:ascii="Arial" w:eastAsia="Times New Roman" w:hAnsi="Arial" w:cs="Arial"/>
              <w:color w:val="000000"/>
              <w:sz w:val="24"/>
              <w:szCs w:val="24"/>
              <w:lang w:eastAsia="es-MX"/>
            </w:rPr>
          </w:rPrChange>
        </w:rPr>
        <w:t>administración</w:t>
      </w:r>
      <w:r w:rsidRPr="00557959">
        <w:rPr>
          <w:rFonts w:ascii="Times New Roman" w:eastAsia="Times New Roman" w:hAnsi="Times New Roman" w:cs="Times New Roman"/>
          <w:color w:val="000000"/>
          <w:sz w:val="24"/>
          <w:szCs w:val="24"/>
          <w:lang w:eastAsia="es-MX"/>
          <w:rPrChange w:id="1449" w:author="Microsoft Office User" w:date="2021-08-13T16:26:00Z">
            <w:rPr>
              <w:rFonts w:ascii="Arial" w:eastAsia="Times New Roman" w:hAnsi="Arial" w:cs="Arial"/>
              <w:color w:val="000000"/>
              <w:sz w:val="24"/>
              <w:szCs w:val="24"/>
              <w:lang w:eastAsia="es-MX"/>
            </w:rPr>
          </w:rPrChange>
        </w:rPr>
        <w:t xml:space="preserve"> de los incidentes.</w:t>
      </w:r>
    </w:p>
    <w:p w14:paraId="13DEA135" w14:textId="23BD3F9D" w:rsidR="009063D0" w:rsidRPr="00557959" w:rsidRDefault="003723E5" w:rsidP="000A5A08">
      <w:pPr>
        <w:spacing w:line="360" w:lineRule="auto"/>
        <w:jc w:val="both"/>
        <w:rPr>
          <w:rFonts w:ascii="Times New Roman" w:eastAsia="Times New Roman" w:hAnsi="Times New Roman" w:cs="Times New Roman"/>
          <w:color w:val="000000"/>
          <w:sz w:val="24"/>
          <w:szCs w:val="24"/>
          <w:lang w:eastAsia="es-MX"/>
          <w:rPrChange w:id="145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451" w:author="Microsoft Office User" w:date="2021-08-13T16:26:00Z">
            <w:rPr>
              <w:rFonts w:ascii="Arial" w:eastAsia="Times New Roman" w:hAnsi="Arial" w:cs="Arial"/>
              <w:color w:val="000000"/>
              <w:sz w:val="24"/>
              <w:szCs w:val="24"/>
              <w:lang w:eastAsia="es-MX"/>
            </w:rPr>
          </w:rPrChange>
        </w:rPr>
        <w:lastRenderedPageBreak/>
        <w:t>¿</w:t>
      </w:r>
      <w:r w:rsidR="00F344BA" w:rsidRPr="00557959">
        <w:rPr>
          <w:rFonts w:ascii="Times New Roman" w:eastAsia="Times New Roman" w:hAnsi="Times New Roman" w:cs="Times New Roman"/>
          <w:color w:val="000000"/>
          <w:sz w:val="24"/>
          <w:szCs w:val="24"/>
          <w:lang w:eastAsia="es-MX"/>
          <w:rPrChange w:id="1452" w:author="Microsoft Office User" w:date="2021-08-13T16:26:00Z">
            <w:rPr>
              <w:rFonts w:ascii="Arial" w:eastAsia="Times New Roman" w:hAnsi="Arial" w:cs="Arial"/>
              <w:color w:val="000000"/>
              <w:sz w:val="24"/>
              <w:szCs w:val="24"/>
              <w:lang w:eastAsia="es-MX"/>
            </w:rPr>
          </w:rPrChange>
        </w:rPr>
        <w:t>Se puede desarrollar una Mesa de servicio basada en las mejores prácticas, utilizando infra</w:t>
      </w:r>
      <w:del w:id="1453" w:author="Francisco Ledesma Salamanca" w:date="2021-06-10T15:20:00Z">
        <w:r w:rsidR="00F344BA" w:rsidRPr="00557959" w:rsidDel="005D2AD2">
          <w:rPr>
            <w:rFonts w:ascii="Times New Roman" w:eastAsia="Times New Roman" w:hAnsi="Times New Roman" w:cs="Times New Roman"/>
            <w:color w:val="000000"/>
            <w:sz w:val="24"/>
            <w:szCs w:val="24"/>
            <w:lang w:eastAsia="es-MX"/>
            <w:rPrChange w:id="1454" w:author="Microsoft Office User" w:date="2021-08-13T16:26:00Z">
              <w:rPr>
                <w:rFonts w:ascii="Arial" w:eastAsia="Times New Roman" w:hAnsi="Arial" w:cs="Arial"/>
                <w:color w:val="000000"/>
                <w:sz w:val="24"/>
                <w:szCs w:val="24"/>
                <w:lang w:eastAsia="es-MX"/>
              </w:rPr>
            </w:rPrChange>
          </w:rPr>
          <w:delText xml:space="preserve"> </w:delText>
        </w:r>
      </w:del>
      <w:r w:rsidR="00F344BA" w:rsidRPr="00557959">
        <w:rPr>
          <w:rFonts w:ascii="Times New Roman" w:eastAsia="Times New Roman" w:hAnsi="Times New Roman" w:cs="Times New Roman"/>
          <w:color w:val="000000"/>
          <w:sz w:val="24"/>
          <w:szCs w:val="24"/>
          <w:lang w:eastAsia="es-MX"/>
          <w:rPrChange w:id="1455" w:author="Microsoft Office User" w:date="2021-08-13T16:26:00Z">
            <w:rPr>
              <w:rFonts w:ascii="Arial" w:eastAsia="Times New Roman" w:hAnsi="Arial" w:cs="Arial"/>
              <w:color w:val="000000"/>
              <w:sz w:val="24"/>
              <w:szCs w:val="24"/>
              <w:lang w:eastAsia="es-MX"/>
            </w:rPr>
          </w:rPrChange>
        </w:rPr>
        <w:t xml:space="preserve">estructura IaaS, para dar solución a la gestión, administración y operación de los Incidentes generados en una PyME y que </w:t>
      </w:r>
      <w:ins w:id="1456" w:author="Francisco Ledesma Salamanca" w:date="2021-06-10T15:20:00Z">
        <w:r w:rsidR="005D2AD2" w:rsidRPr="00557959">
          <w:rPr>
            <w:rFonts w:ascii="Times New Roman" w:eastAsia="Times New Roman" w:hAnsi="Times New Roman" w:cs="Times New Roman"/>
            <w:color w:val="000000"/>
            <w:sz w:val="24"/>
            <w:szCs w:val="24"/>
            <w:lang w:eastAsia="es-MX"/>
            <w:rPrChange w:id="1457" w:author="Microsoft Office User" w:date="2021-08-13T16:26:00Z">
              <w:rPr>
                <w:rFonts w:ascii="Arial" w:eastAsia="Times New Roman" w:hAnsi="Arial" w:cs="Arial"/>
                <w:color w:val="000000"/>
                <w:sz w:val="24"/>
                <w:szCs w:val="24"/>
                <w:lang w:eastAsia="es-MX"/>
              </w:rPr>
            </w:rPrChange>
          </w:rPr>
          <w:t>é</w:t>
        </w:r>
      </w:ins>
      <w:del w:id="1458" w:author="Francisco Ledesma Salamanca" w:date="2021-06-10T15:20:00Z">
        <w:r w:rsidR="00F344BA" w:rsidRPr="00557959" w:rsidDel="005D2AD2">
          <w:rPr>
            <w:rFonts w:ascii="Times New Roman" w:eastAsia="Times New Roman" w:hAnsi="Times New Roman" w:cs="Times New Roman"/>
            <w:color w:val="000000"/>
            <w:sz w:val="24"/>
            <w:szCs w:val="24"/>
            <w:lang w:eastAsia="es-MX"/>
            <w:rPrChange w:id="1459" w:author="Microsoft Office User" w:date="2021-08-13T16:26:00Z">
              <w:rPr>
                <w:rFonts w:ascii="Arial" w:eastAsia="Times New Roman" w:hAnsi="Arial" w:cs="Arial"/>
                <w:color w:val="000000"/>
                <w:sz w:val="24"/>
                <w:szCs w:val="24"/>
                <w:lang w:eastAsia="es-MX"/>
              </w:rPr>
            </w:rPrChange>
          </w:rPr>
          <w:delText>e</w:delText>
        </w:r>
      </w:del>
      <w:r w:rsidR="00F344BA" w:rsidRPr="00557959">
        <w:rPr>
          <w:rFonts w:ascii="Times New Roman" w:eastAsia="Times New Roman" w:hAnsi="Times New Roman" w:cs="Times New Roman"/>
          <w:color w:val="000000"/>
          <w:sz w:val="24"/>
          <w:szCs w:val="24"/>
          <w:lang w:eastAsia="es-MX"/>
          <w:rPrChange w:id="1460" w:author="Microsoft Office User" w:date="2021-08-13T16:26:00Z">
            <w:rPr>
              <w:rFonts w:ascii="Arial" w:eastAsia="Times New Roman" w:hAnsi="Arial" w:cs="Arial"/>
              <w:color w:val="000000"/>
              <w:sz w:val="24"/>
              <w:szCs w:val="24"/>
              <w:lang w:eastAsia="es-MX"/>
            </w:rPr>
          </w:rPrChange>
        </w:rPr>
        <w:t xml:space="preserve">sta se pueda integrar a un </w:t>
      </w:r>
      <w:r w:rsidR="000A5A08" w:rsidRPr="00557959">
        <w:rPr>
          <w:rFonts w:ascii="Times New Roman" w:eastAsia="Times New Roman" w:hAnsi="Times New Roman" w:cs="Times New Roman"/>
          <w:color w:val="000000"/>
          <w:sz w:val="24"/>
          <w:szCs w:val="24"/>
          <w:lang w:eastAsia="es-MX"/>
          <w:rPrChange w:id="1461" w:author="Microsoft Office User" w:date="2021-08-13T16:26:00Z">
            <w:rPr>
              <w:rFonts w:ascii="Arial" w:eastAsia="Times New Roman" w:hAnsi="Arial" w:cs="Arial"/>
              <w:color w:val="000000"/>
              <w:sz w:val="24"/>
              <w:szCs w:val="24"/>
              <w:lang w:eastAsia="es-MX"/>
            </w:rPr>
          </w:rPrChange>
        </w:rPr>
        <w:t>ERP?</w:t>
      </w:r>
    </w:p>
    <w:p w14:paraId="1B58AA30" w14:textId="76532ACA" w:rsidR="009063D0" w:rsidRPr="00557959" w:rsidRDefault="009063D0" w:rsidP="000A5A08">
      <w:pPr>
        <w:spacing w:line="360" w:lineRule="auto"/>
        <w:jc w:val="both"/>
        <w:rPr>
          <w:rFonts w:ascii="Times New Roman" w:eastAsia="Times New Roman" w:hAnsi="Times New Roman" w:cs="Times New Roman"/>
          <w:color w:val="000000"/>
          <w:sz w:val="24"/>
          <w:szCs w:val="24"/>
          <w:lang w:eastAsia="es-MX"/>
          <w:rPrChange w:id="1462" w:author="Microsoft Office User" w:date="2021-08-13T16:26:00Z">
            <w:rPr>
              <w:rFonts w:ascii="Arial" w:eastAsia="Times New Roman" w:hAnsi="Arial" w:cs="Arial"/>
              <w:color w:val="000000"/>
              <w:sz w:val="24"/>
              <w:szCs w:val="24"/>
              <w:lang w:eastAsia="es-MX"/>
            </w:rPr>
          </w:rPrChange>
        </w:rPr>
      </w:pPr>
    </w:p>
    <w:p w14:paraId="6F9D6DE2" w14:textId="2B165725" w:rsidR="007265FA" w:rsidRPr="00557959" w:rsidRDefault="00B417B7" w:rsidP="000A5A08">
      <w:pPr>
        <w:spacing w:line="360" w:lineRule="auto"/>
        <w:jc w:val="both"/>
        <w:rPr>
          <w:rFonts w:ascii="Times New Roman" w:eastAsia="Times New Roman" w:hAnsi="Times New Roman" w:cs="Times New Roman"/>
          <w:b/>
          <w:bCs/>
          <w:color w:val="000000"/>
          <w:sz w:val="24"/>
          <w:szCs w:val="24"/>
          <w:lang w:eastAsia="es-MX"/>
          <w:rPrChange w:id="1463" w:author="Microsoft Office User" w:date="2021-08-13T16:26:00Z">
            <w:rPr>
              <w:rFonts w:ascii="Arial" w:eastAsia="Times New Roman" w:hAnsi="Arial" w:cs="Arial"/>
              <w:b/>
              <w:bCs/>
              <w:color w:val="000000"/>
              <w:sz w:val="24"/>
              <w:szCs w:val="24"/>
              <w:lang w:eastAsia="es-MX"/>
            </w:rPr>
          </w:rPrChange>
        </w:rPr>
      </w:pPr>
      <w:r w:rsidRPr="00557959">
        <w:rPr>
          <w:rFonts w:ascii="Times New Roman" w:eastAsia="Times New Roman" w:hAnsi="Times New Roman" w:cs="Times New Roman"/>
          <w:b/>
          <w:bCs/>
          <w:color w:val="000000"/>
          <w:sz w:val="24"/>
          <w:szCs w:val="24"/>
          <w:lang w:eastAsia="es-MX"/>
          <w:rPrChange w:id="1464" w:author="Microsoft Office User" w:date="2021-08-13T16:26:00Z">
            <w:rPr>
              <w:rFonts w:ascii="Arial" w:eastAsia="Times New Roman" w:hAnsi="Arial" w:cs="Arial"/>
              <w:b/>
              <w:bCs/>
              <w:color w:val="000000"/>
              <w:sz w:val="24"/>
              <w:szCs w:val="24"/>
              <w:lang w:eastAsia="es-MX"/>
            </w:rPr>
          </w:rPrChange>
        </w:rPr>
        <w:t xml:space="preserve">Justificación </w:t>
      </w:r>
    </w:p>
    <w:p w14:paraId="3215DD44" w14:textId="3C236421" w:rsidR="00493716" w:rsidRPr="00557959" w:rsidRDefault="008C337E" w:rsidP="000A5A08">
      <w:pPr>
        <w:spacing w:line="360" w:lineRule="auto"/>
        <w:jc w:val="both"/>
        <w:rPr>
          <w:rFonts w:ascii="Times New Roman" w:eastAsia="Times New Roman" w:hAnsi="Times New Roman" w:cs="Times New Roman"/>
          <w:color w:val="000000"/>
          <w:sz w:val="24"/>
          <w:szCs w:val="24"/>
          <w:lang w:eastAsia="es-MX"/>
          <w:rPrChange w:id="146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466" w:author="Microsoft Office User" w:date="2021-08-13T16:26:00Z">
            <w:rPr>
              <w:rFonts w:ascii="Arial" w:eastAsia="Times New Roman" w:hAnsi="Arial" w:cs="Arial"/>
              <w:color w:val="000000"/>
              <w:sz w:val="24"/>
              <w:szCs w:val="24"/>
              <w:lang w:eastAsia="es-MX"/>
            </w:rPr>
          </w:rPrChange>
        </w:rPr>
        <w:t>La Py</w:t>
      </w:r>
      <w:r w:rsidR="008928B4" w:rsidRPr="00557959">
        <w:rPr>
          <w:rFonts w:ascii="Times New Roman" w:eastAsia="Times New Roman" w:hAnsi="Times New Roman" w:cs="Times New Roman"/>
          <w:color w:val="000000"/>
          <w:sz w:val="24"/>
          <w:szCs w:val="24"/>
          <w:lang w:eastAsia="es-MX"/>
          <w:rPrChange w:id="1467" w:author="Microsoft Office User" w:date="2021-08-13T16:26:00Z">
            <w:rPr>
              <w:rFonts w:ascii="Arial" w:eastAsia="Times New Roman" w:hAnsi="Arial" w:cs="Arial"/>
              <w:color w:val="000000"/>
              <w:sz w:val="24"/>
              <w:szCs w:val="24"/>
              <w:lang w:eastAsia="es-MX"/>
            </w:rPr>
          </w:rPrChange>
        </w:rPr>
        <w:t>ME</w:t>
      </w:r>
      <w:r w:rsidRPr="00557959">
        <w:rPr>
          <w:rFonts w:ascii="Times New Roman" w:eastAsia="Times New Roman" w:hAnsi="Times New Roman" w:cs="Times New Roman"/>
          <w:color w:val="000000"/>
          <w:sz w:val="24"/>
          <w:szCs w:val="24"/>
          <w:lang w:eastAsia="es-MX"/>
          <w:rPrChange w:id="1468" w:author="Microsoft Office User" w:date="2021-08-13T16:26:00Z">
            <w:rPr>
              <w:rFonts w:ascii="Arial" w:eastAsia="Times New Roman" w:hAnsi="Arial" w:cs="Arial"/>
              <w:color w:val="000000"/>
              <w:sz w:val="24"/>
              <w:szCs w:val="24"/>
              <w:lang w:eastAsia="es-MX"/>
            </w:rPr>
          </w:rPrChange>
        </w:rPr>
        <w:t xml:space="preserve"> solicitante de la mesa</w:t>
      </w:r>
      <w:r w:rsidR="008928B4" w:rsidRPr="00557959">
        <w:rPr>
          <w:rFonts w:ascii="Times New Roman" w:eastAsia="Times New Roman" w:hAnsi="Times New Roman" w:cs="Times New Roman"/>
          <w:color w:val="000000"/>
          <w:sz w:val="24"/>
          <w:szCs w:val="24"/>
          <w:lang w:eastAsia="es-MX"/>
          <w:rPrChange w:id="1469" w:author="Microsoft Office User" w:date="2021-08-13T16:26:00Z">
            <w:rPr>
              <w:rFonts w:ascii="Arial" w:eastAsia="Times New Roman" w:hAnsi="Arial" w:cs="Arial"/>
              <w:color w:val="000000"/>
              <w:sz w:val="24"/>
              <w:szCs w:val="24"/>
              <w:lang w:eastAsia="es-MX"/>
            </w:rPr>
          </w:rPrChange>
        </w:rPr>
        <w:t>,</w:t>
      </w:r>
      <w:r w:rsidRPr="00557959">
        <w:rPr>
          <w:rFonts w:ascii="Times New Roman" w:eastAsia="Times New Roman" w:hAnsi="Times New Roman" w:cs="Times New Roman"/>
          <w:color w:val="000000"/>
          <w:sz w:val="24"/>
          <w:szCs w:val="24"/>
          <w:lang w:eastAsia="es-MX"/>
          <w:rPrChange w:id="1470" w:author="Microsoft Office User" w:date="2021-08-13T16:26:00Z">
            <w:rPr>
              <w:rFonts w:ascii="Arial" w:eastAsia="Times New Roman" w:hAnsi="Arial" w:cs="Arial"/>
              <w:color w:val="000000"/>
              <w:sz w:val="24"/>
              <w:szCs w:val="24"/>
              <w:lang w:eastAsia="es-MX"/>
            </w:rPr>
          </w:rPrChange>
        </w:rPr>
        <w:t xml:space="preserve"> actualmente cuanta con procesos</w:t>
      </w:r>
      <w:r w:rsidR="005447F1" w:rsidRPr="00557959">
        <w:rPr>
          <w:rFonts w:ascii="Times New Roman" w:eastAsia="Times New Roman" w:hAnsi="Times New Roman" w:cs="Times New Roman"/>
          <w:color w:val="000000"/>
          <w:sz w:val="24"/>
          <w:szCs w:val="24"/>
          <w:lang w:eastAsia="es-MX"/>
          <w:rPrChange w:id="1471" w:author="Microsoft Office User" w:date="2021-08-13T16:26:00Z">
            <w:rPr>
              <w:rFonts w:ascii="Arial" w:eastAsia="Times New Roman" w:hAnsi="Arial" w:cs="Arial"/>
              <w:color w:val="000000"/>
              <w:sz w:val="24"/>
              <w:szCs w:val="24"/>
              <w:lang w:eastAsia="es-MX"/>
            </w:rPr>
          </w:rPrChange>
        </w:rPr>
        <w:t xml:space="preserve"> para poder </w:t>
      </w:r>
      <w:r w:rsidR="006B44E2" w:rsidRPr="00557959">
        <w:rPr>
          <w:rFonts w:ascii="Times New Roman" w:eastAsia="Times New Roman" w:hAnsi="Times New Roman" w:cs="Times New Roman"/>
          <w:color w:val="000000"/>
          <w:sz w:val="24"/>
          <w:szCs w:val="24"/>
          <w:lang w:eastAsia="es-MX"/>
          <w:rPrChange w:id="1472" w:author="Microsoft Office User" w:date="2021-08-13T16:26:00Z">
            <w:rPr>
              <w:rFonts w:ascii="Arial" w:eastAsia="Times New Roman" w:hAnsi="Arial" w:cs="Arial"/>
              <w:color w:val="000000"/>
              <w:sz w:val="24"/>
              <w:szCs w:val="24"/>
              <w:lang w:eastAsia="es-MX"/>
            </w:rPr>
          </w:rPrChange>
        </w:rPr>
        <w:t>gestionar Incidentes</w:t>
      </w:r>
      <w:r w:rsidR="001F140F" w:rsidRPr="00557959">
        <w:rPr>
          <w:rFonts w:ascii="Times New Roman" w:eastAsia="Times New Roman" w:hAnsi="Times New Roman" w:cs="Times New Roman"/>
          <w:color w:val="000000"/>
          <w:sz w:val="24"/>
          <w:szCs w:val="24"/>
          <w:lang w:eastAsia="es-MX"/>
          <w:rPrChange w:id="1473" w:author="Microsoft Office User" w:date="2021-08-13T16:26:00Z">
            <w:rPr>
              <w:rFonts w:ascii="Arial" w:eastAsia="Times New Roman" w:hAnsi="Arial" w:cs="Arial"/>
              <w:color w:val="000000"/>
              <w:sz w:val="24"/>
              <w:szCs w:val="24"/>
              <w:lang w:eastAsia="es-MX"/>
            </w:rPr>
          </w:rPrChange>
        </w:rPr>
        <w:t>,</w:t>
      </w:r>
      <w:r w:rsidR="008928B4" w:rsidRPr="00557959">
        <w:rPr>
          <w:rFonts w:ascii="Times New Roman" w:eastAsia="Times New Roman" w:hAnsi="Times New Roman" w:cs="Times New Roman"/>
          <w:color w:val="000000"/>
          <w:sz w:val="24"/>
          <w:szCs w:val="24"/>
          <w:lang w:eastAsia="es-MX"/>
          <w:rPrChange w:id="1474" w:author="Microsoft Office User" w:date="2021-08-13T16:26:00Z">
            <w:rPr>
              <w:rFonts w:ascii="Arial" w:eastAsia="Times New Roman" w:hAnsi="Arial" w:cs="Arial"/>
              <w:color w:val="000000"/>
              <w:sz w:val="24"/>
              <w:szCs w:val="24"/>
              <w:lang w:eastAsia="es-MX"/>
            </w:rPr>
          </w:rPrChange>
        </w:rPr>
        <w:t xml:space="preserve"> </w:t>
      </w:r>
      <w:r w:rsidR="001F140F" w:rsidRPr="00557959">
        <w:rPr>
          <w:rFonts w:ascii="Times New Roman" w:eastAsia="Times New Roman" w:hAnsi="Times New Roman" w:cs="Times New Roman"/>
          <w:color w:val="000000"/>
          <w:sz w:val="24"/>
          <w:szCs w:val="24"/>
          <w:lang w:eastAsia="es-MX"/>
          <w:rPrChange w:id="1475" w:author="Microsoft Office User" w:date="2021-08-13T16:26:00Z">
            <w:rPr>
              <w:rFonts w:ascii="Arial" w:eastAsia="Times New Roman" w:hAnsi="Arial" w:cs="Arial"/>
              <w:color w:val="000000"/>
              <w:sz w:val="24"/>
              <w:szCs w:val="24"/>
              <w:lang w:eastAsia="es-MX"/>
            </w:rPr>
          </w:rPrChange>
        </w:rPr>
        <w:t xml:space="preserve">dichos procesos se </w:t>
      </w:r>
      <w:r w:rsidR="008928B4" w:rsidRPr="00557959">
        <w:rPr>
          <w:rFonts w:ascii="Times New Roman" w:eastAsia="Times New Roman" w:hAnsi="Times New Roman" w:cs="Times New Roman"/>
          <w:color w:val="000000"/>
          <w:sz w:val="24"/>
          <w:szCs w:val="24"/>
          <w:lang w:eastAsia="es-MX"/>
          <w:rPrChange w:id="1476" w:author="Microsoft Office User" w:date="2021-08-13T16:26:00Z">
            <w:rPr>
              <w:rFonts w:ascii="Arial" w:eastAsia="Times New Roman" w:hAnsi="Arial" w:cs="Arial"/>
              <w:color w:val="000000"/>
              <w:sz w:val="24"/>
              <w:szCs w:val="24"/>
              <w:lang w:eastAsia="es-MX"/>
            </w:rPr>
          </w:rPrChange>
        </w:rPr>
        <w:t xml:space="preserve"> </w:t>
      </w:r>
      <w:r w:rsidR="00370A53" w:rsidRPr="00557959">
        <w:rPr>
          <w:rFonts w:ascii="Times New Roman" w:eastAsia="Times New Roman" w:hAnsi="Times New Roman" w:cs="Times New Roman"/>
          <w:color w:val="000000"/>
          <w:sz w:val="24"/>
          <w:szCs w:val="24"/>
          <w:lang w:eastAsia="es-MX"/>
          <w:rPrChange w:id="1477" w:author="Microsoft Office User" w:date="2021-08-13T16:26:00Z">
            <w:rPr>
              <w:rFonts w:ascii="Arial" w:eastAsia="Times New Roman" w:hAnsi="Arial" w:cs="Arial"/>
              <w:color w:val="000000"/>
              <w:sz w:val="24"/>
              <w:szCs w:val="24"/>
              <w:lang w:eastAsia="es-MX"/>
            </w:rPr>
          </w:rPrChange>
        </w:rPr>
        <w:t>encuentran</w:t>
      </w:r>
      <w:r w:rsidR="008928B4" w:rsidRPr="00557959">
        <w:rPr>
          <w:rFonts w:ascii="Times New Roman" w:eastAsia="Times New Roman" w:hAnsi="Times New Roman" w:cs="Times New Roman"/>
          <w:color w:val="000000"/>
          <w:sz w:val="24"/>
          <w:szCs w:val="24"/>
          <w:lang w:eastAsia="es-MX"/>
          <w:rPrChange w:id="1478" w:author="Microsoft Office User" w:date="2021-08-13T16:26:00Z">
            <w:rPr>
              <w:rFonts w:ascii="Arial" w:eastAsia="Times New Roman" w:hAnsi="Arial" w:cs="Arial"/>
              <w:color w:val="000000"/>
              <w:sz w:val="24"/>
              <w:szCs w:val="24"/>
              <w:lang w:eastAsia="es-MX"/>
            </w:rPr>
          </w:rPrChange>
        </w:rPr>
        <w:t xml:space="preserve"> </w:t>
      </w:r>
      <w:r w:rsidR="00B138E0" w:rsidRPr="00557959">
        <w:rPr>
          <w:rFonts w:ascii="Times New Roman" w:eastAsia="Times New Roman" w:hAnsi="Times New Roman" w:cs="Times New Roman"/>
          <w:color w:val="000000"/>
          <w:sz w:val="24"/>
          <w:szCs w:val="24"/>
          <w:lang w:eastAsia="es-MX"/>
          <w:rPrChange w:id="1479" w:author="Microsoft Office User" w:date="2021-08-13T16:26:00Z">
            <w:rPr>
              <w:rFonts w:ascii="Arial" w:eastAsia="Times New Roman" w:hAnsi="Arial" w:cs="Arial"/>
              <w:color w:val="000000"/>
              <w:sz w:val="24"/>
              <w:szCs w:val="24"/>
              <w:lang w:eastAsia="es-MX"/>
            </w:rPr>
          </w:rPrChange>
        </w:rPr>
        <w:t>a</w:t>
      </w:r>
      <w:r w:rsidR="00C80FF3" w:rsidRPr="00557959">
        <w:rPr>
          <w:rFonts w:ascii="Times New Roman" w:eastAsia="Times New Roman" w:hAnsi="Times New Roman" w:cs="Times New Roman"/>
          <w:color w:val="000000"/>
          <w:sz w:val="24"/>
          <w:szCs w:val="24"/>
          <w:lang w:eastAsia="es-MX"/>
          <w:rPrChange w:id="1480" w:author="Microsoft Office User" w:date="2021-08-13T16:26:00Z">
            <w:rPr>
              <w:rFonts w:ascii="Arial" w:eastAsia="Times New Roman" w:hAnsi="Arial" w:cs="Arial"/>
              <w:color w:val="000000"/>
              <w:sz w:val="24"/>
              <w:szCs w:val="24"/>
              <w:lang w:eastAsia="es-MX"/>
            </w:rPr>
          </w:rPrChange>
        </w:rPr>
        <w:t xml:space="preserve">dministrados por </w:t>
      </w:r>
      <w:r w:rsidR="000432EB" w:rsidRPr="00557959">
        <w:rPr>
          <w:rFonts w:ascii="Times New Roman" w:eastAsia="Times New Roman" w:hAnsi="Times New Roman" w:cs="Times New Roman"/>
          <w:color w:val="000000"/>
          <w:sz w:val="24"/>
          <w:szCs w:val="24"/>
          <w:lang w:eastAsia="es-MX"/>
          <w:rPrChange w:id="1481" w:author="Microsoft Office User" w:date="2021-08-13T16:26:00Z">
            <w:rPr>
              <w:rFonts w:ascii="Arial" w:eastAsia="Times New Roman" w:hAnsi="Arial" w:cs="Arial"/>
              <w:color w:val="000000"/>
              <w:sz w:val="24"/>
              <w:szCs w:val="24"/>
              <w:lang w:eastAsia="es-MX"/>
            </w:rPr>
          </w:rPrChange>
        </w:rPr>
        <w:t>diversas personas</w:t>
      </w:r>
      <w:r w:rsidR="00B138E0" w:rsidRPr="00557959">
        <w:rPr>
          <w:rFonts w:ascii="Times New Roman" w:eastAsia="Times New Roman" w:hAnsi="Times New Roman" w:cs="Times New Roman"/>
          <w:color w:val="000000"/>
          <w:sz w:val="24"/>
          <w:szCs w:val="24"/>
          <w:lang w:eastAsia="es-MX"/>
          <w:rPrChange w:id="1482" w:author="Microsoft Office User" w:date="2021-08-13T16:26:00Z">
            <w:rPr>
              <w:rFonts w:ascii="Arial" w:eastAsia="Times New Roman" w:hAnsi="Arial" w:cs="Arial"/>
              <w:color w:val="000000"/>
              <w:sz w:val="24"/>
              <w:szCs w:val="24"/>
              <w:lang w:eastAsia="es-MX"/>
            </w:rPr>
          </w:rPrChange>
        </w:rPr>
        <w:t xml:space="preserve">, lo cual deriva en una duplicidad de información, </w:t>
      </w:r>
      <w:r w:rsidR="006974A5" w:rsidRPr="00557959">
        <w:rPr>
          <w:rFonts w:ascii="Times New Roman" w:eastAsia="Times New Roman" w:hAnsi="Times New Roman" w:cs="Times New Roman"/>
          <w:color w:val="000000"/>
          <w:sz w:val="24"/>
          <w:szCs w:val="24"/>
          <w:lang w:eastAsia="es-MX"/>
          <w:rPrChange w:id="1483" w:author="Microsoft Office User" w:date="2021-08-13T16:26:00Z">
            <w:rPr>
              <w:rFonts w:ascii="Arial" w:eastAsia="Times New Roman" w:hAnsi="Arial" w:cs="Arial"/>
              <w:color w:val="000000"/>
              <w:sz w:val="24"/>
              <w:szCs w:val="24"/>
              <w:lang w:eastAsia="es-MX"/>
            </w:rPr>
          </w:rPrChange>
        </w:rPr>
        <w:t xml:space="preserve">control deficiente </w:t>
      </w:r>
      <w:r w:rsidR="00370A53" w:rsidRPr="00557959">
        <w:rPr>
          <w:rFonts w:ascii="Times New Roman" w:eastAsia="Times New Roman" w:hAnsi="Times New Roman" w:cs="Times New Roman"/>
          <w:color w:val="000000"/>
          <w:sz w:val="24"/>
          <w:szCs w:val="24"/>
          <w:lang w:eastAsia="es-MX"/>
          <w:rPrChange w:id="1484" w:author="Microsoft Office User" w:date="2021-08-13T16:26:00Z">
            <w:rPr>
              <w:rFonts w:ascii="Arial" w:eastAsia="Times New Roman" w:hAnsi="Arial" w:cs="Arial"/>
              <w:color w:val="000000"/>
              <w:sz w:val="24"/>
              <w:szCs w:val="24"/>
              <w:lang w:eastAsia="es-MX"/>
            </w:rPr>
          </w:rPrChange>
        </w:rPr>
        <w:t>en recursos, mal</w:t>
      </w:r>
      <w:r w:rsidR="007D3236" w:rsidRPr="00557959">
        <w:rPr>
          <w:rFonts w:ascii="Times New Roman" w:eastAsia="Times New Roman" w:hAnsi="Times New Roman" w:cs="Times New Roman"/>
          <w:color w:val="000000"/>
          <w:sz w:val="24"/>
          <w:szCs w:val="24"/>
          <w:lang w:eastAsia="es-MX"/>
          <w:rPrChange w:id="1485" w:author="Microsoft Office User" w:date="2021-08-13T16:26:00Z">
            <w:rPr>
              <w:rFonts w:ascii="Arial" w:eastAsia="Times New Roman" w:hAnsi="Arial" w:cs="Arial"/>
              <w:color w:val="000000"/>
              <w:sz w:val="24"/>
              <w:szCs w:val="24"/>
              <w:lang w:eastAsia="es-MX"/>
            </w:rPr>
          </w:rPrChange>
        </w:rPr>
        <w:t>a</w:t>
      </w:r>
      <w:r w:rsidR="00BF282A" w:rsidRPr="00557959">
        <w:rPr>
          <w:rFonts w:ascii="Times New Roman" w:eastAsia="Times New Roman" w:hAnsi="Times New Roman" w:cs="Times New Roman"/>
          <w:color w:val="000000"/>
          <w:sz w:val="24"/>
          <w:szCs w:val="24"/>
          <w:lang w:eastAsia="es-MX"/>
          <w:rPrChange w:id="1486" w:author="Microsoft Office User" w:date="2021-08-13T16:26:00Z">
            <w:rPr>
              <w:rFonts w:ascii="Arial" w:eastAsia="Times New Roman" w:hAnsi="Arial" w:cs="Arial"/>
              <w:color w:val="000000"/>
              <w:sz w:val="24"/>
              <w:szCs w:val="24"/>
              <w:lang w:eastAsia="es-MX"/>
            </w:rPr>
          </w:rPrChange>
        </w:rPr>
        <w:t xml:space="preserve"> </w:t>
      </w:r>
      <w:r w:rsidR="00370A53" w:rsidRPr="00557959">
        <w:rPr>
          <w:rFonts w:ascii="Times New Roman" w:eastAsia="Times New Roman" w:hAnsi="Times New Roman" w:cs="Times New Roman"/>
          <w:color w:val="000000"/>
          <w:sz w:val="24"/>
          <w:szCs w:val="24"/>
          <w:lang w:eastAsia="es-MX"/>
          <w:rPrChange w:id="1487" w:author="Microsoft Office User" w:date="2021-08-13T16:26:00Z">
            <w:rPr>
              <w:rFonts w:ascii="Arial" w:eastAsia="Times New Roman" w:hAnsi="Arial" w:cs="Arial"/>
              <w:color w:val="000000"/>
              <w:sz w:val="24"/>
              <w:szCs w:val="24"/>
              <w:lang w:eastAsia="es-MX"/>
            </w:rPr>
          </w:rPrChange>
        </w:rPr>
        <w:t xml:space="preserve">gestiona de escalación, </w:t>
      </w:r>
      <w:ins w:id="1488" w:author="Francisco Ledesma Salamanca" w:date="2021-06-10T15:21:00Z">
        <w:r w:rsidR="005D2AD2" w:rsidRPr="00557959">
          <w:rPr>
            <w:rFonts w:ascii="Times New Roman" w:eastAsia="Times New Roman" w:hAnsi="Times New Roman" w:cs="Times New Roman"/>
            <w:color w:val="000000"/>
            <w:sz w:val="24"/>
            <w:szCs w:val="24"/>
            <w:lang w:eastAsia="es-MX"/>
            <w:rPrChange w:id="1489" w:author="Microsoft Office User" w:date="2021-08-13T16:26:00Z">
              <w:rPr>
                <w:rFonts w:ascii="Arial" w:eastAsia="Times New Roman" w:hAnsi="Arial" w:cs="Arial"/>
                <w:color w:val="000000"/>
                <w:sz w:val="24"/>
                <w:szCs w:val="24"/>
                <w:lang w:eastAsia="es-MX"/>
              </w:rPr>
            </w:rPrChange>
          </w:rPr>
          <w:t xml:space="preserve">nula </w:t>
        </w:r>
      </w:ins>
      <w:r w:rsidR="00370A53" w:rsidRPr="00557959">
        <w:rPr>
          <w:rFonts w:ascii="Times New Roman" w:eastAsia="Times New Roman" w:hAnsi="Times New Roman" w:cs="Times New Roman"/>
          <w:color w:val="000000"/>
          <w:sz w:val="24"/>
          <w:szCs w:val="24"/>
          <w:lang w:eastAsia="es-MX"/>
          <w:rPrChange w:id="1490" w:author="Microsoft Office User" w:date="2021-08-13T16:26:00Z">
            <w:rPr>
              <w:rFonts w:ascii="Arial" w:eastAsia="Times New Roman" w:hAnsi="Arial" w:cs="Arial"/>
              <w:color w:val="000000"/>
              <w:sz w:val="24"/>
              <w:szCs w:val="24"/>
              <w:lang w:eastAsia="es-MX"/>
            </w:rPr>
          </w:rPrChange>
        </w:rPr>
        <w:t>priorización</w:t>
      </w:r>
      <w:r w:rsidR="007D3236" w:rsidRPr="00557959">
        <w:rPr>
          <w:rFonts w:ascii="Times New Roman" w:eastAsia="Times New Roman" w:hAnsi="Times New Roman" w:cs="Times New Roman"/>
          <w:color w:val="000000"/>
          <w:sz w:val="24"/>
          <w:szCs w:val="24"/>
          <w:lang w:eastAsia="es-MX"/>
          <w:rPrChange w:id="1491" w:author="Microsoft Office User" w:date="2021-08-13T16:26:00Z">
            <w:rPr>
              <w:rFonts w:ascii="Arial" w:eastAsia="Times New Roman" w:hAnsi="Arial" w:cs="Arial"/>
              <w:color w:val="000000"/>
              <w:sz w:val="24"/>
              <w:szCs w:val="24"/>
              <w:lang w:eastAsia="es-MX"/>
            </w:rPr>
          </w:rPrChange>
        </w:rPr>
        <w:t xml:space="preserve"> de incidentes</w:t>
      </w:r>
      <w:del w:id="1492" w:author="Francisco Ledesma Salamanca" w:date="2021-06-10T15:21:00Z">
        <w:r w:rsidR="00370A53" w:rsidRPr="00557959" w:rsidDel="005D2AD2">
          <w:rPr>
            <w:rFonts w:ascii="Times New Roman" w:eastAsia="Times New Roman" w:hAnsi="Times New Roman" w:cs="Times New Roman"/>
            <w:color w:val="000000"/>
            <w:sz w:val="24"/>
            <w:szCs w:val="24"/>
            <w:lang w:eastAsia="es-MX"/>
            <w:rPrChange w:id="1493" w:author="Microsoft Office User" w:date="2021-08-13T16:26:00Z">
              <w:rPr>
                <w:rFonts w:ascii="Arial" w:eastAsia="Times New Roman" w:hAnsi="Arial" w:cs="Arial"/>
                <w:color w:val="000000"/>
                <w:sz w:val="24"/>
                <w:szCs w:val="24"/>
                <w:lang w:eastAsia="es-MX"/>
              </w:rPr>
            </w:rPrChange>
          </w:rPr>
          <w:delText xml:space="preserve"> nula</w:delText>
        </w:r>
      </w:del>
      <w:r w:rsidR="00F5047C" w:rsidRPr="00557959">
        <w:rPr>
          <w:rFonts w:ascii="Times New Roman" w:eastAsia="Times New Roman" w:hAnsi="Times New Roman" w:cs="Times New Roman"/>
          <w:color w:val="000000"/>
          <w:sz w:val="24"/>
          <w:szCs w:val="24"/>
          <w:lang w:eastAsia="es-MX"/>
          <w:rPrChange w:id="1494" w:author="Microsoft Office User" w:date="2021-08-13T16:26:00Z">
            <w:rPr>
              <w:rFonts w:ascii="Arial" w:eastAsia="Times New Roman" w:hAnsi="Arial" w:cs="Arial"/>
              <w:color w:val="000000"/>
              <w:sz w:val="24"/>
              <w:szCs w:val="24"/>
              <w:lang w:eastAsia="es-MX"/>
            </w:rPr>
          </w:rPrChange>
        </w:rPr>
        <w:t xml:space="preserve">, </w:t>
      </w:r>
      <w:r w:rsidR="00AA54CD" w:rsidRPr="00557959">
        <w:rPr>
          <w:rFonts w:ascii="Times New Roman" w:eastAsia="Times New Roman" w:hAnsi="Times New Roman" w:cs="Times New Roman"/>
          <w:color w:val="000000"/>
          <w:sz w:val="24"/>
          <w:szCs w:val="24"/>
          <w:lang w:eastAsia="es-MX"/>
          <w:rPrChange w:id="1495" w:author="Microsoft Office User" w:date="2021-08-13T16:26:00Z">
            <w:rPr>
              <w:rFonts w:ascii="Arial" w:eastAsia="Times New Roman" w:hAnsi="Arial" w:cs="Arial"/>
              <w:color w:val="000000"/>
              <w:sz w:val="24"/>
              <w:szCs w:val="24"/>
              <w:lang w:eastAsia="es-MX"/>
            </w:rPr>
          </w:rPrChange>
        </w:rPr>
        <w:t xml:space="preserve">por lo cual la </w:t>
      </w:r>
      <w:r w:rsidR="00F5047C" w:rsidRPr="00557959">
        <w:rPr>
          <w:rFonts w:ascii="Times New Roman" w:eastAsia="Times New Roman" w:hAnsi="Times New Roman" w:cs="Times New Roman"/>
          <w:color w:val="000000"/>
          <w:sz w:val="24"/>
          <w:szCs w:val="24"/>
          <w:lang w:eastAsia="es-MX"/>
          <w:rPrChange w:id="1496" w:author="Microsoft Office User" w:date="2021-08-13T16:26:00Z">
            <w:rPr>
              <w:rFonts w:ascii="Arial" w:eastAsia="Times New Roman" w:hAnsi="Arial" w:cs="Arial"/>
              <w:color w:val="000000"/>
              <w:sz w:val="24"/>
              <w:szCs w:val="24"/>
              <w:lang w:eastAsia="es-MX"/>
            </w:rPr>
          </w:rPrChange>
        </w:rPr>
        <w:t xml:space="preserve">actualización de información sobre </w:t>
      </w:r>
      <w:ins w:id="1497" w:author="Francisco Ledesma Salamanca" w:date="2021-06-10T15:21:00Z">
        <w:r w:rsidR="005D2AD2" w:rsidRPr="00557959">
          <w:rPr>
            <w:rFonts w:ascii="Times New Roman" w:eastAsia="Times New Roman" w:hAnsi="Times New Roman" w:cs="Times New Roman"/>
            <w:color w:val="000000"/>
            <w:sz w:val="24"/>
            <w:szCs w:val="24"/>
            <w:lang w:eastAsia="es-MX"/>
            <w:rPrChange w:id="1498" w:author="Microsoft Office User" w:date="2021-08-13T16:26:00Z">
              <w:rPr>
                <w:rFonts w:ascii="Arial" w:eastAsia="Times New Roman" w:hAnsi="Arial" w:cs="Arial"/>
                <w:color w:val="000000"/>
                <w:sz w:val="24"/>
                <w:szCs w:val="24"/>
                <w:lang w:eastAsia="es-MX"/>
              </w:rPr>
            </w:rPrChange>
          </w:rPr>
          <w:t>é</w:t>
        </w:r>
      </w:ins>
      <w:del w:id="1499" w:author="Francisco Ledesma Salamanca" w:date="2021-06-10T15:21:00Z">
        <w:r w:rsidR="00F5047C" w:rsidRPr="00557959" w:rsidDel="005D2AD2">
          <w:rPr>
            <w:rFonts w:ascii="Times New Roman" w:eastAsia="Times New Roman" w:hAnsi="Times New Roman" w:cs="Times New Roman"/>
            <w:color w:val="000000"/>
            <w:sz w:val="24"/>
            <w:szCs w:val="24"/>
            <w:lang w:eastAsia="es-MX"/>
            <w:rPrChange w:id="1500" w:author="Microsoft Office User" w:date="2021-08-13T16:26:00Z">
              <w:rPr>
                <w:rFonts w:ascii="Arial" w:eastAsia="Times New Roman" w:hAnsi="Arial" w:cs="Arial"/>
                <w:color w:val="000000"/>
                <w:sz w:val="24"/>
                <w:szCs w:val="24"/>
                <w:lang w:eastAsia="es-MX"/>
              </w:rPr>
            </w:rPrChange>
          </w:rPr>
          <w:delText>e</w:delText>
        </w:r>
      </w:del>
      <w:r w:rsidR="00F5047C" w:rsidRPr="00557959">
        <w:rPr>
          <w:rFonts w:ascii="Times New Roman" w:eastAsia="Times New Roman" w:hAnsi="Times New Roman" w:cs="Times New Roman"/>
          <w:color w:val="000000"/>
          <w:sz w:val="24"/>
          <w:szCs w:val="24"/>
          <w:lang w:eastAsia="es-MX"/>
          <w:rPrChange w:id="1501" w:author="Microsoft Office User" w:date="2021-08-13T16:26:00Z">
            <w:rPr>
              <w:rFonts w:ascii="Arial" w:eastAsia="Times New Roman" w:hAnsi="Arial" w:cs="Arial"/>
              <w:color w:val="000000"/>
              <w:sz w:val="24"/>
              <w:szCs w:val="24"/>
              <w:lang w:eastAsia="es-MX"/>
            </w:rPr>
          </w:rPrChange>
        </w:rPr>
        <w:t>sta</w:t>
      </w:r>
      <w:r w:rsidR="00CB6A3A" w:rsidRPr="00557959">
        <w:rPr>
          <w:rFonts w:ascii="Times New Roman" w:eastAsia="Times New Roman" w:hAnsi="Times New Roman" w:cs="Times New Roman"/>
          <w:color w:val="000000"/>
          <w:sz w:val="24"/>
          <w:szCs w:val="24"/>
          <w:lang w:eastAsia="es-MX"/>
          <w:rPrChange w:id="1502" w:author="Microsoft Office User" w:date="2021-08-13T16:26:00Z">
            <w:rPr>
              <w:rFonts w:ascii="Arial" w:eastAsia="Times New Roman" w:hAnsi="Arial" w:cs="Arial"/>
              <w:color w:val="000000"/>
              <w:sz w:val="24"/>
              <w:szCs w:val="24"/>
              <w:lang w:eastAsia="es-MX"/>
            </w:rPr>
          </w:rPrChange>
        </w:rPr>
        <w:t xml:space="preserve"> y </w:t>
      </w:r>
      <w:r w:rsidR="002D0817" w:rsidRPr="00557959">
        <w:rPr>
          <w:rFonts w:ascii="Times New Roman" w:eastAsia="Times New Roman" w:hAnsi="Times New Roman" w:cs="Times New Roman"/>
          <w:color w:val="000000"/>
          <w:sz w:val="24"/>
          <w:szCs w:val="24"/>
          <w:lang w:eastAsia="es-MX"/>
          <w:rPrChange w:id="1503" w:author="Microsoft Office User" w:date="2021-08-13T16:26:00Z">
            <w:rPr>
              <w:rFonts w:ascii="Arial" w:eastAsia="Times New Roman" w:hAnsi="Arial" w:cs="Arial"/>
              <w:color w:val="000000"/>
              <w:sz w:val="24"/>
              <w:szCs w:val="24"/>
              <w:lang w:eastAsia="es-MX"/>
            </w:rPr>
          </w:rPrChange>
        </w:rPr>
        <w:t>su replicación</w:t>
      </w:r>
      <w:ins w:id="1504" w:author="Francisco Ledesma Salamanca" w:date="2021-06-10T15:22:00Z">
        <w:r w:rsidR="005D2AD2" w:rsidRPr="00557959">
          <w:rPr>
            <w:rFonts w:ascii="Times New Roman" w:eastAsia="Times New Roman" w:hAnsi="Times New Roman" w:cs="Times New Roman"/>
            <w:color w:val="000000"/>
            <w:sz w:val="24"/>
            <w:szCs w:val="24"/>
            <w:lang w:eastAsia="es-MX"/>
            <w:rPrChange w:id="1505" w:author="Microsoft Office User" w:date="2021-08-13T16:26:00Z">
              <w:rPr>
                <w:rFonts w:ascii="Arial" w:eastAsia="Times New Roman" w:hAnsi="Arial" w:cs="Arial"/>
                <w:color w:val="000000"/>
                <w:sz w:val="24"/>
                <w:szCs w:val="24"/>
                <w:lang w:eastAsia="es-MX"/>
              </w:rPr>
            </w:rPrChange>
          </w:rPr>
          <w:t>,</w:t>
        </w:r>
      </w:ins>
      <w:r w:rsidR="002D0817" w:rsidRPr="00557959">
        <w:rPr>
          <w:rFonts w:ascii="Times New Roman" w:eastAsia="Times New Roman" w:hAnsi="Times New Roman" w:cs="Times New Roman"/>
          <w:color w:val="000000"/>
          <w:sz w:val="24"/>
          <w:szCs w:val="24"/>
          <w:lang w:eastAsia="es-MX"/>
          <w:rPrChange w:id="1506" w:author="Microsoft Office User" w:date="2021-08-13T16:26:00Z">
            <w:rPr>
              <w:rFonts w:ascii="Arial" w:eastAsia="Times New Roman" w:hAnsi="Arial" w:cs="Arial"/>
              <w:color w:val="000000"/>
              <w:sz w:val="24"/>
              <w:szCs w:val="24"/>
              <w:lang w:eastAsia="es-MX"/>
            </w:rPr>
          </w:rPrChange>
        </w:rPr>
        <w:t xml:space="preserve"> </w:t>
      </w:r>
      <w:ins w:id="1507" w:author="Francisco Ledesma Salamanca" w:date="2021-06-10T15:22:00Z">
        <w:r w:rsidR="005D2AD2" w:rsidRPr="00557959">
          <w:rPr>
            <w:rFonts w:ascii="Times New Roman" w:eastAsia="Times New Roman" w:hAnsi="Times New Roman" w:cs="Times New Roman"/>
            <w:color w:val="000000"/>
            <w:sz w:val="24"/>
            <w:szCs w:val="24"/>
            <w:lang w:eastAsia="es-MX"/>
            <w:rPrChange w:id="1508" w:author="Microsoft Office User" w:date="2021-08-13T16:26:00Z">
              <w:rPr>
                <w:rFonts w:ascii="Arial" w:eastAsia="Times New Roman" w:hAnsi="Arial" w:cs="Arial"/>
                <w:color w:val="000000"/>
                <w:sz w:val="24"/>
                <w:szCs w:val="24"/>
                <w:lang w:eastAsia="es-MX"/>
              </w:rPr>
            </w:rPrChange>
          </w:rPr>
          <w:t>es difícil de realizarla</w:t>
        </w:r>
      </w:ins>
      <w:del w:id="1509" w:author="Francisco Ledesma Salamanca" w:date="2021-06-10T15:22:00Z">
        <w:r w:rsidR="002D0817" w:rsidRPr="00557959" w:rsidDel="005D2AD2">
          <w:rPr>
            <w:rFonts w:ascii="Times New Roman" w:eastAsia="Times New Roman" w:hAnsi="Times New Roman" w:cs="Times New Roman"/>
            <w:color w:val="000000"/>
            <w:sz w:val="24"/>
            <w:szCs w:val="24"/>
            <w:lang w:eastAsia="es-MX"/>
            <w:rPrChange w:id="1510" w:author="Microsoft Office User" w:date="2021-08-13T16:26:00Z">
              <w:rPr>
                <w:rFonts w:ascii="Arial" w:eastAsia="Times New Roman" w:hAnsi="Arial" w:cs="Arial"/>
                <w:color w:val="000000"/>
                <w:sz w:val="24"/>
                <w:szCs w:val="24"/>
                <w:lang w:eastAsia="es-MX"/>
              </w:rPr>
            </w:rPrChange>
          </w:rPr>
          <w:delText>es</w:delText>
        </w:r>
      </w:del>
      <w:r w:rsidR="002D0817" w:rsidRPr="00557959">
        <w:rPr>
          <w:rFonts w:ascii="Times New Roman" w:eastAsia="Times New Roman" w:hAnsi="Times New Roman" w:cs="Times New Roman"/>
          <w:color w:val="000000"/>
          <w:sz w:val="24"/>
          <w:szCs w:val="24"/>
          <w:lang w:eastAsia="es-MX"/>
          <w:rPrChange w:id="1511" w:author="Microsoft Office User" w:date="2021-08-13T16:26:00Z">
            <w:rPr>
              <w:rFonts w:ascii="Arial" w:eastAsia="Times New Roman" w:hAnsi="Arial" w:cs="Arial"/>
              <w:color w:val="000000"/>
              <w:sz w:val="24"/>
              <w:szCs w:val="24"/>
              <w:lang w:eastAsia="es-MX"/>
            </w:rPr>
          </w:rPrChange>
        </w:rPr>
        <w:t xml:space="preserve"> </w:t>
      </w:r>
      <w:r w:rsidR="00F44CF3" w:rsidRPr="00557959">
        <w:rPr>
          <w:rFonts w:ascii="Times New Roman" w:eastAsia="Times New Roman" w:hAnsi="Times New Roman" w:cs="Times New Roman"/>
          <w:color w:val="000000"/>
          <w:sz w:val="24"/>
          <w:szCs w:val="24"/>
          <w:lang w:eastAsia="es-MX"/>
          <w:rPrChange w:id="1512" w:author="Microsoft Office User" w:date="2021-08-13T16:26:00Z">
            <w:rPr>
              <w:rFonts w:ascii="Arial" w:eastAsia="Times New Roman" w:hAnsi="Arial" w:cs="Arial"/>
              <w:color w:val="000000"/>
              <w:sz w:val="24"/>
              <w:szCs w:val="24"/>
              <w:lang w:eastAsia="es-MX"/>
            </w:rPr>
          </w:rPrChange>
        </w:rPr>
        <w:t>en los colaboradores de la PyME</w:t>
      </w:r>
      <w:del w:id="1513" w:author="Francisco Ledesma Salamanca" w:date="2021-06-10T15:22:00Z">
        <w:r w:rsidR="00F44CF3" w:rsidRPr="00557959" w:rsidDel="005D2AD2">
          <w:rPr>
            <w:rFonts w:ascii="Times New Roman" w:eastAsia="Times New Roman" w:hAnsi="Times New Roman" w:cs="Times New Roman"/>
            <w:color w:val="000000"/>
            <w:sz w:val="24"/>
            <w:szCs w:val="24"/>
            <w:lang w:eastAsia="es-MX"/>
            <w:rPrChange w:id="1514" w:author="Microsoft Office User" w:date="2021-08-13T16:26:00Z">
              <w:rPr>
                <w:rFonts w:ascii="Arial" w:eastAsia="Times New Roman" w:hAnsi="Arial" w:cs="Arial"/>
                <w:color w:val="000000"/>
                <w:sz w:val="24"/>
                <w:szCs w:val="24"/>
                <w:lang w:eastAsia="es-MX"/>
              </w:rPr>
            </w:rPrChange>
          </w:rPr>
          <w:delText xml:space="preserve"> es </w:delText>
        </w:r>
        <w:r w:rsidR="000A5A08" w:rsidRPr="00557959" w:rsidDel="005D2AD2">
          <w:rPr>
            <w:rFonts w:ascii="Times New Roman" w:eastAsia="Times New Roman" w:hAnsi="Times New Roman" w:cs="Times New Roman"/>
            <w:color w:val="000000"/>
            <w:sz w:val="24"/>
            <w:szCs w:val="24"/>
            <w:lang w:eastAsia="es-MX"/>
            <w:rPrChange w:id="1515" w:author="Microsoft Office User" w:date="2021-08-13T16:26:00Z">
              <w:rPr>
                <w:rFonts w:ascii="Arial" w:eastAsia="Times New Roman" w:hAnsi="Arial" w:cs="Arial"/>
                <w:color w:val="000000"/>
                <w:sz w:val="24"/>
                <w:szCs w:val="24"/>
                <w:lang w:eastAsia="es-MX"/>
              </w:rPr>
            </w:rPrChange>
          </w:rPr>
          <w:delText>difícil de realizar</w:delText>
        </w:r>
      </w:del>
      <w:r w:rsidR="00F44CF3" w:rsidRPr="00557959">
        <w:rPr>
          <w:rFonts w:ascii="Times New Roman" w:eastAsia="Times New Roman" w:hAnsi="Times New Roman" w:cs="Times New Roman"/>
          <w:color w:val="000000"/>
          <w:sz w:val="24"/>
          <w:szCs w:val="24"/>
          <w:lang w:eastAsia="es-MX"/>
          <w:rPrChange w:id="1516" w:author="Microsoft Office User" w:date="2021-08-13T16:26:00Z">
            <w:rPr>
              <w:rFonts w:ascii="Arial" w:eastAsia="Times New Roman" w:hAnsi="Arial" w:cs="Arial"/>
              <w:color w:val="000000"/>
              <w:sz w:val="24"/>
              <w:szCs w:val="24"/>
              <w:lang w:eastAsia="es-MX"/>
            </w:rPr>
          </w:rPrChange>
        </w:rPr>
        <w:t>,</w:t>
      </w:r>
      <w:r w:rsidR="002D0817" w:rsidRPr="00557959">
        <w:rPr>
          <w:rFonts w:ascii="Times New Roman" w:eastAsia="Times New Roman" w:hAnsi="Times New Roman" w:cs="Times New Roman"/>
          <w:color w:val="000000"/>
          <w:sz w:val="24"/>
          <w:szCs w:val="24"/>
          <w:lang w:eastAsia="es-MX"/>
          <w:rPrChange w:id="1517" w:author="Microsoft Office User" w:date="2021-08-13T16:26:00Z">
            <w:rPr>
              <w:rFonts w:ascii="Arial" w:eastAsia="Times New Roman" w:hAnsi="Arial" w:cs="Arial"/>
              <w:color w:val="000000"/>
              <w:sz w:val="24"/>
              <w:szCs w:val="24"/>
              <w:lang w:eastAsia="es-MX"/>
            </w:rPr>
          </w:rPrChange>
        </w:rPr>
        <w:t xml:space="preserve"> así como poco fiable</w:t>
      </w:r>
      <w:r w:rsidR="00AA54CD" w:rsidRPr="00557959">
        <w:rPr>
          <w:rFonts w:ascii="Times New Roman" w:eastAsia="Times New Roman" w:hAnsi="Times New Roman" w:cs="Times New Roman"/>
          <w:color w:val="000000"/>
          <w:sz w:val="24"/>
          <w:szCs w:val="24"/>
          <w:lang w:eastAsia="es-MX"/>
          <w:rPrChange w:id="1518" w:author="Microsoft Office User" w:date="2021-08-13T16:26:00Z">
            <w:rPr>
              <w:rFonts w:ascii="Arial" w:eastAsia="Times New Roman" w:hAnsi="Arial" w:cs="Arial"/>
              <w:color w:val="000000"/>
              <w:sz w:val="24"/>
              <w:szCs w:val="24"/>
              <w:lang w:eastAsia="es-MX"/>
            </w:rPr>
          </w:rPrChange>
        </w:rPr>
        <w:t xml:space="preserve">, </w:t>
      </w:r>
      <w:r w:rsidR="00D573DF" w:rsidRPr="00557959">
        <w:rPr>
          <w:rFonts w:ascii="Times New Roman" w:eastAsia="Times New Roman" w:hAnsi="Times New Roman" w:cs="Times New Roman"/>
          <w:color w:val="000000"/>
          <w:sz w:val="24"/>
          <w:szCs w:val="24"/>
          <w:lang w:eastAsia="es-MX"/>
          <w:rPrChange w:id="1519" w:author="Microsoft Office User" w:date="2021-08-13T16:26:00Z">
            <w:rPr>
              <w:rFonts w:ascii="Arial" w:eastAsia="Times New Roman" w:hAnsi="Arial" w:cs="Arial"/>
              <w:color w:val="000000"/>
              <w:sz w:val="24"/>
              <w:szCs w:val="24"/>
              <w:lang w:eastAsia="es-MX"/>
            </w:rPr>
          </w:rPrChange>
        </w:rPr>
        <w:t>esta información es su mayoría s</w:t>
      </w:r>
      <w:ins w:id="1520" w:author="Francisco Ledesma Salamanca" w:date="2021-06-10T15:22:00Z">
        <w:r w:rsidR="005D2AD2" w:rsidRPr="00557959">
          <w:rPr>
            <w:rFonts w:ascii="Times New Roman" w:eastAsia="Times New Roman" w:hAnsi="Times New Roman" w:cs="Times New Roman"/>
            <w:color w:val="000000"/>
            <w:sz w:val="24"/>
            <w:szCs w:val="24"/>
            <w:lang w:eastAsia="es-MX"/>
            <w:rPrChange w:id="1521" w:author="Microsoft Office User" w:date="2021-08-13T16:26:00Z">
              <w:rPr>
                <w:rFonts w:ascii="Arial" w:eastAsia="Times New Roman" w:hAnsi="Arial" w:cs="Arial"/>
                <w:color w:val="000000"/>
                <w:sz w:val="24"/>
                <w:szCs w:val="24"/>
                <w:lang w:eastAsia="es-MX"/>
              </w:rPr>
            </w:rPrChange>
          </w:rPr>
          <w:t>e</w:t>
        </w:r>
      </w:ins>
      <w:del w:id="1522" w:author="Francisco Ledesma Salamanca" w:date="2021-06-10T15:22:00Z">
        <w:r w:rsidR="00D573DF" w:rsidRPr="00557959" w:rsidDel="005D2AD2">
          <w:rPr>
            <w:rFonts w:ascii="Times New Roman" w:eastAsia="Times New Roman" w:hAnsi="Times New Roman" w:cs="Times New Roman"/>
            <w:color w:val="000000"/>
            <w:sz w:val="24"/>
            <w:szCs w:val="24"/>
            <w:lang w:eastAsia="es-MX"/>
            <w:rPrChange w:id="1523" w:author="Microsoft Office User" w:date="2021-08-13T16:26:00Z">
              <w:rPr>
                <w:rFonts w:ascii="Arial" w:eastAsia="Times New Roman" w:hAnsi="Arial" w:cs="Arial"/>
                <w:color w:val="000000"/>
                <w:sz w:val="24"/>
                <w:szCs w:val="24"/>
                <w:lang w:eastAsia="es-MX"/>
              </w:rPr>
            </w:rPrChange>
          </w:rPr>
          <w:delText>on</w:delText>
        </w:r>
      </w:del>
      <w:r w:rsidR="00D573DF" w:rsidRPr="00557959">
        <w:rPr>
          <w:rFonts w:ascii="Times New Roman" w:eastAsia="Times New Roman" w:hAnsi="Times New Roman" w:cs="Times New Roman"/>
          <w:color w:val="000000"/>
          <w:sz w:val="24"/>
          <w:szCs w:val="24"/>
          <w:lang w:eastAsia="es-MX"/>
          <w:rPrChange w:id="1524" w:author="Microsoft Office User" w:date="2021-08-13T16:26:00Z">
            <w:rPr>
              <w:rFonts w:ascii="Arial" w:eastAsia="Times New Roman" w:hAnsi="Arial" w:cs="Arial"/>
              <w:color w:val="000000"/>
              <w:sz w:val="24"/>
              <w:szCs w:val="24"/>
              <w:lang w:eastAsia="es-MX"/>
            </w:rPr>
          </w:rPrChange>
        </w:rPr>
        <w:t xml:space="preserve"> </w:t>
      </w:r>
      <w:ins w:id="1525" w:author="Francisco Ledesma Salamanca" w:date="2021-06-10T15:22:00Z">
        <w:r w:rsidR="005D2AD2" w:rsidRPr="00557959">
          <w:rPr>
            <w:rFonts w:ascii="Times New Roman" w:eastAsia="Times New Roman" w:hAnsi="Times New Roman" w:cs="Times New Roman"/>
            <w:color w:val="000000"/>
            <w:sz w:val="24"/>
            <w:szCs w:val="24"/>
            <w:lang w:eastAsia="es-MX"/>
            <w:rPrChange w:id="1526" w:author="Microsoft Office User" w:date="2021-08-13T16:26:00Z">
              <w:rPr>
                <w:rFonts w:ascii="Arial" w:eastAsia="Times New Roman" w:hAnsi="Arial" w:cs="Arial"/>
                <w:color w:val="000000"/>
                <w:sz w:val="24"/>
                <w:szCs w:val="24"/>
                <w:lang w:eastAsia="es-MX"/>
              </w:rPr>
            </w:rPrChange>
          </w:rPr>
          <w:t>gestiona eb</w:t>
        </w:r>
      </w:ins>
      <w:del w:id="1527" w:author="Francisco Ledesma Salamanca" w:date="2021-06-10T15:22:00Z">
        <w:r w:rsidR="00D573DF" w:rsidRPr="00557959" w:rsidDel="005D2AD2">
          <w:rPr>
            <w:rFonts w:ascii="Times New Roman" w:eastAsia="Times New Roman" w:hAnsi="Times New Roman" w:cs="Times New Roman"/>
            <w:color w:val="000000"/>
            <w:sz w:val="24"/>
            <w:szCs w:val="24"/>
            <w:lang w:eastAsia="es-MX"/>
            <w:rPrChange w:id="1528" w:author="Microsoft Office User" w:date="2021-08-13T16:26:00Z">
              <w:rPr>
                <w:rFonts w:ascii="Arial" w:eastAsia="Times New Roman" w:hAnsi="Arial" w:cs="Arial"/>
                <w:color w:val="000000"/>
                <w:sz w:val="24"/>
                <w:szCs w:val="24"/>
                <w:lang w:eastAsia="es-MX"/>
              </w:rPr>
            </w:rPrChange>
          </w:rPr>
          <w:delText>manejas</w:delText>
        </w:r>
      </w:del>
      <w:r w:rsidR="00D573DF" w:rsidRPr="00557959">
        <w:rPr>
          <w:rFonts w:ascii="Times New Roman" w:eastAsia="Times New Roman" w:hAnsi="Times New Roman" w:cs="Times New Roman"/>
          <w:color w:val="000000"/>
          <w:sz w:val="24"/>
          <w:szCs w:val="24"/>
          <w:lang w:eastAsia="es-MX"/>
          <w:rPrChange w:id="1529" w:author="Microsoft Office User" w:date="2021-08-13T16:26:00Z">
            <w:rPr>
              <w:rFonts w:ascii="Arial" w:eastAsia="Times New Roman" w:hAnsi="Arial" w:cs="Arial"/>
              <w:color w:val="000000"/>
              <w:sz w:val="24"/>
              <w:szCs w:val="24"/>
              <w:lang w:eastAsia="es-MX"/>
            </w:rPr>
          </w:rPrChange>
        </w:rPr>
        <w:t xml:space="preserve"> Exce</w:t>
      </w:r>
      <w:r w:rsidR="00497730" w:rsidRPr="00557959">
        <w:rPr>
          <w:rFonts w:ascii="Times New Roman" w:eastAsia="Times New Roman" w:hAnsi="Times New Roman" w:cs="Times New Roman"/>
          <w:color w:val="000000"/>
          <w:sz w:val="24"/>
          <w:szCs w:val="24"/>
          <w:lang w:eastAsia="es-MX"/>
          <w:rPrChange w:id="1530" w:author="Microsoft Office User" w:date="2021-08-13T16:26:00Z">
            <w:rPr>
              <w:rFonts w:ascii="Arial" w:eastAsia="Times New Roman" w:hAnsi="Arial" w:cs="Arial"/>
              <w:color w:val="000000"/>
              <w:sz w:val="24"/>
              <w:szCs w:val="24"/>
              <w:lang w:eastAsia="es-MX"/>
            </w:rPr>
          </w:rPrChange>
        </w:rPr>
        <w:t>l</w:t>
      </w:r>
      <w:r w:rsidR="00BA4E6D" w:rsidRPr="00557959">
        <w:rPr>
          <w:rFonts w:ascii="Times New Roman" w:eastAsia="Times New Roman" w:hAnsi="Times New Roman" w:cs="Times New Roman"/>
          <w:color w:val="000000"/>
          <w:sz w:val="24"/>
          <w:szCs w:val="24"/>
          <w:lang w:eastAsia="es-MX"/>
          <w:rPrChange w:id="1531" w:author="Microsoft Office User" w:date="2021-08-13T16:26:00Z">
            <w:rPr>
              <w:rFonts w:ascii="Arial" w:eastAsia="Times New Roman" w:hAnsi="Arial" w:cs="Arial"/>
              <w:color w:val="000000"/>
              <w:sz w:val="24"/>
              <w:szCs w:val="24"/>
              <w:lang w:eastAsia="es-MX"/>
            </w:rPr>
          </w:rPrChange>
        </w:rPr>
        <w:t>,</w:t>
      </w:r>
      <w:r w:rsidR="00516CC0" w:rsidRPr="00557959">
        <w:rPr>
          <w:rFonts w:ascii="Times New Roman" w:eastAsia="Times New Roman" w:hAnsi="Times New Roman" w:cs="Times New Roman"/>
          <w:color w:val="000000"/>
          <w:sz w:val="24"/>
          <w:szCs w:val="24"/>
          <w:lang w:eastAsia="es-MX"/>
          <w:rPrChange w:id="1532" w:author="Microsoft Office User" w:date="2021-08-13T16:26:00Z">
            <w:rPr>
              <w:rFonts w:ascii="Arial" w:eastAsia="Times New Roman" w:hAnsi="Arial" w:cs="Arial"/>
              <w:color w:val="000000"/>
              <w:sz w:val="24"/>
              <w:szCs w:val="24"/>
              <w:lang w:eastAsia="es-MX"/>
            </w:rPr>
          </w:rPrChange>
        </w:rPr>
        <w:t xml:space="preserve"> </w:t>
      </w:r>
      <w:r w:rsidR="00BA4E6D" w:rsidRPr="00557959">
        <w:rPr>
          <w:rFonts w:ascii="Times New Roman" w:eastAsia="Times New Roman" w:hAnsi="Times New Roman" w:cs="Times New Roman"/>
          <w:color w:val="000000"/>
          <w:sz w:val="24"/>
          <w:szCs w:val="24"/>
          <w:lang w:eastAsia="es-MX"/>
          <w:rPrChange w:id="1533" w:author="Microsoft Office User" w:date="2021-08-13T16:26:00Z">
            <w:rPr>
              <w:rFonts w:ascii="Arial" w:eastAsia="Times New Roman" w:hAnsi="Arial" w:cs="Arial"/>
              <w:color w:val="000000"/>
              <w:sz w:val="24"/>
              <w:szCs w:val="24"/>
              <w:lang w:eastAsia="es-MX"/>
            </w:rPr>
          </w:rPrChange>
        </w:rPr>
        <w:t>a</w:t>
      </w:r>
      <w:r w:rsidR="00516CC0" w:rsidRPr="00557959">
        <w:rPr>
          <w:rFonts w:ascii="Times New Roman" w:eastAsia="Times New Roman" w:hAnsi="Times New Roman" w:cs="Times New Roman"/>
          <w:color w:val="000000"/>
          <w:sz w:val="24"/>
          <w:szCs w:val="24"/>
          <w:lang w:eastAsia="es-MX"/>
          <w:rPrChange w:id="1534" w:author="Microsoft Office User" w:date="2021-08-13T16:26:00Z">
            <w:rPr>
              <w:rFonts w:ascii="Arial" w:eastAsia="Times New Roman" w:hAnsi="Arial" w:cs="Arial"/>
              <w:color w:val="000000"/>
              <w:sz w:val="24"/>
              <w:szCs w:val="24"/>
              <w:lang w:eastAsia="es-MX"/>
            </w:rPr>
          </w:rPrChange>
        </w:rPr>
        <w:t>l</w:t>
      </w:r>
      <w:ins w:id="1535" w:author="Francisco Ledesma Salamanca" w:date="2021-06-10T15:23:00Z">
        <w:r w:rsidR="005D2AD2" w:rsidRPr="00557959">
          <w:rPr>
            <w:rFonts w:ascii="Times New Roman" w:eastAsia="Times New Roman" w:hAnsi="Times New Roman" w:cs="Times New Roman"/>
            <w:color w:val="000000"/>
            <w:sz w:val="24"/>
            <w:szCs w:val="24"/>
            <w:lang w:eastAsia="es-MX"/>
            <w:rPrChange w:id="1536" w:author="Microsoft Office User" w:date="2021-08-13T16:26:00Z">
              <w:rPr>
                <w:rFonts w:ascii="Arial" w:eastAsia="Times New Roman" w:hAnsi="Arial" w:cs="Arial"/>
                <w:color w:val="000000"/>
                <w:sz w:val="24"/>
                <w:szCs w:val="24"/>
                <w:lang w:eastAsia="es-MX"/>
              </w:rPr>
            </w:rPrChange>
          </w:rPr>
          <w:t xml:space="preserve"> no ser</w:t>
        </w:r>
      </w:ins>
      <w:del w:id="1537" w:author="Francisco Ledesma Salamanca" w:date="2021-06-10T15:23:00Z">
        <w:r w:rsidR="00516CC0" w:rsidRPr="00557959" w:rsidDel="005D2AD2">
          <w:rPr>
            <w:rFonts w:ascii="Times New Roman" w:eastAsia="Times New Roman" w:hAnsi="Times New Roman" w:cs="Times New Roman"/>
            <w:color w:val="000000"/>
            <w:sz w:val="24"/>
            <w:szCs w:val="24"/>
            <w:lang w:eastAsia="es-MX"/>
            <w:rPrChange w:id="1538" w:author="Microsoft Office User" w:date="2021-08-13T16:26:00Z">
              <w:rPr>
                <w:rFonts w:ascii="Arial" w:eastAsia="Times New Roman" w:hAnsi="Arial" w:cs="Arial"/>
                <w:color w:val="000000"/>
                <w:sz w:val="24"/>
                <w:szCs w:val="24"/>
                <w:lang w:eastAsia="es-MX"/>
              </w:rPr>
            </w:rPrChange>
          </w:rPr>
          <w:delText xml:space="preserve"> no ser Excel</w:delText>
        </w:r>
      </w:del>
      <w:r w:rsidR="00516CC0" w:rsidRPr="00557959">
        <w:rPr>
          <w:rFonts w:ascii="Times New Roman" w:eastAsia="Times New Roman" w:hAnsi="Times New Roman" w:cs="Times New Roman"/>
          <w:color w:val="000000"/>
          <w:sz w:val="24"/>
          <w:szCs w:val="24"/>
          <w:lang w:eastAsia="es-MX"/>
          <w:rPrChange w:id="1539" w:author="Microsoft Office User" w:date="2021-08-13T16:26:00Z">
            <w:rPr>
              <w:rFonts w:ascii="Arial" w:eastAsia="Times New Roman" w:hAnsi="Arial" w:cs="Arial"/>
              <w:color w:val="000000"/>
              <w:sz w:val="24"/>
              <w:szCs w:val="24"/>
              <w:lang w:eastAsia="es-MX"/>
            </w:rPr>
          </w:rPrChange>
        </w:rPr>
        <w:t xml:space="preserve"> un sistema </w:t>
      </w:r>
      <w:r w:rsidR="00740B5B" w:rsidRPr="00557959">
        <w:rPr>
          <w:rFonts w:ascii="Times New Roman" w:eastAsia="Times New Roman" w:hAnsi="Times New Roman" w:cs="Times New Roman"/>
          <w:color w:val="000000"/>
          <w:sz w:val="24"/>
          <w:szCs w:val="24"/>
          <w:lang w:eastAsia="es-MX"/>
          <w:rPrChange w:id="1540" w:author="Microsoft Office User" w:date="2021-08-13T16:26:00Z">
            <w:rPr>
              <w:rFonts w:ascii="Arial" w:eastAsia="Times New Roman" w:hAnsi="Arial" w:cs="Arial"/>
              <w:color w:val="000000"/>
              <w:sz w:val="24"/>
              <w:szCs w:val="24"/>
              <w:lang w:eastAsia="es-MX"/>
            </w:rPr>
          </w:rPrChange>
        </w:rPr>
        <w:t>mínimamente flexible</w:t>
      </w:r>
      <w:r w:rsidR="00C9752C" w:rsidRPr="00557959">
        <w:rPr>
          <w:rFonts w:ascii="Times New Roman" w:eastAsia="Times New Roman" w:hAnsi="Times New Roman" w:cs="Times New Roman"/>
          <w:color w:val="000000"/>
          <w:sz w:val="24"/>
          <w:szCs w:val="24"/>
          <w:lang w:eastAsia="es-MX"/>
          <w:rPrChange w:id="1541" w:author="Microsoft Office User" w:date="2021-08-13T16:26:00Z">
            <w:rPr>
              <w:rFonts w:ascii="Arial" w:eastAsia="Times New Roman" w:hAnsi="Arial" w:cs="Arial"/>
              <w:color w:val="000000"/>
              <w:sz w:val="24"/>
              <w:szCs w:val="24"/>
              <w:lang w:eastAsia="es-MX"/>
            </w:rPr>
          </w:rPrChange>
        </w:rPr>
        <w:t>,</w:t>
      </w:r>
      <w:r w:rsidR="00867864" w:rsidRPr="00557959">
        <w:rPr>
          <w:rFonts w:ascii="Times New Roman" w:eastAsia="Times New Roman" w:hAnsi="Times New Roman" w:cs="Times New Roman"/>
          <w:color w:val="000000"/>
          <w:sz w:val="24"/>
          <w:szCs w:val="24"/>
          <w:lang w:eastAsia="es-MX"/>
          <w:rPrChange w:id="1542" w:author="Microsoft Office User" w:date="2021-08-13T16:26:00Z">
            <w:rPr>
              <w:rFonts w:ascii="Arial" w:eastAsia="Times New Roman" w:hAnsi="Arial" w:cs="Arial"/>
              <w:color w:val="000000"/>
              <w:sz w:val="24"/>
              <w:szCs w:val="24"/>
              <w:lang w:eastAsia="es-MX"/>
            </w:rPr>
          </w:rPrChange>
        </w:rPr>
        <w:t xml:space="preserve"> eficiente y seguro</w:t>
      </w:r>
      <w:r w:rsidR="00BA4E6D" w:rsidRPr="00557959">
        <w:rPr>
          <w:rFonts w:ascii="Times New Roman" w:eastAsia="Times New Roman" w:hAnsi="Times New Roman" w:cs="Times New Roman"/>
          <w:color w:val="000000"/>
          <w:sz w:val="24"/>
          <w:szCs w:val="24"/>
          <w:lang w:eastAsia="es-MX"/>
          <w:rPrChange w:id="1543" w:author="Microsoft Office User" w:date="2021-08-13T16:26:00Z">
            <w:rPr>
              <w:rFonts w:ascii="Arial" w:eastAsia="Times New Roman" w:hAnsi="Arial" w:cs="Arial"/>
              <w:color w:val="000000"/>
              <w:sz w:val="24"/>
              <w:szCs w:val="24"/>
              <w:lang w:eastAsia="es-MX"/>
            </w:rPr>
          </w:rPrChange>
        </w:rPr>
        <w:t xml:space="preserve"> deriva en los problemas anteriormente mencionados</w:t>
      </w:r>
      <w:r w:rsidR="00867864" w:rsidRPr="00557959">
        <w:rPr>
          <w:rFonts w:ascii="Times New Roman" w:eastAsia="Times New Roman" w:hAnsi="Times New Roman" w:cs="Times New Roman"/>
          <w:color w:val="000000"/>
          <w:sz w:val="24"/>
          <w:szCs w:val="24"/>
          <w:lang w:eastAsia="es-MX"/>
          <w:rPrChange w:id="1544" w:author="Microsoft Office User" w:date="2021-08-13T16:26:00Z">
            <w:rPr>
              <w:rFonts w:ascii="Arial" w:eastAsia="Times New Roman" w:hAnsi="Arial" w:cs="Arial"/>
              <w:color w:val="000000"/>
              <w:sz w:val="24"/>
              <w:szCs w:val="24"/>
              <w:lang w:eastAsia="es-MX"/>
            </w:rPr>
          </w:rPrChange>
        </w:rPr>
        <w:t>.</w:t>
      </w:r>
      <w:r w:rsidR="00516CC0" w:rsidRPr="00557959">
        <w:rPr>
          <w:rFonts w:ascii="Times New Roman" w:eastAsia="Times New Roman" w:hAnsi="Times New Roman" w:cs="Times New Roman"/>
          <w:color w:val="000000"/>
          <w:sz w:val="24"/>
          <w:szCs w:val="24"/>
          <w:lang w:eastAsia="es-MX"/>
          <w:rPrChange w:id="1545" w:author="Microsoft Office User" w:date="2021-08-13T16:26:00Z">
            <w:rPr>
              <w:rFonts w:ascii="Arial" w:eastAsia="Times New Roman" w:hAnsi="Arial" w:cs="Arial"/>
              <w:color w:val="000000"/>
              <w:sz w:val="24"/>
              <w:szCs w:val="24"/>
              <w:lang w:eastAsia="es-MX"/>
            </w:rPr>
          </w:rPrChange>
        </w:rPr>
        <w:t xml:space="preserve"> </w:t>
      </w:r>
    </w:p>
    <w:p w14:paraId="473D2E97" w14:textId="58AF1181" w:rsidR="007265FA" w:rsidRPr="00557959" w:rsidRDefault="00493716" w:rsidP="000A5A08">
      <w:pPr>
        <w:spacing w:line="360" w:lineRule="auto"/>
        <w:jc w:val="both"/>
        <w:rPr>
          <w:rFonts w:ascii="Times New Roman" w:eastAsia="Times New Roman" w:hAnsi="Times New Roman" w:cs="Times New Roman"/>
          <w:color w:val="000000"/>
          <w:sz w:val="24"/>
          <w:szCs w:val="24"/>
          <w:lang w:eastAsia="es-MX"/>
          <w:rPrChange w:id="154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547" w:author="Microsoft Office User" w:date="2021-08-13T16:26:00Z">
            <w:rPr>
              <w:rFonts w:ascii="Arial" w:eastAsia="Times New Roman" w:hAnsi="Arial" w:cs="Arial"/>
              <w:color w:val="000000"/>
              <w:sz w:val="24"/>
              <w:szCs w:val="24"/>
              <w:lang w:eastAsia="es-MX"/>
            </w:rPr>
          </w:rPrChange>
        </w:rPr>
        <w:t xml:space="preserve">La mesa de servicio </w:t>
      </w:r>
      <w:r w:rsidR="006122BA" w:rsidRPr="00557959">
        <w:rPr>
          <w:rFonts w:ascii="Times New Roman" w:eastAsia="Times New Roman" w:hAnsi="Times New Roman" w:cs="Times New Roman"/>
          <w:color w:val="000000"/>
          <w:sz w:val="24"/>
          <w:szCs w:val="24"/>
          <w:lang w:eastAsia="es-MX"/>
          <w:rPrChange w:id="1548" w:author="Microsoft Office User" w:date="2021-08-13T16:26:00Z">
            <w:rPr>
              <w:rFonts w:ascii="Arial" w:eastAsia="Times New Roman" w:hAnsi="Arial" w:cs="Arial"/>
              <w:color w:val="000000"/>
              <w:sz w:val="24"/>
              <w:szCs w:val="24"/>
              <w:lang w:eastAsia="es-MX"/>
            </w:rPr>
          </w:rPrChange>
        </w:rPr>
        <w:t xml:space="preserve">desarrollada </w:t>
      </w:r>
      <w:r w:rsidRPr="00557959">
        <w:rPr>
          <w:rFonts w:ascii="Times New Roman" w:eastAsia="Times New Roman" w:hAnsi="Times New Roman" w:cs="Times New Roman"/>
          <w:color w:val="000000"/>
          <w:sz w:val="24"/>
          <w:szCs w:val="24"/>
          <w:lang w:eastAsia="es-MX"/>
          <w:rPrChange w:id="1549" w:author="Microsoft Office User" w:date="2021-08-13T16:26:00Z">
            <w:rPr>
              <w:rFonts w:ascii="Arial" w:eastAsia="Times New Roman" w:hAnsi="Arial" w:cs="Arial"/>
              <w:color w:val="000000"/>
              <w:sz w:val="24"/>
              <w:szCs w:val="24"/>
              <w:lang w:eastAsia="es-MX"/>
            </w:rPr>
          </w:rPrChange>
        </w:rPr>
        <w:t>permite gestionar diversos procesos de</w:t>
      </w:r>
      <w:r w:rsidR="0001626D" w:rsidRPr="00557959">
        <w:rPr>
          <w:rFonts w:ascii="Times New Roman" w:eastAsia="Times New Roman" w:hAnsi="Times New Roman" w:cs="Times New Roman"/>
          <w:color w:val="000000"/>
          <w:sz w:val="24"/>
          <w:szCs w:val="24"/>
          <w:lang w:eastAsia="es-MX"/>
          <w:rPrChange w:id="1550" w:author="Microsoft Office User" w:date="2021-08-13T16:26:00Z">
            <w:rPr>
              <w:rFonts w:ascii="Arial" w:eastAsia="Times New Roman" w:hAnsi="Arial" w:cs="Arial"/>
              <w:color w:val="000000"/>
              <w:sz w:val="24"/>
              <w:szCs w:val="24"/>
              <w:lang w:eastAsia="es-MX"/>
            </w:rPr>
          </w:rPrChange>
        </w:rPr>
        <w:t xml:space="preserve"> las incidencias </w:t>
      </w:r>
      <w:r w:rsidRPr="00557959">
        <w:rPr>
          <w:rFonts w:ascii="Times New Roman" w:eastAsia="Times New Roman" w:hAnsi="Times New Roman" w:cs="Times New Roman"/>
          <w:color w:val="000000"/>
          <w:sz w:val="24"/>
          <w:szCs w:val="24"/>
          <w:lang w:eastAsia="es-MX"/>
          <w:rPrChange w:id="1551" w:author="Microsoft Office User" w:date="2021-08-13T16:26:00Z">
            <w:rPr>
              <w:rFonts w:ascii="Arial" w:eastAsia="Times New Roman" w:hAnsi="Arial" w:cs="Arial"/>
              <w:color w:val="000000"/>
              <w:sz w:val="24"/>
              <w:szCs w:val="24"/>
              <w:lang w:eastAsia="es-MX"/>
            </w:rPr>
          </w:rPrChange>
        </w:rPr>
        <w:t xml:space="preserve">a través de una misma consola y brindar soporte a diferentes tipos de casos como: solicitudes, </w:t>
      </w:r>
      <w:r w:rsidR="007A4A2C" w:rsidRPr="00557959">
        <w:rPr>
          <w:rFonts w:ascii="Times New Roman" w:eastAsia="Times New Roman" w:hAnsi="Times New Roman" w:cs="Times New Roman"/>
          <w:color w:val="000000"/>
          <w:sz w:val="24"/>
          <w:szCs w:val="24"/>
          <w:lang w:eastAsia="es-MX"/>
          <w:rPrChange w:id="1552" w:author="Microsoft Office User" w:date="2021-08-13T16:26:00Z">
            <w:rPr>
              <w:rFonts w:ascii="Arial" w:eastAsia="Times New Roman" w:hAnsi="Arial" w:cs="Arial"/>
              <w:color w:val="000000"/>
              <w:sz w:val="24"/>
              <w:szCs w:val="24"/>
              <w:lang w:eastAsia="es-MX"/>
            </w:rPr>
          </w:rPrChange>
        </w:rPr>
        <w:t>requerimientos, problemas</w:t>
      </w:r>
      <w:r w:rsidRPr="00557959">
        <w:rPr>
          <w:rFonts w:ascii="Times New Roman" w:eastAsia="Times New Roman" w:hAnsi="Times New Roman" w:cs="Times New Roman"/>
          <w:color w:val="000000"/>
          <w:sz w:val="24"/>
          <w:szCs w:val="24"/>
          <w:lang w:eastAsia="es-MX"/>
          <w:rPrChange w:id="1553" w:author="Microsoft Office User" w:date="2021-08-13T16:26:00Z">
            <w:rPr>
              <w:rFonts w:ascii="Arial" w:eastAsia="Times New Roman" w:hAnsi="Arial" w:cs="Arial"/>
              <w:color w:val="000000"/>
              <w:sz w:val="24"/>
              <w:szCs w:val="24"/>
              <w:lang w:eastAsia="es-MX"/>
            </w:rPr>
          </w:rPrChange>
        </w:rPr>
        <w:t xml:space="preserve"> y cambios, garantizando un manejo eficiente en la gestión del </w:t>
      </w:r>
      <w:r w:rsidR="003F1EF6" w:rsidRPr="00557959">
        <w:rPr>
          <w:rFonts w:ascii="Times New Roman" w:eastAsia="Times New Roman" w:hAnsi="Times New Roman" w:cs="Times New Roman"/>
          <w:color w:val="000000"/>
          <w:sz w:val="24"/>
          <w:szCs w:val="24"/>
          <w:lang w:eastAsia="es-MX"/>
          <w:rPrChange w:id="1554" w:author="Microsoft Office User" w:date="2021-08-13T16:26:00Z">
            <w:rPr>
              <w:rFonts w:ascii="Arial" w:eastAsia="Times New Roman" w:hAnsi="Arial" w:cs="Arial"/>
              <w:color w:val="000000"/>
              <w:sz w:val="24"/>
              <w:szCs w:val="24"/>
              <w:lang w:eastAsia="es-MX"/>
            </w:rPr>
          </w:rPrChange>
        </w:rPr>
        <w:t>incidente</w:t>
      </w:r>
      <w:r w:rsidRPr="00557959">
        <w:rPr>
          <w:rFonts w:ascii="Times New Roman" w:eastAsia="Times New Roman" w:hAnsi="Times New Roman" w:cs="Times New Roman"/>
          <w:color w:val="000000"/>
          <w:sz w:val="24"/>
          <w:szCs w:val="24"/>
          <w:lang w:eastAsia="es-MX"/>
          <w:rPrChange w:id="1555" w:author="Microsoft Office User" w:date="2021-08-13T16:26:00Z">
            <w:rPr>
              <w:rFonts w:ascii="Arial" w:eastAsia="Times New Roman" w:hAnsi="Arial" w:cs="Arial"/>
              <w:color w:val="000000"/>
              <w:sz w:val="24"/>
              <w:szCs w:val="24"/>
              <w:lang w:eastAsia="es-MX"/>
            </w:rPr>
          </w:rPrChange>
        </w:rPr>
        <w:t>, ofreciendo una respuesta efectiva</w:t>
      </w:r>
      <w:r w:rsidR="00396EF9" w:rsidRPr="00557959">
        <w:rPr>
          <w:rFonts w:ascii="Times New Roman" w:eastAsia="Times New Roman" w:hAnsi="Times New Roman" w:cs="Times New Roman"/>
          <w:color w:val="000000"/>
          <w:sz w:val="24"/>
          <w:szCs w:val="24"/>
          <w:lang w:eastAsia="es-MX"/>
          <w:rPrChange w:id="1556" w:author="Microsoft Office User" w:date="2021-08-13T16:26:00Z">
            <w:rPr>
              <w:rFonts w:ascii="Arial" w:eastAsia="Times New Roman" w:hAnsi="Arial" w:cs="Arial"/>
              <w:color w:val="000000"/>
              <w:sz w:val="24"/>
              <w:szCs w:val="24"/>
              <w:lang w:eastAsia="es-MX"/>
            </w:rPr>
          </w:rPrChange>
        </w:rPr>
        <w:t>, lo cual ayudar</w:t>
      </w:r>
      <w:ins w:id="1557" w:author="Francisco Ledesma Salamanca" w:date="2021-06-10T15:23:00Z">
        <w:r w:rsidR="005D2AD2" w:rsidRPr="00557959">
          <w:rPr>
            <w:rFonts w:ascii="Times New Roman" w:eastAsia="Times New Roman" w:hAnsi="Times New Roman" w:cs="Times New Roman"/>
            <w:color w:val="000000"/>
            <w:sz w:val="24"/>
            <w:szCs w:val="24"/>
            <w:lang w:eastAsia="es-MX"/>
            <w:rPrChange w:id="1558" w:author="Microsoft Office User" w:date="2021-08-13T16:26:00Z">
              <w:rPr>
                <w:rFonts w:ascii="Arial" w:eastAsia="Times New Roman" w:hAnsi="Arial" w:cs="Arial"/>
                <w:color w:val="000000"/>
                <w:sz w:val="24"/>
                <w:szCs w:val="24"/>
                <w:lang w:eastAsia="es-MX"/>
              </w:rPr>
            </w:rPrChange>
          </w:rPr>
          <w:t>á</w:t>
        </w:r>
      </w:ins>
      <w:del w:id="1559" w:author="Francisco Ledesma Salamanca" w:date="2021-06-10T15:23:00Z">
        <w:r w:rsidR="00396EF9" w:rsidRPr="00557959" w:rsidDel="005D2AD2">
          <w:rPr>
            <w:rFonts w:ascii="Times New Roman" w:eastAsia="Times New Roman" w:hAnsi="Times New Roman" w:cs="Times New Roman"/>
            <w:color w:val="000000"/>
            <w:sz w:val="24"/>
            <w:szCs w:val="24"/>
            <w:lang w:eastAsia="es-MX"/>
            <w:rPrChange w:id="1560" w:author="Microsoft Office User" w:date="2021-08-13T16:26:00Z">
              <w:rPr>
                <w:rFonts w:ascii="Arial" w:eastAsia="Times New Roman" w:hAnsi="Arial" w:cs="Arial"/>
                <w:color w:val="000000"/>
                <w:sz w:val="24"/>
                <w:szCs w:val="24"/>
                <w:lang w:eastAsia="es-MX"/>
              </w:rPr>
            </w:rPrChange>
          </w:rPr>
          <w:delText>a</w:delText>
        </w:r>
      </w:del>
      <w:r w:rsidR="00396EF9" w:rsidRPr="00557959">
        <w:rPr>
          <w:rFonts w:ascii="Times New Roman" w:eastAsia="Times New Roman" w:hAnsi="Times New Roman" w:cs="Times New Roman"/>
          <w:color w:val="000000"/>
          <w:sz w:val="24"/>
          <w:szCs w:val="24"/>
          <w:lang w:eastAsia="es-MX"/>
          <w:rPrChange w:id="1561" w:author="Microsoft Office User" w:date="2021-08-13T16:26:00Z">
            <w:rPr>
              <w:rFonts w:ascii="Arial" w:eastAsia="Times New Roman" w:hAnsi="Arial" w:cs="Arial"/>
              <w:color w:val="000000"/>
              <w:sz w:val="24"/>
              <w:szCs w:val="24"/>
              <w:lang w:eastAsia="es-MX"/>
            </w:rPr>
          </w:rPrChange>
        </w:rPr>
        <w:t xml:space="preserve"> a mejorar</w:t>
      </w:r>
      <w:del w:id="1562" w:author="Francisco Ledesma Salamanca" w:date="2021-06-10T15:23:00Z">
        <w:r w:rsidR="00173EC0" w:rsidRPr="00557959" w:rsidDel="005D2AD2">
          <w:rPr>
            <w:rFonts w:ascii="Times New Roman" w:eastAsia="Times New Roman" w:hAnsi="Times New Roman" w:cs="Times New Roman"/>
            <w:color w:val="000000"/>
            <w:sz w:val="24"/>
            <w:szCs w:val="24"/>
            <w:lang w:eastAsia="es-MX"/>
            <w:rPrChange w:id="1563" w:author="Microsoft Office User" w:date="2021-08-13T16:26:00Z">
              <w:rPr>
                <w:rFonts w:ascii="Arial" w:eastAsia="Times New Roman" w:hAnsi="Arial" w:cs="Arial"/>
                <w:color w:val="000000"/>
                <w:sz w:val="24"/>
                <w:szCs w:val="24"/>
                <w:lang w:eastAsia="es-MX"/>
              </w:rPr>
            </w:rPrChange>
          </w:rPr>
          <w:delText>,</w:delText>
        </w:r>
      </w:del>
      <w:r w:rsidR="00173EC0" w:rsidRPr="00557959">
        <w:rPr>
          <w:rFonts w:ascii="Times New Roman" w:eastAsia="Times New Roman" w:hAnsi="Times New Roman" w:cs="Times New Roman"/>
          <w:color w:val="000000"/>
          <w:sz w:val="24"/>
          <w:szCs w:val="24"/>
          <w:lang w:eastAsia="es-MX"/>
          <w:rPrChange w:id="1564" w:author="Microsoft Office User" w:date="2021-08-13T16:26:00Z">
            <w:rPr>
              <w:rFonts w:ascii="Arial" w:eastAsia="Times New Roman" w:hAnsi="Arial" w:cs="Arial"/>
              <w:color w:val="000000"/>
              <w:sz w:val="24"/>
              <w:szCs w:val="24"/>
              <w:lang w:eastAsia="es-MX"/>
            </w:rPr>
          </w:rPrChange>
        </w:rPr>
        <w:t xml:space="preserve"> tiempos de operación y de recursos</w:t>
      </w:r>
      <w:r w:rsidR="000716DE" w:rsidRPr="00557959">
        <w:rPr>
          <w:rFonts w:ascii="Times New Roman" w:eastAsia="Times New Roman" w:hAnsi="Times New Roman" w:cs="Times New Roman"/>
          <w:color w:val="000000"/>
          <w:sz w:val="24"/>
          <w:szCs w:val="24"/>
          <w:lang w:eastAsia="es-MX"/>
          <w:rPrChange w:id="1565" w:author="Microsoft Office User" w:date="2021-08-13T16:26:00Z">
            <w:rPr>
              <w:rFonts w:ascii="Arial" w:eastAsia="Times New Roman" w:hAnsi="Arial" w:cs="Arial"/>
              <w:color w:val="000000"/>
              <w:sz w:val="24"/>
              <w:szCs w:val="24"/>
              <w:lang w:eastAsia="es-MX"/>
            </w:rPr>
          </w:rPrChange>
        </w:rPr>
        <w:t>,</w:t>
      </w:r>
      <w:r w:rsidR="00173EC0" w:rsidRPr="00557959">
        <w:rPr>
          <w:rFonts w:ascii="Times New Roman" w:eastAsia="Times New Roman" w:hAnsi="Times New Roman" w:cs="Times New Roman"/>
          <w:color w:val="000000"/>
          <w:sz w:val="24"/>
          <w:szCs w:val="24"/>
          <w:lang w:eastAsia="es-MX"/>
          <w:rPrChange w:id="1566" w:author="Microsoft Office User" w:date="2021-08-13T16:26:00Z">
            <w:rPr>
              <w:rFonts w:ascii="Arial" w:eastAsia="Times New Roman" w:hAnsi="Arial" w:cs="Arial"/>
              <w:color w:val="000000"/>
              <w:sz w:val="24"/>
              <w:szCs w:val="24"/>
              <w:lang w:eastAsia="es-MX"/>
            </w:rPr>
          </w:rPrChange>
        </w:rPr>
        <w:t xml:space="preserve"> </w:t>
      </w:r>
      <w:r w:rsidR="00740B5B" w:rsidRPr="00557959">
        <w:rPr>
          <w:rFonts w:ascii="Times New Roman" w:eastAsia="Times New Roman" w:hAnsi="Times New Roman" w:cs="Times New Roman"/>
          <w:color w:val="000000"/>
          <w:sz w:val="24"/>
          <w:szCs w:val="24"/>
          <w:lang w:eastAsia="es-MX"/>
          <w:rPrChange w:id="1567" w:author="Microsoft Office User" w:date="2021-08-13T16:26:00Z">
            <w:rPr>
              <w:rFonts w:ascii="Arial" w:eastAsia="Times New Roman" w:hAnsi="Arial" w:cs="Arial"/>
              <w:color w:val="000000"/>
              <w:sz w:val="24"/>
              <w:szCs w:val="24"/>
              <w:lang w:eastAsia="es-MX"/>
            </w:rPr>
          </w:rPrChange>
        </w:rPr>
        <w:t>disminu</w:t>
      </w:r>
      <w:ins w:id="1568" w:author="Francisco Ledesma Salamanca" w:date="2021-06-10T15:23:00Z">
        <w:r w:rsidR="005D2AD2" w:rsidRPr="00557959">
          <w:rPr>
            <w:rFonts w:ascii="Times New Roman" w:eastAsia="Times New Roman" w:hAnsi="Times New Roman" w:cs="Times New Roman"/>
            <w:color w:val="000000"/>
            <w:sz w:val="24"/>
            <w:szCs w:val="24"/>
            <w:lang w:eastAsia="es-MX"/>
            <w:rPrChange w:id="1569" w:author="Microsoft Office User" w:date="2021-08-13T16:26:00Z">
              <w:rPr>
                <w:rFonts w:ascii="Arial" w:eastAsia="Times New Roman" w:hAnsi="Arial" w:cs="Arial"/>
                <w:color w:val="000000"/>
                <w:sz w:val="24"/>
                <w:szCs w:val="24"/>
                <w:lang w:eastAsia="es-MX"/>
              </w:rPr>
            </w:rPrChange>
          </w:rPr>
          <w:t>i</w:t>
        </w:r>
      </w:ins>
      <w:ins w:id="1570" w:author="Francisco Ledesma Salamanca" w:date="2021-06-10T15:24:00Z">
        <w:r w:rsidR="005D2AD2" w:rsidRPr="00557959">
          <w:rPr>
            <w:rFonts w:ascii="Times New Roman" w:eastAsia="Times New Roman" w:hAnsi="Times New Roman" w:cs="Times New Roman"/>
            <w:color w:val="000000"/>
            <w:sz w:val="24"/>
            <w:szCs w:val="24"/>
            <w:lang w:eastAsia="es-MX"/>
            <w:rPrChange w:id="1571" w:author="Microsoft Office User" w:date="2021-08-13T16:26:00Z">
              <w:rPr>
                <w:rFonts w:ascii="Arial" w:eastAsia="Times New Roman" w:hAnsi="Arial" w:cs="Arial"/>
                <w:color w:val="000000"/>
                <w:sz w:val="24"/>
                <w:szCs w:val="24"/>
                <w:lang w:eastAsia="es-MX"/>
              </w:rPr>
            </w:rPrChange>
          </w:rPr>
          <w:t>r</w:t>
        </w:r>
      </w:ins>
      <w:del w:id="1572" w:author="Francisco Ledesma Salamanca" w:date="2021-06-10T15:23:00Z">
        <w:r w:rsidR="00740B5B" w:rsidRPr="00557959" w:rsidDel="005D2AD2">
          <w:rPr>
            <w:rFonts w:ascii="Times New Roman" w:eastAsia="Times New Roman" w:hAnsi="Times New Roman" w:cs="Times New Roman"/>
            <w:color w:val="000000"/>
            <w:sz w:val="24"/>
            <w:szCs w:val="24"/>
            <w:lang w:eastAsia="es-MX"/>
            <w:rPrChange w:id="1573" w:author="Microsoft Office User" w:date="2021-08-13T16:26:00Z">
              <w:rPr>
                <w:rFonts w:ascii="Arial" w:eastAsia="Times New Roman" w:hAnsi="Arial" w:cs="Arial"/>
                <w:color w:val="000000"/>
                <w:sz w:val="24"/>
                <w:szCs w:val="24"/>
                <w:lang w:eastAsia="es-MX"/>
              </w:rPr>
            </w:rPrChange>
          </w:rPr>
          <w:delText>yendo</w:delText>
        </w:r>
      </w:del>
      <w:r w:rsidR="00740B5B" w:rsidRPr="00557959">
        <w:rPr>
          <w:rFonts w:ascii="Times New Roman" w:eastAsia="Times New Roman" w:hAnsi="Times New Roman" w:cs="Times New Roman"/>
          <w:color w:val="000000"/>
          <w:sz w:val="24"/>
          <w:szCs w:val="24"/>
          <w:lang w:eastAsia="es-MX"/>
          <w:rPrChange w:id="1574" w:author="Microsoft Office User" w:date="2021-08-13T16:26:00Z">
            <w:rPr>
              <w:rFonts w:ascii="Arial" w:eastAsia="Times New Roman" w:hAnsi="Arial" w:cs="Arial"/>
              <w:color w:val="000000"/>
              <w:sz w:val="24"/>
              <w:szCs w:val="24"/>
              <w:lang w:eastAsia="es-MX"/>
            </w:rPr>
          </w:rPrChange>
        </w:rPr>
        <w:t xml:space="preserve"> las</w:t>
      </w:r>
      <w:r w:rsidR="00E16B40" w:rsidRPr="00557959">
        <w:rPr>
          <w:rFonts w:ascii="Times New Roman" w:eastAsia="Times New Roman" w:hAnsi="Times New Roman" w:cs="Times New Roman"/>
          <w:color w:val="000000"/>
          <w:sz w:val="24"/>
          <w:szCs w:val="24"/>
          <w:lang w:eastAsia="es-MX"/>
          <w:rPrChange w:id="1575" w:author="Microsoft Office User" w:date="2021-08-13T16:26:00Z">
            <w:rPr>
              <w:rFonts w:ascii="Arial" w:eastAsia="Times New Roman" w:hAnsi="Arial" w:cs="Arial"/>
              <w:color w:val="000000"/>
              <w:sz w:val="24"/>
              <w:szCs w:val="24"/>
              <w:lang w:eastAsia="es-MX"/>
            </w:rPr>
          </w:rPrChange>
        </w:rPr>
        <w:t xml:space="preserve"> perdidas</w:t>
      </w:r>
      <w:ins w:id="1576" w:author="Francisco Ledesma Salamanca" w:date="2021-06-10T15:24:00Z">
        <w:r w:rsidR="005D2AD2" w:rsidRPr="00557959">
          <w:rPr>
            <w:rFonts w:ascii="Times New Roman" w:eastAsia="Times New Roman" w:hAnsi="Times New Roman" w:cs="Times New Roman"/>
            <w:color w:val="000000"/>
            <w:sz w:val="24"/>
            <w:szCs w:val="24"/>
            <w:lang w:eastAsia="es-MX"/>
            <w:rPrChange w:id="1577" w:author="Microsoft Office User" w:date="2021-08-13T16:26:00Z">
              <w:rPr>
                <w:rFonts w:ascii="Arial" w:eastAsia="Times New Roman" w:hAnsi="Arial" w:cs="Arial"/>
                <w:color w:val="000000"/>
                <w:sz w:val="24"/>
                <w:szCs w:val="24"/>
                <w:lang w:eastAsia="es-MX"/>
              </w:rPr>
            </w:rPrChange>
          </w:rPr>
          <w:t xml:space="preserve"> de</w:t>
        </w:r>
      </w:ins>
      <w:r w:rsidR="00E16B40" w:rsidRPr="00557959">
        <w:rPr>
          <w:rFonts w:ascii="Times New Roman" w:eastAsia="Times New Roman" w:hAnsi="Times New Roman" w:cs="Times New Roman"/>
          <w:color w:val="000000"/>
          <w:sz w:val="24"/>
          <w:szCs w:val="24"/>
          <w:lang w:eastAsia="es-MX"/>
          <w:rPrChange w:id="1578" w:author="Microsoft Office User" w:date="2021-08-13T16:26:00Z">
            <w:rPr>
              <w:rFonts w:ascii="Arial" w:eastAsia="Times New Roman" w:hAnsi="Arial" w:cs="Arial"/>
              <w:color w:val="000000"/>
              <w:sz w:val="24"/>
              <w:szCs w:val="24"/>
              <w:lang w:eastAsia="es-MX"/>
            </w:rPr>
          </w:rPrChange>
        </w:rPr>
        <w:t xml:space="preserve"> recursos</w:t>
      </w:r>
      <w:r w:rsidR="007A4A2C" w:rsidRPr="00557959">
        <w:rPr>
          <w:rFonts w:ascii="Times New Roman" w:eastAsia="Times New Roman" w:hAnsi="Times New Roman" w:cs="Times New Roman"/>
          <w:color w:val="000000"/>
          <w:sz w:val="24"/>
          <w:szCs w:val="24"/>
          <w:lang w:eastAsia="es-MX"/>
          <w:rPrChange w:id="1579" w:author="Microsoft Office User" w:date="2021-08-13T16:26:00Z">
            <w:rPr>
              <w:rFonts w:ascii="Arial" w:eastAsia="Times New Roman" w:hAnsi="Arial" w:cs="Arial"/>
              <w:color w:val="000000"/>
              <w:sz w:val="24"/>
              <w:szCs w:val="24"/>
              <w:lang w:eastAsia="es-MX"/>
            </w:rPr>
          </w:rPrChange>
        </w:rPr>
        <w:t xml:space="preserve"> y</w:t>
      </w:r>
      <w:r w:rsidR="00173EC0" w:rsidRPr="00557959">
        <w:rPr>
          <w:rFonts w:ascii="Times New Roman" w:eastAsia="Times New Roman" w:hAnsi="Times New Roman" w:cs="Times New Roman"/>
          <w:color w:val="000000"/>
          <w:sz w:val="24"/>
          <w:szCs w:val="24"/>
          <w:lang w:eastAsia="es-MX"/>
          <w:rPrChange w:id="1580" w:author="Microsoft Office User" w:date="2021-08-13T16:26:00Z">
            <w:rPr>
              <w:rFonts w:ascii="Arial" w:eastAsia="Times New Roman" w:hAnsi="Arial" w:cs="Arial"/>
              <w:color w:val="000000"/>
              <w:sz w:val="24"/>
              <w:szCs w:val="24"/>
              <w:lang w:eastAsia="es-MX"/>
            </w:rPr>
          </w:rPrChange>
        </w:rPr>
        <w:t xml:space="preserve"> </w:t>
      </w:r>
      <w:r w:rsidR="00550395" w:rsidRPr="00557959">
        <w:rPr>
          <w:rFonts w:ascii="Times New Roman" w:eastAsia="Times New Roman" w:hAnsi="Times New Roman" w:cs="Times New Roman"/>
          <w:color w:val="000000"/>
          <w:sz w:val="24"/>
          <w:szCs w:val="24"/>
          <w:lang w:eastAsia="es-MX"/>
          <w:rPrChange w:id="1581" w:author="Microsoft Office User" w:date="2021-08-13T16:26:00Z">
            <w:rPr>
              <w:rFonts w:ascii="Arial" w:eastAsia="Times New Roman" w:hAnsi="Arial" w:cs="Arial"/>
              <w:color w:val="000000"/>
              <w:sz w:val="24"/>
              <w:szCs w:val="24"/>
              <w:lang w:eastAsia="es-MX"/>
            </w:rPr>
          </w:rPrChange>
        </w:rPr>
        <w:t>aumentar</w:t>
      </w:r>
      <w:ins w:id="1582" w:author="Francisco Ledesma Salamanca" w:date="2021-06-10T15:24:00Z">
        <w:r w:rsidR="005D2AD2" w:rsidRPr="00557959">
          <w:rPr>
            <w:rFonts w:ascii="Times New Roman" w:eastAsia="Times New Roman" w:hAnsi="Times New Roman" w:cs="Times New Roman"/>
            <w:color w:val="000000"/>
            <w:sz w:val="24"/>
            <w:szCs w:val="24"/>
            <w:lang w:eastAsia="es-MX"/>
            <w:rPrChange w:id="1583" w:author="Microsoft Office User" w:date="2021-08-13T16:26:00Z">
              <w:rPr>
                <w:rFonts w:ascii="Arial" w:eastAsia="Times New Roman" w:hAnsi="Arial" w:cs="Arial"/>
                <w:color w:val="000000"/>
                <w:sz w:val="24"/>
                <w:szCs w:val="24"/>
                <w:lang w:eastAsia="es-MX"/>
              </w:rPr>
            </w:rPrChange>
          </w:rPr>
          <w:t>á</w:t>
        </w:r>
      </w:ins>
      <w:del w:id="1584" w:author="Francisco Ledesma Salamanca" w:date="2021-06-10T15:24:00Z">
        <w:r w:rsidR="00550395" w:rsidRPr="00557959" w:rsidDel="005D2AD2">
          <w:rPr>
            <w:rFonts w:ascii="Times New Roman" w:eastAsia="Times New Roman" w:hAnsi="Times New Roman" w:cs="Times New Roman"/>
            <w:color w:val="000000"/>
            <w:sz w:val="24"/>
            <w:szCs w:val="24"/>
            <w:lang w:eastAsia="es-MX"/>
            <w:rPrChange w:id="1585" w:author="Microsoft Office User" w:date="2021-08-13T16:26:00Z">
              <w:rPr>
                <w:rFonts w:ascii="Arial" w:eastAsia="Times New Roman" w:hAnsi="Arial" w:cs="Arial"/>
                <w:color w:val="000000"/>
                <w:sz w:val="24"/>
                <w:szCs w:val="24"/>
                <w:lang w:eastAsia="es-MX"/>
              </w:rPr>
            </w:rPrChange>
          </w:rPr>
          <w:delText>a</w:delText>
        </w:r>
      </w:del>
      <w:r w:rsidR="00550395" w:rsidRPr="00557959">
        <w:rPr>
          <w:rFonts w:ascii="Times New Roman" w:eastAsia="Times New Roman" w:hAnsi="Times New Roman" w:cs="Times New Roman"/>
          <w:color w:val="000000"/>
          <w:sz w:val="24"/>
          <w:szCs w:val="24"/>
          <w:lang w:eastAsia="es-MX"/>
          <w:rPrChange w:id="1586" w:author="Microsoft Office User" w:date="2021-08-13T16:26:00Z">
            <w:rPr>
              <w:rFonts w:ascii="Arial" w:eastAsia="Times New Roman" w:hAnsi="Arial" w:cs="Arial"/>
              <w:color w:val="000000"/>
              <w:sz w:val="24"/>
              <w:szCs w:val="24"/>
              <w:lang w:eastAsia="es-MX"/>
            </w:rPr>
          </w:rPrChange>
        </w:rPr>
        <w:t xml:space="preserve"> la imagen de la </w:t>
      </w:r>
      <w:r w:rsidR="00101789" w:rsidRPr="00557959">
        <w:rPr>
          <w:rFonts w:ascii="Times New Roman" w:eastAsia="Times New Roman" w:hAnsi="Times New Roman" w:cs="Times New Roman"/>
          <w:color w:val="000000"/>
          <w:sz w:val="24"/>
          <w:szCs w:val="24"/>
          <w:lang w:eastAsia="es-MX"/>
          <w:rPrChange w:id="1587" w:author="Microsoft Office User" w:date="2021-08-13T16:26:00Z">
            <w:rPr>
              <w:rFonts w:ascii="Arial" w:eastAsia="Times New Roman" w:hAnsi="Arial" w:cs="Arial"/>
              <w:color w:val="000000"/>
              <w:sz w:val="24"/>
              <w:szCs w:val="24"/>
              <w:lang w:eastAsia="es-MX"/>
            </w:rPr>
          </w:rPrChange>
        </w:rPr>
        <w:t xml:space="preserve">Pyme para con sus </w:t>
      </w:r>
      <w:r w:rsidR="000716DE" w:rsidRPr="00557959">
        <w:rPr>
          <w:rFonts w:ascii="Times New Roman" w:eastAsia="Times New Roman" w:hAnsi="Times New Roman" w:cs="Times New Roman"/>
          <w:color w:val="000000"/>
          <w:sz w:val="24"/>
          <w:szCs w:val="24"/>
          <w:lang w:eastAsia="es-MX"/>
          <w:rPrChange w:id="1588" w:author="Microsoft Office User" w:date="2021-08-13T16:26:00Z">
            <w:rPr>
              <w:rFonts w:ascii="Arial" w:eastAsia="Times New Roman" w:hAnsi="Arial" w:cs="Arial"/>
              <w:color w:val="000000"/>
              <w:sz w:val="24"/>
              <w:szCs w:val="24"/>
              <w:lang w:eastAsia="es-MX"/>
            </w:rPr>
          </w:rPrChange>
        </w:rPr>
        <w:t>clientes finales</w:t>
      </w:r>
      <w:r w:rsidRPr="00557959">
        <w:rPr>
          <w:rFonts w:ascii="Times New Roman" w:eastAsia="Times New Roman" w:hAnsi="Times New Roman" w:cs="Times New Roman"/>
          <w:color w:val="000000"/>
          <w:sz w:val="24"/>
          <w:szCs w:val="24"/>
          <w:lang w:eastAsia="es-MX"/>
          <w:rPrChange w:id="1589" w:author="Microsoft Office User" w:date="2021-08-13T16:26:00Z">
            <w:rPr>
              <w:rFonts w:ascii="Arial" w:eastAsia="Times New Roman" w:hAnsi="Arial" w:cs="Arial"/>
              <w:color w:val="000000"/>
              <w:sz w:val="24"/>
              <w:szCs w:val="24"/>
              <w:lang w:eastAsia="es-MX"/>
            </w:rPr>
          </w:rPrChange>
        </w:rPr>
        <w:t>.</w:t>
      </w:r>
    </w:p>
    <w:p w14:paraId="2503C6E9" w14:textId="1CF29B68" w:rsidR="007265FA" w:rsidRPr="00557959" w:rsidRDefault="007265FA" w:rsidP="000A5A08">
      <w:pPr>
        <w:spacing w:line="360" w:lineRule="auto"/>
        <w:jc w:val="both"/>
        <w:rPr>
          <w:rFonts w:ascii="Times New Roman" w:eastAsia="Times New Roman" w:hAnsi="Times New Roman" w:cs="Times New Roman"/>
          <w:color w:val="000000"/>
          <w:sz w:val="24"/>
          <w:szCs w:val="24"/>
          <w:lang w:eastAsia="es-MX"/>
          <w:rPrChange w:id="1590" w:author="Microsoft Office User" w:date="2021-08-13T16:26:00Z">
            <w:rPr>
              <w:rFonts w:ascii="Arial" w:eastAsia="Times New Roman" w:hAnsi="Arial" w:cs="Arial"/>
              <w:color w:val="000000"/>
              <w:sz w:val="24"/>
              <w:szCs w:val="24"/>
              <w:lang w:eastAsia="es-MX"/>
            </w:rPr>
          </w:rPrChange>
        </w:rPr>
      </w:pPr>
    </w:p>
    <w:p w14:paraId="2240B88E" w14:textId="27F4D5E9" w:rsidR="007265FA" w:rsidRPr="00557959" w:rsidRDefault="007265FA" w:rsidP="000A5A08">
      <w:pPr>
        <w:spacing w:line="360" w:lineRule="auto"/>
        <w:jc w:val="both"/>
        <w:rPr>
          <w:rFonts w:ascii="Times New Roman" w:eastAsia="Times New Roman" w:hAnsi="Times New Roman" w:cs="Times New Roman"/>
          <w:color w:val="000000"/>
          <w:sz w:val="24"/>
          <w:szCs w:val="24"/>
          <w:lang w:eastAsia="es-MX"/>
          <w:rPrChange w:id="1591" w:author="Microsoft Office User" w:date="2021-08-13T16:26:00Z">
            <w:rPr>
              <w:rFonts w:ascii="Arial" w:eastAsia="Times New Roman" w:hAnsi="Arial" w:cs="Arial"/>
              <w:color w:val="000000"/>
              <w:sz w:val="24"/>
              <w:szCs w:val="24"/>
              <w:lang w:eastAsia="es-MX"/>
            </w:rPr>
          </w:rPrChange>
        </w:rPr>
      </w:pPr>
    </w:p>
    <w:p w14:paraId="76BF1991" w14:textId="1C44CC49" w:rsidR="007265FA" w:rsidRPr="00557959" w:rsidRDefault="007265FA" w:rsidP="000A5A08">
      <w:pPr>
        <w:spacing w:line="360" w:lineRule="auto"/>
        <w:jc w:val="both"/>
        <w:rPr>
          <w:rFonts w:ascii="Times New Roman" w:eastAsia="Times New Roman" w:hAnsi="Times New Roman" w:cs="Times New Roman"/>
          <w:color w:val="000000"/>
          <w:sz w:val="24"/>
          <w:szCs w:val="24"/>
          <w:lang w:eastAsia="es-MX"/>
          <w:rPrChange w:id="1592" w:author="Microsoft Office User" w:date="2021-08-13T16:26:00Z">
            <w:rPr>
              <w:rFonts w:ascii="Arial" w:eastAsia="Times New Roman" w:hAnsi="Arial" w:cs="Arial"/>
              <w:color w:val="000000"/>
              <w:sz w:val="24"/>
              <w:szCs w:val="24"/>
              <w:lang w:eastAsia="es-MX"/>
            </w:rPr>
          </w:rPrChange>
        </w:rPr>
      </w:pPr>
    </w:p>
    <w:p w14:paraId="165DC2B2" w14:textId="3FAAF216" w:rsidR="007265FA" w:rsidRPr="00557959" w:rsidRDefault="007265FA" w:rsidP="000A5A08">
      <w:pPr>
        <w:spacing w:line="360" w:lineRule="auto"/>
        <w:jc w:val="both"/>
        <w:rPr>
          <w:rFonts w:ascii="Times New Roman" w:eastAsia="Times New Roman" w:hAnsi="Times New Roman" w:cs="Times New Roman"/>
          <w:color w:val="000000"/>
          <w:sz w:val="24"/>
          <w:szCs w:val="24"/>
          <w:lang w:eastAsia="es-MX"/>
          <w:rPrChange w:id="1593" w:author="Microsoft Office User" w:date="2021-08-13T16:26:00Z">
            <w:rPr>
              <w:rFonts w:ascii="Arial" w:eastAsia="Times New Roman" w:hAnsi="Arial" w:cs="Arial"/>
              <w:color w:val="000000"/>
              <w:sz w:val="24"/>
              <w:szCs w:val="24"/>
              <w:lang w:eastAsia="es-MX"/>
            </w:rPr>
          </w:rPrChange>
        </w:rPr>
      </w:pPr>
    </w:p>
    <w:p w14:paraId="1C161A2D" w14:textId="77777777" w:rsidR="000F3011" w:rsidRPr="00557959" w:rsidRDefault="000F3011" w:rsidP="000A5A08">
      <w:pPr>
        <w:spacing w:line="360" w:lineRule="auto"/>
        <w:jc w:val="both"/>
        <w:rPr>
          <w:rFonts w:ascii="Times New Roman" w:eastAsia="Times New Roman" w:hAnsi="Times New Roman" w:cs="Times New Roman"/>
          <w:color w:val="000000"/>
          <w:sz w:val="24"/>
          <w:szCs w:val="24"/>
          <w:lang w:eastAsia="es-MX"/>
          <w:rPrChange w:id="1594" w:author="Microsoft Office User" w:date="2021-08-13T16:26:00Z">
            <w:rPr>
              <w:rFonts w:ascii="Arial" w:eastAsia="Times New Roman" w:hAnsi="Arial" w:cs="Arial"/>
              <w:color w:val="000000"/>
              <w:sz w:val="24"/>
              <w:szCs w:val="24"/>
              <w:lang w:eastAsia="es-MX"/>
            </w:rPr>
          </w:rPrChange>
        </w:rPr>
      </w:pPr>
    </w:p>
    <w:p w14:paraId="7C03347B" w14:textId="77777777" w:rsidR="007265FA" w:rsidRPr="00557959" w:rsidRDefault="007265FA" w:rsidP="000A5A08">
      <w:pPr>
        <w:spacing w:line="360" w:lineRule="auto"/>
        <w:jc w:val="both"/>
        <w:rPr>
          <w:rFonts w:ascii="Times New Roman" w:eastAsia="Times New Roman" w:hAnsi="Times New Roman" w:cs="Times New Roman"/>
          <w:color w:val="000000"/>
          <w:sz w:val="24"/>
          <w:szCs w:val="24"/>
          <w:lang w:eastAsia="es-MX"/>
          <w:rPrChange w:id="1595" w:author="Microsoft Office User" w:date="2021-08-13T16:26:00Z">
            <w:rPr>
              <w:rFonts w:ascii="Arial" w:eastAsia="Times New Roman" w:hAnsi="Arial" w:cs="Arial"/>
              <w:color w:val="000000"/>
              <w:sz w:val="24"/>
              <w:szCs w:val="24"/>
              <w:lang w:eastAsia="es-MX"/>
            </w:rPr>
          </w:rPrChange>
        </w:rPr>
      </w:pPr>
    </w:p>
    <w:p w14:paraId="14F6B29A" w14:textId="77777777" w:rsidR="002C1568" w:rsidRPr="00557959" w:rsidRDefault="009063D0" w:rsidP="002C1568">
      <w:pPr>
        <w:spacing w:line="360" w:lineRule="auto"/>
        <w:jc w:val="both"/>
        <w:rPr>
          <w:rFonts w:ascii="Times New Roman" w:eastAsia="Times New Roman" w:hAnsi="Times New Roman" w:cs="Times New Roman"/>
          <w:b/>
          <w:bCs/>
          <w:sz w:val="32"/>
          <w:szCs w:val="32"/>
          <w:lang w:eastAsia="es-MX"/>
          <w:rPrChange w:id="1596" w:author="Microsoft Office User" w:date="2021-08-13T16:26:00Z">
            <w:rPr>
              <w:rFonts w:ascii="Calisto MT" w:eastAsia="Times New Roman" w:hAnsi="Calisto MT" w:cstheme="majorBidi"/>
              <w:b/>
              <w:bCs/>
              <w:sz w:val="32"/>
              <w:szCs w:val="32"/>
              <w:lang w:eastAsia="es-MX"/>
            </w:rPr>
          </w:rPrChange>
        </w:rPr>
      </w:pPr>
      <w:r w:rsidRPr="00557959">
        <w:rPr>
          <w:rFonts w:ascii="Times New Roman" w:eastAsia="Times New Roman" w:hAnsi="Times New Roman" w:cs="Times New Roman"/>
          <w:b/>
          <w:bCs/>
          <w:sz w:val="32"/>
          <w:szCs w:val="32"/>
          <w:lang w:eastAsia="es-MX"/>
          <w:rPrChange w:id="1597" w:author="Microsoft Office User" w:date="2021-08-13T16:26:00Z">
            <w:rPr>
              <w:rFonts w:ascii="Calisto MT" w:eastAsia="Times New Roman" w:hAnsi="Calisto MT" w:cstheme="majorBidi"/>
              <w:b/>
              <w:bCs/>
              <w:sz w:val="32"/>
              <w:szCs w:val="32"/>
              <w:lang w:eastAsia="es-MX"/>
            </w:rPr>
          </w:rPrChange>
        </w:rPr>
        <w:t>Propuesta de solución</w:t>
      </w:r>
      <w:bookmarkStart w:id="1598" w:name="_Toc73953005"/>
    </w:p>
    <w:p w14:paraId="7FF91531" w14:textId="1911193E" w:rsidR="001B7B1D" w:rsidRPr="00557959" w:rsidRDefault="001B7B1D" w:rsidP="002C1568">
      <w:pPr>
        <w:spacing w:line="360" w:lineRule="auto"/>
        <w:jc w:val="both"/>
        <w:rPr>
          <w:rFonts w:ascii="Times New Roman" w:eastAsia="Times New Roman" w:hAnsi="Times New Roman" w:cs="Times New Roman"/>
          <w:b/>
          <w:bCs/>
          <w:sz w:val="32"/>
          <w:szCs w:val="32"/>
          <w:lang w:eastAsia="es-MX"/>
          <w:rPrChange w:id="1599" w:author="Microsoft Office User" w:date="2021-08-13T16:26:00Z">
            <w:rPr>
              <w:rFonts w:ascii="Calisto MT" w:eastAsia="Times New Roman" w:hAnsi="Calisto MT" w:cstheme="majorBidi"/>
              <w:b/>
              <w:bCs/>
              <w:sz w:val="32"/>
              <w:szCs w:val="32"/>
              <w:lang w:eastAsia="es-MX"/>
            </w:rPr>
          </w:rPrChange>
        </w:rPr>
      </w:pPr>
      <w:r w:rsidRPr="00557959">
        <w:rPr>
          <w:rFonts w:ascii="Times New Roman" w:eastAsia="Times New Roman" w:hAnsi="Times New Roman" w:cs="Times New Roman"/>
          <w:color w:val="000000"/>
          <w:sz w:val="24"/>
          <w:szCs w:val="24"/>
          <w:lang w:eastAsia="es-MX"/>
          <w:rPrChange w:id="1600" w:author="Microsoft Office User" w:date="2021-08-13T16:26:00Z">
            <w:rPr>
              <w:rFonts w:ascii="Arial" w:eastAsia="Times New Roman" w:hAnsi="Arial" w:cs="Arial"/>
              <w:color w:val="000000"/>
              <w:sz w:val="24"/>
              <w:szCs w:val="24"/>
              <w:lang w:eastAsia="es-MX"/>
            </w:rPr>
          </w:rPrChange>
        </w:rPr>
        <w:t xml:space="preserve">A </w:t>
      </w:r>
      <w:r w:rsidR="00973E3C" w:rsidRPr="00557959">
        <w:rPr>
          <w:rFonts w:ascii="Times New Roman" w:eastAsia="Times New Roman" w:hAnsi="Times New Roman" w:cs="Times New Roman"/>
          <w:color w:val="000000"/>
          <w:sz w:val="24"/>
          <w:szCs w:val="24"/>
          <w:lang w:eastAsia="es-MX"/>
          <w:rPrChange w:id="1601" w:author="Microsoft Office User" w:date="2021-08-13T16:26:00Z">
            <w:rPr>
              <w:rFonts w:ascii="Arial" w:eastAsia="Times New Roman" w:hAnsi="Arial" w:cs="Arial"/>
              <w:color w:val="000000"/>
              <w:sz w:val="24"/>
              <w:szCs w:val="24"/>
              <w:lang w:eastAsia="es-MX"/>
            </w:rPr>
          </w:rPrChange>
        </w:rPr>
        <w:t>continuación,</w:t>
      </w:r>
      <w:r w:rsidRPr="00557959">
        <w:rPr>
          <w:rFonts w:ascii="Times New Roman" w:eastAsia="Times New Roman" w:hAnsi="Times New Roman" w:cs="Times New Roman"/>
          <w:color w:val="000000"/>
          <w:sz w:val="24"/>
          <w:szCs w:val="24"/>
          <w:lang w:eastAsia="es-MX"/>
          <w:rPrChange w:id="1602" w:author="Microsoft Office User" w:date="2021-08-13T16:26:00Z">
            <w:rPr>
              <w:rFonts w:ascii="Arial" w:eastAsia="Times New Roman" w:hAnsi="Arial" w:cs="Arial"/>
              <w:color w:val="000000"/>
              <w:sz w:val="24"/>
              <w:szCs w:val="24"/>
              <w:lang w:eastAsia="es-MX"/>
            </w:rPr>
          </w:rPrChange>
        </w:rPr>
        <w:t xml:space="preserve"> se describirá la solución para los </w:t>
      </w:r>
      <w:r w:rsidR="00B417B7" w:rsidRPr="00557959">
        <w:rPr>
          <w:rFonts w:ascii="Times New Roman" w:eastAsia="Times New Roman" w:hAnsi="Times New Roman" w:cs="Times New Roman"/>
          <w:color w:val="000000"/>
          <w:sz w:val="24"/>
          <w:szCs w:val="24"/>
          <w:lang w:eastAsia="es-MX"/>
          <w:rPrChange w:id="1603" w:author="Microsoft Office User" w:date="2021-08-13T16:26:00Z">
            <w:rPr>
              <w:rFonts w:ascii="Arial" w:eastAsia="Times New Roman" w:hAnsi="Arial" w:cs="Arial"/>
              <w:color w:val="000000"/>
              <w:sz w:val="24"/>
              <w:szCs w:val="24"/>
              <w:lang w:eastAsia="es-MX"/>
            </w:rPr>
          </w:rPrChange>
        </w:rPr>
        <w:t>diversos problemas</w:t>
      </w:r>
      <w:r w:rsidRPr="00557959">
        <w:rPr>
          <w:rFonts w:ascii="Times New Roman" w:eastAsia="Times New Roman" w:hAnsi="Times New Roman" w:cs="Times New Roman"/>
          <w:color w:val="000000"/>
          <w:sz w:val="24"/>
          <w:szCs w:val="24"/>
          <w:lang w:eastAsia="es-MX"/>
          <w:rPrChange w:id="1604" w:author="Microsoft Office User" w:date="2021-08-13T16:26:00Z">
            <w:rPr>
              <w:rFonts w:ascii="Arial" w:eastAsia="Times New Roman" w:hAnsi="Arial" w:cs="Arial"/>
              <w:color w:val="000000"/>
              <w:sz w:val="24"/>
              <w:szCs w:val="24"/>
              <w:lang w:eastAsia="es-MX"/>
            </w:rPr>
          </w:rPrChange>
        </w:rPr>
        <w:t xml:space="preserve"> que</w:t>
      </w:r>
      <w:ins w:id="1605" w:author="Francisco Ledesma Salamanca" w:date="2021-06-10T16:26:00Z">
        <w:r w:rsidR="00B55FCB" w:rsidRPr="00557959">
          <w:rPr>
            <w:rFonts w:ascii="Times New Roman" w:eastAsia="Times New Roman" w:hAnsi="Times New Roman" w:cs="Times New Roman"/>
            <w:color w:val="000000"/>
            <w:sz w:val="24"/>
            <w:szCs w:val="24"/>
            <w:lang w:eastAsia="es-MX"/>
            <w:rPrChange w:id="1606" w:author="Microsoft Office User" w:date="2021-08-13T16:26:00Z">
              <w:rPr>
                <w:rFonts w:ascii="Arial" w:eastAsia="Times New Roman" w:hAnsi="Arial" w:cs="Arial"/>
                <w:color w:val="000000"/>
                <w:sz w:val="24"/>
                <w:szCs w:val="24"/>
                <w:lang w:eastAsia="es-MX"/>
              </w:rPr>
            </w:rPrChange>
          </w:rPr>
          <w:t xml:space="preserve"> presenta</w:t>
        </w:r>
      </w:ins>
      <w:del w:id="1607" w:author="Francisco Ledesma Salamanca" w:date="2021-06-10T16:26:00Z">
        <w:r w:rsidRPr="00557959" w:rsidDel="00B55FCB">
          <w:rPr>
            <w:rFonts w:ascii="Times New Roman" w:eastAsia="Times New Roman" w:hAnsi="Times New Roman" w:cs="Times New Roman"/>
            <w:color w:val="000000"/>
            <w:sz w:val="24"/>
            <w:szCs w:val="24"/>
            <w:lang w:eastAsia="es-MX"/>
            <w:rPrChange w:id="1608" w:author="Microsoft Office User" w:date="2021-08-13T16:26:00Z">
              <w:rPr>
                <w:rFonts w:ascii="Arial" w:eastAsia="Times New Roman" w:hAnsi="Arial" w:cs="Arial"/>
                <w:color w:val="000000"/>
                <w:sz w:val="24"/>
                <w:szCs w:val="24"/>
                <w:lang w:eastAsia="es-MX"/>
              </w:rPr>
            </w:rPrChange>
          </w:rPr>
          <w:delText xml:space="preserve"> </w:delText>
        </w:r>
        <w:r w:rsidR="002C1568" w:rsidRPr="00557959" w:rsidDel="00B55FCB">
          <w:rPr>
            <w:rFonts w:ascii="Times New Roman" w:eastAsia="Times New Roman" w:hAnsi="Times New Roman" w:cs="Times New Roman"/>
            <w:color w:val="000000"/>
            <w:sz w:val="24"/>
            <w:szCs w:val="24"/>
            <w:lang w:eastAsia="es-MX"/>
            <w:rPrChange w:id="1609" w:author="Microsoft Office User" w:date="2021-08-13T16:26:00Z">
              <w:rPr>
                <w:rFonts w:ascii="Arial" w:eastAsia="Times New Roman" w:hAnsi="Arial" w:cs="Arial"/>
                <w:color w:val="000000"/>
                <w:sz w:val="24"/>
                <w:szCs w:val="24"/>
                <w:lang w:eastAsia="es-MX"/>
              </w:rPr>
            </w:rPrChange>
          </w:rPr>
          <w:delText>carece</w:delText>
        </w:r>
      </w:del>
      <w:r w:rsidR="002C1568" w:rsidRPr="00557959">
        <w:rPr>
          <w:rFonts w:ascii="Times New Roman" w:eastAsia="Times New Roman" w:hAnsi="Times New Roman" w:cs="Times New Roman"/>
          <w:color w:val="000000"/>
          <w:sz w:val="24"/>
          <w:szCs w:val="24"/>
          <w:lang w:eastAsia="es-MX"/>
          <w:rPrChange w:id="1610" w:author="Microsoft Office User" w:date="2021-08-13T16:26:00Z">
            <w:rPr>
              <w:rFonts w:ascii="Arial" w:eastAsia="Times New Roman" w:hAnsi="Arial" w:cs="Arial"/>
              <w:color w:val="000000"/>
              <w:sz w:val="24"/>
              <w:szCs w:val="24"/>
              <w:lang w:eastAsia="es-MX"/>
            </w:rPr>
          </w:rPrChange>
        </w:rPr>
        <w:t xml:space="preserve"> la</w:t>
      </w:r>
      <w:r w:rsidRPr="00557959">
        <w:rPr>
          <w:rFonts w:ascii="Times New Roman" w:eastAsia="Times New Roman" w:hAnsi="Times New Roman" w:cs="Times New Roman"/>
          <w:color w:val="000000"/>
          <w:sz w:val="24"/>
          <w:szCs w:val="24"/>
          <w:lang w:eastAsia="es-MX"/>
          <w:rPrChange w:id="1611" w:author="Microsoft Office User" w:date="2021-08-13T16:26:00Z">
            <w:rPr>
              <w:rFonts w:ascii="Arial" w:eastAsia="Times New Roman" w:hAnsi="Arial" w:cs="Arial"/>
              <w:color w:val="000000"/>
              <w:sz w:val="24"/>
              <w:szCs w:val="24"/>
              <w:lang w:eastAsia="es-MX"/>
            </w:rPr>
          </w:rPrChange>
        </w:rPr>
        <w:t xml:space="preserve"> PyME</w:t>
      </w:r>
      <w:r w:rsidR="002C1568" w:rsidRPr="00557959">
        <w:rPr>
          <w:rFonts w:ascii="Times New Roman" w:eastAsia="Times New Roman" w:hAnsi="Times New Roman" w:cs="Times New Roman"/>
          <w:color w:val="000000"/>
          <w:sz w:val="24"/>
          <w:szCs w:val="24"/>
          <w:lang w:eastAsia="es-MX"/>
          <w:rPrChange w:id="1612" w:author="Microsoft Office User" w:date="2021-08-13T16:26:00Z">
            <w:rPr>
              <w:rFonts w:ascii="Arial" w:eastAsia="Times New Roman" w:hAnsi="Arial" w:cs="Arial"/>
              <w:color w:val="000000"/>
              <w:sz w:val="24"/>
              <w:szCs w:val="24"/>
              <w:lang w:eastAsia="es-MX"/>
            </w:rPr>
          </w:rPrChange>
        </w:rPr>
        <w:t>.</w:t>
      </w:r>
    </w:p>
    <w:p w14:paraId="0AB5CE86" w14:textId="7D534E8B" w:rsidR="00CD04E3" w:rsidRPr="00557959" w:rsidRDefault="00CD04E3" w:rsidP="000A5A08">
      <w:pPr>
        <w:pStyle w:val="Ttulo2"/>
        <w:spacing w:line="360" w:lineRule="auto"/>
        <w:jc w:val="both"/>
        <w:rPr>
          <w:rFonts w:ascii="Times New Roman" w:eastAsia="Times New Roman" w:hAnsi="Times New Roman" w:cs="Times New Roman"/>
          <w:b/>
          <w:bCs/>
          <w:color w:val="000000" w:themeColor="text1"/>
          <w:sz w:val="24"/>
          <w:szCs w:val="24"/>
          <w:lang w:eastAsia="es-MX"/>
          <w:rPrChange w:id="1613" w:author="Microsoft Office User" w:date="2021-08-13T16:26:00Z">
            <w:rPr>
              <w:rFonts w:ascii="Arial" w:eastAsia="Times New Roman" w:hAnsi="Arial" w:cs="Arial"/>
              <w:b/>
              <w:bCs/>
              <w:color w:val="000000" w:themeColor="text1"/>
              <w:sz w:val="24"/>
              <w:szCs w:val="24"/>
              <w:lang w:eastAsia="es-MX"/>
            </w:rPr>
          </w:rPrChange>
        </w:rPr>
      </w:pPr>
      <w:r w:rsidRPr="00557959">
        <w:rPr>
          <w:rFonts w:ascii="Times New Roman" w:eastAsia="Times New Roman" w:hAnsi="Times New Roman" w:cs="Times New Roman"/>
          <w:b/>
          <w:bCs/>
          <w:color w:val="000000" w:themeColor="text1"/>
          <w:sz w:val="24"/>
          <w:szCs w:val="24"/>
          <w:lang w:eastAsia="es-MX"/>
          <w:rPrChange w:id="1614" w:author="Microsoft Office User" w:date="2021-08-13T16:26:00Z">
            <w:rPr>
              <w:rFonts w:ascii="Arial" w:eastAsia="Times New Roman" w:hAnsi="Arial" w:cs="Arial"/>
              <w:b/>
              <w:bCs/>
              <w:color w:val="000000" w:themeColor="text1"/>
              <w:sz w:val="24"/>
              <w:szCs w:val="24"/>
              <w:lang w:eastAsia="es-MX"/>
            </w:rPr>
          </w:rPrChange>
        </w:rPr>
        <w:lastRenderedPageBreak/>
        <w:t>Mesa de Servicio</w:t>
      </w:r>
      <w:bookmarkEnd w:id="1598"/>
      <w:r w:rsidRPr="00557959">
        <w:rPr>
          <w:rFonts w:ascii="Times New Roman" w:eastAsia="Times New Roman" w:hAnsi="Times New Roman" w:cs="Times New Roman"/>
          <w:b/>
          <w:bCs/>
          <w:color w:val="000000" w:themeColor="text1"/>
          <w:sz w:val="24"/>
          <w:szCs w:val="24"/>
          <w:lang w:eastAsia="es-MX"/>
          <w:rPrChange w:id="1615" w:author="Microsoft Office User" w:date="2021-08-13T16:26:00Z">
            <w:rPr>
              <w:rFonts w:ascii="Arial" w:eastAsia="Times New Roman" w:hAnsi="Arial" w:cs="Arial"/>
              <w:b/>
              <w:bCs/>
              <w:color w:val="000000" w:themeColor="text1"/>
              <w:sz w:val="24"/>
              <w:szCs w:val="24"/>
              <w:lang w:eastAsia="es-MX"/>
            </w:rPr>
          </w:rPrChange>
        </w:rPr>
        <w:t xml:space="preserve"> </w:t>
      </w:r>
    </w:p>
    <w:p w14:paraId="595C2699" w14:textId="1AA10940" w:rsidR="006D67EC" w:rsidRPr="00557959" w:rsidRDefault="000F7A42" w:rsidP="000A5A08">
      <w:pPr>
        <w:spacing w:line="360" w:lineRule="auto"/>
        <w:jc w:val="both"/>
        <w:rPr>
          <w:rFonts w:ascii="Times New Roman" w:eastAsia="Times New Roman" w:hAnsi="Times New Roman" w:cs="Times New Roman"/>
          <w:color w:val="000000"/>
          <w:sz w:val="24"/>
          <w:szCs w:val="24"/>
          <w:lang w:eastAsia="es-MX"/>
          <w:rPrChange w:id="161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617" w:author="Microsoft Office User" w:date="2021-08-13T16:26:00Z">
            <w:rPr>
              <w:rFonts w:ascii="Arial" w:eastAsia="Times New Roman" w:hAnsi="Arial" w:cs="Arial"/>
              <w:color w:val="000000"/>
              <w:sz w:val="24"/>
              <w:szCs w:val="24"/>
              <w:lang w:eastAsia="es-MX"/>
            </w:rPr>
          </w:rPrChange>
        </w:rPr>
        <w:t>Las principales actividades que desarrollar</w:t>
      </w:r>
      <w:ins w:id="1618" w:author="Francisco Ledesma Salamanca" w:date="2021-06-10T16:26:00Z">
        <w:r w:rsidR="00B55FCB" w:rsidRPr="00557959">
          <w:rPr>
            <w:rFonts w:ascii="Times New Roman" w:eastAsia="Times New Roman" w:hAnsi="Times New Roman" w:cs="Times New Roman"/>
            <w:color w:val="000000"/>
            <w:sz w:val="24"/>
            <w:szCs w:val="24"/>
            <w:lang w:eastAsia="es-MX"/>
            <w:rPrChange w:id="1619" w:author="Microsoft Office User" w:date="2021-08-13T16:26:00Z">
              <w:rPr>
                <w:rFonts w:ascii="Arial" w:eastAsia="Times New Roman" w:hAnsi="Arial" w:cs="Arial"/>
                <w:color w:val="000000"/>
                <w:sz w:val="24"/>
                <w:szCs w:val="24"/>
                <w:lang w:eastAsia="es-MX"/>
              </w:rPr>
            </w:rPrChange>
          </w:rPr>
          <w:t>á</w:t>
        </w:r>
      </w:ins>
      <w:del w:id="1620" w:author="Francisco Ledesma Salamanca" w:date="2021-06-10T16:26:00Z">
        <w:r w:rsidRPr="00557959" w:rsidDel="00B55FCB">
          <w:rPr>
            <w:rFonts w:ascii="Times New Roman" w:eastAsia="Times New Roman" w:hAnsi="Times New Roman" w:cs="Times New Roman"/>
            <w:color w:val="000000"/>
            <w:sz w:val="24"/>
            <w:szCs w:val="24"/>
            <w:lang w:eastAsia="es-MX"/>
            <w:rPrChange w:id="1621" w:author="Microsoft Office User" w:date="2021-08-13T16:26:00Z">
              <w:rPr>
                <w:rFonts w:ascii="Arial" w:eastAsia="Times New Roman" w:hAnsi="Arial" w:cs="Arial"/>
                <w:color w:val="000000"/>
                <w:sz w:val="24"/>
                <w:szCs w:val="24"/>
                <w:lang w:eastAsia="es-MX"/>
              </w:rPr>
            </w:rPrChange>
          </w:rPr>
          <w:delText>a</w:delText>
        </w:r>
      </w:del>
      <w:r w:rsidRPr="00557959">
        <w:rPr>
          <w:rFonts w:ascii="Times New Roman" w:eastAsia="Times New Roman" w:hAnsi="Times New Roman" w:cs="Times New Roman"/>
          <w:color w:val="000000"/>
          <w:sz w:val="24"/>
          <w:szCs w:val="24"/>
          <w:lang w:eastAsia="es-MX"/>
          <w:rPrChange w:id="1622" w:author="Microsoft Office User" w:date="2021-08-13T16:26:00Z">
            <w:rPr>
              <w:rFonts w:ascii="Arial" w:eastAsia="Times New Roman" w:hAnsi="Arial" w:cs="Arial"/>
              <w:color w:val="000000"/>
              <w:sz w:val="24"/>
              <w:szCs w:val="24"/>
              <w:lang w:eastAsia="es-MX"/>
            </w:rPr>
          </w:rPrChange>
        </w:rPr>
        <w:t xml:space="preserve"> la </w:t>
      </w:r>
      <w:r w:rsidR="00D6747A" w:rsidRPr="00557959">
        <w:rPr>
          <w:rFonts w:ascii="Times New Roman" w:eastAsia="Times New Roman" w:hAnsi="Times New Roman" w:cs="Times New Roman"/>
          <w:color w:val="000000"/>
          <w:sz w:val="24"/>
          <w:szCs w:val="24"/>
          <w:lang w:eastAsia="es-MX"/>
          <w:rPrChange w:id="1623" w:author="Microsoft Office User" w:date="2021-08-13T16:26:00Z">
            <w:rPr>
              <w:rFonts w:ascii="Arial" w:eastAsia="Times New Roman" w:hAnsi="Arial" w:cs="Arial"/>
              <w:color w:val="000000"/>
              <w:sz w:val="24"/>
              <w:szCs w:val="24"/>
              <w:lang w:eastAsia="es-MX"/>
            </w:rPr>
          </w:rPrChange>
        </w:rPr>
        <w:t>Mesa de servicios</w:t>
      </w:r>
      <w:r w:rsidR="00D20014" w:rsidRPr="00557959">
        <w:rPr>
          <w:rFonts w:ascii="Times New Roman" w:eastAsia="Times New Roman" w:hAnsi="Times New Roman" w:cs="Times New Roman"/>
          <w:color w:val="000000"/>
          <w:sz w:val="24"/>
          <w:szCs w:val="24"/>
          <w:lang w:eastAsia="es-MX"/>
          <w:rPrChange w:id="1624" w:author="Microsoft Office User" w:date="2021-08-13T16:26:00Z">
            <w:rPr>
              <w:rFonts w:ascii="Arial" w:eastAsia="Times New Roman" w:hAnsi="Arial" w:cs="Arial"/>
              <w:color w:val="000000"/>
              <w:sz w:val="24"/>
              <w:szCs w:val="24"/>
              <w:lang w:eastAsia="es-MX"/>
            </w:rPr>
          </w:rPrChange>
        </w:rPr>
        <w:t xml:space="preserve"> </w:t>
      </w:r>
      <w:r w:rsidR="00D6747A" w:rsidRPr="00557959">
        <w:rPr>
          <w:rFonts w:ascii="Times New Roman" w:eastAsia="Times New Roman" w:hAnsi="Times New Roman" w:cs="Times New Roman"/>
          <w:color w:val="000000"/>
          <w:sz w:val="24"/>
          <w:szCs w:val="24"/>
          <w:lang w:eastAsia="es-MX"/>
          <w:rPrChange w:id="1625" w:author="Microsoft Office User" w:date="2021-08-13T16:26:00Z">
            <w:rPr>
              <w:rFonts w:ascii="Arial" w:eastAsia="Times New Roman" w:hAnsi="Arial" w:cs="Arial"/>
              <w:color w:val="000000"/>
              <w:sz w:val="24"/>
              <w:szCs w:val="24"/>
              <w:lang w:eastAsia="es-MX"/>
            </w:rPr>
          </w:rPrChange>
        </w:rPr>
        <w:t>son</w:t>
      </w:r>
      <w:r w:rsidR="007265FA" w:rsidRPr="00557959">
        <w:rPr>
          <w:rFonts w:ascii="Times New Roman" w:eastAsia="Times New Roman" w:hAnsi="Times New Roman" w:cs="Times New Roman"/>
          <w:color w:val="000000"/>
          <w:sz w:val="24"/>
          <w:szCs w:val="24"/>
          <w:lang w:eastAsia="es-MX"/>
          <w:rPrChange w:id="1626" w:author="Microsoft Office User" w:date="2021-08-13T16:26:00Z">
            <w:rPr>
              <w:rFonts w:ascii="Arial" w:eastAsia="Times New Roman" w:hAnsi="Arial" w:cs="Arial"/>
              <w:color w:val="000000"/>
              <w:sz w:val="24"/>
              <w:szCs w:val="24"/>
              <w:lang w:eastAsia="es-MX"/>
            </w:rPr>
          </w:rPrChange>
        </w:rPr>
        <w:t xml:space="preserve">: </w:t>
      </w:r>
    </w:p>
    <w:p w14:paraId="52531ECD" w14:textId="4D0D19A9" w:rsidR="006D67EC" w:rsidRPr="00557959" w:rsidRDefault="006D67EC" w:rsidP="000A5A08">
      <w:pPr>
        <w:pStyle w:val="Prrafodelista"/>
        <w:numPr>
          <w:ilvl w:val="0"/>
          <w:numId w:val="19"/>
        </w:numPr>
        <w:spacing w:line="360" w:lineRule="auto"/>
        <w:jc w:val="both"/>
        <w:rPr>
          <w:rFonts w:ascii="Times New Roman" w:eastAsia="Times New Roman" w:hAnsi="Times New Roman" w:cs="Times New Roman"/>
          <w:color w:val="000000"/>
          <w:sz w:val="24"/>
          <w:szCs w:val="24"/>
          <w:lang w:eastAsia="es-MX"/>
          <w:rPrChange w:id="162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628" w:author="Microsoft Office User" w:date="2021-08-13T16:26:00Z">
            <w:rPr>
              <w:rFonts w:ascii="Arial" w:eastAsia="Times New Roman" w:hAnsi="Arial" w:cs="Arial"/>
              <w:color w:val="000000"/>
              <w:sz w:val="24"/>
              <w:szCs w:val="24"/>
              <w:lang w:eastAsia="es-MX"/>
            </w:rPr>
          </w:rPrChange>
        </w:rPr>
        <w:t xml:space="preserve">Optimizar procesos y procedimientos que permitan reducir los tiempos de solución y la correcta escalación de </w:t>
      </w:r>
      <w:ins w:id="1629" w:author="Francisco Ledesma Salamanca" w:date="2021-06-10T16:26:00Z">
        <w:r w:rsidR="00B55FCB" w:rsidRPr="00557959">
          <w:rPr>
            <w:rFonts w:ascii="Times New Roman" w:eastAsia="Times New Roman" w:hAnsi="Times New Roman" w:cs="Times New Roman"/>
            <w:color w:val="000000"/>
            <w:sz w:val="24"/>
            <w:szCs w:val="24"/>
            <w:lang w:eastAsia="es-MX"/>
            <w:rPrChange w:id="1630" w:author="Microsoft Office User" w:date="2021-08-13T16:26:00Z">
              <w:rPr>
                <w:rFonts w:ascii="Arial" w:eastAsia="Times New Roman" w:hAnsi="Arial" w:cs="Arial"/>
                <w:color w:val="000000"/>
                <w:sz w:val="24"/>
                <w:szCs w:val="24"/>
                <w:lang w:eastAsia="es-MX"/>
              </w:rPr>
            </w:rPrChange>
          </w:rPr>
          <w:t>é</w:t>
        </w:r>
      </w:ins>
      <w:del w:id="1631" w:author="Francisco Ledesma Salamanca" w:date="2021-06-10T16:26:00Z">
        <w:r w:rsidR="001B02F8" w:rsidRPr="00557959" w:rsidDel="00B55FCB">
          <w:rPr>
            <w:rFonts w:ascii="Times New Roman" w:eastAsia="Times New Roman" w:hAnsi="Times New Roman" w:cs="Times New Roman"/>
            <w:color w:val="000000"/>
            <w:sz w:val="24"/>
            <w:szCs w:val="24"/>
            <w:lang w:eastAsia="es-MX"/>
            <w:rPrChange w:id="1632" w:author="Microsoft Office User" w:date="2021-08-13T16:26:00Z">
              <w:rPr>
                <w:rFonts w:ascii="Arial" w:eastAsia="Times New Roman" w:hAnsi="Arial" w:cs="Arial"/>
                <w:color w:val="000000"/>
                <w:sz w:val="24"/>
                <w:szCs w:val="24"/>
                <w:lang w:eastAsia="es-MX"/>
              </w:rPr>
            </w:rPrChange>
          </w:rPr>
          <w:delText>e</w:delText>
        </w:r>
      </w:del>
      <w:r w:rsidR="001B02F8" w:rsidRPr="00557959">
        <w:rPr>
          <w:rFonts w:ascii="Times New Roman" w:eastAsia="Times New Roman" w:hAnsi="Times New Roman" w:cs="Times New Roman"/>
          <w:color w:val="000000"/>
          <w:sz w:val="24"/>
          <w:szCs w:val="24"/>
          <w:lang w:eastAsia="es-MX"/>
          <w:rPrChange w:id="1633" w:author="Microsoft Office User" w:date="2021-08-13T16:26:00Z">
            <w:rPr>
              <w:rFonts w:ascii="Arial" w:eastAsia="Times New Roman" w:hAnsi="Arial" w:cs="Arial"/>
              <w:color w:val="000000"/>
              <w:sz w:val="24"/>
              <w:szCs w:val="24"/>
              <w:lang w:eastAsia="es-MX"/>
            </w:rPr>
          </w:rPrChange>
        </w:rPr>
        <w:t>stos</w:t>
      </w:r>
      <w:r w:rsidRPr="00557959">
        <w:rPr>
          <w:rFonts w:ascii="Times New Roman" w:eastAsia="Times New Roman" w:hAnsi="Times New Roman" w:cs="Times New Roman"/>
          <w:color w:val="000000"/>
          <w:sz w:val="24"/>
          <w:szCs w:val="24"/>
          <w:lang w:eastAsia="es-MX"/>
          <w:rPrChange w:id="1634" w:author="Microsoft Office User" w:date="2021-08-13T16:26:00Z">
            <w:rPr>
              <w:rFonts w:ascii="Arial" w:eastAsia="Times New Roman" w:hAnsi="Arial" w:cs="Arial"/>
              <w:color w:val="000000"/>
              <w:sz w:val="24"/>
              <w:szCs w:val="24"/>
              <w:lang w:eastAsia="es-MX"/>
            </w:rPr>
          </w:rPrChange>
        </w:rPr>
        <w:t>.</w:t>
      </w:r>
    </w:p>
    <w:p w14:paraId="565D0B93" w14:textId="29BD4EB6" w:rsidR="006D67EC" w:rsidRPr="00557959" w:rsidRDefault="00A30CB9" w:rsidP="000A5A08">
      <w:pPr>
        <w:pStyle w:val="Prrafodelista"/>
        <w:numPr>
          <w:ilvl w:val="0"/>
          <w:numId w:val="19"/>
        </w:numPr>
        <w:spacing w:line="360" w:lineRule="auto"/>
        <w:jc w:val="both"/>
        <w:rPr>
          <w:rFonts w:ascii="Times New Roman" w:eastAsia="Times New Roman" w:hAnsi="Times New Roman" w:cs="Times New Roman"/>
          <w:color w:val="000000"/>
          <w:sz w:val="24"/>
          <w:szCs w:val="24"/>
          <w:lang w:eastAsia="es-MX"/>
          <w:rPrChange w:id="163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636" w:author="Microsoft Office User" w:date="2021-08-13T16:26:00Z">
            <w:rPr>
              <w:rFonts w:ascii="Arial" w:eastAsia="Times New Roman" w:hAnsi="Arial" w:cs="Arial"/>
              <w:color w:val="000000"/>
              <w:sz w:val="24"/>
              <w:szCs w:val="24"/>
              <w:lang w:eastAsia="es-MX"/>
            </w:rPr>
          </w:rPrChange>
        </w:rPr>
        <w:t>C</w:t>
      </w:r>
      <w:r w:rsidR="00BC09FA" w:rsidRPr="00557959">
        <w:rPr>
          <w:rFonts w:ascii="Times New Roman" w:eastAsia="Times New Roman" w:hAnsi="Times New Roman" w:cs="Times New Roman"/>
          <w:color w:val="000000"/>
          <w:sz w:val="24"/>
          <w:szCs w:val="24"/>
          <w:lang w:eastAsia="es-MX"/>
          <w:rPrChange w:id="1637" w:author="Microsoft Office User" w:date="2021-08-13T16:26:00Z">
            <w:rPr>
              <w:rFonts w:ascii="Arial" w:eastAsia="Times New Roman" w:hAnsi="Arial" w:cs="Arial"/>
              <w:color w:val="000000"/>
              <w:sz w:val="24"/>
              <w:szCs w:val="24"/>
              <w:lang w:eastAsia="es-MX"/>
            </w:rPr>
          </w:rPrChange>
        </w:rPr>
        <w:t xml:space="preserve">aptación de </w:t>
      </w:r>
      <w:r w:rsidR="006D67EC" w:rsidRPr="00557959">
        <w:rPr>
          <w:rFonts w:ascii="Times New Roman" w:eastAsia="Times New Roman" w:hAnsi="Times New Roman" w:cs="Times New Roman"/>
          <w:color w:val="000000"/>
          <w:sz w:val="24"/>
          <w:szCs w:val="24"/>
          <w:lang w:eastAsia="es-MX"/>
          <w:rPrChange w:id="1638" w:author="Microsoft Office User" w:date="2021-08-13T16:26:00Z">
            <w:rPr>
              <w:rFonts w:ascii="Arial" w:eastAsia="Times New Roman" w:hAnsi="Arial" w:cs="Arial"/>
              <w:color w:val="000000"/>
              <w:sz w:val="24"/>
              <w:szCs w:val="24"/>
              <w:lang w:eastAsia="es-MX"/>
            </w:rPr>
          </w:rPrChange>
        </w:rPr>
        <w:t xml:space="preserve">posibles </w:t>
      </w:r>
      <w:r w:rsidR="00381218" w:rsidRPr="00557959">
        <w:rPr>
          <w:rFonts w:ascii="Times New Roman" w:eastAsia="Times New Roman" w:hAnsi="Times New Roman" w:cs="Times New Roman"/>
          <w:color w:val="000000"/>
          <w:sz w:val="24"/>
          <w:szCs w:val="24"/>
          <w:lang w:eastAsia="es-MX"/>
          <w:rPrChange w:id="1639" w:author="Microsoft Office User" w:date="2021-08-13T16:26:00Z">
            <w:rPr>
              <w:rFonts w:ascii="Arial" w:eastAsia="Times New Roman" w:hAnsi="Arial" w:cs="Arial"/>
              <w:color w:val="000000"/>
              <w:sz w:val="24"/>
              <w:szCs w:val="24"/>
              <w:lang w:eastAsia="es-MX"/>
            </w:rPr>
          </w:rPrChange>
        </w:rPr>
        <w:t>problemas y</w:t>
      </w:r>
      <w:r w:rsidR="007B3B78" w:rsidRPr="00557959">
        <w:rPr>
          <w:rFonts w:ascii="Times New Roman" w:eastAsia="Times New Roman" w:hAnsi="Times New Roman" w:cs="Times New Roman"/>
          <w:color w:val="000000"/>
          <w:sz w:val="24"/>
          <w:szCs w:val="24"/>
          <w:lang w:eastAsia="es-MX"/>
          <w:rPrChange w:id="1640" w:author="Microsoft Office User" w:date="2021-08-13T16:26:00Z">
            <w:rPr>
              <w:rFonts w:ascii="Arial" w:eastAsia="Times New Roman" w:hAnsi="Arial" w:cs="Arial"/>
              <w:color w:val="000000"/>
              <w:sz w:val="24"/>
              <w:szCs w:val="24"/>
              <w:lang w:eastAsia="es-MX"/>
            </w:rPr>
          </w:rPrChange>
        </w:rPr>
        <w:t xml:space="preserve"> solución requerida </w:t>
      </w:r>
      <w:r w:rsidR="00E26F0E" w:rsidRPr="00557959">
        <w:rPr>
          <w:rFonts w:ascii="Times New Roman" w:eastAsia="Times New Roman" w:hAnsi="Times New Roman" w:cs="Times New Roman"/>
          <w:color w:val="000000"/>
          <w:sz w:val="24"/>
          <w:szCs w:val="24"/>
          <w:lang w:eastAsia="es-MX"/>
          <w:rPrChange w:id="1641" w:author="Microsoft Office User" w:date="2021-08-13T16:26:00Z">
            <w:rPr>
              <w:rFonts w:ascii="Arial" w:eastAsia="Times New Roman" w:hAnsi="Arial" w:cs="Arial"/>
              <w:color w:val="000000"/>
              <w:sz w:val="24"/>
              <w:szCs w:val="24"/>
              <w:lang w:eastAsia="es-MX"/>
            </w:rPr>
          </w:rPrChange>
        </w:rPr>
        <w:t>para los</w:t>
      </w:r>
      <w:r w:rsidR="007B3B78" w:rsidRPr="00557959">
        <w:rPr>
          <w:rFonts w:ascii="Times New Roman" w:eastAsia="Times New Roman" w:hAnsi="Times New Roman" w:cs="Times New Roman"/>
          <w:color w:val="000000"/>
          <w:sz w:val="24"/>
          <w:szCs w:val="24"/>
          <w:lang w:eastAsia="es-MX"/>
          <w:rPrChange w:id="1642" w:author="Microsoft Office User" w:date="2021-08-13T16:26:00Z">
            <w:rPr>
              <w:rFonts w:ascii="Arial" w:eastAsia="Times New Roman" w:hAnsi="Arial" w:cs="Arial"/>
              <w:color w:val="000000"/>
              <w:sz w:val="24"/>
              <w:szCs w:val="24"/>
              <w:lang w:eastAsia="es-MX"/>
            </w:rPr>
          </w:rPrChange>
        </w:rPr>
        <w:t xml:space="preserve"> mismos</w:t>
      </w:r>
      <w:ins w:id="1643" w:author="Francisco Ledesma Salamanca" w:date="2021-06-10T16:26:00Z">
        <w:r w:rsidR="00B55FCB" w:rsidRPr="00557959">
          <w:rPr>
            <w:rFonts w:ascii="Times New Roman" w:eastAsia="Times New Roman" w:hAnsi="Times New Roman" w:cs="Times New Roman"/>
            <w:color w:val="000000"/>
            <w:sz w:val="24"/>
            <w:szCs w:val="24"/>
            <w:lang w:eastAsia="es-MX"/>
            <w:rPrChange w:id="1644" w:author="Microsoft Office User" w:date="2021-08-13T16:26:00Z">
              <w:rPr>
                <w:rFonts w:ascii="Arial" w:eastAsia="Times New Roman" w:hAnsi="Arial" w:cs="Arial"/>
                <w:color w:val="000000"/>
                <w:sz w:val="24"/>
                <w:szCs w:val="24"/>
                <w:lang w:eastAsia="es-MX"/>
              </w:rPr>
            </w:rPrChange>
          </w:rPr>
          <w:t>.</w:t>
        </w:r>
      </w:ins>
      <w:r w:rsidR="007B3B78" w:rsidRPr="00557959">
        <w:rPr>
          <w:rFonts w:ascii="Times New Roman" w:eastAsia="Times New Roman" w:hAnsi="Times New Roman" w:cs="Times New Roman"/>
          <w:color w:val="000000"/>
          <w:sz w:val="24"/>
          <w:szCs w:val="24"/>
          <w:lang w:eastAsia="es-MX"/>
          <w:rPrChange w:id="1645" w:author="Microsoft Office User" w:date="2021-08-13T16:26:00Z">
            <w:rPr>
              <w:rFonts w:ascii="Arial" w:eastAsia="Times New Roman" w:hAnsi="Arial" w:cs="Arial"/>
              <w:color w:val="000000"/>
              <w:sz w:val="24"/>
              <w:szCs w:val="24"/>
              <w:lang w:eastAsia="es-MX"/>
            </w:rPr>
          </w:rPrChange>
        </w:rPr>
        <w:t xml:space="preserve"> </w:t>
      </w:r>
    </w:p>
    <w:p w14:paraId="104A6E6A" w14:textId="5E816F49" w:rsidR="00BA7D61" w:rsidRPr="00557959" w:rsidRDefault="006D67EC" w:rsidP="000A5A08">
      <w:pPr>
        <w:pStyle w:val="Prrafodelista"/>
        <w:numPr>
          <w:ilvl w:val="0"/>
          <w:numId w:val="19"/>
        </w:numPr>
        <w:spacing w:line="360" w:lineRule="auto"/>
        <w:jc w:val="both"/>
        <w:rPr>
          <w:rFonts w:ascii="Times New Roman" w:eastAsia="Times New Roman" w:hAnsi="Times New Roman" w:cs="Times New Roman"/>
          <w:color w:val="000000"/>
          <w:sz w:val="24"/>
          <w:szCs w:val="24"/>
          <w:lang w:eastAsia="es-MX"/>
          <w:rPrChange w:id="164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647" w:author="Microsoft Office User" w:date="2021-08-13T16:26:00Z">
            <w:rPr>
              <w:rFonts w:ascii="Arial" w:eastAsia="Times New Roman" w:hAnsi="Arial" w:cs="Arial"/>
              <w:color w:val="000000"/>
              <w:sz w:val="24"/>
              <w:szCs w:val="24"/>
              <w:lang w:eastAsia="es-MX"/>
            </w:rPr>
          </w:rPrChange>
        </w:rPr>
        <w:t>Proporcionar a la administración información y recomendaciones para</w:t>
      </w:r>
      <w:del w:id="1648" w:author="Francisco Ledesma Salamanca" w:date="2021-06-10T16:26:00Z">
        <w:r w:rsidRPr="00557959" w:rsidDel="00B55FCB">
          <w:rPr>
            <w:rFonts w:ascii="Times New Roman" w:eastAsia="Times New Roman" w:hAnsi="Times New Roman" w:cs="Times New Roman"/>
            <w:color w:val="000000"/>
            <w:sz w:val="24"/>
            <w:szCs w:val="24"/>
            <w:lang w:eastAsia="es-MX"/>
            <w:rPrChange w:id="1649" w:author="Microsoft Office User" w:date="2021-08-13T16:26:00Z">
              <w:rPr>
                <w:rFonts w:ascii="Arial" w:eastAsia="Times New Roman" w:hAnsi="Arial" w:cs="Arial"/>
                <w:color w:val="000000"/>
                <w:sz w:val="24"/>
                <w:szCs w:val="24"/>
                <w:lang w:eastAsia="es-MX"/>
              </w:rPr>
            </w:rPrChange>
          </w:rPr>
          <w:delText xml:space="preserve"> la</w:delText>
        </w:r>
        <w:r w:rsidR="00BA7D61" w:rsidRPr="00557959" w:rsidDel="00B55FCB">
          <w:rPr>
            <w:rFonts w:ascii="Times New Roman" w:eastAsia="Times New Roman" w:hAnsi="Times New Roman" w:cs="Times New Roman"/>
            <w:color w:val="000000"/>
            <w:sz w:val="24"/>
            <w:szCs w:val="24"/>
            <w:lang w:eastAsia="es-MX"/>
            <w:rPrChange w:id="1650" w:author="Microsoft Office User" w:date="2021-08-13T16:26:00Z">
              <w:rPr>
                <w:rFonts w:ascii="Arial" w:eastAsia="Times New Roman" w:hAnsi="Arial" w:cs="Arial"/>
                <w:color w:val="000000"/>
                <w:sz w:val="24"/>
                <w:szCs w:val="24"/>
                <w:lang w:eastAsia="es-MX"/>
              </w:rPr>
            </w:rPrChange>
          </w:rPr>
          <w:delText xml:space="preserve"> para</w:delText>
        </w:r>
      </w:del>
      <w:r w:rsidR="00BA7D61" w:rsidRPr="00557959">
        <w:rPr>
          <w:rFonts w:ascii="Times New Roman" w:eastAsia="Times New Roman" w:hAnsi="Times New Roman" w:cs="Times New Roman"/>
          <w:color w:val="000000"/>
          <w:sz w:val="24"/>
          <w:szCs w:val="24"/>
          <w:lang w:eastAsia="es-MX"/>
          <w:rPrChange w:id="1651" w:author="Microsoft Office User" w:date="2021-08-13T16:26:00Z">
            <w:rPr>
              <w:rFonts w:ascii="Arial" w:eastAsia="Times New Roman" w:hAnsi="Arial" w:cs="Arial"/>
              <w:color w:val="000000"/>
              <w:sz w:val="24"/>
              <w:szCs w:val="24"/>
              <w:lang w:eastAsia="es-MX"/>
            </w:rPr>
          </w:rPrChange>
        </w:rPr>
        <w:t xml:space="preserve"> la mejora del servicio</w:t>
      </w:r>
      <w:ins w:id="1652" w:author="Francisco Ledesma Salamanca" w:date="2021-06-10T16:26:00Z">
        <w:r w:rsidR="00B55FCB" w:rsidRPr="00557959">
          <w:rPr>
            <w:rFonts w:ascii="Times New Roman" w:eastAsia="Times New Roman" w:hAnsi="Times New Roman" w:cs="Times New Roman"/>
            <w:color w:val="000000"/>
            <w:sz w:val="24"/>
            <w:szCs w:val="24"/>
            <w:lang w:eastAsia="es-MX"/>
            <w:rPrChange w:id="1653" w:author="Microsoft Office User" w:date="2021-08-13T16:26:00Z">
              <w:rPr>
                <w:rFonts w:ascii="Arial" w:eastAsia="Times New Roman" w:hAnsi="Arial" w:cs="Arial"/>
                <w:color w:val="000000"/>
                <w:sz w:val="24"/>
                <w:szCs w:val="24"/>
                <w:lang w:eastAsia="es-MX"/>
              </w:rPr>
            </w:rPrChange>
          </w:rPr>
          <w:t>.</w:t>
        </w:r>
      </w:ins>
    </w:p>
    <w:p w14:paraId="7BBC603A" w14:textId="48CAC710" w:rsidR="00BA7D61" w:rsidRPr="00557959" w:rsidRDefault="00BA7D61" w:rsidP="000A5A08">
      <w:pPr>
        <w:pStyle w:val="Prrafodelista"/>
        <w:numPr>
          <w:ilvl w:val="0"/>
          <w:numId w:val="19"/>
        </w:numPr>
        <w:spacing w:line="360" w:lineRule="auto"/>
        <w:jc w:val="both"/>
        <w:rPr>
          <w:rFonts w:ascii="Times New Roman" w:eastAsia="Times New Roman" w:hAnsi="Times New Roman" w:cs="Times New Roman"/>
          <w:color w:val="000000"/>
          <w:sz w:val="24"/>
          <w:szCs w:val="24"/>
          <w:lang w:eastAsia="es-MX"/>
          <w:rPrChange w:id="165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655" w:author="Microsoft Office User" w:date="2021-08-13T16:26:00Z">
            <w:rPr>
              <w:rFonts w:ascii="Arial" w:eastAsia="Times New Roman" w:hAnsi="Arial" w:cs="Arial"/>
              <w:color w:val="000000"/>
              <w:sz w:val="24"/>
              <w:szCs w:val="24"/>
              <w:lang w:eastAsia="es-MX"/>
            </w:rPr>
          </w:rPrChange>
        </w:rPr>
        <w:t>Generar reportes de los anteriores puntos mencionados.</w:t>
      </w:r>
    </w:p>
    <w:p w14:paraId="26438AE1" w14:textId="05A4F019" w:rsidR="002C1900" w:rsidRPr="00557959" w:rsidRDefault="00BB5090" w:rsidP="000A5A08">
      <w:pPr>
        <w:spacing w:line="360" w:lineRule="auto"/>
        <w:jc w:val="both"/>
        <w:rPr>
          <w:rFonts w:ascii="Times New Roman" w:eastAsia="Times New Roman" w:hAnsi="Times New Roman" w:cs="Times New Roman"/>
          <w:color w:val="000000"/>
          <w:sz w:val="24"/>
          <w:szCs w:val="24"/>
          <w:lang w:eastAsia="es-MX"/>
          <w:rPrChange w:id="165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657" w:author="Microsoft Office User" w:date="2021-08-13T16:26:00Z">
            <w:rPr>
              <w:rFonts w:ascii="Arial" w:eastAsia="Times New Roman" w:hAnsi="Arial" w:cs="Arial"/>
              <w:color w:val="000000"/>
              <w:sz w:val="24"/>
              <w:szCs w:val="24"/>
              <w:lang w:eastAsia="es-MX"/>
            </w:rPr>
          </w:rPrChange>
        </w:rPr>
        <w:t>Considerando</w:t>
      </w:r>
      <w:r w:rsidR="005617D9" w:rsidRPr="00557959">
        <w:rPr>
          <w:rFonts w:ascii="Times New Roman" w:eastAsia="Times New Roman" w:hAnsi="Times New Roman" w:cs="Times New Roman"/>
          <w:color w:val="000000"/>
          <w:sz w:val="24"/>
          <w:szCs w:val="24"/>
          <w:lang w:eastAsia="es-MX"/>
          <w:rPrChange w:id="1658" w:author="Microsoft Office User" w:date="2021-08-13T16:26:00Z">
            <w:rPr>
              <w:rFonts w:ascii="Arial" w:eastAsia="Times New Roman" w:hAnsi="Arial" w:cs="Arial"/>
              <w:color w:val="000000"/>
              <w:sz w:val="24"/>
              <w:szCs w:val="24"/>
              <w:lang w:eastAsia="es-MX"/>
            </w:rPr>
          </w:rPrChange>
        </w:rPr>
        <w:t xml:space="preserve"> las funciones principales de la mesa de servicio</w:t>
      </w:r>
      <w:ins w:id="1659" w:author="Francisco Ledesma Salamanca" w:date="2021-06-10T16:27:00Z">
        <w:r w:rsidR="00B55FCB" w:rsidRPr="00557959">
          <w:rPr>
            <w:rFonts w:ascii="Times New Roman" w:eastAsia="Times New Roman" w:hAnsi="Times New Roman" w:cs="Times New Roman"/>
            <w:color w:val="000000"/>
            <w:sz w:val="24"/>
            <w:szCs w:val="24"/>
            <w:lang w:eastAsia="es-MX"/>
            <w:rPrChange w:id="1660" w:author="Microsoft Office User" w:date="2021-08-13T16:26:00Z">
              <w:rPr>
                <w:rFonts w:ascii="Arial" w:eastAsia="Times New Roman" w:hAnsi="Arial" w:cs="Arial"/>
                <w:color w:val="000000"/>
                <w:sz w:val="24"/>
                <w:szCs w:val="24"/>
                <w:lang w:eastAsia="es-MX"/>
              </w:rPr>
            </w:rPrChange>
          </w:rPr>
          <w:t>,</w:t>
        </w:r>
      </w:ins>
      <w:r w:rsidR="005617D9" w:rsidRPr="00557959">
        <w:rPr>
          <w:rFonts w:ascii="Times New Roman" w:eastAsia="Times New Roman" w:hAnsi="Times New Roman" w:cs="Times New Roman"/>
          <w:color w:val="000000"/>
          <w:sz w:val="24"/>
          <w:szCs w:val="24"/>
          <w:lang w:eastAsia="es-MX"/>
          <w:rPrChange w:id="1661" w:author="Microsoft Office User" w:date="2021-08-13T16:26:00Z">
            <w:rPr>
              <w:rFonts w:ascii="Arial" w:eastAsia="Times New Roman" w:hAnsi="Arial" w:cs="Arial"/>
              <w:color w:val="000000"/>
              <w:sz w:val="24"/>
              <w:szCs w:val="24"/>
              <w:lang w:eastAsia="es-MX"/>
            </w:rPr>
          </w:rPrChange>
        </w:rPr>
        <w:t xml:space="preserve"> se propone como </w:t>
      </w:r>
      <w:r w:rsidRPr="00557959">
        <w:rPr>
          <w:rFonts w:ascii="Times New Roman" w:eastAsia="Times New Roman" w:hAnsi="Times New Roman" w:cs="Times New Roman"/>
          <w:color w:val="000000"/>
          <w:sz w:val="24"/>
          <w:szCs w:val="24"/>
          <w:lang w:eastAsia="es-MX"/>
          <w:rPrChange w:id="1662" w:author="Microsoft Office User" w:date="2021-08-13T16:26:00Z">
            <w:rPr>
              <w:rFonts w:ascii="Arial" w:eastAsia="Times New Roman" w:hAnsi="Arial" w:cs="Arial"/>
              <w:color w:val="000000"/>
              <w:sz w:val="24"/>
              <w:szCs w:val="24"/>
              <w:lang w:eastAsia="es-MX"/>
            </w:rPr>
          </w:rPrChange>
        </w:rPr>
        <w:t>solución</w:t>
      </w:r>
      <w:r w:rsidR="005617D9" w:rsidRPr="00557959">
        <w:rPr>
          <w:rFonts w:ascii="Times New Roman" w:eastAsia="Times New Roman" w:hAnsi="Times New Roman" w:cs="Times New Roman"/>
          <w:color w:val="000000"/>
          <w:sz w:val="24"/>
          <w:szCs w:val="24"/>
          <w:lang w:eastAsia="es-MX"/>
          <w:rPrChange w:id="1663" w:author="Microsoft Office User" w:date="2021-08-13T16:26:00Z">
            <w:rPr>
              <w:rFonts w:ascii="Arial" w:eastAsia="Times New Roman" w:hAnsi="Arial" w:cs="Arial"/>
              <w:color w:val="000000"/>
              <w:sz w:val="24"/>
              <w:szCs w:val="24"/>
              <w:lang w:eastAsia="es-MX"/>
            </w:rPr>
          </w:rPrChange>
        </w:rPr>
        <w:t xml:space="preserve"> la</w:t>
      </w:r>
      <w:del w:id="1664" w:author="Francisco Ledesma Salamanca" w:date="2021-06-10T16:27:00Z">
        <w:r w:rsidR="005617D9" w:rsidRPr="00557959" w:rsidDel="00B55FCB">
          <w:rPr>
            <w:rFonts w:ascii="Times New Roman" w:eastAsia="Times New Roman" w:hAnsi="Times New Roman" w:cs="Times New Roman"/>
            <w:color w:val="000000"/>
            <w:sz w:val="24"/>
            <w:szCs w:val="24"/>
            <w:lang w:eastAsia="es-MX"/>
            <w:rPrChange w:id="1665" w:author="Microsoft Office User" w:date="2021-08-13T16:26:00Z">
              <w:rPr>
                <w:rFonts w:ascii="Arial" w:eastAsia="Times New Roman" w:hAnsi="Arial" w:cs="Arial"/>
                <w:color w:val="000000"/>
                <w:sz w:val="24"/>
                <w:szCs w:val="24"/>
                <w:lang w:eastAsia="es-MX"/>
              </w:rPr>
            </w:rPrChange>
          </w:rPr>
          <w:delText xml:space="preserve"> siguiente</w:delText>
        </w:r>
      </w:del>
      <w:r w:rsidR="005617D9" w:rsidRPr="00557959">
        <w:rPr>
          <w:rFonts w:ascii="Times New Roman" w:eastAsia="Times New Roman" w:hAnsi="Times New Roman" w:cs="Times New Roman"/>
          <w:color w:val="000000"/>
          <w:sz w:val="24"/>
          <w:szCs w:val="24"/>
          <w:lang w:eastAsia="es-MX"/>
          <w:rPrChange w:id="1666" w:author="Microsoft Office User" w:date="2021-08-13T16:26:00Z">
            <w:rPr>
              <w:rFonts w:ascii="Arial" w:eastAsia="Times New Roman" w:hAnsi="Arial" w:cs="Arial"/>
              <w:color w:val="000000"/>
              <w:sz w:val="24"/>
              <w:szCs w:val="24"/>
              <w:lang w:eastAsia="es-MX"/>
            </w:rPr>
          </w:rPrChange>
        </w:rPr>
        <w:t xml:space="preserve"> arquitectura</w:t>
      </w:r>
      <w:ins w:id="1667" w:author="Francisco Ledesma Salamanca" w:date="2021-06-10T16:27:00Z">
        <w:r w:rsidR="00B55FCB" w:rsidRPr="00557959">
          <w:rPr>
            <w:rFonts w:ascii="Times New Roman" w:eastAsia="Times New Roman" w:hAnsi="Times New Roman" w:cs="Times New Roman"/>
            <w:color w:val="000000"/>
            <w:sz w:val="24"/>
            <w:szCs w:val="24"/>
            <w:lang w:eastAsia="es-MX"/>
            <w:rPrChange w:id="1668" w:author="Microsoft Office User" w:date="2021-08-13T16:26:00Z">
              <w:rPr>
                <w:rFonts w:ascii="Arial" w:eastAsia="Times New Roman" w:hAnsi="Arial" w:cs="Arial"/>
                <w:color w:val="000000"/>
                <w:sz w:val="24"/>
                <w:szCs w:val="24"/>
                <w:lang w:eastAsia="es-MX"/>
              </w:rPr>
            </w:rPrChange>
          </w:rPr>
          <w:t xml:space="preserve"> expuesta en el</w:t>
        </w:r>
      </w:ins>
      <w:r w:rsidR="00CD04E3" w:rsidRPr="00557959">
        <w:rPr>
          <w:rFonts w:ascii="Times New Roman" w:eastAsia="Times New Roman" w:hAnsi="Times New Roman" w:cs="Times New Roman"/>
          <w:color w:val="000000"/>
          <w:sz w:val="24"/>
          <w:szCs w:val="24"/>
          <w:lang w:eastAsia="es-MX"/>
          <w:rPrChange w:id="1669" w:author="Microsoft Office User" w:date="2021-08-13T16:26:00Z">
            <w:rPr>
              <w:rFonts w:ascii="Arial" w:eastAsia="Times New Roman" w:hAnsi="Arial" w:cs="Arial"/>
              <w:color w:val="000000"/>
              <w:sz w:val="24"/>
              <w:szCs w:val="24"/>
              <w:lang w:eastAsia="es-MX"/>
            </w:rPr>
          </w:rPrChange>
        </w:rPr>
        <w:t xml:space="preserve"> Diagrama 1</w:t>
      </w:r>
      <w:r w:rsidR="0039103A" w:rsidRPr="00557959">
        <w:rPr>
          <w:rFonts w:ascii="Times New Roman" w:eastAsia="Times New Roman" w:hAnsi="Times New Roman" w:cs="Times New Roman"/>
          <w:color w:val="000000"/>
          <w:sz w:val="24"/>
          <w:szCs w:val="24"/>
          <w:lang w:eastAsia="es-MX"/>
          <w:rPrChange w:id="1670" w:author="Microsoft Office User" w:date="2021-08-13T16:26:00Z">
            <w:rPr>
              <w:rFonts w:ascii="Arial" w:eastAsia="Times New Roman" w:hAnsi="Arial" w:cs="Arial"/>
              <w:color w:val="000000"/>
              <w:sz w:val="24"/>
              <w:szCs w:val="24"/>
              <w:lang w:eastAsia="es-MX"/>
            </w:rPr>
          </w:rPrChange>
        </w:rPr>
        <w:t xml:space="preserve">, donde se atenderán los </w:t>
      </w:r>
      <w:r w:rsidRPr="00557959">
        <w:rPr>
          <w:rFonts w:ascii="Times New Roman" w:eastAsia="Times New Roman" w:hAnsi="Times New Roman" w:cs="Times New Roman"/>
          <w:color w:val="000000"/>
          <w:sz w:val="24"/>
          <w:szCs w:val="24"/>
          <w:lang w:eastAsia="es-MX"/>
          <w:rPrChange w:id="1671" w:author="Microsoft Office User" w:date="2021-08-13T16:26:00Z">
            <w:rPr>
              <w:rFonts w:ascii="Arial" w:eastAsia="Times New Roman" w:hAnsi="Arial" w:cs="Arial"/>
              <w:color w:val="000000"/>
              <w:sz w:val="24"/>
              <w:szCs w:val="24"/>
              <w:lang w:eastAsia="es-MX"/>
            </w:rPr>
          </w:rPrChange>
        </w:rPr>
        <w:t>módulos</w:t>
      </w:r>
      <w:r w:rsidR="0039103A" w:rsidRPr="00557959">
        <w:rPr>
          <w:rFonts w:ascii="Times New Roman" w:eastAsia="Times New Roman" w:hAnsi="Times New Roman" w:cs="Times New Roman"/>
          <w:color w:val="000000"/>
          <w:sz w:val="24"/>
          <w:szCs w:val="24"/>
          <w:lang w:eastAsia="es-MX"/>
          <w:rPrChange w:id="1672" w:author="Microsoft Office User" w:date="2021-08-13T16:26:00Z">
            <w:rPr>
              <w:rFonts w:ascii="Arial" w:eastAsia="Times New Roman" w:hAnsi="Arial" w:cs="Arial"/>
              <w:color w:val="000000"/>
              <w:sz w:val="24"/>
              <w:szCs w:val="24"/>
              <w:lang w:eastAsia="es-MX"/>
            </w:rPr>
          </w:rPrChange>
        </w:rPr>
        <w:t xml:space="preserve"> necesarios para poder satisfacer las necesidades </w:t>
      </w:r>
      <w:r w:rsidRPr="00557959">
        <w:rPr>
          <w:rFonts w:ascii="Times New Roman" w:eastAsia="Times New Roman" w:hAnsi="Times New Roman" w:cs="Times New Roman"/>
          <w:color w:val="000000"/>
          <w:sz w:val="24"/>
          <w:szCs w:val="24"/>
          <w:lang w:eastAsia="es-MX"/>
          <w:rPrChange w:id="1673" w:author="Microsoft Office User" w:date="2021-08-13T16:26:00Z">
            <w:rPr>
              <w:rFonts w:ascii="Arial" w:eastAsia="Times New Roman" w:hAnsi="Arial" w:cs="Arial"/>
              <w:color w:val="000000"/>
              <w:sz w:val="24"/>
              <w:szCs w:val="24"/>
              <w:lang w:eastAsia="es-MX"/>
            </w:rPr>
          </w:rPrChange>
        </w:rPr>
        <w:t>de la PyME</w:t>
      </w:r>
      <w:r w:rsidR="001B3583" w:rsidRPr="00557959">
        <w:rPr>
          <w:rFonts w:ascii="Times New Roman" w:eastAsia="Times New Roman" w:hAnsi="Times New Roman" w:cs="Times New Roman"/>
          <w:color w:val="000000"/>
          <w:sz w:val="24"/>
          <w:szCs w:val="24"/>
          <w:lang w:eastAsia="es-MX"/>
          <w:rPrChange w:id="1674" w:author="Microsoft Office User" w:date="2021-08-13T16:26:00Z">
            <w:rPr>
              <w:rFonts w:ascii="Arial" w:eastAsia="Times New Roman" w:hAnsi="Arial" w:cs="Arial"/>
              <w:color w:val="000000"/>
              <w:sz w:val="24"/>
              <w:szCs w:val="24"/>
              <w:lang w:eastAsia="es-MX"/>
            </w:rPr>
          </w:rPrChange>
        </w:rPr>
        <w:t>.</w:t>
      </w:r>
    </w:p>
    <w:p w14:paraId="1A6BF13D" w14:textId="3A126383" w:rsidR="00C87B4A" w:rsidRPr="00557959" w:rsidRDefault="00C87B4A" w:rsidP="000A5A08">
      <w:pPr>
        <w:spacing w:line="360" w:lineRule="auto"/>
        <w:jc w:val="both"/>
        <w:rPr>
          <w:rFonts w:ascii="Times New Roman" w:eastAsia="Times New Roman" w:hAnsi="Times New Roman" w:cs="Times New Roman"/>
          <w:color w:val="000000"/>
          <w:sz w:val="24"/>
          <w:szCs w:val="24"/>
          <w:lang w:eastAsia="es-MX"/>
          <w:rPrChange w:id="1675" w:author="Microsoft Office User" w:date="2021-08-13T16:26:00Z">
            <w:rPr>
              <w:rFonts w:ascii="Arial" w:eastAsia="Times New Roman" w:hAnsi="Arial" w:cs="Arial"/>
              <w:color w:val="000000"/>
              <w:sz w:val="24"/>
              <w:szCs w:val="24"/>
              <w:lang w:eastAsia="es-MX"/>
            </w:rPr>
          </w:rPrChange>
        </w:rPr>
      </w:pPr>
    </w:p>
    <w:p w14:paraId="6E8074D3" w14:textId="4C7E96FA" w:rsidR="00C87B4A" w:rsidRPr="00557959" w:rsidRDefault="005170BD" w:rsidP="002B4170">
      <w:pPr>
        <w:spacing w:line="360" w:lineRule="auto"/>
        <w:jc w:val="center"/>
        <w:rPr>
          <w:rFonts w:ascii="Times New Roman" w:eastAsia="Times New Roman" w:hAnsi="Times New Roman" w:cs="Times New Roman"/>
          <w:color w:val="000000"/>
          <w:sz w:val="24"/>
          <w:szCs w:val="24"/>
          <w:lang w:eastAsia="es-MX"/>
          <w:rPrChange w:id="1676" w:author="Microsoft Office User" w:date="2021-08-13T16:26:00Z">
            <w:rPr>
              <w:rFonts w:ascii="Arial" w:eastAsia="Times New Roman" w:hAnsi="Arial" w:cs="Arial"/>
              <w:color w:val="000000"/>
              <w:sz w:val="24"/>
              <w:szCs w:val="24"/>
              <w:lang w:eastAsia="es-MX"/>
            </w:rPr>
          </w:rPrChange>
        </w:rPr>
      </w:pPr>
      <w:r w:rsidRPr="00557959">
        <w:rPr>
          <w:rFonts w:ascii="Times New Roman" w:hAnsi="Times New Roman" w:cs="Times New Roman"/>
          <w:noProof/>
          <w:rPrChange w:id="1677" w:author="Microsoft Office User" w:date="2021-08-13T16:26:00Z">
            <w:rPr>
              <w:noProof/>
            </w:rPr>
          </w:rPrChange>
        </w:rPr>
        <w:drawing>
          <wp:inline distT="0" distB="0" distL="0" distR="0" wp14:anchorId="2F72D34E" wp14:editId="7D8F6F70">
            <wp:extent cx="4707624" cy="32481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0341" cy="3250042"/>
                    </a:xfrm>
                    <a:prstGeom prst="rect">
                      <a:avLst/>
                    </a:prstGeom>
                  </pic:spPr>
                </pic:pic>
              </a:graphicData>
            </a:graphic>
          </wp:inline>
        </w:drawing>
      </w:r>
    </w:p>
    <w:p w14:paraId="7E7290FE" w14:textId="6B74F319" w:rsidR="00F0763C" w:rsidRPr="00557959" w:rsidRDefault="001B3583" w:rsidP="002B4170">
      <w:pPr>
        <w:pStyle w:val="Descripcin"/>
        <w:spacing w:line="360" w:lineRule="auto"/>
        <w:jc w:val="center"/>
        <w:rPr>
          <w:rFonts w:ascii="Times New Roman" w:eastAsia="Times New Roman" w:hAnsi="Times New Roman" w:cs="Times New Roman"/>
          <w:color w:val="000000"/>
          <w:sz w:val="24"/>
          <w:szCs w:val="24"/>
          <w:lang w:eastAsia="es-MX"/>
          <w:rPrChange w:id="1678" w:author="Microsoft Office User" w:date="2021-08-13T16:26:00Z">
            <w:rPr>
              <w:rFonts w:ascii="Arial" w:eastAsia="Times New Roman" w:hAnsi="Arial" w:cs="Arial"/>
              <w:color w:val="000000"/>
              <w:sz w:val="24"/>
              <w:szCs w:val="24"/>
              <w:lang w:eastAsia="es-MX"/>
            </w:rPr>
          </w:rPrChange>
        </w:rPr>
      </w:pPr>
      <w:r w:rsidRPr="00557959">
        <w:rPr>
          <w:rFonts w:ascii="Times New Roman" w:hAnsi="Times New Roman" w:cs="Times New Roman"/>
          <w:rPrChange w:id="1679" w:author="Microsoft Office User" w:date="2021-08-13T16:26:00Z">
            <w:rPr/>
          </w:rPrChange>
        </w:rPr>
        <w:t xml:space="preserve">Diagrama </w:t>
      </w:r>
      <w:r w:rsidR="00665613" w:rsidRPr="00557959">
        <w:rPr>
          <w:rFonts w:ascii="Times New Roman" w:hAnsi="Times New Roman" w:cs="Times New Roman"/>
          <w:rPrChange w:id="1680" w:author="Microsoft Office User" w:date="2021-08-13T16:26:00Z">
            <w:rPr/>
          </w:rPrChange>
        </w:rPr>
        <w:fldChar w:fldCharType="begin"/>
      </w:r>
      <w:r w:rsidR="00665613" w:rsidRPr="00557959">
        <w:rPr>
          <w:rFonts w:ascii="Times New Roman" w:hAnsi="Times New Roman" w:cs="Times New Roman"/>
          <w:rPrChange w:id="1681" w:author="Microsoft Office User" w:date="2021-08-13T16:26:00Z">
            <w:rPr/>
          </w:rPrChange>
        </w:rPr>
        <w:instrText xml:space="preserve"> SEQ Diagrama \* ARABIC </w:instrText>
      </w:r>
      <w:r w:rsidR="00665613" w:rsidRPr="00557959">
        <w:rPr>
          <w:rFonts w:ascii="Times New Roman" w:hAnsi="Times New Roman" w:cs="Times New Roman"/>
          <w:rPrChange w:id="1682" w:author="Microsoft Office User" w:date="2021-08-13T16:26:00Z">
            <w:rPr/>
          </w:rPrChange>
        </w:rPr>
        <w:fldChar w:fldCharType="separate"/>
      </w:r>
      <w:r w:rsidR="00854161" w:rsidRPr="00557959">
        <w:rPr>
          <w:rFonts w:ascii="Times New Roman" w:hAnsi="Times New Roman" w:cs="Times New Roman"/>
          <w:noProof/>
          <w:rPrChange w:id="1683" w:author="Microsoft Office User" w:date="2021-08-13T16:26:00Z">
            <w:rPr>
              <w:noProof/>
            </w:rPr>
          </w:rPrChange>
        </w:rPr>
        <w:t>1</w:t>
      </w:r>
      <w:r w:rsidR="00665613" w:rsidRPr="00557959">
        <w:rPr>
          <w:rFonts w:ascii="Times New Roman" w:hAnsi="Times New Roman" w:cs="Times New Roman"/>
          <w:noProof/>
          <w:rPrChange w:id="1684" w:author="Microsoft Office User" w:date="2021-08-13T16:26:00Z">
            <w:rPr>
              <w:noProof/>
            </w:rPr>
          </w:rPrChange>
        </w:rPr>
        <w:fldChar w:fldCharType="end"/>
      </w:r>
      <w:r w:rsidRPr="00557959">
        <w:rPr>
          <w:rFonts w:ascii="Times New Roman" w:hAnsi="Times New Roman" w:cs="Times New Roman"/>
          <w:rPrChange w:id="1685" w:author="Microsoft Office User" w:date="2021-08-13T16:26:00Z">
            <w:rPr/>
          </w:rPrChange>
        </w:rPr>
        <w:t xml:space="preserve"> Arquitectura de Mesa de Servicio</w:t>
      </w:r>
    </w:p>
    <w:p w14:paraId="5C2F8700" w14:textId="4888B158" w:rsidR="00F0763C" w:rsidRPr="00557959" w:rsidRDefault="00F0763C" w:rsidP="000A5A08">
      <w:pPr>
        <w:spacing w:line="360" w:lineRule="auto"/>
        <w:jc w:val="both"/>
        <w:rPr>
          <w:rFonts w:ascii="Times New Roman" w:eastAsia="Times New Roman" w:hAnsi="Times New Roman" w:cs="Times New Roman"/>
          <w:color w:val="000000"/>
          <w:sz w:val="24"/>
          <w:szCs w:val="24"/>
          <w:lang w:eastAsia="es-MX"/>
          <w:rPrChange w:id="1686" w:author="Microsoft Office User" w:date="2021-08-13T16:26:00Z">
            <w:rPr>
              <w:rFonts w:ascii="Arial" w:eastAsia="Times New Roman" w:hAnsi="Arial" w:cs="Arial"/>
              <w:color w:val="000000"/>
              <w:sz w:val="24"/>
              <w:szCs w:val="24"/>
              <w:lang w:eastAsia="es-MX"/>
            </w:rPr>
          </w:rPrChange>
        </w:rPr>
      </w:pPr>
    </w:p>
    <w:p w14:paraId="63103CA7" w14:textId="77777777" w:rsidR="00E4359B" w:rsidRPr="00557959" w:rsidRDefault="00E4359B" w:rsidP="000A5A08">
      <w:pPr>
        <w:spacing w:line="360" w:lineRule="auto"/>
        <w:jc w:val="both"/>
        <w:rPr>
          <w:rFonts w:ascii="Times New Roman" w:eastAsia="Times New Roman" w:hAnsi="Times New Roman" w:cs="Times New Roman"/>
          <w:color w:val="000000"/>
          <w:sz w:val="24"/>
          <w:szCs w:val="24"/>
          <w:lang w:eastAsia="es-MX"/>
          <w:rPrChange w:id="1687" w:author="Microsoft Office User" w:date="2021-08-13T16:26:00Z">
            <w:rPr>
              <w:rFonts w:ascii="Arial" w:eastAsia="Times New Roman" w:hAnsi="Arial" w:cs="Arial"/>
              <w:color w:val="000000"/>
              <w:sz w:val="24"/>
              <w:szCs w:val="24"/>
              <w:lang w:eastAsia="es-MX"/>
            </w:rPr>
          </w:rPrChange>
        </w:rPr>
      </w:pPr>
    </w:p>
    <w:p w14:paraId="16639BDF" w14:textId="298C3E59" w:rsidR="000D110A" w:rsidRPr="00557959" w:rsidRDefault="000D110A" w:rsidP="000A5A08">
      <w:pPr>
        <w:pStyle w:val="Ttulo3"/>
        <w:spacing w:line="360" w:lineRule="auto"/>
        <w:jc w:val="both"/>
        <w:rPr>
          <w:rStyle w:val="Ttulo2Car"/>
          <w:rFonts w:ascii="Times New Roman" w:hAnsi="Times New Roman" w:cs="Times New Roman"/>
          <w:b/>
          <w:bCs/>
          <w:color w:val="auto"/>
          <w:rPrChange w:id="1688" w:author="Microsoft Office User" w:date="2021-08-13T16:26:00Z">
            <w:rPr>
              <w:rStyle w:val="Ttulo2Car"/>
              <w:rFonts w:ascii="Cambria" w:hAnsi="Cambria"/>
              <w:b/>
              <w:bCs/>
              <w:color w:val="auto"/>
            </w:rPr>
          </w:rPrChange>
        </w:rPr>
      </w:pPr>
      <w:bookmarkStart w:id="1689" w:name="_Toc73953006"/>
      <w:r w:rsidRPr="00557959">
        <w:rPr>
          <w:rStyle w:val="Ttulo2Car"/>
          <w:rFonts w:ascii="Times New Roman" w:hAnsi="Times New Roman" w:cs="Times New Roman"/>
          <w:b/>
          <w:bCs/>
          <w:color w:val="auto"/>
          <w:rPrChange w:id="1690" w:author="Microsoft Office User" w:date="2021-08-13T16:26:00Z">
            <w:rPr>
              <w:rStyle w:val="Ttulo2Car"/>
              <w:rFonts w:ascii="Cambria" w:hAnsi="Cambria"/>
              <w:b/>
              <w:bCs/>
              <w:color w:val="auto"/>
            </w:rPr>
          </w:rPrChange>
        </w:rPr>
        <w:lastRenderedPageBreak/>
        <w:t>M</w:t>
      </w:r>
      <w:ins w:id="1691" w:author="Francisco Ledesma Salamanca" w:date="2021-06-10T16:28:00Z">
        <w:r w:rsidR="00B55FCB" w:rsidRPr="00557959">
          <w:rPr>
            <w:rStyle w:val="Ttulo2Car"/>
            <w:rFonts w:ascii="Times New Roman" w:hAnsi="Times New Roman" w:cs="Times New Roman"/>
            <w:b/>
            <w:bCs/>
            <w:color w:val="auto"/>
            <w:rPrChange w:id="1692" w:author="Microsoft Office User" w:date="2021-08-13T16:26:00Z">
              <w:rPr>
                <w:rStyle w:val="Ttulo2Car"/>
                <w:rFonts w:ascii="Cambria" w:hAnsi="Cambria"/>
                <w:b/>
                <w:bCs/>
                <w:color w:val="auto"/>
              </w:rPr>
            </w:rPrChange>
          </w:rPr>
          <w:t>ó</w:t>
        </w:r>
      </w:ins>
      <w:del w:id="1693" w:author="Francisco Ledesma Salamanca" w:date="2021-06-10T16:28:00Z">
        <w:r w:rsidRPr="00557959" w:rsidDel="00B55FCB">
          <w:rPr>
            <w:rStyle w:val="Ttulo2Car"/>
            <w:rFonts w:ascii="Times New Roman" w:hAnsi="Times New Roman" w:cs="Times New Roman"/>
            <w:b/>
            <w:bCs/>
            <w:color w:val="auto"/>
            <w:rPrChange w:id="1694" w:author="Microsoft Office User" w:date="2021-08-13T16:26:00Z">
              <w:rPr>
                <w:rStyle w:val="Ttulo2Car"/>
                <w:rFonts w:ascii="Cambria" w:hAnsi="Cambria"/>
                <w:b/>
                <w:bCs/>
                <w:color w:val="auto"/>
              </w:rPr>
            </w:rPrChange>
          </w:rPr>
          <w:delText>o</w:delText>
        </w:r>
      </w:del>
      <w:r w:rsidRPr="00557959">
        <w:rPr>
          <w:rStyle w:val="Ttulo2Car"/>
          <w:rFonts w:ascii="Times New Roman" w:hAnsi="Times New Roman" w:cs="Times New Roman"/>
          <w:b/>
          <w:bCs/>
          <w:color w:val="auto"/>
          <w:rPrChange w:id="1695" w:author="Microsoft Office User" w:date="2021-08-13T16:26:00Z">
            <w:rPr>
              <w:rStyle w:val="Ttulo2Car"/>
              <w:rFonts w:ascii="Cambria" w:hAnsi="Cambria"/>
              <w:b/>
              <w:bCs/>
              <w:color w:val="auto"/>
            </w:rPr>
          </w:rPrChange>
        </w:rPr>
        <w:t>dulo 1.1</w:t>
      </w:r>
      <w:ins w:id="1696" w:author="Francisco Ledesma Salamanca" w:date="2021-06-10T16:28:00Z">
        <w:r w:rsidR="00B55FCB" w:rsidRPr="00557959">
          <w:rPr>
            <w:rStyle w:val="Ttulo2Car"/>
            <w:rFonts w:ascii="Times New Roman" w:hAnsi="Times New Roman" w:cs="Times New Roman"/>
            <w:b/>
            <w:bCs/>
            <w:color w:val="auto"/>
            <w:rPrChange w:id="1697" w:author="Microsoft Office User" w:date="2021-08-13T16:26:00Z">
              <w:rPr>
                <w:rStyle w:val="Ttulo2Car"/>
                <w:rFonts w:ascii="Cambria" w:hAnsi="Cambria"/>
                <w:b/>
                <w:bCs/>
                <w:color w:val="auto"/>
              </w:rPr>
            </w:rPrChange>
          </w:rPr>
          <w:t>.</w:t>
        </w:r>
      </w:ins>
      <w:del w:id="1698" w:author="Francisco Ledesma Salamanca" w:date="2021-06-10T16:28:00Z">
        <w:r w:rsidRPr="00557959" w:rsidDel="00B55FCB">
          <w:rPr>
            <w:rStyle w:val="Ttulo2Car"/>
            <w:rFonts w:ascii="Times New Roman" w:hAnsi="Times New Roman" w:cs="Times New Roman"/>
            <w:b/>
            <w:bCs/>
            <w:color w:val="auto"/>
            <w:rPrChange w:id="1699" w:author="Microsoft Office User" w:date="2021-08-13T16:26:00Z">
              <w:rPr>
                <w:rStyle w:val="Ttulo2Car"/>
                <w:rFonts w:ascii="Cambria" w:hAnsi="Cambria"/>
                <w:b/>
                <w:bCs/>
                <w:color w:val="auto"/>
              </w:rPr>
            </w:rPrChange>
          </w:rPr>
          <w:delText>:</w:delText>
        </w:r>
      </w:del>
      <w:r w:rsidRPr="00557959">
        <w:rPr>
          <w:rStyle w:val="Ttulo2Car"/>
          <w:rFonts w:ascii="Times New Roman" w:hAnsi="Times New Roman" w:cs="Times New Roman"/>
          <w:b/>
          <w:bCs/>
          <w:color w:val="auto"/>
          <w:rPrChange w:id="1700" w:author="Microsoft Office User" w:date="2021-08-13T16:26:00Z">
            <w:rPr>
              <w:rStyle w:val="Ttulo2Car"/>
              <w:rFonts w:ascii="Cambria" w:hAnsi="Cambria"/>
              <w:b/>
              <w:bCs/>
              <w:color w:val="auto"/>
            </w:rPr>
          </w:rPrChange>
        </w:rPr>
        <w:t xml:space="preserve"> </w:t>
      </w:r>
      <w:r w:rsidR="002E6BCF" w:rsidRPr="00557959">
        <w:rPr>
          <w:rStyle w:val="Ttulo2Car"/>
          <w:rFonts w:ascii="Times New Roman" w:hAnsi="Times New Roman" w:cs="Times New Roman"/>
          <w:b/>
          <w:bCs/>
          <w:color w:val="auto"/>
          <w:rPrChange w:id="1701" w:author="Microsoft Office User" w:date="2021-08-13T16:26:00Z">
            <w:rPr>
              <w:rStyle w:val="Ttulo2Car"/>
              <w:rFonts w:ascii="Cambria" w:hAnsi="Cambria"/>
              <w:b/>
              <w:bCs/>
              <w:color w:val="auto"/>
            </w:rPr>
          </w:rPrChange>
        </w:rPr>
        <w:t>Usuarios</w:t>
      </w:r>
      <w:bookmarkEnd w:id="1689"/>
      <w:r w:rsidRPr="00557959">
        <w:rPr>
          <w:rStyle w:val="Ttulo2Car"/>
          <w:rFonts w:ascii="Times New Roman" w:hAnsi="Times New Roman" w:cs="Times New Roman"/>
          <w:b/>
          <w:bCs/>
          <w:color w:val="auto"/>
          <w:rPrChange w:id="1702" w:author="Microsoft Office User" w:date="2021-08-13T16:26:00Z">
            <w:rPr>
              <w:rStyle w:val="Ttulo2Car"/>
              <w:rFonts w:ascii="Cambria" w:hAnsi="Cambria"/>
              <w:b/>
              <w:bCs/>
              <w:color w:val="auto"/>
            </w:rPr>
          </w:rPrChange>
        </w:rPr>
        <w:t xml:space="preserve"> </w:t>
      </w:r>
    </w:p>
    <w:p w14:paraId="4D8618EC" w14:textId="2674B45B" w:rsidR="00AB323E" w:rsidRPr="00557959" w:rsidRDefault="00AB323E" w:rsidP="000A5A08">
      <w:pPr>
        <w:spacing w:line="360" w:lineRule="auto"/>
        <w:jc w:val="both"/>
        <w:rPr>
          <w:rFonts w:ascii="Times New Roman" w:hAnsi="Times New Roman" w:cs="Times New Roman"/>
          <w:rPrChange w:id="1703" w:author="Microsoft Office User" w:date="2021-08-13T16:26:00Z">
            <w:rPr/>
          </w:rPrChange>
        </w:rPr>
      </w:pPr>
      <w:r w:rsidRPr="00557959">
        <w:rPr>
          <w:rFonts w:ascii="Times New Roman" w:eastAsia="Times New Roman" w:hAnsi="Times New Roman" w:cs="Times New Roman"/>
          <w:color w:val="000000"/>
          <w:sz w:val="24"/>
          <w:szCs w:val="24"/>
          <w:lang w:eastAsia="es-MX"/>
          <w:rPrChange w:id="1704" w:author="Microsoft Office User" w:date="2021-08-13T16:26:00Z">
            <w:rPr>
              <w:rFonts w:ascii="Arial" w:eastAsia="Times New Roman" w:hAnsi="Arial" w:cs="Arial"/>
              <w:color w:val="000000"/>
              <w:sz w:val="24"/>
              <w:szCs w:val="24"/>
              <w:lang w:eastAsia="es-MX"/>
            </w:rPr>
          </w:rPrChange>
        </w:rPr>
        <w:t xml:space="preserve">En </w:t>
      </w:r>
      <w:r w:rsidR="00F347D5" w:rsidRPr="00557959">
        <w:rPr>
          <w:rFonts w:ascii="Times New Roman" w:eastAsia="Times New Roman" w:hAnsi="Times New Roman" w:cs="Times New Roman"/>
          <w:color w:val="000000"/>
          <w:sz w:val="24"/>
          <w:szCs w:val="24"/>
          <w:lang w:eastAsia="es-MX"/>
          <w:rPrChange w:id="1705" w:author="Microsoft Office User" w:date="2021-08-13T16:26:00Z">
            <w:rPr>
              <w:rFonts w:ascii="Arial" w:eastAsia="Times New Roman" w:hAnsi="Arial" w:cs="Arial"/>
              <w:color w:val="000000"/>
              <w:sz w:val="24"/>
              <w:szCs w:val="24"/>
              <w:lang w:eastAsia="es-MX"/>
            </w:rPr>
          </w:rPrChange>
        </w:rPr>
        <w:t>el siguiente</w:t>
      </w:r>
      <w:r w:rsidRPr="00557959">
        <w:rPr>
          <w:rFonts w:ascii="Times New Roman" w:eastAsia="Times New Roman" w:hAnsi="Times New Roman" w:cs="Times New Roman"/>
          <w:color w:val="000000"/>
          <w:sz w:val="24"/>
          <w:szCs w:val="24"/>
          <w:lang w:eastAsia="es-MX"/>
          <w:rPrChange w:id="1706" w:author="Microsoft Office User" w:date="2021-08-13T16:26:00Z">
            <w:rPr>
              <w:rFonts w:ascii="Arial" w:eastAsia="Times New Roman" w:hAnsi="Arial" w:cs="Arial"/>
              <w:color w:val="000000"/>
              <w:sz w:val="24"/>
              <w:szCs w:val="24"/>
              <w:lang w:eastAsia="es-MX"/>
            </w:rPr>
          </w:rPrChange>
        </w:rPr>
        <w:t xml:space="preserve"> </w:t>
      </w:r>
      <w:r w:rsidR="00F714C6" w:rsidRPr="00557959">
        <w:rPr>
          <w:rFonts w:ascii="Times New Roman" w:eastAsia="Times New Roman" w:hAnsi="Times New Roman" w:cs="Times New Roman"/>
          <w:color w:val="000000"/>
          <w:sz w:val="24"/>
          <w:szCs w:val="24"/>
          <w:lang w:eastAsia="es-MX"/>
          <w:rPrChange w:id="1707" w:author="Microsoft Office User" w:date="2021-08-13T16:26:00Z">
            <w:rPr>
              <w:rFonts w:ascii="Arial" w:eastAsia="Times New Roman" w:hAnsi="Arial" w:cs="Arial"/>
              <w:color w:val="000000"/>
              <w:sz w:val="24"/>
              <w:szCs w:val="24"/>
              <w:lang w:eastAsia="es-MX"/>
            </w:rPr>
          </w:rPrChange>
        </w:rPr>
        <w:t>m</w:t>
      </w:r>
      <w:ins w:id="1708" w:author="Francisco Ledesma Salamanca" w:date="2021-06-10T16:28:00Z">
        <w:r w:rsidR="00B55FCB" w:rsidRPr="00557959">
          <w:rPr>
            <w:rFonts w:ascii="Times New Roman" w:eastAsia="Times New Roman" w:hAnsi="Times New Roman" w:cs="Times New Roman"/>
            <w:color w:val="000000"/>
            <w:sz w:val="24"/>
            <w:szCs w:val="24"/>
            <w:lang w:eastAsia="es-MX"/>
            <w:rPrChange w:id="1709" w:author="Microsoft Office User" w:date="2021-08-13T16:26:00Z">
              <w:rPr>
                <w:rFonts w:ascii="Arial" w:eastAsia="Times New Roman" w:hAnsi="Arial" w:cs="Arial"/>
                <w:color w:val="000000"/>
                <w:sz w:val="24"/>
                <w:szCs w:val="24"/>
                <w:lang w:eastAsia="es-MX"/>
              </w:rPr>
            </w:rPrChange>
          </w:rPr>
          <w:t>ó</w:t>
        </w:r>
      </w:ins>
      <w:del w:id="1710" w:author="Francisco Ledesma Salamanca" w:date="2021-06-10T16:28:00Z">
        <w:r w:rsidR="00F714C6" w:rsidRPr="00557959" w:rsidDel="00B55FCB">
          <w:rPr>
            <w:rFonts w:ascii="Times New Roman" w:eastAsia="Times New Roman" w:hAnsi="Times New Roman" w:cs="Times New Roman"/>
            <w:color w:val="000000"/>
            <w:sz w:val="24"/>
            <w:szCs w:val="24"/>
            <w:lang w:eastAsia="es-MX"/>
            <w:rPrChange w:id="1711" w:author="Microsoft Office User" w:date="2021-08-13T16:26:00Z">
              <w:rPr>
                <w:rFonts w:ascii="Arial" w:eastAsia="Times New Roman" w:hAnsi="Arial" w:cs="Arial"/>
                <w:color w:val="000000"/>
                <w:sz w:val="24"/>
                <w:szCs w:val="24"/>
                <w:lang w:eastAsia="es-MX"/>
              </w:rPr>
            </w:rPrChange>
          </w:rPr>
          <w:delText>o</w:delText>
        </w:r>
      </w:del>
      <w:r w:rsidR="00F714C6" w:rsidRPr="00557959">
        <w:rPr>
          <w:rFonts w:ascii="Times New Roman" w:eastAsia="Times New Roman" w:hAnsi="Times New Roman" w:cs="Times New Roman"/>
          <w:color w:val="000000"/>
          <w:sz w:val="24"/>
          <w:szCs w:val="24"/>
          <w:lang w:eastAsia="es-MX"/>
          <w:rPrChange w:id="1712" w:author="Microsoft Office User" w:date="2021-08-13T16:26:00Z">
            <w:rPr>
              <w:rFonts w:ascii="Arial" w:eastAsia="Times New Roman" w:hAnsi="Arial" w:cs="Arial"/>
              <w:color w:val="000000"/>
              <w:sz w:val="24"/>
              <w:szCs w:val="24"/>
              <w:lang w:eastAsia="es-MX"/>
            </w:rPr>
          </w:rPrChange>
        </w:rPr>
        <w:t>dulo se encuentra</w:t>
      </w:r>
      <w:del w:id="1713" w:author="Francisco Ledesma Salamanca" w:date="2021-06-10T16:28:00Z">
        <w:r w:rsidR="00F714C6" w:rsidRPr="00557959" w:rsidDel="00B55FCB">
          <w:rPr>
            <w:rFonts w:ascii="Times New Roman" w:eastAsia="Times New Roman" w:hAnsi="Times New Roman" w:cs="Times New Roman"/>
            <w:color w:val="000000"/>
            <w:sz w:val="24"/>
            <w:szCs w:val="24"/>
            <w:lang w:eastAsia="es-MX"/>
            <w:rPrChange w:id="1714" w:author="Microsoft Office User" w:date="2021-08-13T16:26:00Z">
              <w:rPr>
                <w:rFonts w:ascii="Arial" w:eastAsia="Times New Roman" w:hAnsi="Arial" w:cs="Arial"/>
                <w:color w:val="000000"/>
                <w:sz w:val="24"/>
                <w:szCs w:val="24"/>
                <w:lang w:eastAsia="es-MX"/>
              </w:rPr>
            </w:rPrChange>
          </w:rPr>
          <w:delText>n</w:delText>
        </w:r>
      </w:del>
      <w:r w:rsidR="00F714C6" w:rsidRPr="00557959">
        <w:rPr>
          <w:rFonts w:ascii="Times New Roman" w:eastAsia="Times New Roman" w:hAnsi="Times New Roman" w:cs="Times New Roman"/>
          <w:color w:val="000000"/>
          <w:sz w:val="24"/>
          <w:szCs w:val="24"/>
          <w:lang w:eastAsia="es-MX"/>
          <w:rPrChange w:id="1715" w:author="Microsoft Office User" w:date="2021-08-13T16:26:00Z">
            <w:rPr>
              <w:rFonts w:ascii="Arial" w:eastAsia="Times New Roman" w:hAnsi="Arial" w:cs="Arial"/>
              <w:color w:val="000000"/>
              <w:sz w:val="24"/>
              <w:szCs w:val="24"/>
              <w:lang w:eastAsia="es-MX"/>
            </w:rPr>
          </w:rPrChange>
        </w:rPr>
        <w:t xml:space="preserve"> </w:t>
      </w:r>
      <w:r w:rsidR="002D4639" w:rsidRPr="00557959">
        <w:rPr>
          <w:rFonts w:ascii="Times New Roman" w:eastAsia="Times New Roman" w:hAnsi="Times New Roman" w:cs="Times New Roman"/>
          <w:color w:val="000000"/>
          <w:sz w:val="24"/>
          <w:szCs w:val="24"/>
          <w:lang w:eastAsia="es-MX"/>
          <w:rPrChange w:id="1716" w:author="Microsoft Office User" w:date="2021-08-13T16:26:00Z">
            <w:rPr>
              <w:rFonts w:ascii="Arial" w:eastAsia="Times New Roman" w:hAnsi="Arial" w:cs="Arial"/>
              <w:color w:val="000000"/>
              <w:sz w:val="24"/>
              <w:szCs w:val="24"/>
              <w:lang w:eastAsia="es-MX"/>
            </w:rPr>
          </w:rPrChange>
        </w:rPr>
        <w:t>el usuario final</w:t>
      </w:r>
      <w:r w:rsidR="008B02C2" w:rsidRPr="00557959">
        <w:rPr>
          <w:rFonts w:ascii="Times New Roman" w:eastAsia="Times New Roman" w:hAnsi="Times New Roman" w:cs="Times New Roman"/>
          <w:color w:val="000000"/>
          <w:sz w:val="24"/>
          <w:szCs w:val="24"/>
          <w:lang w:eastAsia="es-MX"/>
          <w:rPrChange w:id="1717" w:author="Microsoft Office User" w:date="2021-08-13T16:26:00Z">
            <w:rPr>
              <w:rFonts w:ascii="Arial" w:eastAsia="Times New Roman" w:hAnsi="Arial" w:cs="Arial"/>
              <w:color w:val="000000"/>
              <w:sz w:val="24"/>
              <w:szCs w:val="24"/>
              <w:lang w:eastAsia="es-MX"/>
            </w:rPr>
          </w:rPrChange>
        </w:rPr>
        <w:t>, referido</w:t>
      </w:r>
      <w:del w:id="1718" w:author="Francisco Ledesma Salamanca" w:date="2021-06-10T16:29:00Z">
        <w:r w:rsidR="008B02C2" w:rsidRPr="00557959" w:rsidDel="00B55FCB">
          <w:rPr>
            <w:rFonts w:ascii="Times New Roman" w:eastAsia="Times New Roman" w:hAnsi="Times New Roman" w:cs="Times New Roman"/>
            <w:color w:val="000000"/>
            <w:sz w:val="24"/>
            <w:szCs w:val="24"/>
            <w:lang w:eastAsia="es-MX"/>
            <w:rPrChange w:id="1719" w:author="Microsoft Office User" w:date="2021-08-13T16:26:00Z">
              <w:rPr>
                <w:rFonts w:ascii="Arial" w:eastAsia="Times New Roman" w:hAnsi="Arial" w:cs="Arial"/>
                <w:color w:val="000000"/>
                <w:sz w:val="24"/>
                <w:szCs w:val="24"/>
                <w:lang w:eastAsia="es-MX"/>
              </w:rPr>
            </w:rPrChange>
          </w:rPr>
          <w:delText>s</w:delText>
        </w:r>
      </w:del>
      <w:r w:rsidR="008B02C2" w:rsidRPr="00557959">
        <w:rPr>
          <w:rFonts w:ascii="Times New Roman" w:eastAsia="Times New Roman" w:hAnsi="Times New Roman" w:cs="Times New Roman"/>
          <w:color w:val="000000"/>
          <w:sz w:val="24"/>
          <w:szCs w:val="24"/>
          <w:lang w:eastAsia="es-MX"/>
          <w:rPrChange w:id="1720" w:author="Microsoft Office User" w:date="2021-08-13T16:26:00Z">
            <w:rPr>
              <w:rFonts w:ascii="Arial" w:eastAsia="Times New Roman" w:hAnsi="Arial" w:cs="Arial"/>
              <w:color w:val="000000"/>
              <w:sz w:val="24"/>
              <w:szCs w:val="24"/>
              <w:lang w:eastAsia="es-MX"/>
            </w:rPr>
          </w:rPrChange>
        </w:rPr>
        <w:t xml:space="preserve"> como el Equipo de soporte</w:t>
      </w:r>
      <w:r w:rsidR="000656D1" w:rsidRPr="00557959">
        <w:rPr>
          <w:rFonts w:ascii="Times New Roman" w:eastAsia="Times New Roman" w:hAnsi="Times New Roman" w:cs="Times New Roman"/>
          <w:color w:val="000000"/>
          <w:sz w:val="24"/>
          <w:szCs w:val="24"/>
          <w:lang w:eastAsia="es-MX"/>
          <w:rPrChange w:id="1721" w:author="Microsoft Office User" w:date="2021-08-13T16:26:00Z">
            <w:rPr>
              <w:rFonts w:ascii="Arial" w:eastAsia="Times New Roman" w:hAnsi="Arial" w:cs="Arial"/>
              <w:color w:val="000000"/>
              <w:sz w:val="24"/>
              <w:szCs w:val="24"/>
              <w:lang w:eastAsia="es-MX"/>
            </w:rPr>
          </w:rPrChange>
        </w:rPr>
        <w:t xml:space="preserve"> y Gerente de soporte</w:t>
      </w:r>
      <w:r w:rsidR="008B02C2" w:rsidRPr="00557959">
        <w:rPr>
          <w:rFonts w:ascii="Times New Roman" w:eastAsia="Times New Roman" w:hAnsi="Times New Roman" w:cs="Times New Roman"/>
          <w:color w:val="000000"/>
          <w:sz w:val="24"/>
          <w:szCs w:val="24"/>
          <w:lang w:eastAsia="es-MX"/>
          <w:rPrChange w:id="1722" w:author="Microsoft Office User" w:date="2021-08-13T16:26:00Z">
            <w:rPr>
              <w:rFonts w:ascii="Arial" w:eastAsia="Times New Roman" w:hAnsi="Arial" w:cs="Arial"/>
              <w:color w:val="000000"/>
              <w:sz w:val="24"/>
              <w:szCs w:val="24"/>
              <w:lang w:eastAsia="es-MX"/>
            </w:rPr>
          </w:rPrChange>
        </w:rPr>
        <w:t xml:space="preserve">, los cuales tendrán la </w:t>
      </w:r>
      <w:r w:rsidR="00404E98" w:rsidRPr="00557959">
        <w:rPr>
          <w:rFonts w:ascii="Times New Roman" w:eastAsia="Times New Roman" w:hAnsi="Times New Roman" w:cs="Times New Roman"/>
          <w:color w:val="000000"/>
          <w:sz w:val="24"/>
          <w:szCs w:val="24"/>
          <w:lang w:eastAsia="es-MX"/>
          <w:rPrChange w:id="1723" w:author="Microsoft Office User" w:date="2021-08-13T16:26:00Z">
            <w:rPr>
              <w:rFonts w:ascii="Arial" w:eastAsia="Times New Roman" w:hAnsi="Arial" w:cs="Arial"/>
              <w:color w:val="000000"/>
              <w:sz w:val="24"/>
              <w:szCs w:val="24"/>
              <w:lang w:eastAsia="es-MX"/>
            </w:rPr>
          </w:rPrChange>
        </w:rPr>
        <w:t>interacción</w:t>
      </w:r>
      <w:r w:rsidR="008B02C2" w:rsidRPr="00557959">
        <w:rPr>
          <w:rFonts w:ascii="Times New Roman" w:eastAsia="Times New Roman" w:hAnsi="Times New Roman" w:cs="Times New Roman"/>
          <w:color w:val="000000"/>
          <w:sz w:val="24"/>
          <w:szCs w:val="24"/>
          <w:lang w:eastAsia="es-MX"/>
          <w:rPrChange w:id="1724" w:author="Microsoft Office User" w:date="2021-08-13T16:26:00Z">
            <w:rPr>
              <w:rFonts w:ascii="Arial" w:eastAsia="Times New Roman" w:hAnsi="Arial" w:cs="Arial"/>
              <w:color w:val="000000"/>
              <w:sz w:val="24"/>
              <w:szCs w:val="24"/>
              <w:lang w:eastAsia="es-MX"/>
            </w:rPr>
          </w:rPrChange>
        </w:rPr>
        <w:t xml:space="preserve"> </w:t>
      </w:r>
      <w:r w:rsidR="00404E98" w:rsidRPr="00557959">
        <w:rPr>
          <w:rFonts w:ascii="Times New Roman" w:eastAsia="Times New Roman" w:hAnsi="Times New Roman" w:cs="Times New Roman"/>
          <w:color w:val="000000"/>
          <w:sz w:val="24"/>
          <w:szCs w:val="24"/>
          <w:lang w:eastAsia="es-MX"/>
          <w:rPrChange w:id="1725" w:author="Microsoft Office User" w:date="2021-08-13T16:26:00Z">
            <w:rPr>
              <w:rFonts w:ascii="Arial" w:eastAsia="Times New Roman" w:hAnsi="Arial" w:cs="Arial"/>
              <w:color w:val="000000"/>
              <w:sz w:val="24"/>
              <w:szCs w:val="24"/>
              <w:lang w:eastAsia="es-MX"/>
            </w:rPr>
          </w:rPrChange>
        </w:rPr>
        <w:t xml:space="preserve">con la interfaz de sistema con la finalidad </w:t>
      </w:r>
      <w:r w:rsidR="00953EB1" w:rsidRPr="00557959">
        <w:rPr>
          <w:rFonts w:ascii="Times New Roman" w:eastAsia="Times New Roman" w:hAnsi="Times New Roman" w:cs="Times New Roman"/>
          <w:color w:val="000000"/>
          <w:sz w:val="24"/>
          <w:szCs w:val="24"/>
          <w:lang w:eastAsia="es-MX"/>
          <w:rPrChange w:id="1726" w:author="Microsoft Office User" w:date="2021-08-13T16:26:00Z">
            <w:rPr>
              <w:rFonts w:ascii="Arial" w:eastAsia="Times New Roman" w:hAnsi="Arial" w:cs="Arial"/>
              <w:color w:val="000000"/>
              <w:sz w:val="24"/>
              <w:szCs w:val="24"/>
              <w:lang w:eastAsia="es-MX"/>
            </w:rPr>
          </w:rPrChange>
        </w:rPr>
        <w:t xml:space="preserve">de </w:t>
      </w:r>
      <w:r w:rsidR="00E85E88" w:rsidRPr="00557959">
        <w:rPr>
          <w:rFonts w:ascii="Times New Roman" w:eastAsia="Times New Roman" w:hAnsi="Times New Roman" w:cs="Times New Roman"/>
          <w:color w:val="000000"/>
          <w:sz w:val="24"/>
          <w:szCs w:val="24"/>
          <w:lang w:eastAsia="es-MX"/>
          <w:rPrChange w:id="1727" w:author="Microsoft Office User" w:date="2021-08-13T16:26:00Z">
            <w:rPr>
              <w:rFonts w:ascii="Arial" w:eastAsia="Times New Roman" w:hAnsi="Arial" w:cs="Arial"/>
              <w:color w:val="000000"/>
              <w:sz w:val="24"/>
              <w:szCs w:val="24"/>
              <w:lang w:eastAsia="es-MX"/>
            </w:rPr>
          </w:rPrChange>
        </w:rPr>
        <w:t>alimentar</w:t>
      </w:r>
      <w:r w:rsidR="00953EB1" w:rsidRPr="00557959">
        <w:rPr>
          <w:rFonts w:ascii="Times New Roman" w:eastAsia="Times New Roman" w:hAnsi="Times New Roman" w:cs="Times New Roman"/>
          <w:color w:val="000000"/>
          <w:sz w:val="24"/>
          <w:szCs w:val="24"/>
          <w:lang w:eastAsia="es-MX"/>
          <w:rPrChange w:id="1728" w:author="Microsoft Office User" w:date="2021-08-13T16:26:00Z">
            <w:rPr>
              <w:rFonts w:ascii="Arial" w:eastAsia="Times New Roman" w:hAnsi="Arial" w:cs="Arial"/>
              <w:color w:val="000000"/>
              <w:sz w:val="24"/>
              <w:szCs w:val="24"/>
              <w:lang w:eastAsia="es-MX"/>
            </w:rPr>
          </w:rPrChange>
        </w:rPr>
        <w:t xml:space="preserve"> la </w:t>
      </w:r>
      <w:r w:rsidR="00E85E88" w:rsidRPr="00557959">
        <w:rPr>
          <w:rFonts w:ascii="Times New Roman" w:eastAsia="Times New Roman" w:hAnsi="Times New Roman" w:cs="Times New Roman"/>
          <w:color w:val="000000"/>
          <w:sz w:val="24"/>
          <w:szCs w:val="24"/>
          <w:lang w:eastAsia="es-MX"/>
          <w:rPrChange w:id="1729" w:author="Microsoft Office User" w:date="2021-08-13T16:26:00Z">
            <w:rPr>
              <w:rFonts w:ascii="Arial" w:eastAsia="Times New Roman" w:hAnsi="Arial" w:cs="Arial"/>
              <w:color w:val="000000"/>
              <w:sz w:val="24"/>
              <w:szCs w:val="24"/>
              <w:lang w:eastAsia="es-MX"/>
            </w:rPr>
          </w:rPrChange>
        </w:rPr>
        <w:t>base de datos, con los datos necesarios para la gestión correcta de los incidentes.</w:t>
      </w:r>
    </w:p>
    <w:p w14:paraId="2FA3AA1C" w14:textId="214E3638" w:rsidR="000D110A" w:rsidRPr="00557959" w:rsidRDefault="000D110A" w:rsidP="000A5A08">
      <w:pPr>
        <w:pStyle w:val="Ttulo3"/>
        <w:spacing w:line="360" w:lineRule="auto"/>
        <w:jc w:val="both"/>
        <w:rPr>
          <w:rStyle w:val="Ttulo2Car"/>
          <w:rFonts w:ascii="Times New Roman" w:hAnsi="Times New Roman" w:cs="Times New Roman"/>
          <w:b/>
          <w:bCs/>
          <w:color w:val="auto"/>
          <w:rPrChange w:id="1730" w:author="Microsoft Office User" w:date="2021-08-13T16:26:00Z">
            <w:rPr>
              <w:rStyle w:val="Ttulo2Car"/>
              <w:rFonts w:ascii="Cambria" w:hAnsi="Cambria"/>
              <w:b/>
              <w:bCs/>
              <w:color w:val="auto"/>
            </w:rPr>
          </w:rPrChange>
        </w:rPr>
      </w:pPr>
      <w:bookmarkStart w:id="1731" w:name="_Toc73953007"/>
      <w:del w:id="1732" w:author="Francisco Ledesma Salamanca" w:date="2021-06-10T16:30:00Z">
        <w:r w:rsidRPr="00557959" w:rsidDel="00B55FCB">
          <w:rPr>
            <w:rStyle w:val="Ttulo2Car"/>
            <w:rFonts w:ascii="Times New Roman" w:hAnsi="Times New Roman" w:cs="Times New Roman"/>
            <w:b/>
            <w:bCs/>
            <w:color w:val="auto"/>
            <w:rPrChange w:id="1733" w:author="Microsoft Office User" w:date="2021-08-13T16:26:00Z">
              <w:rPr>
                <w:rStyle w:val="Ttulo2Car"/>
                <w:rFonts w:ascii="Cambria" w:hAnsi="Cambria"/>
                <w:b/>
                <w:bCs/>
                <w:color w:val="auto"/>
              </w:rPr>
            </w:rPrChange>
          </w:rPr>
          <w:delText>Modulo</w:delText>
        </w:r>
      </w:del>
      <w:ins w:id="1734" w:author="Francisco Ledesma Salamanca" w:date="2021-06-10T16:30:00Z">
        <w:r w:rsidR="00B55FCB" w:rsidRPr="00557959">
          <w:rPr>
            <w:rStyle w:val="Ttulo2Car"/>
            <w:rFonts w:ascii="Times New Roman" w:hAnsi="Times New Roman" w:cs="Times New Roman"/>
            <w:b/>
            <w:bCs/>
            <w:color w:val="auto"/>
            <w:rPrChange w:id="1735" w:author="Microsoft Office User" w:date="2021-08-13T16:26:00Z">
              <w:rPr>
                <w:rStyle w:val="Ttulo2Car"/>
                <w:rFonts w:ascii="Cambria" w:hAnsi="Cambria"/>
                <w:b/>
                <w:bCs/>
                <w:color w:val="auto"/>
              </w:rPr>
            </w:rPrChange>
          </w:rPr>
          <w:t>Módulo</w:t>
        </w:r>
      </w:ins>
      <w:r w:rsidRPr="00557959">
        <w:rPr>
          <w:rStyle w:val="Ttulo2Car"/>
          <w:rFonts w:ascii="Times New Roman" w:hAnsi="Times New Roman" w:cs="Times New Roman"/>
          <w:b/>
          <w:bCs/>
          <w:color w:val="auto"/>
          <w:rPrChange w:id="1736" w:author="Microsoft Office User" w:date="2021-08-13T16:26:00Z">
            <w:rPr>
              <w:rStyle w:val="Ttulo2Car"/>
              <w:rFonts w:ascii="Cambria" w:hAnsi="Cambria"/>
              <w:b/>
              <w:bCs/>
              <w:color w:val="auto"/>
            </w:rPr>
          </w:rPrChange>
        </w:rPr>
        <w:t xml:space="preserve"> 1.2</w:t>
      </w:r>
      <w:ins w:id="1737" w:author="Francisco Ledesma Salamanca" w:date="2021-06-10T16:29:00Z">
        <w:r w:rsidR="00B55FCB" w:rsidRPr="00557959">
          <w:rPr>
            <w:rStyle w:val="Ttulo2Car"/>
            <w:rFonts w:ascii="Times New Roman" w:hAnsi="Times New Roman" w:cs="Times New Roman"/>
            <w:b/>
            <w:bCs/>
            <w:color w:val="auto"/>
            <w:rPrChange w:id="1738" w:author="Microsoft Office User" w:date="2021-08-13T16:26:00Z">
              <w:rPr>
                <w:rStyle w:val="Ttulo2Car"/>
                <w:rFonts w:ascii="Cambria" w:hAnsi="Cambria"/>
                <w:b/>
                <w:bCs/>
                <w:color w:val="auto"/>
              </w:rPr>
            </w:rPrChange>
          </w:rPr>
          <w:t>.</w:t>
        </w:r>
      </w:ins>
      <w:r w:rsidRPr="00557959">
        <w:rPr>
          <w:rStyle w:val="Ttulo2Car"/>
          <w:rFonts w:ascii="Times New Roman" w:hAnsi="Times New Roman" w:cs="Times New Roman"/>
          <w:b/>
          <w:bCs/>
          <w:color w:val="auto"/>
          <w:rPrChange w:id="1739" w:author="Microsoft Office User" w:date="2021-08-13T16:26:00Z">
            <w:rPr>
              <w:rStyle w:val="Ttulo2Car"/>
              <w:rFonts w:ascii="Cambria" w:hAnsi="Cambria"/>
              <w:b/>
              <w:bCs/>
              <w:color w:val="auto"/>
            </w:rPr>
          </w:rPrChange>
        </w:rPr>
        <w:t xml:space="preserve"> Solicitudes de Incidencias</w:t>
      </w:r>
      <w:bookmarkEnd w:id="1731"/>
      <w:r w:rsidRPr="00557959">
        <w:rPr>
          <w:rStyle w:val="Ttulo2Car"/>
          <w:rFonts w:ascii="Times New Roman" w:hAnsi="Times New Roman" w:cs="Times New Roman"/>
          <w:b/>
          <w:bCs/>
          <w:color w:val="auto"/>
          <w:rPrChange w:id="1740" w:author="Microsoft Office User" w:date="2021-08-13T16:26:00Z">
            <w:rPr>
              <w:rStyle w:val="Ttulo2Car"/>
              <w:rFonts w:ascii="Cambria" w:hAnsi="Cambria"/>
              <w:b/>
              <w:bCs/>
              <w:color w:val="auto"/>
            </w:rPr>
          </w:rPrChange>
        </w:rPr>
        <w:t xml:space="preserve"> </w:t>
      </w:r>
    </w:p>
    <w:p w14:paraId="63170AA3" w14:textId="2EE1615C" w:rsidR="002529AB" w:rsidRPr="00557959" w:rsidRDefault="002E1398" w:rsidP="000A5A08">
      <w:pPr>
        <w:spacing w:line="360" w:lineRule="auto"/>
        <w:jc w:val="both"/>
        <w:rPr>
          <w:rFonts w:ascii="Times New Roman" w:eastAsia="Times New Roman" w:hAnsi="Times New Roman" w:cs="Times New Roman"/>
          <w:color w:val="000000"/>
          <w:sz w:val="24"/>
          <w:szCs w:val="24"/>
          <w:lang w:eastAsia="es-MX"/>
          <w:rPrChange w:id="1741"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742" w:author="Microsoft Office User" w:date="2021-08-13T16:26:00Z">
            <w:rPr>
              <w:rFonts w:ascii="Arial" w:eastAsia="Times New Roman" w:hAnsi="Arial" w:cs="Arial"/>
              <w:color w:val="000000"/>
              <w:sz w:val="24"/>
              <w:szCs w:val="24"/>
              <w:lang w:eastAsia="es-MX"/>
            </w:rPr>
          </w:rPrChange>
        </w:rPr>
        <w:t xml:space="preserve">En este </w:t>
      </w:r>
      <w:r w:rsidR="00E91FEE" w:rsidRPr="00557959">
        <w:rPr>
          <w:rFonts w:ascii="Times New Roman" w:eastAsia="Times New Roman" w:hAnsi="Times New Roman" w:cs="Times New Roman"/>
          <w:color w:val="000000"/>
          <w:sz w:val="24"/>
          <w:szCs w:val="24"/>
          <w:lang w:eastAsia="es-MX"/>
          <w:rPrChange w:id="1743" w:author="Microsoft Office User" w:date="2021-08-13T16:26:00Z">
            <w:rPr>
              <w:rFonts w:ascii="Arial" w:eastAsia="Times New Roman" w:hAnsi="Arial" w:cs="Arial"/>
              <w:color w:val="000000"/>
              <w:sz w:val="24"/>
              <w:szCs w:val="24"/>
              <w:lang w:eastAsia="es-MX"/>
            </w:rPr>
          </w:rPrChange>
        </w:rPr>
        <w:t>módulo</w:t>
      </w:r>
      <w:r w:rsidR="00A65887" w:rsidRPr="00557959">
        <w:rPr>
          <w:rFonts w:ascii="Times New Roman" w:eastAsia="Times New Roman" w:hAnsi="Times New Roman" w:cs="Times New Roman"/>
          <w:color w:val="000000"/>
          <w:sz w:val="24"/>
          <w:szCs w:val="24"/>
          <w:lang w:eastAsia="es-MX"/>
          <w:rPrChange w:id="1744" w:author="Microsoft Office User" w:date="2021-08-13T16:26:00Z">
            <w:rPr>
              <w:rFonts w:ascii="Arial" w:eastAsia="Times New Roman" w:hAnsi="Arial" w:cs="Arial"/>
              <w:color w:val="000000"/>
              <w:sz w:val="24"/>
              <w:szCs w:val="24"/>
              <w:lang w:eastAsia="es-MX"/>
            </w:rPr>
          </w:rPrChange>
        </w:rPr>
        <w:t xml:space="preserve"> </w:t>
      </w:r>
      <w:r w:rsidR="00C214F7" w:rsidRPr="00557959">
        <w:rPr>
          <w:rFonts w:ascii="Times New Roman" w:eastAsia="Times New Roman" w:hAnsi="Times New Roman" w:cs="Times New Roman"/>
          <w:color w:val="000000"/>
          <w:sz w:val="24"/>
          <w:szCs w:val="24"/>
          <w:lang w:eastAsia="es-MX"/>
          <w:rPrChange w:id="1745" w:author="Microsoft Office User" w:date="2021-08-13T16:26:00Z">
            <w:rPr>
              <w:rFonts w:ascii="Arial" w:eastAsia="Times New Roman" w:hAnsi="Arial" w:cs="Arial"/>
              <w:color w:val="000000"/>
              <w:sz w:val="24"/>
              <w:szCs w:val="24"/>
              <w:lang w:eastAsia="es-MX"/>
            </w:rPr>
          </w:rPrChange>
        </w:rPr>
        <w:t xml:space="preserve">se gestiona y registra la </w:t>
      </w:r>
      <w:r w:rsidR="00835E28" w:rsidRPr="00557959">
        <w:rPr>
          <w:rFonts w:ascii="Times New Roman" w:eastAsia="Times New Roman" w:hAnsi="Times New Roman" w:cs="Times New Roman"/>
          <w:color w:val="000000"/>
          <w:sz w:val="24"/>
          <w:szCs w:val="24"/>
          <w:lang w:eastAsia="es-MX"/>
          <w:rPrChange w:id="1746" w:author="Microsoft Office User" w:date="2021-08-13T16:26:00Z">
            <w:rPr>
              <w:rFonts w:ascii="Arial" w:eastAsia="Times New Roman" w:hAnsi="Arial" w:cs="Arial"/>
              <w:color w:val="000000"/>
              <w:sz w:val="24"/>
              <w:szCs w:val="24"/>
              <w:lang w:eastAsia="es-MX"/>
            </w:rPr>
          </w:rPrChange>
        </w:rPr>
        <w:t>información</w:t>
      </w:r>
      <w:r w:rsidR="00C214F7" w:rsidRPr="00557959">
        <w:rPr>
          <w:rFonts w:ascii="Times New Roman" w:eastAsia="Times New Roman" w:hAnsi="Times New Roman" w:cs="Times New Roman"/>
          <w:color w:val="000000"/>
          <w:sz w:val="24"/>
          <w:szCs w:val="24"/>
          <w:lang w:eastAsia="es-MX"/>
          <w:rPrChange w:id="1747" w:author="Microsoft Office User" w:date="2021-08-13T16:26:00Z">
            <w:rPr>
              <w:rFonts w:ascii="Arial" w:eastAsia="Times New Roman" w:hAnsi="Arial" w:cs="Arial"/>
              <w:color w:val="000000"/>
              <w:sz w:val="24"/>
              <w:szCs w:val="24"/>
              <w:lang w:eastAsia="es-MX"/>
            </w:rPr>
          </w:rPrChange>
        </w:rPr>
        <w:t xml:space="preserve"> necesaria para el </w:t>
      </w:r>
      <w:r w:rsidR="00CC26EB" w:rsidRPr="00557959">
        <w:rPr>
          <w:rFonts w:ascii="Times New Roman" w:eastAsia="Times New Roman" w:hAnsi="Times New Roman" w:cs="Times New Roman"/>
          <w:color w:val="000000"/>
          <w:sz w:val="24"/>
          <w:szCs w:val="24"/>
          <w:lang w:eastAsia="es-MX"/>
          <w:rPrChange w:id="1748" w:author="Microsoft Office User" w:date="2021-08-13T16:26:00Z">
            <w:rPr>
              <w:rFonts w:ascii="Arial" w:eastAsia="Times New Roman" w:hAnsi="Arial" w:cs="Arial"/>
              <w:color w:val="000000"/>
              <w:sz w:val="24"/>
              <w:szCs w:val="24"/>
              <w:lang w:eastAsia="es-MX"/>
            </w:rPr>
          </w:rPrChange>
        </w:rPr>
        <w:t>levantamiento</w:t>
      </w:r>
      <w:r w:rsidR="00C214F7" w:rsidRPr="00557959">
        <w:rPr>
          <w:rFonts w:ascii="Times New Roman" w:eastAsia="Times New Roman" w:hAnsi="Times New Roman" w:cs="Times New Roman"/>
          <w:color w:val="000000"/>
          <w:sz w:val="24"/>
          <w:szCs w:val="24"/>
          <w:lang w:eastAsia="es-MX"/>
          <w:rPrChange w:id="1749" w:author="Microsoft Office User" w:date="2021-08-13T16:26:00Z">
            <w:rPr>
              <w:rFonts w:ascii="Arial" w:eastAsia="Times New Roman" w:hAnsi="Arial" w:cs="Arial"/>
              <w:color w:val="000000"/>
              <w:sz w:val="24"/>
              <w:szCs w:val="24"/>
              <w:lang w:eastAsia="es-MX"/>
            </w:rPr>
          </w:rPrChange>
        </w:rPr>
        <w:t xml:space="preserve"> de una solicitud de incidencia el cual </w:t>
      </w:r>
      <w:r w:rsidR="00CC26EB" w:rsidRPr="00557959">
        <w:rPr>
          <w:rFonts w:ascii="Times New Roman" w:eastAsia="Times New Roman" w:hAnsi="Times New Roman" w:cs="Times New Roman"/>
          <w:color w:val="000000"/>
          <w:sz w:val="24"/>
          <w:szCs w:val="24"/>
          <w:lang w:eastAsia="es-MX"/>
          <w:rPrChange w:id="1750" w:author="Microsoft Office User" w:date="2021-08-13T16:26:00Z">
            <w:rPr>
              <w:rFonts w:ascii="Arial" w:eastAsia="Times New Roman" w:hAnsi="Arial" w:cs="Arial"/>
              <w:color w:val="000000"/>
              <w:sz w:val="24"/>
              <w:szCs w:val="24"/>
              <w:lang w:eastAsia="es-MX"/>
            </w:rPr>
          </w:rPrChange>
        </w:rPr>
        <w:t xml:space="preserve">dará comienzo </w:t>
      </w:r>
      <w:r w:rsidR="008F606D" w:rsidRPr="00557959">
        <w:rPr>
          <w:rFonts w:ascii="Times New Roman" w:eastAsia="Times New Roman" w:hAnsi="Times New Roman" w:cs="Times New Roman"/>
          <w:color w:val="000000"/>
          <w:sz w:val="24"/>
          <w:szCs w:val="24"/>
          <w:lang w:eastAsia="es-MX"/>
          <w:rPrChange w:id="1751" w:author="Microsoft Office User" w:date="2021-08-13T16:26:00Z">
            <w:rPr>
              <w:rFonts w:ascii="Arial" w:eastAsia="Times New Roman" w:hAnsi="Arial" w:cs="Arial"/>
              <w:color w:val="000000"/>
              <w:sz w:val="24"/>
              <w:szCs w:val="24"/>
              <w:lang w:eastAsia="es-MX"/>
            </w:rPr>
          </w:rPrChange>
        </w:rPr>
        <w:t>al proceso del sistema</w:t>
      </w:r>
      <w:r w:rsidR="008055B8" w:rsidRPr="00557959">
        <w:rPr>
          <w:rFonts w:ascii="Times New Roman" w:eastAsia="Times New Roman" w:hAnsi="Times New Roman" w:cs="Times New Roman"/>
          <w:color w:val="000000"/>
          <w:sz w:val="24"/>
          <w:szCs w:val="24"/>
          <w:lang w:eastAsia="es-MX"/>
          <w:rPrChange w:id="1752" w:author="Microsoft Office User" w:date="2021-08-13T16:26:00Z">
            <w:rPr>
              <w:rFonts w:ascii="Arial" w:eastAsia="Times New Roman" w:hAnsi="Arial" w:cs="Arial"/>
              <w:color w:val="000000"/>
              <w:sz w:val="24"/>
              <w:szCs w:val="24"/>
              <w:lang w:eastAsia="es-MX"/>
            </w:rPr>
          </w:rPrChange>
        </w:rPr>
        <w:t xml:space="preserve"> de mesa de servicio.</w:t>
      </w:r>
    </w:p>
    <w:p w14:paraId="39B470B2" w14:textId="5082CDB9" w:rsidR="000D110A" w:rsidRPr="00557959" w:rsidRDefault="000D110A" w:rsidP="000A5A08">
      <w:pPr>
        <w:pStyle w:val="Ttulo3"/>
        <w:spacing w:line="360" w:lineRule="auto"/>
        <w:jc w:val="both"/>
        <w:rPr>
          <w:rStyle w:val="Ttulo2Car"/>
          <w:rFonts w:ascii="Times New Roman" w:hAnsi="Times New Roman" w:cs="Times New Roman"/>
          <w:b/>
          <w:bCs/>
          <w:color w:val="auto"/>
          <w:rPrChange w:id="1753" w:author="Microsoft Office User" w:date="2021-08-13T16:26:00Z">
            <w:rPr>
              <w:rStyle w:val="Ttulo2Car"/>
              <w:rFonts w:ascii="Cambria" w:hAnsi="Cambria"/>
              <w:b/>
              <w:bCs/>
              <w:color w:val="auto"/>
            </w:rPr>
          </w:rPrChange>
        </w:rPr>
      </w:pPr>
      <w:bookmarkStart w:id="1754" w:name="_Toc73953008"/>
      <w:del w:id="1755" w:author="Francisco Ledesma Salamanca" w:date="2021-06-10T16:30:00Z">
        <w:r w:rsidRPr="00557959" w:rsidDel="00B55FCB">
          <w:rPr>
            <w:rStyle w:val="Ttulo2Car"/>
            <w:rFonts w:ascii="Times New Roman" w:hAnsi="Times New Roman" w:cs="Times New Roman"/>
            <w:b/>
            <w:bCs/>
            <w:color w:val="auto"/>
            <w:rPrChange w:id="1756" w:author="Microsoft Office User" w:date="2021-08-13T16:26:00Z">
              <w:rPr>
                <w:rStyle w:val="Ttulo2Car"/>
                <w:rFonts w:ascii="Cambria" w:hAnsi="Cambria"/>
                <w:b/>
                <w:bCs/>
                <w:color w:val="auto"/>
              </w:rPr>
            </w:rPrChange>
          </w:rPr>
          <w:delText>Modulo</w:delText>
        </w:r>
      </w:del>
      <w:ins w:id="1757" w:author="Francisco Ledesma Salamanca" w:date="2021-06-10T16:30:00Z">
        <w:r w:rsidR="00B55FCB" w:rsidRPr="00557959">
          <w:rPr>
            <w:rStyle w:val="Ttulo2Car"/>
            <w:rFonts w:ascii="Times New Roman" w:hAnsi="Times New Roman" w:cs="Times New Roman"/>
            <w:b/>
            <w:bCs/>
            <w:color w:val="auto"/>
            <w:rPrChange w:id="1758" w:author="Microsoft Office User" w:date="2021-08-13T16:26:00Z">
              <w:rPr>
                <w:rStyle w:val="Ttulo2Car"/>
                <w:rFonts w:ascii="Cambria" w:hAnsi="Cambria"/>
                <w:b/>
                <w:bCs/>
                <w:color w:val="auto"/>
              </w:rPr>
            </w:rPrChange>
          </w:rPr>
          <w:t>Módulo</w:t>
        </w:r>
      </w:ins>
      <w:r w:rsidRPr="00557959">
        <w:rPr>
          <w:rStyle w:val="Ttulo2Car"/>
          <w:rFonts w:ascii="Times New Roman" w:hAnsi="Times New Roman" w:cs="Times New Roman"/>
          <w:b/>
          <w:bCs/>
          <w:color w:val="auto"/>
          <w:rPrChange w:id="1759" w:author="Microsoft Office User" w:date="2021-08-13T16:26:00Z">
            <w:rPr>
              <w:rStyle w:val="Ttulo2Car"/>
              <w:rFonts w:ascii="Cambria" w:hAnsi="Cambria"/>
              <w:b/>
              <w:bCs/>
              <w:color w:val="auto"/>
            </w:rPr>
          </w:rPrChange>
        </w:rPr>
        <w:t xml:space="preserve"> 1.3</w:t>
      </w:r>
      <w:ins w:id="1760" w:author="Francisco Ledesma Salamanca" w:date="2021-06-10T16:29:00Z">
        <w:r w:rsidR="00B55FCB" w:rsidRPr="00557959">
          <w:rPr>
            <w:rStyle w:val="Ttulo2Car"/>
            <w:rFonts w:ascii="Times New Roman" w:hAnsi="Times New Roman" w:cs="Times New Roman"/>
            <w:b/>
            <w:bCs/>
            <w:color w:val="auto"/>
            <w:rPrChange w:id="1761" w:author="Microsoft Office User" w:date="2021-08-13T16:26:00Z">
              <w:rPr>
                <w:rStyle w:val="Ttulo2Car"/>
                <w:rFonts w:ascii="Cambria" w:hAnsi="Cambria"/>
                <w:b/>
                <w:bCs/>
                <w:color w:val="auto"/>
              </w:rPr>
            </w:rPrChange>
          </w:rPr>
          <w:t>.</w:t>
        </w:r>
      </w:ins>
      <w:r w:rsidRPr="00557959">
        <w:rPr>
          <w:rStyle w:val="Ttulo2Car"/>
          <w:rFonts w:ascii="Times New Roman" w:hAnsi="Times New Roman" w:cs="Times New Roman"/>
          <w:b/>
          <w:bCs/>
          <w:color w:val="auto"/>
          <w:rPrChange w:id="1762" w:author="Microsoft Office User" w:date="2021-08-13T16:26:00Z">
            <w:rPr>
              <w:rStyle w:val="Ttulo2Car"/>
              <w:rFonts w:ascii="Cambria" w:hAnsi="Cambria"/>
              <w:b/>
              <w:bCs/>
              <w:color w:val="auto"/>
            </w:rPr>
          </w:rPrChange>
        </w:rPr>
        <w:t xml:space="preserve"> Gestión de problemas</w:t>
      </w:r>
      <w:bookmarkEnd w:id="1754"/>
      <w:r w:rsidRPr="00557959">
        <w:rPr>
          <w:rStyle w:val="Ttulo2Car"/>
          <w:rFonts w:ascii="Times New Roman" w:hAnsi="Times New Roman" w:cs="Times New Roman"/>
          <w:b/>
          <w:bCs/>
          <w:color w:val="auto"/>
          <w:rPrChange w:id="1763" w:author="Microsoft Office User" w:date="2021-08-13T16:26:00Z">
            <w:rPr>
              <w:rStyle w:val="Ttulo2Car"/>
              <w:rFonts w:ascii="Cambria" w:hAnsi="Cambria"/>
              <w:b/>
              <w:bCs/>
              <w:color w:val="auto"/>
            </w:rPr>
          </w:rPrChange>
        </w:rPr>
        <w:t xml:space="preserve"> </w:t>
      </w:r>
    </w:p>
    <w:p w14:paraId="18846F84" w14:textId="0902C919" w:rsidR="00257D2F" w:rsidRPr="00557959" w:rsidRDefault="00B85A9E" w:rsidP="000A5A08">
      <w:pPr>
        <w:spacing w:line="360" w:lineRule="auto"/>
        <w:jc w:val="both"/>
        <w:rPr>
          <w:rFonts w:ascii="Times New Roman" w:eastAsia="Times New Roman" w:hAnsi="Times New Roman" w:cs="Times New Roman"/>
          <w:color w:val="000000"/>
          <w:sz w:val="24"/>
          <w:szCs w:val="24"/>
          <w:lang w:eastAsia="es-MX"/>
          <w:rPrChange w:id="176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765" w:author="Microsoft Office User" w:date="2021-08-13T16:26:00Z">
            <w:rPr>
              <w:rFonts w:ascii="Arial" w:eastAsia="Times New Roman" w:hAnsi="Arial" w:cs="Arial"/>
              <w:color w:val="000000"/>
              <w:sz w:val="24"/>
              <w:szCs w:val="24"/>
              <w:lang w:eastAsia="es-MX"/>
            </w:rPr>
          </w:rPrChange>
        </w:rPr>
        <w:t xml:space="preserve">Durante esta etapa se </w:t>
      </w:r>
      <w:r w:rsidR="00932040" w:rsidRPr="00557959">
        <w:rPr>
          <w:rFonts w:ascii="Times New Roman" w:eastAsia="Times New Roman" w:hAnsi="Times New Roman" w:cs="Times New Roman"/>
          <w:color w:val="000000"/>
          <w:sz w:val="24"/>
          <w:szCs w:val="24"/>
          <w:lang w:eastAsia="es-MX"/>
          <w:rPrChange w:id="1766" w:author="Microsoft Office User" w:date="2021-08-13T16:26:00Z">
            <w:rPr>
              <w:rFonts w:ascii="Arial" w:eastAsia="Times New Roman" w:hAnsi="Arial" w:cs="Arial"/>
              <w:color w:val="000000"/>
              <w:sz w:val="24"/>
              <w:szCs w:val="24"/>
              <w:lang w:eastAsia="es-MX"/>
            </w:rPr>
          </w:rPrChange>
        </w:rPr>
        <w:t>analizará</w:t>
      </w:r>
      <w:r w:rsidR="00536832" w:rsidRPr="00557959">
        <w:rPr>
          <w:rFonts w:ascii="Times New Roman" w:eastAsia="Times New Roman" w:hAnsi="Times New Roman" w:cs="Times New Roman"/>
          <w:color w:val="000000"/>
          <w:sz w:val="24"/>
          <w:szCs w:val="24"/>
          <w:lang w:eastAsia="es-MX"/>
          <w:rPrChange w:id="1767" w:author="Microsoft Office User" w:date="2021-08-13T16:26:00Z">
            <w:rPr>
              <w:rFonts w:ascii="Arial" w:eastAsia="Times New Roman" w:hAnsi="Arial" w:cs="Arial"/>
              <w:color w:val="000000"/>
              <w:sz w:val="24"/>
              <w:szCs w:val="24"/>
              <w:lang w:eastAsia="es-MX"/>
            </w:rPr>
          </w:rPrChange>
        </w:rPr>
        <w:t xml:space="preserve"> la </w:t>
      </w:r>
      <w:r w:rsidR="009E0D79" w:rsidRPr="00557959">
        <w:rPr>
          <w:rFonts w:ascii="Times New Roman" w:eastAsia="Times New Roman" w:hAnsi="Times New Roman" w:cs="Times New Roman"/>
          <w:color w:val="000000"/>
          <w:sz w:val="24"/>
          <w:szCs w:val="24"/>
          <w:lang w:eastAsia="es-MX"/>
          <w:rPrChange w:id="1768" w:author="Microsoft Office User" w:date="2021-08-13T16:26:00Z">
            <w:rPr>
              <w:rFonts w:ascii="Arial" w:eastAsia="Times New Roman" w:hAnsi="Arial" w:cs="Arial"/>
              <w:color w:val="000000"/>
              <w:sz w:val="24"/>
              <w:szCs w:val="24"/>
              <w:lang w:eastAsia="es-MX"/>
            </w:rPr>
          </w:rPrChange>
        </w:rPr>
        <w:t>información</w:t>
      </w:r>
      <w:r w:rsidR="00536832" w:rsidRPr="00557959">
        <w:rPr>
          <w:rFonts w:ascii="Times New Roman" w:eastAsia="Times New Roman" w:hAnsi="Times New Roman" w:cs="Times New Roman"/>
          <w:color w:val="000000"/>
          <w:sz w:val="24"/>
          <w:szCs w:val="24"/>
          <w:lang w:eastAsia="es-MX"/>
          <w:rPrChange w:id="1769" w:author="Microsoft Office User" w:date="2021-08-13T16:26:00Z">
            <w:rPr>
              <w:rFonts w:ascii="Arial" w:eastAsia="Times New Roman" w:hAnsi="Arial" w:cs="Arial"/>
              <w:color w:val="000000"/>
              <w:sz w:val="24"/>
              <w:szCs w:val="24"/>
              <w:lang w:eastAsia="es-MX"/>
            </w:rPr>
          </w:rPrChange>
        </w:rPr>
        <w:t xml:space="preserve"> otorgada por e</w:t>
      </w:r>
      <w:r w:rsidR="006C7CEB" w:rsidRPr="00557959">
        <w:rPr>
          <w:rFonts w:ascii="Times New Roman" w:eastAsia="Times New Roman" w:hAnsi="Times New Roman" w:cs="Times New Roman"/>
          <w:color w:val="000000"/>
          <w:sz w:val="24"/>
          <w:szCs w:val="24"/>
          <w:lang w:eastAsia="es-MX"/>
          <w:rPrChange w:id="1770" w:author="Microsoft Office User" w:date="2021-08-13T16:26:00Z">
            <w:rPr>
              <w:rFonts w:ascii="Arial" w:eastAsia="Times New Roman" w:hAnsi="Arial" w:cs="Arial"/>
              <w:color w:val="000000"/>
              <w:sz w:val="24"/>
              <w:szCs w:val="24"/>
              <w:lang w:eastAsia="es-MX"/>
            </w:rPr>
          </w:rPrChange>
        </w:rPr>
        <w:t>l</w:t>
      </w:r>
      <w:r w:rsidR="00536832" w:rsidRPr="00557959">
        <w:rPr>
          <w:rFonts w:ascii="Times New Roman" w:eastAsia="Times New Roman" w:hAnsi="Times New Roman" w:cs="Times New Roman"/>
          <w:color w:val="000000"/>
          <w:sz w:val="24"/>
          <w:szCs w:val="24"/>
          <w:lang w:eastAsia="es-MX"/>
          <w:rPrChange w:id="1771" w:author="Microsoft Office User" w:date="2021-08-13T16:26:00Z">
            <w:rPr>
              <w:rFonts w:ascii="Arial" w:eastAsia="Times New Roman" w:hAnsi="Arial" w:cs="Arial"/>
              <w:color w:val="000000"/>
              <w:sz w:val="24"/>
              <w:szCs w:val="24"/>
              <w:lang w:eastAsia="es-MX"/>
            </w:rPr>
          </w:rPrChange>
        </w:rPr>
        <w:t xml:space="preserve"> </w:t>
      </w:r>
      <w:r w:rsidR="00A9713E" w:rsidRPr="00557959">
        <w:rPr>
          <w:rFonts w:ascii="Times New Roman" w:eastAsia="Times New Roman" w:hAnsi="Times New Roman" w:cs="Times New Roman"/>
          <w:color w:val="000000"/>
          <w:sz w:val="24"/>
          <w:szCs w:val="24"/>
          <w:lang w:eastAsia="es-MX"/>
          <w:rPrChange w:id="1772" w:author="Microsoft Office User" w:date="2021-08-13T16:26:00Z">
            <w:rPr>
              <w:rFonts w:ascii="Arial" w:eastAsia="Times New Roman" w:hAnsi="Arial" w:cs="Arial"/>
              <w:color w:val="000000"/>
              <w:sz w:val="24"/>
              <w:szCs w:val="24"/>
              <w:lang w:eastAsia="es-MX"/>
            </w:rPr>
          </w:rPrChange>
        </w:rPr>
        <w:t>módulo</w:t>
      </w:r>
      <w:r w:rsidR="00536832" w:rsidRPr="00557959">
        <w:rPr>
          <w:rFonts w:ascii="Times New Roman" w:eastAsia="Times New Roman" w:hAnsi="Times New Roman" w:cs="Times New Roman"/>
          <w:color w:val="000000"/>
          <w:sz w:val="24"/>
          <w:szCs w:val="24"/>
          <w:lang w:eastAsia="es-MX"/>
          <w:rPrChange w:id="1773" w:author="Microsoft Office User" w:date="2021-08-13T16:26:00Z">
            <w:rPr>
              <w:rFonts w:ascii="Arial" w:eastAsia="Times New Roman" w:hAnsi="Arial" w:cs="Arial"/>
              <w:color w:val="000000"/>
              <w:sz w:val="24"/>
              <w:szCs w:val="24"/>
              <w:lang w:eastAsia="es-MX"/>
            </w:rPr>
          </w:rPrChange>
        </w:rPr>
        <w:t xml:space="preserve"> 1.2</w:t>
      </w:r>
      <w:ins w:id="1774" w:author="Francisco Ledesma Salamanca" w:date="2021-06-10T16:29:00Z">
        <w:r w:rsidR="00B55FCB" w:rsidRPr="00557959">
          <w:rPr>
            <w:rFonts w:ascii="Times New Roman" w:eastAsia="Times New Roman" w:hAnsi="Times New Roman" w:cs="Times New Roman"/>
            <w:color w:val="000000"/>
            <w:sz w:val="24"/>
            <w:szCs w:val="24"/>
            <w:lang w:eastAsia="es-MX"/>
            <w:rPrChange w:id="1775" w:author="Microsoft Office User" w:date="2021-08-13T16:26:00Z">
              <w:rPr>
                <w:rFonts w:ascii="Arial" w:eastAsia="Times New Roman" w:hAnsi="Arial" w:cs="Arial"/>
                <w:color w:val="000000"/>
                <w:sz w:val="24"/>
                <w:szCs w:val="24"/>
                <w:lang w:eastAsia="es-MX"/>
              </w:rPr>
            </w:rPrChange>
          </w:rPr>
          <w:t>.</w:t>
        </w:r>
      </w:ins>
      <w:r w:rsidR="00536832" w:rsidRPr="00557959">
        <w:rPr>
          <w:rFonts w:ascii="Times New Roman" w:eastAsia="Times New Roman" w:hAnsi="Times New Roman" w:cs="Times New Roman"/>
          <w:color w:val="000000"/>
          <w:sz w:val="24"/>
          <w:szCs w:val="24"/>
          <w:lang w:eastAsia="es-MX"/>
          <w:rPrChange w:id="1776" w:author="Microsoft Office User" w:date="2021-08-13T16:26:00Z">
            <w:rPr>
              <w:rFonts w:ascii="Arial" w:eastAsia="Times New Roman" w:hAnsi="Arial" w:cs="Arial"/>
              <w:color w:val="000000"/>
              <w:sz w:val="24"/>
              <w:szCs w:val="24"/>
              <w:lang w:eastAsia="es-MX"/>
            </w:rPr>
          </w:rPrChange>
        </w:rPr>
        <w:t xml:space="preserve"> para </w:t>
      </w:r>
      <w:r w:rsidR="002338BA" w:rsidRPr="00557959">
        <w:rPr>
          <w:rFonts w:ascii="Times New Roman" w:eastAsia="Times New Roman" w:hAnsi="Times New Roman" w:cs="Times New Roman"/>
          <w:color w:val="000000"/>
          <w:sz w:val="24"/>
          <w:szCs w:val="24"/>
          <w:lang w:eastAsia="es-MX"/>
          <w:rPrChange w:id="1777" w:author="Microsoft Office User" w:date="2021-08-13T16:26:00Z">
            <w:rPr>
              <w:rFonts w:ascii="Arial" w:eastAsia="Times New Roman" w:hAnsi="Arial" w:cs="Arial"/>
              <w:color w:val="000000"/>
              <w:sz w:val="24"/>
              <w:szCs w:val="24"/>
              <w:lang w:eastAsia="es-MX"/>
            </w:rPr>
          </w:rPrChange>
        </w:rPr>
        <w:t>conocer el</w:t>
      </w:r>
      <w:r w:rsidRPr="00557959">
        <w:rPr>
          <w:rFonts w:ascii="Times New Roman" w:eastAsia="Times New Roman" w:hAnsi="Times New Roman" w:cs="Times New Roman"/>
          <w:color w:val="000000"/>
          <w:sz w:val="24"/>
          <w:szCs w:val="24"/>
          <w:lang w:eastAsia="es-MX"/>
          <w:rPrChange w:id="1778" w:author="Microsoft Office User" w:date="2021-08-13T16:26:00Z">
            <w:rPr>
              <w:rFonts w:ascii="Arial" w:eastAsia="Times New Roman" w:hAnsi="Arial" w:cs="Arial"/>
              <w:color w:val="000000"/>
              <w:sz w:val="24"/>
              <w:szCs w:val="24"/>
              <w:lang w:eastAsia="es-MX"/>
            </w:rPr>
          </w:rPrChange>
        </w:rPr>
        <w:t xml:space="preserve"> tipo de incidencias</w:t>
      </w:r>
      <w:r w:rsidR="00257D2F" w:rsidRPr="00557959">
        <w:rPr>
          <w:rFonts w:ascii="Times New Roman" w:eastAsia="Times New Roman" w:hAnsi="Times New Roman" w:cs="Times New Roman"/>
          <w:color w:val="000000"/>
          <w:sz w:val="24"/>
          <w:szCs w:val="24"/>
          <w:lang w:eastAsia="es-MX"/>
          <w:rPrChange w:id="1779" w:author="Microsoft Office User" w:date="2021-08-13T16:26:00Z">
            <w:rPr>
              <w:rFonts w:ascii="Arial" w:eastAsia="Times New Roman" w:hAnsi="Arial" w:cs="Arial"/>
              <w:color w:val="000000"/>
              <w:sz w:val="24"/>
              <w:szCs w:val="24"/>
              <w:lang w:eastAsia="es-MX"/>
            </w:rPr>
          </w:rPrChange>
        </w:rPr>
        <w:t xml:space="preserve"> </w:t>
      </w:r>
      <w:r w:rsidR="0092196C" w:rsidRPr="00557959">
        <w:rPr>
          <w:rFonts w:ascii="Times New Roman" w:eastAsia="Times New Roman" w:hAnsi="Times New Roman" w:cs="Times New Roman"/>
          <w:color w:val="000000"/>
          <w:sz w:val="24"/>
          <w:szCs w:val="24"/>
          <w:lang w:eastAsia="es-MX"/>
          <w:rPrChange w:id="1780" w:author="Microsoft Office User" w:date="2021-08-13T16:26:00Z">
            <w:rPr>
              <w:rFonts w:ascii="Arial" w:eastAsia="Times New Roman" w:hAnsi="Arial" w:cs="Arial"/>
              <w:color w:val="000000"/>
              <w:sz w:val="24"/>
              <w:szCs w:val="24"/>
              <w:lang w:eastAsia="es-MX"/>
            </w:rPr>
          </w:rPrChange>
        </w:rPr>
        <w:t>y complejidad</w:t>
      </w:r>
      <w:r w:rsidR="00071B4E" w:rsidRPr="00557959">
        <w:rPr>
          <w:rFonts w:ascii="Times New Roman" w:eastAsia="Times New Roman" w:hAnsi="Times New Roman" w:cs="Times New Roman"/>
          <w:color w:val="000000"/>
          <w:sz w:val="24"/>
          <w:szCs w:val="24"/>
          <w:lang w:eastAsia="es-MX"/>
          <w:rPrChange w:id="1781" w:author="Microsoft Office User" w:date="2021-08-13T16:26:00Z">
            <w:rPr>
              <w:rFonts w:ascii="Arial" w:eastAsia="Times New Roman" w:hAnsi="Arial" w:cs="Arial"/>
              <w:color w:val="000000"/>
              <w:sz w:val="24"/>
              <w:szCs w:val="24"/>
              <w:lang w:eastAsia="es-MX"/>
            </w:rPr>
          </w:rPrChange>
        </w:rPr>
        <w:t xml:space="preserve"> de solución</w:t>
      </w:r>
      <w:r w:rsidR="009E0D79" w:rsidRPr="00557959">
        <w:rPr>
          <w:rFonts w:ascii="Times New Roman" w:eastAsia="Times New Roman" w:hAnsi="Times New Roman" w:cs="Times New Roman"/>
          <w:color w:val="000000"/>
          <w:sz w:val="24"/>
          <w:szCs w:val="24"/>
          <w:lang w:eastAsia="es-MX"/>
          <w:rPrChange w:id="1782" w:author="Microsoft Office User" w:date="2021-08-13T16:26:00Z">
            <w:rPr>
              <w:rFonts w:ascii="Arial" w:eastAsia="Times New Roman" w:hAnsi="Arial" w:cs="Arial"/>
              <w:color w:val="000000"/>
              <w:sz w:val="24"/>
              <w:szCs w:val="24"/>
              <w:lang w:eastAsia="es-MX"/>
            </w:rPr>
          </w:rPrChange>
        </w:rPr>
        <w:t xml:space="preserve"> y así </w:t>
      </w:r>
      <w:r w:rsidR="00EF0B8D" w:rsidRPr="00557959">
        <w:rPr>
          <w:rFonts w:ascii="Times New Roman" w:eastAsia="Times New Roman" w:hAnsi="Times New Roman" w:cs="Times New Roman"/>
          <w:color w:val="000000"/>
          <w:sz w:val="24"/>
          <w:szCs w:val="24"/>
          <w:lang w:eastAsia="es-MX"/>
          <w:rPrChange w:id="1783" w:author="Microsoft Office User" w:date="2021-08-13T16:26:00Z">
            <w:rPr>
              <w:rFonts w:ascii="Arial" w:eastAsia="Times New Roman" w:hAnsi="Arial" w:cs="Arial"/>
              <w:color w:val="000000"/>
              <w:sz w:val="24"/>
              <w:szCs w:val="24"/>
              <w:lang w:eastAsia="es-MX"/>
            </w:rPr>
          </w:rPrChange>
        </w:rPr>
        <w:t>asignar</w:t>
      </w:r>
      <w:r w:rsidR="00257D2F" w:rsidRPr="00557959">
        <w:rPr>
          <w:rFonts w:ascii="Times New Roman" w:eastAsia="Times New Roman" w:hAnsi="Times New Roman" w:cs="Times New Roman"/>
          <w:color w:val="000000"/>
          <w:sz w:val="24"/>
          <w:szCs w:val="24"/>
          <w:lang w:eastAsia="es-MX"/>
          <w:rPrChange w:id="1784" w:author="Microsoft Office User" w:date="2021-08-13T16:26:00Z">
            <w:rPr>
              <w:rFonts w:ascii="Arial" w:eastAsia="Times New Roman" w:hAnsi="Arial" w:cs="Arial"/>
              <w:color w:val="000000"/>
              <w:sz w:val="24"/>
              <w:szCs w:val="24"/>
              <w:lang w:eastAsia="es-MX"/>
            </w:rPr>
          </w:rPrChange>
        </w:rPr>
        <w:t xml:space="preserve"> un </w:t>
      </w:r>
      <w:r w:rsidR="00071B4E" w:rsidRPr="00557959">
        <w:rPr>
          <w:rFonts w:ascii="Times New Roman" w:eastAsia="Times New Roman" w:hAnsi="Times New Roman" w:cs="Times New Roman"/>
          <w:color w:val="000000"/>
          <w:sz w:val="24"/>
          <w:szCs w:val="24"/>
          <w:lang w:eastAsia="es-MX"/>
          <w:rPrChange w:id="1785" w:author="Microsoft Office User" w:date="2021-08-13T16:26:00Z">
            <w:rPr>
              <w:rFonts w:ascii="Arial" w:eastAsia="Times New Roman" w:hAnsi="Arial" w:cs="Arial"/>
              <w:color w:val="000000"/>
              <w:sz w:val="24"/>
              <w:szCs w:val="24"/>
              <w:lang w:eastAsia="es-MX"/>
            </w:rPr>
          </w:rPrChange>
        </w:rPr>
        <w:t>nivel de atención</w:t>
      </w:r>
      <w:r w:rsidR="00257D2F" w:rsidRPr="00557959">
        <w:rPr>
          <w:rFonts w:ascii="Times New Roman" w:eastAsia="Times New Roman" w:hAnsi="Times New Roman" w:cs="Times New Roman"/>
          <w:color w:val="000000"/>
          <w:sz w:val="24"/>
          <w:szCs w:val="24"/>
          <w:lang w:eastAsia="es-MX"/>
          <w:rPrChange w:id="1786" w:author="Microsoft Office User" w:date="2021-08-13T16:26:00Z">
            <w:rPr>
              <w:rFonts w:ascii="Arial" w:eastAsia="Times New Roman" w:hAnsi="Arial" w:cs="Arial"/>
              <w:color w:val="000000"/>
              <w:sz w:val="24"/>
              <w:szCs w:val="24"/>
              <w:lang w:eastAsia="es-MX"/>
            </w:rPr>
          </w:rPrChange>
        </w:rPr>
        <w:t>.</w:t>
      </w:r>
    </w:p>
    <w:p w14:paraId="0403F739" w14:textId="451B01B5" w:rsidR="0060002A" w:rsidRPr="00557959" w:rsidRDefault="0060002A" w:rsidP="006A4B43">
      <w:pPr>
        <w:pStyle w:val="Ttulo3"/>
        <w:spacing w:line="360" w:lineRule="auto"/>
        <w:jc w:val="both"/>
        <w:rPr>
          <w:rStyle w:val="Ttulo2Car"/>
          <w:rFonts w:ascii="Times New Roman" w:hAnsi="Times New Roman" w:cs="Times New Roman"/>
          <w:b/>
          <w:bCs/>
          <w:color w:val="auto"/>
          <w:rPrChange w:id="1787" w:author="Microsoft Office User" w:date="2021-08-13T16:26:00Z">
            <w:rPr>
              <w:rStyle w:val="Ttulo2Car"/>
              <w:rFonts w:ascii="Cambria" w:hAnsi="Cambria"/>
              <w:b/>
              <w:bCs/>
              <w:color w:val="auto"/>
            </w:rPr>
          </w:rPrChange>
        </w:rPr>
      </w:pPr>
      <w:bookmarkStart w:id="1788" w:name="_Toc73953009"/>
      <w:del w:id="1789" w:author="Francisco Ledesma Salamanca" w:date="2021-06-10T16:30:00Z">
        <w:r w:rsidRPr="00557959" w:rsidDel="00B55FCB">
          <w:rPr>
            <w:rStyle w:val="Ttulo2Car"/>
            <w:rFonts w:ascii="Times New Roman" w:hAnsi="Times New Roman" w:cs="Times New Roman"/>
            <w:b/>
            <w:bCs/>
            <w:color w:val="auto"/>
            <w:rPrChange w:id="1790" w:author="Microsoft Office User" w:date="2021-08-13T16:26:00Z">
              <w:rPr>
                <w:rStyle w:val="Ttulo2Car"/>
                <w:rFonts w:ascii="Cambria" w:hAnsi="Cambria"/>
                <w:b/>
                <w:bCs/>
                <w:color w:val="auto"/>
              </w:rPr>
            </w:rPrChange>
          </w:rPr>
          <w:delText>Modulo</w:delText>
        </w:r>
      </w:del>
      <w:ins w:id="1791" w:author="Francisco Ledesma Salamanca" w:date="2021-06-10T16:30:00Z">
        <w:r w:rsidR="00B55FCB" w:rsidRPr="00557959">
          <w:rPr>
            <w:rStyle w:val="Ttulo2Car"/>
            <w:rFonts w:ascii="Times New Roman" w:hAnsi="Times New Roman" w:cs="Times New Roman"/>
            <w:b/>
            <w:bCs/>
            <w:color w:val="auto"/>
            <w:rPrChange w:id="1792" w:author="Microsoft Office User" w:date="2021-08-13T16:26:00Z">
              <w:rPr>
                <w:rStyle w:val="Ttulo2Car"/>
                <w:rFonts w:ascii="Cambria" w:hAnsi="Cambria"/>
                <w:b/>
                <w:bCs/>
                <w:color w:val="auto"/>
              </w:rPr>
            </w:rPrChange>
          </w:rPr>
          <w:t>Módulo</w:t>
        </w:r>
      </w:ins>
      <w:r w:rsidRPr="00557959">
        <w:rPr>
          <w:rStyle w:val="Ttulo2Car"/>
          <w:rFonts w:ascii="Times New Roman" w:hAnsi="Times New Roman" w:cs="Times New Roman"/>
          <w:b/>
          <w:bCs/>
          <w:color w:val="auto"/>
          <w:rPrChange w:id="1793" w:author="Microsoft Office User" w:date="2021-08-13T16:26:00Z">
            <w:rPr>
              <w:rStyle w:val="Ttulo2Car"/>
              <w:rFonts w:ascii="Cambria" w:hAnsi="Cambria"/>
              <w:b/>
              <w:bCs/>
              <w:color w:val="auto"/>
            </w:rPr>
          </w:rPrChange>
        </w:rPr>
        <w:t xml:space="preserve"> 1.</w:t>
      </w:r>
      <w:r w:rsidR="00F27771" w:rsidRPr="00557959">
        <w:rPr>
          <w:rStyle w:val="Ttulo2Car"/>
          <w:rFonts w:ascii="Times New Roman" w:hAnsi="Times New Roman" w:cs="Times New Roman"/>
          <w:b/>
          <w:bCs/>
          <w:color w:val="auto"/>
          <w:rPrChange w:id="1794" w:author="Microsoft Office User" w:date="2021-08-13T16:26:00Z">
            <w:rPr>
              <w:rStyle w:val="Ttulo2Car"/>
              <w:rFonts w:ascii="Cambria" w:hAnsi="Cambria"/>
              <w:b/>
              <w:bCs/>
              <w:color w:val="auto"/>
            </w:rPr>
          </w:rPrChange>
        </w:rPr>
        <w:t>4</w:t>
      </w:r>
      <w:ins w:id="1795" w:author="Francisco Ledesma Salamanca" w:date="2021-06-10T16:29:00Z">
        <w:r w:rsidR="00B55FCB" w:rsidRPr="00557959">
          <w:rPr>
            <w:rStyle w:val="Ttulo2Car"/>
            <w:rFonts w:ascii="Times New Roman" w:hAnsi="Times New Roman" w:cs="Times New Roman"/>
            <w:b/>
            <w:bCs/>
            <w:color w:val="auto"/>
            <w:rPrChange w:id="1796" w:author="Microsoft Office User" w:date="2021-08-13T16:26:00Z">
              <w:rPr>
                <w:rStyle w:val="Ttulo2Car"/>
                <w:rFonts w:ascii="Cambria" w:hAnsi="Cambria"/>
                <w:b/>
                <w:bCs/>
                <w:color w:val="auto"/>
              </w:rPr>
            </w:rPrChange>
          </w:rPr>
          <w:t>.</w:t>
        </w:r>
      </w:ins>
      <w:r w:rsidRPr="00557959">
        <w:rPr>
          <w:rStyle w:val="Ttulo2Car"/>
          <w:rFonts w:ascii="Times New Roman" w:hAnsi="Times New Roman" w:cs="Times New Roman"/>
          <w:b/>
          <w:bCs/>
          <w:color w:val="auto"/>
          <w:rPrChange w:id="1797" w:author="Microsoft Office User" w:date="2021-08-13T16:26:00Z">
            <w:rPr>
              <w:rStyle w:val="Ttulo2Car"/>
              <w:rFonts w:ascii="Cambria" w:hAnsi="Cambria"/>
              <w:b/>
              <w:bCs/>
              <w:color w:val="auto"/>
            </w:rPr>
          </w:rPrChange>
        </w:rPr>
        <w:t xml:space="preserve"> Gestión de cambios.</w:t>
      </w:r>
      <w:bookmarkEnd w:id="1788"/>
    </w:p>
    <w:p w14:paraId="0D94DAF7" w14:textId="5B7BB2FA" w:rsidR="009E0D79" w:rsidRPr="00557959" w:rsidRDefault="00F77BFB" w:rsidP="000A5A08">
      <w:pPr>
        <w:spacing w:line="360" w:lineRule="auto"/>
        <w:jc w:val="both"/>
        <w:rPr>
          <w:rFonts w:ascii="Times New Roman" w:eastAsia="Times New Roman" w:hAnsi="Times New Roman" w:cs="Times New Roman"/>
          <w:color w:val="000000"/>
          <w:sz w:val="24"/>
          <w:szCs w:val="24"/>
          <w:lang w:eastAsia="es-MX"/>
          <w:rPrChange w:id="179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799" w:author="Microsoft Office User" w:date="2021-08-13T16:26:00Z">
            <w:rPr>
              <w:rFonts w:ascii="Arial" w:eastAsia="Times New Roman" w:hAnsi="Arial" w:cs="Arial"/>
              <w:color w:val="000000"/>
              <w:sz w:val="24"/>
              <w:szCs w:val="24"/>
              <w:lang w:eastAsia="es-MX"/>
            </w:rPr>
          </w:rPrChange>
        </w:rPr>
        <w:t xml:space="preserve">En este </w:t>
      </w:r>
      <w:r w:rsidR="002338BA" w:rsidRPr="00557959">
        <w:rPr>
          <w:rFonts w:ascii="Times New Roman" w:eastAsia="Times New Roman" w:hAnsi="Times New Roman" w:cs="Times New Roman"/>
          <w:color w:val="000000"/>
          <w:sz w:val="24"/>
          <w:szCs w:val="24"/>
          <w:lang w:eastAsia="es-MX"/>
          <w:rPrChange w:id="1800" w:author="Microsoft Office User" w:date="2021-08-13T16:26:00Z">
            <w:rPr>
              <w:rFonts w:ascii="Arial" w:eastAsia="Times New Roman" w:hAnsi="Arial" w:cs="Arial"/>
              <w:color w:val="000000"/>
              <w:sz w:val="24"/>
              <w:szCs w:val="24"/>
              <w:lang w:eastAsia="es-MX"/>
            </w:rPr>
          </w:rPrChange>
        </w:rPr>
        <w:t>módulo</w:t>
      </w:r>
      <w:r w:rsidRPr="00557959">
        <w:rPr>
          <w:rFonts w:ascii="Times New Roman" w:eastAsia="Times New Roman" w:hAnsi="Times New Roman" w:cs="Times New Roman"/>
          <w:color w:val="000000"/>
          <w:sz w:val="24"/>
          <w:szCs w:val="24"/>
          <w:lang w:eastAsia="es-MX"/>
          <w:rPrChange w:id="1801" w:author="Microsoft Office User" w:date="2021-08-13T16:26:00Z">
            <w:rPr>
              <w:rFonts w:ascii="Arial" w:eastAsia="Times New Roman" w:hAnsi="Arial" w:cs="Arial"/>
              <w:color w:val="000000"/>
              <w:sz w:val="24"/>
              <w:szCs w:val="24"/>
              <w:lang w:eastAsia="es-MX"/>
            </w:rPr>
          </w:rPrChange>
        </w:rPr>
        <w:t xml:space="preserve"> después de un análisis realizado por el personal de </w:t>
      </w:r>
      <w:r w:rsidR="002338BA" w:rsidRPr="00557959">
        <w:rPr>
          <w:rFonts w:ascii="Times New Roman" w:eastAsia="Times New Roman" w:hAnsi="Times New Roman" w:cs="Times New Roman"/>
          <w:color w:val="000000"/>
          <w:sz w:val="24"/>
          <w:szCs w:val="24"/>
          <w:lang w:eastAsia="es-MX"/>
          <w:rPrChange w:id="1802" w:author="Microsoft Office User" w:date="2021-08-13T16:26:00Z">
            <w:rPr>
              <w:rFonts w:ascii="Arial" w:eastAsia="Times New Roman" w:hAnsi="Arial" w:cs="Arial"/>
              <w:color w:val="000000"/>
              <w:sz w:val="24"/>
              <w:szCs w:val="24"/>
              <w:lang w:eastAsia="es-MX"/>
            </w:rPr>
          </w:rPrChange>
        </w:rPr>
        <w:t>soporte</w:t>
      </w:r>
      <w:r w:rsidR="004A07A0" w:rsidRPr="00557959">
        <w:rPr>
          <w:rFonts w:ascii="Times New Roman" w:eastAsia="Times New Roman" w:hAnsi="Times New Roman" w:cs="Times New Roman"/>
          <w:color w:val="000000"/>
          <w:sz w:val="24"/>
          <w:szCs w:val="24"/>
          <w:lang w:eastAsia="es-MX"/>
          <w:rPrChange w:id="1803" w:author="Microsoft Office User" w:date="2021-08-13T16:26:00Z">
            <w:rPr>
              <w:rFonts w:ascii="Arial" w:eastAsia="Times New Roman" w:hAnsi="Arial" w:cs="Arial"/>
              <w:color w:val="000000"/>
              <w:sz w:val="24"/>
              <w:szCs w:val="24"/>
              <w:lang w:eastAsia="es-MX"/>
            </w:rPr>
          </w:rPrChange>
        </w:rPr>
        <w:t xml:space="preserve"> </w:t>
      </w:r>
      <w:r w:rsidR="00C52E7A" w:rsidRPr="00557959">
        <w:rPr>
          <w:rFonts w:ascii="Times New Roman" w:eastAsia="Times New Roman" w:hAnsi="Times New Roman" w:cs="Times New Roman"/>
          <w:color w:val="000000"/>
          <w:sz w:val="24"/>
          <w:szCs w:val="24"/>
          <w:lang w:eastAsia="es-MX"/>
          <w:rPrChange w:id="1804" w:author="Microsoft Office User" w:date="2021-08-13T16:26:00Z">
            <w:rPr>
              <w:rFonts w:ascii="Arial" w:eastAsia="Times New Roman" w:hAnsi="Arial" w:cs="Arial"/>
              <w:color w:val="000000"/>
              <w:sz w:val="24"/>
              <w:szCs w:val="24"/>
              <w:lang w:eastAsia="es-MX"/>
            </w:rPr>
          </w:rPrChange>
        </w:rPr>
        <w:t xml:space="preserve">en sitio, se </w:t>
      </w:r>
      <w:r w:rsidR="00177C22" w:rsidRPr="00557959">
        <w:rPr>
          <w:rFonts w:ascii="Times New Roman" w:eastAsia="Times New Roman" w:hAnsi="Times New Roman" w:cs="Times New Roman"/>
          <w:color w:val="000000"/>
          <w:sz w:val="24"/>
          <w:szCs w:val="24"/>
          <w:lang w:eastAsia="es-MX"/>
          <w:rPrChange w:id="1805" w:author="Microsoft Office User" w:date="2021-08-13T16:26:00Z">
            <w:rPr>
              <w:rFonts w:ascii="Arial" w:eastAsia="Times New Roman" w:hAnsi="Arial" w:cs="Arial"/>
              <w:color w:val="000000"/>
              <w:sz w:val="24"/>
              <w:szCs w:val="24"/>
              <w:lang w:eastAsia="es-MX"/>
            </w:rPr>
          </w:rPrChange>
        </w:rPr>
        <w:t>evaluará</w:t>
      </w:r>
      <w:r w:rsidR="009E01F6" w:rsidRPr="00557959">
        <w:rPr>
          <w:rFonts w:ascii="Times New Roman" w:eastAsia="Times New Roman" w:hAnsi="Times New Roman" w:cs="Times New Roman"/>
          <w:color w:val="000000"/>
          <w:sz w:val="24"/>
          <w:szCs w:val="24"/>
          <w:lang w:eastAsia="es-MX"/>
          <w:rPrChange w:id="1806" w:author="Microsoft Office User" w:date="2021-08-13T16:26:00Z">
            <w:rPr>
              <w:rFonts w:ascii="Arial" w:eastAsia="Times New Roman" w:hAnsi="Arial" w:cs="Arial"/>
              <w:color w:val="000000"/>
              <w:sz w:val="24"/>
              <w:szCs w:val="24"/>
              <w:lang w:eastAsia="es-MX"/>
            </w:rPr>
          </w:rPrChange>
        </w:rPr>
        <w:t xml:space="preserve"> </w:t>
      </w:r>
      <w:r w:rsidR="00937858" w:rsidRPr="00557959">
        <w:rPr>
          <w:rFonts w:ascii="Times New Roman" w:eastAsia="Times New Roman" w:hAnsi="Times New Roman" w:cs="Times New Roman"/>
          <w:color w:val="000000"/>
          <w:sz w:val="24"/>
          <w:szCs w:val="24"/>
          <w:lang w:eastAsia="es-MX"/>
          <w:rPrChange w:id="1807" w:author="Microsoft Office User" w:date="2021-08-13T16:26:00Z">
            <w:rPr>
              <w:rFonts w:ascii="Arial" w:eastAsia="Times New Roman" w:hAnsi="Arial" w:cs="Arial"/>
              <w:color w:val="000000"/>
              <w:sz w:val="24"/>
              <w:szCs w:val="24"/>
              <w:lang w:eastAsia="es-MX"/>
            </w:rPr>
          </w:rPrChange>
        </w:rPr>
        <w:t>el</w:t>
      </w:r>
      <w:r w:rsidR="009E01F6" w:rsidRPr="00557959">
        <w:rPr>
          <w:rFonts w:ascii="Times New Roman" w:eastAsia="Times New Roman" w:hAnsi="Times New Roman" w:cs="Times New Roman"/>
          <w:color w:val="000000"/>
          <w:sz w:val="24"/>
          <w:szCs w:val="24"/>
          <w:lang w:eastAsia="es-MX"/>
          <w:rPrChange w:id="1808" w:author="Microsoft Office User" w:date="2021-08-13T16:26:00Z">
            <w:rPr>
              <w:rFonts w:ascii="Arial" w:eastAsia="Times New Roman" w:hAnsi="Arial" w:cs="Arial"/>
              <w:color w:val="000000"/>
              <w:sz w:val="24"/>
              <w:szCs w:val="24"/>
              <w:lang w:eastAsia="es-MX"/>
            </w:rPr>
          </w:rPrChange>
        </w:rPr>
        <w:t xml:space="preserve"> nivel de atención, </w:t>
      </w:r>
      <w:r w:rsidR="00177C22" w:rsidRPr="00557959">
        <w:rPr>
          <w:rFonts w:ascii="Times New Roman" w:eastAsia="Times New Roman" w:hAnsi="Times New Roman" w:cs="Times New Roman"/>
          <w:color w:val="000000"/>
          <w:sz w:val="24"/>
          <w:szCs w:val="24"/>
          <w:lang w:eastAsia="es-MX"/>
          <w:rPrChange w:id="1809" w:author="Microsoft Office User" w:date="2021-08-13T16:26:00Z">
            <w:rPr>
              <w:rFonts w:ascii="Arial" w:eastAsia="Times New Roman" w:hAnsi="Arial" w:cs="Arial"/>
              <w:color w:val="000000"/>
              <w:sz w:val="24"/>
              <w:szCs w:val="24"/>
              <w:lang w:eastAsia="es-MX"/>
            </w:rPr>
          </w:rPrChange>
        </w:rPr>
        <w:t>de acuerdo con</w:t>
      </w:r>
      <w:r w:rsidR="007432EF" w:rsidRPr="00557959">
        <w:rPr>
          <w:rFonts w:ascii="Times New Roman" w:eastAsia="Times New Roman" w:hAnsi="Times New Roman" w:cs="Times New Roman"/>
          <w:color w:val="000000"/>
          <w:sz w:val="24"/>
          <w:szCs w:val="24"/>
          <w:lang w:eastAsia="es-MX"/>
          <w:rPrChange w:id="1810" w:author="Microsoft Office User" w:date="2021-08-13T16:26:00Z">
            <w:rPr>
              <w:rFonts w:ascii="Arial" w:eastAsia="Times New Roman" w:hAnsi="Arial" w:cs="Arial"/>
              <w:color w:val="000000"/>
              <w:sz w:val="24"/>
              <w:szCs w:val="24"/>
              <w:lang w:eastAsia="es-MX"/>
            </w:rPr>
          </w:rPrChange>
        </w:rPr>
        <w:t xml:space="preserve"> la nueva información recabada</w:t>
      </w:r>
      <w:r w:rsidR="00334908" w:rsidRPr="00557959">
        <w:rPr>
          <w:rFonts w:ascii="Times New Roman" w:eastAsia="Times New Roman" w:hAnsi="Times New Roman" w:cs="Times New Roman"/>
          <w:color w:val="000000"/>
          <w:sz w:val="24"/>
          <w:szCs w:val="24"/>
          <w:lang w:eastAsia="es-MX"/>
          <w:rPrChange w:id="1811" w:author="Microsoft Office User" w:date="2021-08-13T16:26:00Z">
            <w:rPr>
              <w:rFonts w:ascii="Arial" w:eastAsia="Times New Roman" w:hAnsi="Arial" w:cs="Arial"/>
              <w:color w:val="000000"/>
              <w:sz w:val="24"/>
              <w:szCs w:val="24"/>
              <w:lang w:eastAsia="es-MX"/>
            </w:rPr>
          </w:rPrChange>
        </w:rPr>
        <w:t xml:space="preserve"> y se </w:t>
      </w:r>
      <w:r w:rsidR="00177C22" w:rsidRPr="00557959">
        <w:rPr>
          <w:rFonts w:ascii="Times New Roman" w:eastAsia="Times New Roman" w:hAnsi="Times New Roman" w:cs="Times New Roman"/>
          <w:color w:val="000000"/>
          <w:sz w:val="24"/>
          <w:szCs w:val="24"/>
          <w:lang w:eastAsia="es-MX"/>
          <w:rPrChange w:id="1812" w:author="Microsoft Office User" w:date="2021-08-13T16:26:00Z">
            <w:rPr>
              <w:rFonts w:ascii="Arial" w:eastAsia="Times New Roman" w:hAnsi="Arial" w:cs="Arial"/>
              <w:color w:val="000000"/>
              <w:sz w:val="24"/>
              <w:szCs w:val="24"/>
              <w:lang w:eastAsia="es-MX"/>
            </w:rPr>
          </w:rPrChange>
        </w:rPr>
        <w:t>realizaran</w:t>
      </w:r>
      <w:r w:rsidR="00334908" w:rsidRPr="00557959">
        <w:rPr>
          <w:rFonts w:ascii="Times New Roman" w:eastAsia="Times New Roman" w:hAnsi="Times New Roman" w:cs="Times New Roman"/>
          <w:color w:val="000000"/>
          <w:sz w:val="24"/>
          <w:szCs w:val="24"/>
          <w:lang w:eastAsia="es-MX"/>
          <w:rPrChange w:id="1813" w:author="Microsoft Office User" w:date="2021-08-13T16:26:00Z">
            <w:rPr>
              <w:rFonts w:ascii="Arial" w:eastAsia="Times New Roman" w:hAnsi="Arial" w:cs="Arial"/>
              <w:color w:val="000000"/>
              <w:sz w:val="24"/>
              <w:szCs w:val="24"/>
              <w:lang w:eastAsia="es-MX"/>
            </w:rPr>
          </w:rPrChange>
        </w:rPr>
        <w:t xml:space="preserve"> los cambios </w:t>
      </w:r>
      <w:r w:rsidR="00177C22" w:rsidRPr="00557959">
        <w:rPr>
          <w:rFonts w:ascii="Times New Roman" w:eastAsia="Times New Roman" w:hAnsi="Times New Roman" w:cs="Times New Roman"/>
          <w:color w:val="000000"/>
          <w:sz w:val="24"/>
          <w:szCs w:val="24"/>
          <w:lang w:eastAsia="es-MX"/>
          <w:rPrChange w:id="1814" w:author="Microsoft Office User" w:date="2021-08-13T16:26:00Z">
            <w:rPr>
              <w:rFonts w:ascii="Arial" w:eastAsia="Times New Roman" w:hAnsi="Arial" w:cs="Arial"/>
              <w:color w:val="000000"/>
              <w:sz w:val="24"/>
              <w:szCs w:val="24"/>
              <w:lang w:eastAsia="es-MX"/>
            </w:rPr>
          </w:rPrChange>
        </w:rPr>
        <w:t>necesarios si así lo amerita.</w:t>
      </w:r>
    </w:p>
    <w:p w14:paraId="1EF427BD" w14:textId="381D4BE1" w:rsidR="00B97E97" w:rsidRPr="00557959" w:rsidRDefault="0060002A" w:rsidP="000A5A08">
      <w:pPr>
        <w:pStyle w:val="Ttulo3"/>
        <w:spacing w:line="360" w:lineRule="auto"/>
        <w:jc w:val="both"/>
        <w:rPr>
          <w:rStyle w:val="Ttulo2Car"/>
          <w:rFonts w:ascii="Times New Roman" w:hAnsi="Times New Roman" w:cs="Times New Roman"/>
          <w:b/>
          <w:bCs/>
          <w:color w:val="auto"/>
          <w:rPrChange w:id="1815" w:author="Microsoft Office User" w:date="2021-08-13T16:26:00Z">
            <w:rPr>
              <w:rStyle w:val="Ttulo2Car"/>
              <w:rFonts w:ascii="Cambria" w:hAnsi="Cambria"/>
              <w:b/>
              <w:bCs/>
              <w:color w:val="auto"/>
            </w:rPr>
          </w:rPrChange>
        </w:rPr>
      </w:pPr>
      <w:bookmarkStart w:id="1816" w:name="_Toc73953010"/>
      <w:del w:id="1817" w:author="Francisco Ledesma Salamanca" w:date="2021-06-10T16:30:00Z">
        <w:r w:rsidRPr="00557959" w:rsidDel="00B55FCB">
          <w:rPr>
            <w:rStyle w:val="Ttulo2Car"/>
            <w:rFonts w:ascii="Times New Roman" w:hAnsi="Times New Roman" w:cs="Times New Roman"/>
            <w:b/>
            <w:bCs/>
            <w:color w:val="auto"/>
            <w:rPrChange w:id="1818" w:author="Microsoft Office User" w:date="2021-08-13T16:26:00Z">
              <w:rPr>
                <w:rStyle w:val="Ttulo2Car"/>
                <w:rFonts w:ascii="Cambria" w:hAnsi="Cambria"/>
                <w:b/>
                <w:bCs/>
                <w:color w:val="auto"/>
              </w:rPr>
            </w:rPrChange>
          </w:rPr>
          <w:delText>Modulo</w:delText>
        </w:r>
      </w:del>
      <w:ins w:id="1819" w:author="Francisco Ledesma Salamanca" w:date="2021-06-10T16:30:00Z">
        <w:r w:rsidR="00B55FCB" w:rsidRPr="00557959">
          <w:rPr>
            <w:rStyle w:val="Ttulo2Car"/>
            <w:rFonts w:ascii="Times New Roman" w:hAnsi="Times New Roman" w:cs="Times New Roman"/>
            <w:b/>
            <w:bCs/>
            <w:color w:val="auto"/>
            <w:rPrChange w:id="1820" w:author="Microsoft Office User" w:date="2021-08-13T16:26:00Z">
              <w:rPr>
                <w:rStyle w:val="Ttulo2Car"/>
                <w:rFonts w:ascii="Cambria" w:hAnsi="Cambria"/>
                <w:b/>
                <w:bCs/>
                <w:color w:val="auto"/>
              </w:rPr>
            </w:rPrChange>
          </w:rPr>
          <w:t>Módulo</w:t>
        </w:r>
      </w:ins>
      <w:r w:rsidRPr="00557959">
        <w:rPr>
          <w:rStyle w:val="Ttulo2Car"/>
          <w:rFonts w:ascii="Times New Roman" w:hAnsi="Times New Roman" w:cs="Times New Roman"/>
          <w:b/>
          <w:bCs/>
          <w:color w:val="auto"/>
          <w:rPrChange w:id="1821" w:author="Microsoft Office User" w:date="2021-08-13T16:26:00Z">
            <w:rPr>
              <w:rStyle w:val="Ttulo2Car"/>
              <w:rFonts w:ascii="Cambria" w:hAnsi="Cambria"/>
              <w:b/>
              <w:bCs/>
              <w:color w:val="auto"/>
            </w:rPr>
          </w:rPrChange>
        </w:rPr>
        <w:t xml:space="preserve"> 1.5</w:t>
      </w:r>
      <w:ins w:id="1822" w:author="Francisco Ledesma Salamanca" w:date="2021-06-10T16:29:00Z">
        <w:r w:rsidR="00B55FCB" w:rsidRPr="00557959">
          <w:rPr>
            <w:rStyle w:val="Ttulo2Car"/>
            <w:rFonts w:ascii="Times New Roman" w:hAnsi="Times New Roman" w:cs="Times New Roman"/>
            <w:b/>
            <w:bCs/>
            <w:color w:val="auto"/>
            <w:rPrChange w:id="1823" w:author="Microsoft Office User" w:date="2021-08-13T16:26:00Z">
              <w:rPr>
                <w:rStyle w:val="Ttulo2Car"/>
                <w:rFonts w:ascii="Cambria" w:hAnsi="Cambria"/>
                <w:b/>
                <w:bCs/>
                <w:color w:val="auto"/>
              </w:rPr>
            </w:rPrChange>
          </w:rPr>
          <w:t>.</w:t>
        </w:r>
      </w:ins>
      <w:r w:rsidRPr="00557959">
        <w:rPr>
          <w:rStyle w:val="Ttulo2Car"/>
          <w:rFonts w:ascii="Times New Roman" w:hAnsi="Times New Roman" w:cs="Times New Roman"/>
          <w:b/>
          <w:bCs/>
          <w:color w:val="auto"/>
          <w:rPrChange w:id="1824" w:author="Microsoft Office User" w:date="2021-08-13T16:26:00Z">
            <w:rPr>
              <w:rStyle w:val="Ttulo2Car"/>
              <w:rFonts w:ascii="Cambria" w:hAnsi="Cambria"/>
              <w:b/>
              <w:bCs/>
              <w:color w:val="auto"/>
            </w:rPr>
          </w:rPrChange>
        </w:rPr>
        <w:t xml:space="preserve"> Gestión de Activos</w:t>
      </w:r>
      <w:bookmarkEnd w:id="1816"/>
      <w:r w:rsidRPr="00557959">
        <w:rPr>
          <w:rStyle w:val="Ttulo2Car"/>
          <w:rFonts w:ascii="Times New Roman" w:hAnsi="Times New Roman" w:cs="Times New Roman"/>
          <w:b/>
          <w:bCs/>
          <w:color w:val="auto"/>
          <w:rPrChange w:id="1825" w:author="Microsoft Office User" w:date="2021-08-13T16:26:00Z">
            <w:rPr>
              <w:rStyle w:val="Ttulo2Car"/>
              <w:rFonts w:ascii="Cambria" w:hAnsi="Cambria"/>
              <w:b/>
              <w:bCs/>
              <w:color w:val="auto"/>
            </w:rPr>
          </w:rPrChange>
        </w:rPr>
        <w:t xml:space="preserve"> </w:t>
      </w:r>
    </w:p>
    <w:p w14:paraId="0F2DA4C9" w14:textId="5E4D601A" w:rsidR="0075130E" w:rsidRPr="00557959" w:rsidRDefault="00B55FCB" w:rsidP="000A5A08">
      <w:pPr>
        <w:spacing w:line="360" w:lineRule="auto"/>
        <w:jc w:val="both"/>
        <w:rPr>
          <w:rFonts w:ascii="Times New Roman" w:eastAsia="Times New Roman" w:hAnsi="Times New Roman" w:cs="Times New Roman"/>
          <w:color w:val="000000"/>
          <w:sz w:val="24"/>
          <w:szCs w:val="24"/>
          <w:lang w:eastAsia="es-MX"/>
          <w:rPrChange w:id="1826" w:author="Microsoft Office User" w:date="2021-08-13T16:26:00Z">
            <w:rPr>
              <w:rFonts w:ascii="Arial" w:eastAsia="Times New Roman" w:hAnsi="Arial" w:cs="Arial"/>
              <w:color w:val="000000"/>
              <w:sz w:val="24"/>
              <w:szCs w:val="24"/>
              <w:lang w:eastAsia="es-MX"/>
            </w:rPr>
          </w:rPrChange>
        </w:rPr>
      </w:pPr>
      <w:ins w:id="1827" w:author="Francisco Ledesma Salamanca" w:date="2021-06-10T16:30:00Z">
        <w:r w:rsidRPr="00557959">
          <w:rPr>
            <w:rFonts w:ascii="Times New Roman" w:eastAsia="Times New Roman" w:hAnsi="Times New Roman" w:cs="Times New Roman"/>
            <w:color w:val="000000"/>
            <w:sz w:val="24"/>
            <w:szCs w:val="24"/>
            <w:lang w:eastAsia="es-MX"/>
            <w:rPrChange w:id="1828" w:author="Microsoft Office User" w:date="2021-08-13T16:26:00Z">
              <w:rPr>
                <w:rFonts w:ascii="Arial" w:eastAsia="Times New Roman" w:hAnsi="Arial" w:cs="Arial"/>
                <w:color w:val="000000"/>
                <w:sz w:val="24"/>
                <w:szCs w:val="24"/>
                <w:lang w:eastAsia="es-MX"/>
              </w:rPr>
            </w:rPrChange>
          </w:rPr>
          <w:t>En</w:t>
        </w:r>
      </w:ins>
      <w:ins w:id="1829" w:author="Francisco Ledesma Salamanca" w:date="2021-06-10T16:31:00Z">
        <w:r w:rsidRPr="00557959">
          <w:rPr>
            <w:rFonts w:ascii="Times New Roman" w:eastAsia="Times New Roman" w:hAnsi="Times New Roman" w:cs="Times New Roman"/>
            <w:color w:val="000000"/>
            <w:sz w:val="24"/>
            <w:szCs w:val="24"/>
            <w:lang w:eastAsia="es-MX"/>
            <w:rPrChange w:id="1830" w:author="Microsoft Office User" w:date="2021-08-13T16:26:00Z">
              <w:rPr>
                <w:rFonts w:ascii="Arial" w:eastAsia="Times New Roman" w:hAnsi="Arial" w:cs="Arial"/>
                <w:color w:val="000000"/>
                <w:sz w:val="24"/>
                <w:szCs w:val="24"/>
                <w:lang w:eastAsia="es-MX"/>
              </w:rPr>
            </w:rPrChange>
          </w:rPr>
          <w:t xml:space="preserve"> </w:t>
        </w:r>
      </w:ins>
      <w:del w:id="1831" w:author="Francisco Ledesma Salamanca" w:date="2021-06-10T16:30:00Z">
        <w:r w:rsidR="0075130E" w:rsidRPr="00557959" w:rsidDel="00B55FCB">
          <w:rPr>
            <w:rFonts w:ascii="Times New Roman" w:eastAsia="Times New Roman" w:hAnsi="Times New Roman" w:cs="Times New Roman"/>
            <w:color w:val="000000"/>
            <w:sz w:val="24"/>
            <w:szCs w:val="24"/>
            <w:lang w:eastAsia="es-MX"/>
            <w:rPrChange w:id="1832" w:author="Microsoft Office User" w:date="2021-08-13T16:26:00Z">
              <w:rPr>
                <w:rFonts w:ascii="Arial" w:eastAsia="Times New Roman" w:hAnsi="Arial" w:cs="Arial"/>
                <w:color w:val="000000"/>
                <w:sz w:val="24"/>
                <w:szCs w:val="24"/>
                <w:lang w:eastAsia="es-MX"/>
              </w:rPr>
            </w:rPrChange>
          </w:rPr>
          <w:delText xml:space="preserve">Durante </w:delText>
        </w:r>
      </w:del>
      <w:r w:rsidR="0075130E" w:rsidRPr="00557959">
        <w:rPr>
          <w:rFonts w:ascii="Times New Roman" w:eastAsia="Times New Roman" w:hAnsi="Times New Roman" w:cs="Times New Roman"/>
          <w:color w:val="000000"/>
          <w:sz w:val="24"/>
          <w:szCs w:val="24"/>
          <w:lang w:eastAsia="es-MX"/>
          <w:rPrChange w:id="1833" w:author="Microsoft Office User" w:date="2021-08-13T16:26:00Z">
            <w:rPr>
              <w:rFonts w:ascii="Arial" w:eastAsia="Times New Roman" w:hAnsi="Arial" w:cs="Arial"/>
              <w:color w:val="000000"/>
              <w:sz w:val="24"/>
              <w:szCs w:val="24"/>
              <w:lang w:eastAsia="es-MX"/>
            </w:rPr>
          </w:rPrChange>
        </w:rPr>
        <w:t xml:space="preserve">este </w:t>
      </w:r>
      <w:r w:rsidR="0000075A" w:rsidRPr="00557959">
        <w:rPr>
          <w:rFonts w:ascii="Times New Roman" w:eastAsia="Times New Roman" w:hAnsi="Times New Roman" w:cs="Times New Roman"/>
          <w:color w:val="000000"/>
          <w:sz w:val="24"/>
          <w:szCs w:val="24"/>
          <w:lang w:eastAsia="es-MX"/>
          <w:rPrChange w:id="1834" w:author="Microsoft Office User" w:date="2021-08-13T16:26:00Z">
            <w:rPr>
              <w:rFonts w:ascii="Arial" w:eastAsia="Times New Roman" w:hAnsi="Arial" w:cs="Arial"/>
              <w:color w:val="000000"/>
              <w:sz w:val="24"/>
              <w:szCs w:val="24"/>
              <w:lang w:eastAsia="es-MX"/>
            </w:rPr>
          </w:rPrChange>
        </w:rPr>
        <w:t>módulo</w:t>
      </w:r>
      <w:r w:rsidR="0075130E" w:rsidRPr="00557959">
        <w:rPr>
          <w:rFonts w:ascii="Times New Roman" w:eastAsia="Times New Roman" w:hAnsi="Times New Roman" w:cs="Times New Roman"/>
          <w:color w:val="000000"/>
          <w:sz w:val="24"/>
          <w:szCs w:val="24"/>
          <w:lang w:eastAsia="es-MX"/>
          <w:rPrChange w:id="1835" w:author="Microsoft Office User" w:date="2021-08-13T16:26:00Z">
            <w:rPr>
              <w:rFonts w:ascii="Arial" w:eastAsia="Times New Roman" w:hAnsi="Arial" w:cs="Arial"/>
              <w:color w:val="000000"/>
              <w:sz w:val="24"/>
              <w:szCs w:val="24"/>
              <w:lang w:eastAsia="es-MX"/>
            </w:rPr>
          </w:rPrChange>
        </w:rPr>
        <w:t xml:space="preserve"> </w:t>
      </w:r>
      <w:r w:rsidR="00B8051D" w:rsidRPr="00557959">
        <w:rPr>
          <w:rFonts w:ascii="Times New Roman" w:eastAsia="Times New Roman" w:hAnsi="Times New Roman" w:cs="Times New Roman"/>
          <w:color w:val="000000"/>
          <w:sz w:val="24"/>
          <w:szCs w:val="24"/>
          <w:lang w:eastAsia="es-MX"/>
          <w:rPrChange w:id="1836" w:author="Microsoft Office User" w:date="2021-08-13T16:26:00Z">
            <w:rPr>
              <w:rFonts w:ascii="Arial" w:eastAsia="Times New Roman" w:hAnsi="Arial" w:cs="Arial"/>
              <w:color w:val="000000"/>
              <w:sz w:val="24"/>
              <w:szCs w:val="24"/>
              <w:lang w:eastAsia="es-MX"/>
            </w:rPr>
          </w:rPrChange>
        </w:rPr>
        <w:t xml:space="preserve">se </w:t>
      </w:r>
      <w:r w:rsidR="00AB3D2A" w:rsidRPr="00557959">
        <w:rPr>
          <w:rFonts w:ascii="Times New Roman" w:eastAsia="Times New Roman" w:hAnsi="Times New Roman" w:cs="Times New Roman"/>
          <w:color w:val="000000"/>
          <w:sz w:val="24"/>
          <w:szCs w:val="24"/>
          <w:lang w:eastAsia="es-MX"/>
          <w:rPrChange w:id="1837" w:author="Microsoft Office User" w:date="2021-08-13T16:26:00Z">
            <w:rPr>
              <w:rFonts w:ascii="Arial" w:eastAsia="Times New Roman" w:hAnsi="Arial" w:cs="Arial"/>
              <w:color w:val="000000"/>
              <w:sz w:val="24"/>
              <w:szCs w:val="24"/>
              <w:lang w:eastAsia="es-MX"/>
            </w:rPr>
          </w:rPrChange>
        </w:rPr>
        <w:t>realizarán</w:t>
      </w:r>
      <w:r w:rsidR="00B8051D" w:rsidRPr="00557959">
        <w:rPr>
          <w:rFonts w:ascii="Times New Roman" w:eastAsia="Times New Roman" w:hAnsi="Times New Roman" w:cs="Times New Roman"/>
          <w:color w:val="000000"/>
          <w:sz w:val="24"/>
          <w:szCs w:val="24"/>
          <w:lang w:eastAsia="es-MX"/>
          <w:rPrChange w:id="1838" w:author="Microsoft Office User" w:date="2021-08-13T16:26:00Z">
            <w:rPr>
              <w:rFonts w:ascii="Arial" w:eastAsia="Times New Roman" w:hAnsi="Arial" w:cs="Arial"/>
              <w:color w:val="000000"/>
              <w:sz w:val="24"/>
              <w:szCs w:val="24"/>
              <w:lang w:eastAsia="es-MX"/>
            </w:rPr>
          </w:rPrChange>
        </w:rPr>
        <w:t xml:space="preserve"> las gestiones de Activos disponibles para </w:t>
      </w:r>
      <w:r w:rsidR="0000075A" w:rsidRPr="00557959">
        <w:rPr>
          <w:rFonts w:ascii="Times New Roman" w:eastAsia="Times New Roman" w:hAnsi="Times New Roman" w:cs="Times New Roman"/>
          <w:color w:val="000000"/>
          <w:sz w:val="24"/>
          <w:szCs w:val="24"/>
          <w:lang w:eastAsia="es-MX"/>
          <w:rPrChange w:id="1839" w:author="Microsoft Office User" w:date="2021-08-13T16:26:00Z">
            <w:rPr>
              <w:rFonts w:ascii="Arial" w:eastAsia="Times New Roman" w:hAnsi="Arial" w:cs="Arial"/>
              <w:color w:val="000000"/>
              <w:sz w:val="24"/>
              <w:szCs w:val="24"/>
              <w:lang w:eastAsia="es-MX"/>
            </w:rPr>
          </w:rPrChange>
        </w:rPr>
        <w:t>poder atender las ne</w:t>
      </w:r>
      <w:r w:rsidR="00E37C98" w:rsidRPr="00557959">
        <w:rPr>
          <w:rFonts w:ascii="Times New Roman" w:eastAsia="Times New Roman" w:hAnsi="Times New Roman" w:cs="Times New Roman"/>
          <w:color w:val="000000"/>
          <w:sz w:val="24"/>
          <w:szCs w:val="24"/>
          <w:lang w:eastAsia="es-MX"/>
          <w:rPrChange w:id="1840" w:author="Microsoft Office User" w:date="2021-08-13T16:26:00Z">
            <w:rPr>
              <w:rFonts w:ascii="Arial" w:eastAsia="Times New Roman" w:hAnsi="Arial" w:cs="Arial"/>
              <w:color w:val="000000"/>
              <w:sz w:val="24"/>
              <w:szCs w:val="24"/>
              <w:lang w:eastAsia="es-MX"/>
            </w:rPr>
          </w:rPrChange>
        </w:rPr>
        <w:t>cesidades de las diversas incidencias</w:t>
      </w:r>
      <w:r w:rsidR="002F2B2E" w:rsidRPr="00557959">
        <w:rPr>
          <w:rFonts w:ascii="Times New Roman" w:eastAsia="Times New Roman" w:hAnsi="Times New Roman" w:cs="Times New Roman"/>
          <w:color w:val="000000"/>
          <w:sz w:val="24"/>
          <w:szCs w:val="24"/>
          <w:lang w:eastAsia="es-MX"/>
          <w:rPrChange w:id="1841" w:author="Microsoft Office User" w:date="2021-08-13T16:26:00Z">
            <w:rPr>
              <w:rFonts w:ascii="Arial" w:eastAsia="Times New Roman" w:hAnsi="Arial" w:cs="Arial"/>
              <w:color w:val="000000"/>
              <w:sz w:val="24"/>
              <w:szCs w:val="24"/>
              <w:lang w:eastAsia="es-MX"/>
            </w:rPr>
          </w:rPrChange>
        </w:rPr>
        <w:t>.</w:t>
      </w:r>
    </w:p>
    <w:p w14:paraId="70ED3B90" w14:textId="56F4C962" w:rsidR="003335D2" w:rsidRPr="00557959" w:rsidRDefault="003335D2" w:rsidP="000A5A08">
      <w:pPr>
        <w:pStyle w:val="Ttulo3"/>
        <w:spacing w:line="360" w:lineRule="auto"/>
        <w:jc w:val="both"/>
        <w:rPr>
          <w:rStyle w:val="Ttulo2Car"/>
          <w:rFonts w:ascii="Times New Roman" w:hAnsi="Times New Roman" w:cs="Times New Roman"/>
          <w:b/>
          <w:bCs/>
          <w:color w:val="auto"/>
          <w:rPrChange w:id="1842" w:author="Microsoft Office User" w:date="2021-08-13T16:26:00Z">
            <w:rPr>
              <w:rStyle w:val="Ttulo2Car"/>
              <w:rFonts w:ascii="Cambria" w:hAnsi="Cambria"/>
              <w:b/>
              <w:bCs/>
              <w:color w:val="auto"/>
            </w:rPr>
          </w:rPrChange>
        </w:rPr>
      </w:pPr>
      <w:bookmarkStart w:id="1843" w:name="_Toc73953011"/>
      <w:del w:id="1844" w:author="Francisco Ledesma Salamanca" w:date="2021-06-10T16:30:00Z">
        <w:r w:rsidRPr="00557959" w:rsidDel="00B55FCB">
          <w:rPr>
            <w:rStyle w:val="Ttulo2Car"/>
            <w:rFonts w:ascii="Times New Roman" w:hAnsi="Times New Roman" w:cs="Times New Roman"/>
            <w:b/>
            <w:bCs/>
            <w:color w:val="auto"/>
            <w:rPrChange w:id="1845" w:author="Microsoft Office User" w:date="2021-08-13T16:26:00Z">
              <w:rPr>
                <w:rStyle w:val="Ttulo2Car"/>
                <w:rFonts w:ascii="Cambria" w:hAnsi="Cambria"/>
                <w:b/>
                <w:bCs/>
                <w:color w:val="auto"/>
              </w:rPr>
            </w:rPrChange>
          </w:rPr>
          <w:delText>Modulo</w:delText>
        </w:r>
      </w:del>
      <w:ins w:id="1846" w:author="Francisco Ledesma Salamanca" w:date="2021-06-10T16:30:00Z">
        <w:r w:rsidR="00B55FCB" w:rsidRPr="00557959">
          <w:rPr>
            <w:rStyle w:val="Ttulo2Car"/>
            <w:rFonts w:ascii="Times New Roman" w:hAnsi="Times New Roman" w:cs="Times New Roman"/>
            <w:b/>
            <w:bCs/>
            <w:color w:val="auto"/>
            <w:rPrChange w:id="1847" w:author="Microsoft Office User" w:date="2021-08-13T16:26:00Z">
              <w:rPr>
                <w:rStyle w:val="Ttulo2Car"/>
                <w:rFonts w:ascii="Cambria" w:hAnsi="Cambria"/>
                <w:b/>
                <w:bCs/>
                <w:color w:val="auto"/>
              </w:rPr>
            </w:rPrChange>
          </w:rPr>
          <w:t>Módulo</w:t>
        </w:r>
      </w:ins>
      <w:r w:rsidRPr="00557959">
        <w:rPr>
          <w:rStyle w:val="Ttulo2Car"/>
          <w:rFonts w:ascii="Times New Roman" w:hAnsi="Times New Roman" w:cs="Times New Roman"/>
          <w:b/>
          <w:bCs/>
          <w:color w:val="auto"/>
          <w:rPrChange w:id="1848" w:author="Microsoft Office User" w:date="2021-08-13T16:26:00Z">
            <w:rPr>
              <w:rStyle w:val="Ttulo2Car"/>
              <w:rFonts w:ascii="Cambria" w:hAnsi="Cambria"/>
              <w:b/>
              <w:bCs/>
              <w:color w:val="auto"/>
            </w:rPr>
          </w:rPrChange>
        </w:rPr>
        <w:t xml:space="preserve"> 1.</w:t>
      </w:r>
      <w:r w:rsidR="00AB3D2A" w:rsidRPr="00557959">
        <w:rPr>
          <w:rStyle w:val="Ttulo2Car"/>
          <w:rFonts w:ascii="Times New Roman" w:hAnsi="Times New Roman" w:cs="Times New Roman"/>
          <w:b/>
          <w:bCs/>
          <w:color w:val="auto"/>
          <w:rPrChange w:id="1849" w:author="Microsoft Office User" w:date="2021-08-13T16:26:00Z">
            <w:rPr>
              <w:rStyle w:val="Ttulo2Car"/>
              <w:rFonts w:ascii="Cambria" w:hAnsi="Cambria"/>
              <w:b/>
              <w:bCs/>
              <w:color w:val="auto"/>
            </w:rPr>
          </w:rPrChange>
        </w:rPr>
        <w:t>6</w:t>
      </w:r>
      <w:ins w:id="1850" w:author="Francisco Ledesma Salamanca" w:date="2021-06-10T16:29:00Z">
        <w:r w:rsidR="00B55FCB" w:rsidRPr="00557959">
          <w:rPr>
            <w:rStyle w:val="Ttulo2Car"/>
            <w:rFonts w:ascii="Times New Roman" w:hAnsi="Times New Roman" w:cs="Times New Roman"/>
            <w:b/>
            <w:bCs/>
            <w:color w:val="auto"/>
            <w:rPrChange w:id="1851" w:author="Microsoft Office User" w:date="2021-08-13T16:26:00Z">
              <w:rPr>
                <w:rStyle w:val="Ttulo2Car"/>
                <w:rFonts w:ascii="Cambria" w:hAnsi="Cambria"/>
                <w:b/>
                <w:bCs/>
                <w:color w:val="auto"/>
              </w:rPr>
            </w:rPrChange>
          </w:rPr>
          <w:t>.</w:t>
        </w:r>
      </w:ins>
      <w:r w:rsidRPr="00557959">
        <w:rPr>
          <w:rStyle w:val="Ttulo2Car"/>
          <w:rFonts w:ascii="Times New Roman" w:hAnsi="Times New Roman" w:cs="Times New Roman"/>
          <w:b/>
          <w:bCs/>
          <w:color w:val="auto"/>
          <w:rPrChange w:id="1852" w:author="Microsoft Office User" w:date="2021-08-13T16:26:00Z">
            <w:rPr>
              <w:rStyle w:val="Ttulo2Car"/>
              <w:rFonts w:ascii="Cambria" w:hAnsi="Cambria"/>
              <w:b/>
              <w:bCs/>
              <w:color w:val="auto"/>
            </w:rPr>
          </w:rPrChange>
        </w:rPr>
        <w:t xml:space="preserve"> </w:t>
      </w:r>
      <w:r w:rsidR="00AB3D2A" w:rsidRPr="00557959">
        <w:rPr>
          <w:rStyle w:val="Ttulo2Car"/>
          <w:rFonts w:ascii="Times New Roman" w:hAnsi="Times New Roman" w:cs="Times New Roman"/>
          <w:b/>
          <w:bCs/>
          <w:color w:val="auto"/>
          <w:rPrChange w:id="1853" w:author="Microsoft Office User" w:date="2021-08-13T16:26:00Z">
            <w:rPr>
              <w:rStyle w:val="Ttulo2Car"/>
              <w:rFonts w:ascii="Cambria" w:hAnsi="Cambria"/>
              <w:b/>
              <w:bCs/>
              <w:color w:val="auto"/>
            </w:rPr>
          </w:rPrChange>
        </w:rPr>
        <w:t>Informes</w:t>
      </w:r>
      <w:bookmarkEnd w:id="1843"/>
      <w:r w:rsidR="00AB3D2A" w:rsidRPr="00557959">
        <w:rPr>
          <w:rStyle w:val="Ttulo2Car"/>
          <w:rFonts w:ascii="Times New Roman" w:hAnsi="Times New Roman" w:cs="Times New Roman"/>
          <w:b/>
          <w:bCs/>
          <w:color w:val="auto"/>
          <w:rPrChange w:id="1854" w:author="Microsoft Office User" w:date="2021-08-13T16:26:00Z">
            <w:rPr>
              <w:rStyle w:val="Ttulo2Car"/>
              <w:rFonts w:ascii="Cambria" w:hAnsi="Cambria"/>
              <w:b/>
              <w:bCs/>
              <w:color w:val="auto"/>
            </w:rPr>
          </w:rPrChange>
        </w:rPr>
        <w:t xml:space="preserve"> </w:t>
      </w:r>
    </w:p>
    <w:p w14:paraId="10FA6479" w14:textId="106EA1DE" w:rsidR="003335D2" w:rsidRPr="00557959" w:rsidRDefault="00802D41" w:rsidP="000A5A08">
      <w:pPr>
        <w:spacing w:line="360" w:lineRule="auto"/>
        <w:jc w:val="both"/>
        <w:rPr>
          <w:rFonts w:ascii="Times New Roman" w:eastAsia="Times New Roman" w:hAnsi="Times New Roman" w:cs="Times New Roman"/>
          <w:color w:val="000000"/>
          <w:sz w:val="24"/>
          <w:szCs w:val="24"/>
          <w:lang w:eastAsia="es-MX"/>
          <w:rPrChange w:id="185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856" w:author="Microsoft Office User" w:date="2021-08-13T16:26:00Z">
            <w:rPr>
              <w:rFonts w:ascii="Arial" w:eastAsia="Times New Roman" w:hAnsi="Arial" w:cs="Arial"/>
              <w:color w:val="000000"/>
              <w:sz w:val="24"/>
              <w:szCs w:val="24"/>
              <w:lang w:eastAsia="es-MX"/>
            </w:rPr>
          </w:rPrChange>
        </w:rPr>
        <w:t xml:space="preserve">En este </w:t>
      </w:r>
      <w:r w:rsidR="002B4170" w:rsidRPr="00557959">
        <w:rPr>
          <w:rFonts w:ascii="Times New Roman" w:eastAsia="Times New Roman" w:hAnsi="Times New Roman" w:cs="Times New Roman"/>
          <w:color w:val="000000"/>
          <w:sz w:val="24"/>
          <w:szCs w:val="24"/>
          <w:lang w:eastAsia="es-MX"/>
          <w:rPrChange w:id="1857" w:author="Microsoft Office User" w:date="2021-08-13T16:26:00Z">
            <w:rPr>
              <w:rFonts w:ascii="Arial" w:eastAsia="Times New Roman" w:hAnsi="Arial" w:cs="Arial"/>
              <w:color w:val="000000"/>
              <w:sz w:val="24"/>
              <w:szCs w:val="24"/>
              <w:lang w:eastAsia="es-MX"/>
            </w:rPr>
          </w:rPrChange>
        </w:rPr>
        <w:t>módulo</w:t>
      </w:r>
      <w:r w:rsidRPr="00557959">
        <w:rPr>
          <w:rFonts w:ascii="Times New Roman" w:eastAsia="Times New Roman" w:hAnsi="Times New Roman" w:cs="Times New Roman"/>
          <w:color w:val="000000"/>
          <w:sz w:val="24"/>
          <w:szCs w:val="24"/>
          <w:lang w:eastAsia="es-MX"/>
          <w:rPrChange w:id="1858" w:author="Microsoft Office User" w:date="2021-08-13T16:26:00Z">
            <w:rPr>
              <w:rFonts w:ascii="Arial" w:eastAsia="Times New Roman" w:hAnsi="Arial" w:cs="Arial"/>
              <w:color w:val="000000"/>
              <w:sz w:val="24"/>
              <w:szCs w:val="24"/>
              <w:lang w:eastAsia="es-MX"/>
            </w:rPr>
          </w:rPrChange>
        </w:rPr>
        <w:t xml:space="preserve"> se genera un </w:t>
      </w:r>
      <w:r w:rsidR="003B0450" w:rsidRPr="00557959">
        <w:rPr>
          <w:rFonts w:ascii="Times New Roman" w:eastAsia="Times New Roman" w:hAnsi="Times New Roman" w:cs="Times New Roman"/>
          <w:color w:val="000000"/>
          <w:sz w:val="24"/>
          <w:szCs w:val="24"/>
          <w:lang w:eastAsia="es-MX"/>
          <w:rPrChange w:id="1859" w:author="Microsoft Office User" w:date="2021-08-13T16:26:00Z">
            <w:rPr>
              <w:rFonts w:ascii="Arial" w:eastAsia="Times New Roman" w:hAnsi="Arial" w:cs="Arial"/>
              <w:color w:val="000000"/>
              <w:sz w:val="24"/>
              <w:szCs w:val="24"/>
              <w:lang w:eastAsia="es-MX"/>
            </w:rPr>
          </w:rPrChange>
        </w:rPr>
        <w:t>medio de</w:t>
      </w:r>
      <w:r w:rsidRPr="00557959">
        <w:rPr>
          <w:rFonts w:ascii="Times New Roman" w:eastAsia="Times New Roman" w:hAnsi="Times New Roman" w:cs="Times New Roman"/>
          <w:color w:val="000000"/>
          <w:sz w:val="24"/>
          <w:szCs w:val="24"/>
          <w:lang w:eastAsia="es-MX"/>
          <w:rPrChange w:id="1860" w:author="Microsoft Office User" w:date="2021-08-13T16:26:00Z">
            <w:rPr>
              <w:rFonts w:ascii="Arial" w:eastAsia="Times New Roman" w:hAnsi="Arial" w:cs="Arial"/>
              <w:color w:val="000000"/>
              <w:sz w:val="24"/>
              <w:szCs w:val="24"/>
              <w:lang w:eastAsia="es-MX"/>
            </w:rPr>
          </w:rPrChange>
        </w:rPr>
        <w:t xml:space="preserve"> consulta diari</w:t>
      </w:r>
      <w:r w:rsidR="003326C6" w:rsidRPr="00557959">
        <w:rPr>
          <w:rFonts w:ascii="Times New Roman" w:eastAsia="Times New Roman" w:hAnsi="Times New Roman" w:cs="Times New Roman"/>
          <w:color w:val="000000"/>
          <w:sz w:val="24"/>
          <w:szCs w:val="24"/>
          <w:lang w:eastAsia="es-MX"/>
          <w:rPrChange w:id="1861" w:author="Microsoft Office User" w:date="2021-08-13T16:26:00Z">
            <w:rPr>
              <w:rFonts w:ascii="Arial" w:eastAsia="Times New Roman" w:hAnsi="Arial" w:cs="Arial"/>
              <w:color w:val="000000"/>
              <w:sz w:val="24"/>
              <w:szCs w:val="24"/>
              <w:lang w:eastAsia="es-MX"/>
            </w:rPr>
          </w:rPrChange>
        </w:rPr>
        <w:t>a, con la finali</w:t>
      </w:r>
      <w:r w:rsidR="00157476" w:rsidRPr="00557959">
        <w:rPr>
          <w:rFonts w:ascii="Times New Roman" w:eastAsia="Times New Roman" w:hAnsi="Times New Roman" w:cs="Times New Roman"/>
          <w:color w:val="000000"/>
          <w:sz w:val="24"/>
          <w:szCs w:val="24"/>
          <w:lang w:eastAsia="es-MX"/>
          <w:rPrChange w:id="1862" w:author="Microsoft Office User" w:date="2021-08-13T16:26:00Z">
            <w:rPr>
              <w:rFonts w:ascii="Arial" w:eastAsia="Times New Roman" w:hAnsi="Arial" w:cs="Arial"/>
              <w:color w:val="000000"/>
              <w:sz w:val="24"/>
              <w:szCs w:val="24"/>
              <w:lang w:eastAsia="es-MX"/>
            </w:rPr>
          </w:rPrChange>
        </w:rPr>
        <w:t>dad</w:t>
      </w:r>
      <w:r w:rsidR="003326C6" w:rsidRPr="00557959">
        <w:rPr>
          <w:rFonts w:ascii="Times New Roman" w:eastAsia="Times New Roman" w:hAnsi="Times New Roman" w:cs="Times New Roman"/>
          <w:color w:val="000000"/>
          <w:sz w:val="24"/>
          <w:szCs w:val="24"/>
          <w:lang w:eastAsia="es-MX"/>
          <w:rPrChange w:id="1863" w:author="Microsoft Office User" w:date="2021-08-13T16:26:00Z">
            <w:rPr>
              <w:rFonts w:ascii="Arial" w:eastAsia="Times New Roman" w:hAnsi="Arial" w:cs="Arial"/>
              <w:color w:val="000000"/>
              <w:sz w:val="24"/>
              <w:szCs w:val="24"/>
              <w:lang w:eastAsia="es-MX"/>
            </w:rPr>
          </w:rPrChange>
        </w:rPr>
        <w:t xml:space="preserve"> de </w:t>
      </w:r>
      <w:r w:rsidR="00157476" w:rsidRPr="00557959">
        <w:rPr>
          <w:rFonts w:ascii="Times New Roman" w:eastAsia="Times New Roman" w:hAnsi="Times New Roman" w:cs="Times New Roman"/>
          <w:color w:val="000000"/>
          <w:sz w:val="24"/>
          <w:szCs w:val="24"/>
          <w:lang w:eastAsia="es-MX"/>
          <w:rPrChange w:id="1864" w:author="Microsoft Office User" w:date="2021-08-13T16:26:00Z">
            <w:rPr>
              <w:rFonts w:ascii="Arial" w:eastAsia="Times New Roman" w:hAnsi="Arial" w:cs="Arial"/>
              <w:color w:val="000000"/>
              <w:sz w:val="24"/>
              <w:szCs w:val="24"/>
              <w:lang w:eastAsia="es-MX"/>
            </w:rPr>
          </w:rPrChange>
        </w:rPr>
        <w:t>otorgar</w:t>
      </w:r>
      <w:r w:rsidR="003326C6" w:rsidRPr="00557959">
        <w:rPr>
          <w:rFonts w:ascii="Times New Roman" w:eastAsia="Times New Roman" w:hAnsi="Times New Roman" w:cs="Times New Roman"/>
          <w:color w:val="000000"/>
          <w:sz w:val="24"/>
          <w:szCs w:val="24"/>
          <w:lang w:eastAsia="es-MX"/>
          <w:rPrChange w:id="1865" w:author="Microsoft Office User" w:date="2021-08-13T16:26:00Z">
            <w:rPr>
              <w:rFonts w:ascii="Arial" w:eastAsia="Times New Roman" w:hAnsi="Arial" w:cs="Arial"/>
              <w:color w:val="000000"/>
              <w:sz w:val="24"/>
              <w:szCs w:val="24"/>
              <w:lang w:eastAsia="es-MX"/>
            </w:rPr>
          </w:rPrChange>
        </w:rPr>
        <w:t xml:space="preserve"> </w:t>
      </w:r>
      <w:r w:rsidR="00157476" w:rsidRPr="00557959">
        <w:rPr>
          <w:rFonts w:ascii="Times New Roman" w:eastAsia="Times New Roman" w:hAnsi="Times New Roman" w:cs="Times New Roman"/>
          <w:color w:val="000000"/>
          <w:sz w:val="24"/>
          <w:szCs w:val="24"/>
          <w:lang w:eastAsia="es-MX"/>
          <w:rPrChange w:id="1866" w:author="Microsoft Office User" w:date="2021-08-13T16:26:00Z">
            <w:rPr>
              <w:rFonts w:ascii="Arial" w:eastAsia="Times New Roman" w:hAnsi="Arial" w:cs="Arial"/>
              <w:color w:val="000000"/>
              <w:sz w:val="24"/>
              <w:szCs w:val="24"/>
              <w:lang w:eastAsia="es-MX"/>
            </w:rPr>
          </w:rPrChange>
        </w:rPr>
        <w:t>visibilidad de</w:t>
      </w:r>
      <w:r w:rsidR="00182AA3" w:rsidRPr="00557959">
        <w:rPr>
          <w:rFonts w:ascii="Times New Roman" w:eastAsia="Times New Roman" w:hAnsi="Times New Roman" w:cs="Times New Roman"/>
          <w:color w:val="000000"/>
          <w:sz w:val="24"/>
          <w:szCs w:val="24"/>
          <w:lang w:eastAsia="es-MX"/>
          <w:rPrChange w:id="1867" w:author="Microsoft Office User" w:date="2021-08-13T16:26:00Z">
            <w:rPr>
              <w:rFonts w:ascii="Arial" w:eastAsia="Times New Roman" w:hAnsi="Arial" w:cs="Arial"/>
              <w:color w:val="000000"/>
              <w:sz w:val="24"/>
              <w:szCs w:val="24"/>
              <w:lang w:eastAsia="es-MX"/>
            </w:rPr>
          </w:rPrChange>
        </w:rPr>
        <w:t xml:space="preserve"> las condiciones operativas y administrativas de los incidentes.</w:t>
      </w:r>
    </w:p>
    <w:p w14:paraId="45A81E45" w14:textId="07DE9BDB" w:rsidR="00F27771" w:rsidRPr="00557959" w:rsidRDefault="00F27771" w:rsidP="000A5A08">
      <w:pPr>
        <w:pStyle w:val="Ttulo3"/>
        <w:spacing w:line="360" w:lineRule="auto"/>
        <w:jc w:val="both"/>
        <w:rPr>
          <w:rStyle w:val="Ttulo2Car"/>
          <w:rFonts w:ascii="Times New Roman" w:hAnsi="Times New Roman" w:cs="Times New Roman"/>
          <w:b/>
          <w:bCs/>
          <w:color w:val="auto"/>
          <w:rPrChange w:id="1868" w:author="Microsoft Office User" w:date="2021-08-13T16:26:00Z">
            <w:rPr>
              <w:rStyle w:val="Ttulo2Car"/>
              <w:rFonts w:ascii="Cambria" w:hAnsi="Cambria"/>
              <w:b/>
              <w:bCs/>
              <w:color w:val="auto"/>
            </w:rPr>
          </w:rPrChange>
        </w:rPr>
      </w:pPr>
      <w:bookmarkStart w:id="1869" w:name="_Toc73953012"/>
      <w:del w:id="1870" w:author="Francisco Ledesma Salamanca" w:date="2021-06-10T16:30:00Z">
        <w:r w:rsidRPr="00557959" w:rsidDel="00B55FCB">
          <w:rPr>
            <w:rStyle w:val="Ttulo2Car"/>
            <w:rFonts w:ascii="Times New Roman" w:hAnsi="Times New Roman" w:cs="Times New Roman"/>
            <w:b/>
            <w:bCs/>
            <w:color w:val="auto"/>
            <w:rPrChange w:id="1871" w:author="Microsoft Office User" w:date="2021-08-13T16:26:00Z">
              <w:rPr>
                <w:rStyle w:val="Ttulo2Car"/>
                <w:rFonts w:ascii="Cambria" w:hAnsi="Cambria"/>
                <w:b/>
                <w:bCs/>
                <w:color w:val="auto"/>
              </w:rPr>
            </w:rPrChange>
          </w:rPr>
          <w:delText>Modulo</w:delText>
        </w:r>
      </w:del>
      <w:ins w:id="1872" w:author="Francisco Ledesma Salamanca" w:date="2021-06-10T16:30:00Z">
        <w:r w:rsidR="00B55FCB" w:rsidRPr="00557959">
          <w:rPr>
            <w:rStyle w:val="Ttulo2Car"/>
            <w:rFonts w:ascii="Times New Roman" w:hAnsi="Times New Roman" w:cs="Times New Roman"/>
            <w:b/>
            <w:bCs/>
            <w:color w:val="auto"/>
            <w:rPrChange w:id="1873" w:author="Microsoft Office User" w:date="2021-08-13T16:26:00Z">
              <w:rPr>
                <w:rStyle w:val="Ttulo2Car"/>
                <w:rFonts w:ascii="Cambria" w:hAnsi="Cambria"/>
                <w:b/>
                <w:bCs/>
                <w:color w:val="auto"/>
              </w:rPr>
            </w:rPrChange>
          </w:rPr>
          <w:t>Módulo</w:t>
        </w:r>
      </w:ins>
      <w:r w:rsidRPr="00557959">
        <w:rPr>
          <w:rStyle w:val="Ttulo2Car"/>
          <w:rFonts w:ascii="Times New Roman" w:hAnsi="Times New Roman" w:cs="Times New Roman"/>
          <w:b/>
          <w:bCs/>
          <w:color w:val="auto"/>
          <w:rPrChange w:id="1874" w:author="Microsoft Office User" w:date="2021-08-13T16:26:00Z">
            <w:rPr>
              <w:rStyle w:val="Ttulo2Car"/>
              <w:rFonts w:ascii="Cambria" w:hAnsi="Cambria"/>
              <w:b/>
              <w:bCs/>
              <w:color w:val="auto"/>
            </w:rPr>
          </w:rPrChange>
        </w:rPr>
        <w:t xml:space="preserve"> 1.</w:t>
      </w:r>
      <w:ins w:id="1875" w:author="Francisco Ledesma Salamanca" w:date="2021-06-10T16:30:00Z">
        <w:r w:rsidR="00B55FCB" w:rsidRPr="00557959">
          <w:rPr>
            <w:rStyle w:val="Ttulo2Car"/>
            <w:rFonts w:ascii="Times New Roman" w:hAnsi="Times New Roman" w:cs="Times New Roman"/>
            <w:b/>
            <w:bCs/>
            <w:color w:val="auto"/>
            <w:rPrChange w:id="1876" w:author="Microsoft Office User" w:date="2021-08-13T16:26:00Z">
              <w:rPr>
                <w:rStyle w:val="Ttulo2Car"/>
                <w:rFonts w:ascii="Cambria" w:hAnsi="Cambria"/>
                <w:b/>
                <w:bCs/>
                <w:color w:val="auto"/>
              </w:rPr>
            </w:rPrChange>
          </w:rPr>
          <w:t>7.</w:t>
        </w:r>
      </w:ins>
      <w:del w:id="1877" w:author="Francisco Ledesma Salamanca" w:date="2021-06-10T16:30:00Z">
        <w:r w:rsidR="00DB2EC3" w:rsidRPr="00557959" w:rsidDel="00B55FCB">
          <w:rPr>
            <w:rStyle w:val="Ttulo2Car"/>
            <w:rFonts w:ascii="Times New Roman" w:hAnsi="Times New Roman" w:cs="Times New Roman"/>
            <w:b/>
            <w:bCs/>
            <w:color w:val="auto"/>
            <w:rPrChange w:id="1878" w:author="Microsoft Office User" w:date="2021-08-13T16:26:00Z">
              <w:rPr>
                <w:rStyle w:val="Ttulo2Car"/>
                <w:rFonts w:ascii="Cambria" w:hAnsi="Cambria"/>
                <w:b/>
                <w:bCs/>
                <w:color w:val="auto"/>
              </w:rPr>
            </w:rPrChange>
          </w:rPr>
          <w:delText>6</w:delText>
        </w:r>
      </w:del>
      <w:r w:rsidRPr="00557959">
        <w:rPr>
          <w:rStyle w:val="Ttulo2Car"/>
          <w:rFonts w:ascii="Times New Roman" w:hAnsi="Times New Roman" w:cs="Times New Roman"/>
          <w:b/>
          <w:bCs/>
          <w:color w:val="auto"/>
          <w:rPrChange w:id="1879" w:author="Microsoft Office User" w:date="2021-08-13T16:26:00Z">
            <w:rPr>
              <w:rStyle w:val="Ttulo2Car"/>
              <w:rFonts w:ascii="Cambria" w:hAnsi="Cambria"/>
              <w:b/>
              <w:bCs/>
              <w:color w:val="auto"/>
            </w:rPr>
          </w:rPrChange>
        </w:rPr>
        <w:t xml:space="preserve"> Base de Datos</w:t>
      </w:r>
      <w:bookmarkEnd w:id="1869"/>
      <w:r w:rsidRPr="00557959">
        <w:rPr>
          <w:rStyle w:val="Ttulo2Car"/>
          <w:rFonts w:ascii="Times New Roman" w:hAnsi="Times New Roman" w:cs="Times New Roman"/>
          <w:b/>
          <w:bCs/>
          <w:color w:val="auto"/>
          <w:rPrChange w:id="1880" w:author="Microsoft Office User" w:date="2021-08-13T16:26:00Z">
            <w:rPr>
              <w:rStyle w:val="Ttulo2Car"/>
              <w:rFonts w:ascii="Cambria" w:hAnsi="Cambria"/>
              <w:b/>
              <w:bCs/>
              <w:color w:val="auto"/>
            </w:rPr>
          </w:rPrChange>
        </w:rPr>
        <w:t xml:space="preserve"> </w:t>
      </w:r>
    </w:p>
    <w:p w14:paraId="2BC033BF" w14:textId="1EF3195D" w:rsidR="00F27771" w:rsidRPr="00557959" w:rsidRDefault="0047512B" w:rsidP="000A5A08">
      <w:pPr>
        <w:spacing w:line="360" w:lineRule="auto"/>
        <w:jc w:val="both"/>
        <w:rPr>
          <w:rStyle w:val="Ttulo2Car"/>
          <w:rFonts w:ascii="Times New Roman" w:eastAsia="Times New Roman" w:hAnsi="Times New Roman" w:cs="Times New Roman"/>
          <w:color w:val="000000"/>
          <w:sz w:val="24"/>
          <w:szCs w:val="24"/>
          <w:lang w:eastAsia="es-MX"/>
          <w:rPrChange w:id="1881" w:author="Microsoft Office User" w:date="2021-08-13T16:26:00Z">
            <w:rPr>
              <w:rStyle w:val="Ttulo2Ca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882" w:author="Microsoft Office User" w:date="2021-08-13T16:26:00Z">
            <w:rPr>
              <w:rFonts w:ascii="Arial" w:eastAsia="Times New Roman" w:hAnsi="Arial" w:cs="Arial"/>
              <w:color w:val="000000"/>
              <w:sz w:val="24"/>
              <w:szCs w:val="24"/>
              <w:lang w:eastAsia="es-MX"/>
            </w:rPr>
          </w:rPrChange>
        </w:rPr>
        <w:t>Es el módulo encargado de almacenar, resguardar, organizar y facilitar la información</w:t>
      </w:r>
      <w:r w:rsidR="00005527" w:rsidRPr="00557959">
        <w:rPr>
          <w:rFonts w:ascii="Times New Roman" w:eastAsia="Times New Roman" w:hAnsi="Times New Roman" w:cs="Times New Roman"/>
          <w:color w:val="000000"/>
          <w:sz w:val="24"/>
          <w:szCs w:val="24"/>
          <w:lang w:eastAsia="es-MX"/>
          <w:rPrChange w:id="1883" w:author="Microsoft Office User" w:date="2021-08-13T16:26:00Z">
            <w:rPr>
              <w:rFonts w:ascii="Arial" w:eastAsia="Times New Roman" w:hAnsi="Arial" w:cs="Arial"/>
              <w:color w:val="000000"/>
              <w:sz w:val="24"/>
              <w:szCs w:val="24"/>
              <w:lang w:eastAsia="es-MX"/>
            </w:rPr>
          </w:rPrChange>
        </w:rPr>
        <w:t>, con el fin de gestionar las incidencias</w:t>
      </w:r>
      <w:r w:rsidR="008B0635" w:rsidRPr="00557959">
        <w:rPr>
          <w:rFonts w:ascii="Times New Roman" w:eastAsia="Times New Roman" w:hAnsi="Times New Roman" w:cs="Times New Roman"/>
          <w:color w:val="000000"/>
          <w:sz w:val="24"/>
          <w:szCs w:val="24"/>
          <w:lang w:eastAsia="es-MX"/>
          <w:rPrChange w:id="1884" w:author="Microsoft Office User" w:date="2021-08-13T16:26:00Z">
            <w:rPr>
              <w:rFonts w:ascii="Arial" w:eastAsia="Times New Roman" w:hAnsi="Arial" w:cs="Arial"/>
              <w:color w:val="000000"/>
              <w:sz w:val="24"/>
              <w:szCs w:val="24"/>
              <w:lang w:eastAsia="es-MX"/>
            </w:rPr>
          </w:rPrChange>
        </w:rPr>
        <w:t xml:space="preserve"> y </w:t>
      </w:r>
      <w:r w:rsidR="00D613A5" w:rsidRPr="00557959">
        <w:rPr>
          <w:rFonts w:ascii="Times New Roman" w:eastAsia="Times New Roman" w:hAnsi="Times New Roman" w:cs="Times New Roman"/>
          <w:color w:val="000000"/>
          <w:sz w:val="24"/>
          <w:szCs w:val="24"/>
          <w:lang w:eastAsia="es-MX"/>
          <w:rPrChange w:id="1885" w:author="Microsoft Office User" w:date="2021-08-13T16:26:00Z">
            <w:rPr>
              <w:rFonts w:ascii="Arial" w:eastAsia="Times New Roman" w:hAnsi="Arial" w:cs="Arial"/>
              <w:color w:val="000000"/>
              <w:sz w:val="24"/>
              <w:szCs w:val="24"/>
              <w:lang w:eastAsia="es-MX"/>
            </w:rPr>
          </w:rPrChange>
        </w:rPr>
        <w:t>pro</w:t>
      </w:r>
      <w:r w:rsidR="00D876E2" w:rsidRPr="00557959">
        <w:rPr>
          <w:rFonts w:ascii="Times New Roman" w:eastAsia="Times New Roman" w:hAnsi="Times New Roman" w:cs="Times New Roman"/>
          <w:color w:val="000000"/>
          <w:sz w:val="24"/>
          <w:szCs w:val="24"/>
          <w:lang w:eastAsia="es-MX"/>
          <w:rPrChange w:id="1886" w:author="Microsoft Office User" w:date="2021-08-13T16:26:00Z">
            <w:rPr>
              <w:rFonts w:ascii="Arial" w:eastAsia="Times New Roman" w:hAnsi="Arial" w:cs="Arial"/>
              <w:color w:val="000000"/>
              <w:sz w:val="24"/>
              <w:szCs w:val="24"/>
              <w:lang w:eastAsia="es-MX"/>
            </w:rPr>
          </w:rPrChange>
        </w:rPr>
        <w:t xml:space="preserve">porcionar </w:t>
      </w:r>
      <w:r w:rsidR="0090372B" w:rsidRPr="00557959">
        <w:rPr>
          <w:rFonts w:ascii="Times New Roman" w:eastAsia="Times New Roman" w:hAnsi="Times New Roman" w:cs="Times New Roman"/>
          <w:color w:val="000000"/>
          <w:sz w:val="24"/>
          <w:szCs w:val="24"/>
          <w:lang w:eastAsia="es-MX"/>
          <w:rPrChange w:id="1887" w:author="Microsoft Office User" w:date="2021-08-13T16:26:00Z">
            <w:rPr>
              <w:rFonts w:ascii="Arial" w:eastAsia="Times New Roman" w:hAnsi="Arial" w:cs="Arial"/>
              <w:color w:val="000000"/>
              <w:sz w:val="24"/>
              <w:szCs w:val="24"/>
              <w:lang w:eastAsia="es-MX"/>
            </w:rPr>
          </w:rPrChange>
        </w:rPr>
        <w:t>estadistas históricas</w:t>
      </w:r>
      <w:r w:rsidR="00D876E2" w:rsidRPr="00557959">
        <w:rPr>
          <w:rFonts w:ascii="Times New Roman" w:eastAsia="Times New Roman" w:hAnsi="Times New Roman" w:cs="Times New Roman"/>
          <w:color w:val="000000"/>
          <w:sz w:val="24"/>
          <w:szCs w:val="24"/>
          <w:lang w:eastAsia="es-MX"/>
          <w:rPrChange w:id="1888" w:author="Microsoft Office User" w:date="2021-08-13T16:26:00Z">
            <w:rPr>
              <w:rFonts w:ascii="Arial" w:eastAsia="Times New Roman" w:hAnsi="Arial" w:cs="Arial"/>
              <w:color w:val="000000"/>
              <w:sz w:val="24"/>
              <w:szCs w:val="24"/>
              <w:lang w:eastAsia="es-MX"/>
            </w:rPr>
          </w:rPrChange>
        </w:rPr>
        <w:t xml:space="preserve"> </w:t>
      </w:r>
      <w:r w:rsidR="00EF7955" w:rsidRPr="00557959">
        <w:rPr>
          <w:rFonts w:ascii="Times New Roman" w:eastAsia="Times New Roman" w:hAnsi="Times New Roman" w:cs="Times New Roman"/>
          <w:color w:val="000000"/>
          <w:sz w:val="24"/>
          <w:szCs w:val="24"/>
          <w:lang w:eastAsia="es-MX"/>
          <w:rPrChange w:id="1889" w:author="Microsoft Office User" w:date="2021-08-13T16:26:00Z">
            <w:rPr>
              <w:rFonts w:ascii="Arial" w:eastAsia="Times New Roman" w:hAnsi="Arial" w:cs="Arial"/>
              <w:color w:val="000000"/>
              <w:sz w:val="24"/>
              <w:szCs w:val="24"/>
              <w:lang w:eastAsia="es-MX"/>
            </w:rPr>
          </w:rPrChange>
        </w:rPr>
        <w:t xml:space="preserve">de </w:t>
      </w:r>
      <w:ins w:id="1890" w:author="Francisco Ledesma Salamanca" w:date="2021-06-10T16:31:00Z">
        <w:r w:rsidR="00B55FCB" w:rsidRPr="00557959">
          <w:rPr>
            <w:rFonts w:ascii="Times New Roman" w:eastAsia="Times New Roman" w:hAnsi="Times New Roman" w:cs="Times New Roman"/>
            <w:color w:val="000000"/>
            <w:sz w:val="24"/>
            <w:szCs w:val="24"/>
            <w:lang w:eastAsia="es-MX"/>
            <w:rPrChange w:id="1891" w:author="Microsoft Office User" w:date="2021-08-13T16:26:00Z">
              <w:rPr>
                <w:rFonts w:ascii="Arial" w:eastAsia="Times New Roman" w:hAnsi="Arial" w:cs="Arial"/>
                <w:color w:val="000000"/>
                <w:sz w:val="24"/>
                <w:szCs w:val="24"/>
                <w:lang w:eastAsia="es-MX"/>
              </w:rPr>
            </w:rPrChange>
          </w:rPr>
          <w:t>é</w:t>
        </w:r>
      </w:ins>
      <w:del w:id="1892" w:author="Francisco Ledesma Salamanca" w:date="2021-06-10T16:31:00Z">
        <w:r w:rsidR="00EF7955" w:rsidRPr="00557959" w:rsidDel="00B55FCB">
          <w:rPr>
            <w:rFonts w:ascii="Times New Roman" w:eastAsia="Times New Roman" w:hAnsi="Times New Roman" w:cs="Times New Roman"/>
            <w:color w:val="000000"/>
            <w:sz w:val="24"/>
            <w:szCs w:val="24"/>
            <w:lang w:eastAsia="es-MX"/>
            <w:rPrChange w:id="1893" w:author="Microsoft Office User" w:date="2021-08-13T16:26:00Z">
              <w:rPr>
                <w:rFonts w:ascii="Arial" w:eastAsia="Times New Roman" w:hAnsi="Arial" w:cs="Arial"/>
                <w:color w:val="000000"/>
                <w:sz w:val="24"/>
                <w:szCs w:val="24"/>
                <w:lang w:eastAsia="es-MX"/>
              </w:rPr>
            </w:rPrChange>
          </w:rPr>
          <w:delText>e</w:delText>
        </w:r>
      </w:del>
      <w:r w:rsidR="00EF7955" w:rsidRPr="00557959">
        <w:rPr>
          <w:rFonts w:ascii="Times New Roman" w:eastAsia="Times New Roman" w:hAnsi="Times New Roman" w:cs="Times New Roman"/>
          <w:color w:val="000000"/>
          <w:sz w:val="24"/>
          <w:szCs w:val="24"/>
          <w:lang w:eastAsia="es-MX"/>
          <w:rPrChange w:id="1894" w:author="Microsoft Office User" w:date="2021-08-13T16:26:00Z">
            <w:rPr>
              <w:rFonts w:ascii="Arial" w:eastAsia="Times New Roman" w:hAnsi="Arial" w:cs="Arial"/>
              <w:color w:val="000000"/>
              <w:sz w:val="24"/>
              <w:szCs w:val="24"/>
              <w:lang w:eastAsia="es-MX"/>
            </w:rPr>
          </w:rPrChange>
        </w:rPr>
        <w:t>stas</w:t>
      </w:r>
      <w:r w:rsidR="00005527" w:rsidRPr="00557959">
        <w:rPr>
          <w:rFonts w:ascii="Times New Roman" w:eastAsia="Times New Roman" w:hAnsi="Times New Roman" w:cs="Times New Roman"/>
          <w:color w:val="000000"/>
          <w:sz w:val="24"/>
          <w:szCs w:val="24"/>
          <w:lang w:eastAsia="es-MX"/>
          <w:rPrChange w:id="1895" w:author="Microsoft Office User" w:date="2021-08-13T16:26:00Z">
            <w:rPr>
              <w:rFonts w:ascii="Arial" w:eastAsia="Times New Roman" w:hAnsi="Arial" w:cs="Arial"/>
              <w:color w:val="000000"/>
              <w:sz w:val="24"/>
              <w:szCs w:val="24"/>
              <w:lang w:eastAsia="es-MX"/>
            </w:rPr>
          </w:rPrChange>
        </w:rPr>
        <w:t>.</w:t>
      </w:r>
    </w:p>
    <w:p w14:paraId="220F22BD" w14:textId="7E8E358E" w:rsidR="000D110A" w:rsidRPr="00557959" w:rsidRDefault="000D110A" w:rsidP="000A5A08">
      <w:pPr>
        <w:pStyle w:val="Prrafodelista"/>
        <w:spacing w:line="360" w:lineRule="auto"/>
        <w:ind w:left="360"/>
        <w:jc w:val="both"/>
        <w:rPr>
          <w:rStyle w:val="Ttulo2Car"/>
          <w:rFonts w:ascii="Times New Roman" w:eastAsia="Times New Roman" w:hAnsi="Times New Roman" w:cs="Times New Roman"/>
          <w:color w:val="000000"/>
          <w:sz w:val="24"/>
          <w:szCs w:val="24"/>
          <w:lang w:eastAsia="es-MX"/>
          <w:rPrChange w:id="1896" w:author="Microsoft Office User" w:date="2021-08-13T16:26:00Z">
            <w:rPr>
              <w:rStyle w:val="Ttulo2Car"/>
              <w:rFonts w:ascii="Arial" w:eastAsia="Times New Roman" w:hAnsi="Arial" w:cs="Arial"/>
              <w:color w:val="000000"/>
              <w:sz w:val="24"/>
              <w:szCs w:val="24"/>
              <w:lang w:eastAsia="es-MX"/>
            </w:rPr>
          </w:rPrChange>
        </w:rPr>
      </w:pPr>
    </w:p>
    <w:p w14:paraId="05E0A57B" w14:textId="77777777" w:rsidR="00C87B4A" w:rsidRPr="00557959" w:rsidRDefault="00C87B4A" w:rsidP="000A5A08">
      <w:pPr>
        <w:spacing w:line="360" w:lineRule="auto"/>
        <w:jc w:val="both"/>
        <w:rPr>
          <w:rFonts w:ascii="Times New Roman" w:eastAsia="Times New Roman" w:hAnsi="Times New Roman" w:cs="Times New Roman"/>
          <w:color w:val="000000"/>
          <w:sz w:val="24"/>
          <w:szCs w:val="24"/>
          <w:lang w:eastAsia="es-MX"/>
          <w:rPrChange w:id="1897" w:author="Microsoft Office User" w:date="2021-08-13T16:26:00Z">
            <w:rPr>
              <w:rFonts w:ascii="Arial" w:eastAsia="Times New Roman" w:hAnsi="Arial" w:cs="Arial"/>
              <w:color w:val="000000"/>
              <w:sz w:val="24"/>
              <w:szCs w:val="24"/>
              <w:lang w:eastAsia="es-MX"/>
            </w:rPr>
          </w:rPrChange>
        </w:rPr>
      </w:pPr>
    </w:p>
    <w:p w14:paraId="5C4F444D" w14:textId="2F37C273" w:rsidR="00CD04E3" w:rsidRPr="00557959" w:rsidRDefault="002B4170" w:rsidP="000A5A08">
      <w:pPr>
        <w:pStyle w:val="Ttulo2"/>
        <w:spacing w:line="360" w:lineRule="auto"/>
        <w:jc w:val="both"/>
        <w:rPr>
          <w:rFonts w:ascii="Times New Roman" w:eastAsia="Times New Roman" w:hAnsi="Times New Roman" w:cs="Times New Roman"/>
          <w:b/>
          <w:bCs/>
          <w:color w:val="000000" w:themeColor="text1"/>
          <w:sz w:val="24"/>
          <w:szCs w:val="24"/>
          <w:lang w:eastAsia="es-MX"/>
          <w:rPrChange w:id="1898" w:author="Microsoft Office User" w:date="2021-08-13T16:26:00Z">
            <w:rPr>
              <w:rFonts w:ascii="Arial" w:eastAsia="Times New Roman" w:hAnsi="Arial" w:cs="Arial"/>
              <w:b/>
              <w:bCs/>
              <w:color w:val="000000" w:themeColor="text1"/>
              <w:sz w:val="24"/>
              <w:szCs w:val="24"/>
              <w:lang w:eastAsia="es-MX"/>
            </w:rPr>
          </w:rPrChange>
        </w:rPr>
      </w:pPr>
      <w:bookmarkStart w:id="1899" w:name="_Toc73953013"/>
      <w:r w:rsidRPr="00557959">
        <w:rPr>
          <w:rFonts w:ascii="Times New Roman" w:eastAsia="Times New Roman" w:hAnsi="Times New Roman" w:cs="Times New Roman"/>
          <w:b/>
          <w:bCs/>
          <w:color w:val="000000" w:themeColor="text1"/>
          <w:sz w:val="24"/>
          <w:szCs w:val="24"/>
          <w:lang w:eastAsia="es-MX"/>
          <w:rPrChange w:id="1900" w:author="Microsoft Office User" w:date="2021-08-13T16:26:00Z">
            <w:rPr>
              <w:rFonts w:ascii="Arial" w:eastAsia="Times New Roman" w:hAnsi="Arial" w:cs="Arial"/>
              <w:b/>
              <w:bCs/>
              <w:color w:val="000000" w:themeColor="text1"/>
              <w:sz w:val="24"/>
              <w:szCs w:val="24"/>
              <w:lang w:eastAsia="es-MX"/>
            </w:rPr>
          </w:rPrChange>
        </w:rPr>
        <w:t>Integración de mesa de servicio con infraestructura IaaS</w:t>
      </w:r>
      <w:bookmarkEnd w:id="1899"/>
    </w:p>
    <w:p w14:paraId="5F30BCCB" w14:textId="77777777" w:rsidR="00CD04E3" w:rsidRPr="00557959" w:rsidRDefault="00CD04E3" w:rsidP="000A5A08">
      <w:pPr>
        <w:spacing w:line="360" w:lineRule="auto"/>
        <w:jc w:val="both"/>
        <w:rPr>
          <w:rFonts w:ascii="Times New Roman" w:eastAsia="Times New Roman" w:hAnsi="Times New Roman" w:cs="Times New Roman"/>
          <w:color w:val="000000"/>
          <w:sz w:val="24"/>
          <w:szCs w:val="24"/>
          <w:lang w:eastAsia="es-MX"/>
          <w:rPrChange w:id="1901" w:author="Microsoft Office User" w:date="2021-08-13T16:26:00Z">
            <w:rPr>
              <w:rFonts w:ascii="Arial" w:eastAsia="Times New Roman" w:hAnsi="Arial" w:cs="Arial"/>
              <w:color w:val="000000"/>
              <w:sz w:val="24"/>
              <w:szCs w:val="24"/>
              <w:lang w:eastAsia="es-MX"/>
            </w:rPr>
          </w:rPrChange>
        </w:rPr>
      </w:pPr>
    </w:p>
    <w:p w14:paraId="4A87F4EB" w14:textId="35058593" w:rsidR="009D1290" w:rsidRPr="00557959" w:rsidRDefault="00831E08" w:rsidP="000A5A08">
      <w:pPr>
        <w:spacing w:line="360" w:lineRule="auto"/>
        <w:jc w:val="both"/>
        <w:rPr>
          <w:rFonts w:ascii="Times New Roman" w:eastAsia="Times New Roman" w:hAnsi="Times New Roman" w:cs="Times New Roman"/>
          <w:color w:val="000000"/>
          <w:sz w:val="24"/>
          <w:szCs w:val="24"/>
          <w:lang w:eastAsia="es-MX"/>
          <w:rPrChange w:id="190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1903" w:author="Microsoft Office User" w:date="2021-08-13T16:26:00Z">
            <w:rPr>
              <w:rFonts w:ascii="Arial" w:eastAsia="Times New Roman" w:hAnsi="Arial" w:cs="Arial"/>
              <w:color w:val="000000"/>
              <w:sz w:val="24"/>
              <w:szCs w:val="24"/>
              <w:lang w:eastAsia="es-MX"/>
            </w:rPr>
          </w:rPrChange>
        </w:rPr>
        <w:lastRenderedPageBreak/>
        <w:t xml:space="preserve">Se propone el desarrollo de un </w:t>
      </w:r>
      <w:r w:rsidR="001E11CF" w:rsidRPr="00557959">
        <w:rPr>
          <w:rFonts w:ascii="Times New Roman" w:eastAsia="Times New Roman" w:hAnsi="Times New Roman" w:cs="Times New Roman"/>
          <w:color w:val="000000"/>
          <w:sz w:val="24"/>
          <w:szCs w:val="24"/>
          <w:lang w:eastAsia="es-MX"/>
          <w:rPrChange w:id="1904" w:author="Microsoft Office User" w:date="2021-08-13T16:26:00Z">
            <w:rPr>
              <w:rFonts w:ascii="Arial" w:eastAsia="Times New Roman" w:hAnsi="Arial" w:cs="Arial"/>
              <w:color w:val="000000"/>
              <w:sz w:val="24"/>
              <w:szCs w:val="24"/>
              <w:lang w:eastAsia="es-MX"/>
            </w:rPr>
          </w:rPrChange>
        </w:rPr>
        <w:t>servicio</w:t>
      </w:r>
      <w:r w:rsidRPr="00557959">
        <w:rPr>
          <w:rFonts w:ascii="Times New Roman" w:eastAsia="Times New Roman" w:hAnsi="Times New Roman" w:cs="Times New Roman"/>
          <w:color w:val="000000"/>
          <w:sz w:val="24"/>
          <w:szCs w:val="24"/>
          <w:lang w:eastAsia="es-MX"/>
          <w:rPrChange w:id="1905" w:author="Microsoft Office User" w:date="2021-08-13T16:26:00Z">
            <w:rPr>
              <w:rFonts w:ascii="Arial" w:eastAsia="Times New Roman" w:hAnsi="Arial" w:cs="Arial"/>
              <w:color w:val="000000"/>
              <w:sz w:val="24"/>
              <w:szCs w:val="24"/>
              <w:lang w:eastAsia="es-MX"/>
            </w:rPr>
          </w:rPrChange>
        </w:rPr>
        <w:t xml:space="preserve"> web que</w:t>
      </w:r>
      <w:r w:rsidR="005076B6" w:rsidRPr="00557959">
        <w:rPr>
          <w:rFonts w:ascii="Times New Roman" w:eastAsia="Times New Roman" w:hAnsi="Times New Roman" w:cs="Times New Roman"/>
          <w:color w:val="000000"/>
          <w:sz w:val="24"/>
          <w:szCs w:val="24"/>
          <w:lang w:eastAsia="es-MX"/>
          <w:rPrChange w:id="1906" w:author="Microsoft Office User" w:date="2021-08-13T16:26:00Z">
            <w:rPr>
              <w:rFonts w:ascii="Arial" w:eastAsia="Times New Roman" w:hAnsi="Arial" w:cs="Arial"/>
              <w:color w:val="000000"/>
              <w:sz w:val="24"/>
              <w:szCs w:val="24"/>
              <w:lang w:eastAsia="es-MX"/>
            </w:rPr>
          </w:rPrChange>
        </w:rPr>
        <w:t xml:space="preserve"> </w:t>
      </w:r>
      <w:r w:rsidR="00A945F3" w:rsidRPr="00557959">
        <w:rPr>
          <w:rFonts w:ascii="Times New Roman" w:eastAsia="Times New Roman" w:hAnsi="Times New Roman" w:cs="Times New Roman"/>
          <w:color w:val="000000"/>
          <w:sz w:val="24"/>
          <w:szCs w:val="24"/>
          <w:lang w:eastAsia="es-MX"/>
          <w:rPrChange w:id="1907" w:author="Microsoft Office User" w:date="2021-08-13T16:26:00Z">
            <w:rPr>
              <w:rFonts w:ascii="Arial" w:eastAsia="Times New Roman" w:hAnsi="Arial" w:cs="Arial"/>
              <w:color w:val="000000"/>
              <w:sz w:val="24"/>
              <w:szCs w:val="24"/>
              <w:lang w:eastAsia="es-MX"/>
            </w:rPr>
          </w:rPrChange>
        </w:rPr>
        <w:t>integre</w:t>
      </w:r>
      <w:r w:rsidR="005076B6" w:rsidRPr="00557959">
        <w:rPr>
          <w:rFonts w:ascii="Times New Roman" w:eastAsia="Times New Roman" w:hAnsi="Times New Roman" w:cs="Times New Roman"/>
          <w:color w:val="000000"/>
          <w:sz w:val="24"/>
          <w:szCs w:val="24"/>
          <w:lang w:eastAsia="es-MX"/>
          <w:rPrChange w:id="1908" w:author="Microsoft Office User" w:date="2021-08-13T16:26:00Z">
            <w:rPr>
              <w:rFonts w:ascii="Arial" w:eastAsia="Times New Roman" w:hAnsi="Arial" w:cs="Arial"/>
              <w:color w:val="000000"/>
              <w:sz w:val="24"/>
              <w:szCs w:val="24"/>
              <w:lang w:eastAsia="es-MX"/>
            </w:rPr>
          </w:rPrChange>
        </w:rPr>
        <w:t xml:space="preserve"> cada uno de los </w:t>
      </w:r>
      <w:r w:rsidR="00E14CD1" w:rsidRPr="00557959">
        <w:rPr>
          <w:rFonts w:ascii="Times New Roman" w:eastAsia="Times New Roman" w:hAnsi="Times New Roman" w:cs="Times New Roman"/>
          <w:color w:val="000000"/>
          <w:sz w:val="24"/>
          <w:szCs w:val="24"/>
          <w:lang w:eastAsia="es-MX"/>
          <w:rPrChange w:id="1909" w:author="Microsoft Office User" w:date="2021-08-13T16:26:00Z">
            <w:rPr>
              <w:rFonts w:ascii="Arial" w:eastAsia="Times New Roman" w:hAnsi="Arial" w:cs="Arial"/>
              <w:color w:val="000000"/>
              <w:sz w:val="24"/>
              <w:szCs w:val="24"/>
              <w:lang w:eastAsia="es-MX"/>
            </w:rPr>
          </w:rPrChange>
        </w:rPr>
        <w:t>requerimientos</w:t>
      </w:r>
      <w:del w:id="1910" w:author="Francisco Ledesma Salamanca" w:date="2021-06-10T16:31:00Z">
        <w:r w:rsidR="007A0CCE" w:rsidRPr="00557959" w:rsidDel="00B55FCB">
          <w:rPr>
            <w:rFonts w:ascii="Times New Roman" w:eastAsia="Times New Roman" w:hAnsi="Times New Roman" w:cs="Times New Roman"/>
            <w:color w:val="000000"/>
            <w:sz w:val="24"/>
            <w:szCs w:val="24"/>
            <w:lang w:eastAsia="es-MX"/>
            <w:rPrChange w:id="1911" w:author="Microsoft Office User" w:date="2021-08-13T16:26:00Z">
              <w:rPr>
                <w:rFonts w:ascii="Arial" w:eastAsia="Times New Roman" w:hAnsi="Arial" w:cs="Arial"/>
                <w:color w:val="000000"/>
                <w:sz w:val="24"/>
                <w:szCs w:val="24"/>
                <w:lang w:eastAsia="es-MX"/>
              </w:rPr>
            </w:rPrChange>
          </w:rPr>
          <w:delText xml:space="preserve"> anteriores</w:delText>
        </w:r>
      </w:del>
      <w:r w:rsidR="007A0CCE" w:rsidRPr="00557959">
        <w:rPr>
          <w:rFonts w:ascii="Times New Roman" w:eastAsia="Times New Roman" w:hAnsi="Times New Roman" w:cs="Times New Roman"/>
          <w:color w:val="000000"/>
          <w:sz w:val="24"/>
          <w:szCs w:val="24"/>
          <w:lang w:eastAsia="es-MX"/>
          <w:rPrChange w:id="1912" w:author="Microsoft Office User" w:date="2021-08-13T16:26:00Z">
            <w:rPr>
              <w:rFonts w:ascii="Arial" w:eastAsia="Times New Roman" w:hAnsi="Arial" w:cs="Arial"/>
              <w:color w:val="000000"/>
              <w:sz w:val="24"/>
              <w:szCs w:val="24"/>
              <w:lang w:eastAsia="es-MX"/>
            </w:rPr>
          </w:rPrChange>
        </w:rPr>
        <w:t xml:space="preserve"> expuestos en el Diagrama 1</w:t>
      </w:r>
      <w:r w:rsidR="00E14CD1" w:rsidRPr="00557959">
        <w:rPr>
          <w:rFonts w:ascii="Times New Roman" w:eastAsia="Times New Roman" w:hAnsi="Times New Roman" w:cs="Times New Roman"/>
          <w:color w:val="000000"/>
          <w:sz w:val="24"/>
          <w:szCs w:val="24"/>
          <w:lang w:eastAsia="es-MX"/>
          <w:rPrChange w:id="1913" w:author="Microsoft Office User" w:date="2021-08-13T16:26:00Z">
            <w:rPr>
              <w:rFonts w:ascii="Arial" w:eastAsia="Times New Roman" w:hAnsi="Arial" w:cs="Arial"/>
              <w:color w:val="000000"/>
              <w:sz w:val="24"/>
              <w:szCs w:val="24"/>
              <w:lang w:eastAsia="es-MX"/>
            </w:rPr>
          </w:rPrChange>
        </w:rPr>
        <w:t>. En</w:t>
      </w:r>
      <w:r w:rsidR="009D1290" w:rsidRPr="00557959">
        <w:rPr>
          <w:rFonts w:ascii="Times New Roman" w:eastAsia="Times New Roman" w:hAnsi="Times New Roman" w:cs="Times New Roman"/>
          <w:color w:val="000000"/>
          <w:sz w:val="24"/>
          <w:szCs w:val="24"/>
          <w:lang w:eastAsia="es-MX"/>
          <w:rPrChange w:id="1914" w:author="Microsoft Office User" w:date="2021-08-13T16:26:00Z">
            <w:rPr>
              <w:rFonts w:ascii="Arial" w:eastAsia="Times New Roman" w:hAnsi="Arial" w:cs="Arial"/>
              <w:color w:val="000000"/>
              <w:sz w:val="24"/>
              <w:szCs w:val="24"/>
              <w:lang w:eastAsia="es-MX"/>
            </w:rPr>
          </w:rPrChange>
        </w:rPr>
        <w:t xml:space="preserve"> la Diagrama </w:t>
      </w:r>
      <w:r w:rsidR="00A97ED4" w:rsidRPr="00557959">
        <w:rPr>
          <w:rFonts w:ascii="Times New Roman" w:eastAsia="Times New Roman" w:hAnsi="Times New Roman" w:cs="Times New Roman"/>
          <w:color w:val="000000"/>
          <w:sz w:val="24"/>
          <w:szCs w:val="24"/>
          <w:lang w:eastAsia="es-MX"/>
          <w:rPrChange w:id="1915" w:author="Microsoft Office User" w:date="2021-08-13T16:26:00Z">
            <w:rPr>
              <w:rFonts w:ascii="Arial" w:eastAsia="Times New Roman" w:hAnsi="Arial" w:cs="Arial"/>
              <w:color w:val="000000"/>
              <w:sz w:val="24"/>
              <w:szCs w:val="24"/>
              <w:lang w:eastAsia="es-MX"/>
            </w:rPr>
          </w:rPrChange>
        </w:rPr>
        <w:t>2</w:t>
      </w:r>
      <w:r w:rsidR="00C818DF" w:rsidRPr="00557959">
        <w:rPr>
          <w:rFonts w:ascii="Times New Roman" w:eastAsia="Times New Roman" w:hAnsi="Times New Roman" w:cs="Times New Roman"/>
          <w:color w:val="000000"/>
          <w:sz w:val="24"/>
          <w:szCs w:val="24"/>
          <w:lang w:eastAsia="es-MX"/>
          <w:rPrChange w:id="1916" w:author="Microsoft Office User" w:date="2021-08-13T16:26:00Z">
            <w:rPr>
              <w:rFonts w:ascii="Arial" w:eastAsia="Times New Roman" w:hAnsi="Arial" w:cs="Arial"/>
              <w:color w:val="000000"/>
              <w:sz w:val="24"/>
              <w:szCs w:val="24"/>
              <w:lang w:eastAsia="es-MX"/>
            </w:rPr>
          </w:rPrChange>
        </w:rPr>
        <w:t xml:space="preserve"> muestra</w:t>
      </w:r>
      <w:r w:rsidR="009D1290" w:rsidRPr="00557959">
        <w:rPr>
          <w:rFonts w:ascii="Times New Roman" w:eastAsia="Times New Roman" w:hAnsi="Times New Roman" w:cs="Times New Roman"/>
          <w:color w:val="000000"/>
          <w:sz w:val="24"/>
          <w:szCs w:val="24"/>
          <w:lang w:eastAsia="es-MX"/>
          <w:rPrChange w:id="1917" w:author="Microsoft Office User" w:date="2021-08-13T16:26:00Z">
            <w:rPr>
              <w:rFonts w:ascii="Arial" w:eastAsia="Times New Roman" w:hAnsi="Arial" w:cs="Arial"/>
              <w:color w:val="000000"/>
              <w:sz w:val="24"/>
              <w:szCs w:val="24"/>
              <w:lang w:eastAsia="es-MX"/>
            </w:rPr>
          </w:rPrChange>
        </w:rPr>
        <w:t xml:space="preserve"> </w:t>
      </w:r>
      <w:r w:rsidR="00432B4E" w:rsidRPr="00557959">
        <w:rPr>
          <w:rFonts w:ascii="Times New Roman" w:eastAsia="Times New Roman" w:hAnsi="Times New Roman" w:cs="Times New Roman"/>
          <w:color w:val="000000"/>
          <w:sz w:val="24"/>
          <w:szCs w:val="24"/>
          <w:lang w:eastAsia="es-MX"/>
          <w:rPrChange w:id="1918" w:author="Microsoft Office User" w:date="2021-08-13T16:26:00Z">
            <w:rPr>
              <w:rFonts w:ascii="Arial" w:eastAsia="Times New Roman" w:hAnsi="Arial" w:cs="Arial"/>
              <w:color w:val="000000"/>
              <w:sz w:val="24"/>
              <w:szCs w:val="24"/>
              <w:lang w:eastAsia="es-MX"/>
            </w:rPr>
          </w:rPrChange>
        </w:rPr>
        <w:t>la</w:t>
      </w:r>
      <w:r w:rsidR="009D1290" w:rsidRPr="00557959">
        <w:rPr>
          <w:rFonts w:ascii="Times New Roman" w:eastAsia="Times New Roman" w:hAnsi="Times New Roman" w:cs="Times New Roman"/>
          <w:color w:val="000000"/>
          <w:sz w:val="24"/>
          <w:szCs w:val="24"/>
          <w:lang w:eastAsia="es-MX"/>
          <w:rPrChange w:id="1919" w:author="Microsoft Office User" w:date="2021-08-13T16:26:00Z">
            <w:rPr>
              <w:rFonts w:ascii="Arial" w:eastAsia="Times New Roman" w:hAnsi="Arial" w:cs="Arial"/>
              <w:color w:val="000000"/>
              <w:sz w:val="24"/>
              <w:szCs w:val="24"/>
              <w:lang w:eastAsia="es-MX"/>
            </w:rPr>
          </w:rPrChange>
        </w:rPr>
        <w:t xml:space="preserve"> interacción entre los actores del sistema </w:t>
      </w:r>
      <w:r w:rsidR="00480764" w:rsidRPr="00557959">
        <w:rPr>
          <w:rFonts w:ascii="Times New Roman" w:eastAsia="Times New Roman" w:hAnsi="Times New Roman" w:cs="Times New Roman"/>
          <w:color w:val="000000"/>
          <w:sz w:val="24"/>
          <w:szCs w:val="24"/>
          <w:lang w:eastAsia="es-MX"/>
          <w:rPrChange w:id="1920" w:author="Microsoft Office User" w:date="2021-08-13T16:26:00Z">
            <w:rPr>
              <w:rFonts w:ascii="Arial" w:eastAsia="Times New Roman" w:hAnsi="Arial" w:cs="Arial"/>
              <w:color w:val="000000"/>
              <w:sz w:val="24"/>
              <w:szCs w:val="24"/>
              <w:lang w:eastAsia="es-MX"/>
            </w:rPr>
          </w:rPrChange>
        </w:rPr>
        <w:t>que</w:t>
      </w:r>
      <w:r w:rsidR="0032328E" w:rsidRPr="00557959">
        <w:rPr>
          <w:rFonts w:ascii="Times New Roman" w:eastAsia="Times New Roman" w:hAnsi="Times New Roman" w:cs="Times New Roman"/>
          <w:color w:val="000000"/>
          <w:sz w:val="24"/>
          <w:szCs w:val="24"/>
          <w:lang w:eastAsia="es-MX"/>
          <w:rPrChange w:id="1921" w:author="Microsoft Office User" w:date="2021-08-13T16:26:00Z">
            <w:rPr>
              <w:rFonts w:ascii="Arial" w:eastAsia="Times New Roman" w:hAnsi="Arial" w:cs="Arial"/>
              <w:color w:val="000000"/>
              <w:sz w:val="24"/>
              <w:szCs w:val="24"/>
              <w:lang w:eastAsia="es-MX"/>
            </w:rPr>
          </w:rPrChange>
        </w:rPr>
        <w:t>,</w:t>
      </w:r>
      <w:r w:rsidR="00724E88" w:rsidRPr="00557959">
        <w:rPr>
          <w:rFonts w:ascii="Times New Roman" w:eastAsia="Times New Roman" w:hAnsi="Times New Roman" w:cs="Times New Roman"/>
          <w:color w:val="000000"/>
          <w:sz w:val="24"/>
          <w:szCs w:val="24"/>
          <w:lang w:eastAsia="es-MX"/>
          <w:rPrChange w:id="1922" w:author="Microsoft Office User" w:date="2021-08-13T16:26:00Z">
            <w:rPr>
              <w:rFonts w:ascii="Arial" w:eastAsia="Times New Roman" w:hAnsi="Arial" w:cs="Arial"/>
              <w:color w:val="000000"/>
              <w:sz w:val="24"/>
              <w:szCs w:val="24"/>
              <w:lang w:eastAsia="es-MX"/>
            </w:rPr>
          </w:rPrChange>
        </w:rPr>
        <w:t xml:space="preserve"> así como la </w:t>
      </w:r>
      <w:r w:rsidR="006A78A8" w:rsidRPr="00557959">
        <w:rPr>
          <w:rFonts w:ascii="Times New Roman" w:eastAsia="Times New Roman" w:hAnsi="Times New Roman" w:cs="Times New Roman"/>
          <w:color w:val="000000"/>
          <w:sz w:val="24"/>
          <w:szCs w:val="24"/>
          <w:lang w:eastAsia="es-MX"/>
          <w:rPrChange w:id="1923" w:author="Microsoft Office User" w:date="2021-08-13T16:26:00Z">
            <w:rPr>
              <w:rFonts w:ascii="Arial" w:eastAsia="Times New Roman" w:hAnsi="Arial" w:cs="Arial"/>
              <w:color w:val="000000"/>
              <w:sz w:val="24"/>
              <w:szCs w:val="24"/>
              <w:lang w:eastAsia="es-MX"/>
            </w:rPr>
          </w:rPrChange>
        </w:rPr>
        <w:t>comunicación</w:t>
      </w:r>
      <w:r w:rsidR="00724E88" w:rsidRPr="00557959">
        <w:rPr>
          <w:rFonts w:ascii="Times New Roman" w:eastAsia="Times New Roman" w:hAnsi="Times New Roman" w:cs="Times New Roman"/>
          <w:color w:val="000000"/>
          <w:sz w:val="24"/>
          <w:szCs w:val="24"/>
          <w:lang w:eastAsia="es-MX"/>
          <w:rPrChange w:id="1924" w:author="Microsoft Office User" w:date="2021-08-13T16:26:00Z">
            <w:rPr>
              <w:rFonts w:ascii="Arial" w:eastAsia="Times New Roman" w:hAnsi="Arial" w:cs="Arial"/>
              <w:color w:val="000000"/>
              <w:sz w:val="24"/>
              <w:szCs w:val="24"/>
              <w:lang w:eastAsia="es-MX"/>
            </w:rPr>
          </w:rPrChange>
        </w:rPr>
        <w:t xml:space="preserve"> entre ellos </w:t>
      </w:r>
      <w:r w:rsidR="00CE58E0" w:rsidRPr="00557959">
        <w:rPr>
          <w:rFonts w:ascii="Times New Roman" w:eastAsia="Times New Roman" w:hAnsi="Times New Roman" w:cs="Times New Roman"/>
          <w:color w:val="000000"/>
          <w:sz w:val="24"/>
          <w:szCs w:val="24"/>
          <w:lang w:eastAsia="es-MX"/>
          <w:rPrChange w:id="1925" w:author="Microsoft Office User" w:date="2021-08-13T16:26:00Z">
            <w:rPr>
              <w:rFonts w:ascii="Arial" w:eastAsia="Times New Roman" w:hAnsi="Arial" w:cs="Arial"/>
              <w:color w:val="000000"/>
              <w:sz w:val="24"/>
              <w:szCs w:val="24"/>
              <w:lang w:eastAsia="es-MX"/>
            </w:rPr>
          </w:rPrChange>
        </w:rPr>
        <w:t>basada en</w:t>
      </w:r>
      <w:r w:rsidR="00724E88" w:rsidRPr="00557959">
        <w:rPr>
          <w:rFonts w:ascii="Times New Roman" w:eastAsia="Times New Roman" w:hAnsi="Times New Roman" w:cs="Times New Roman"/>
          <w:color w:val="000000"/>
          <w:sz w:val="24"/>
          <w:szCs w:val="24"/>
          <w:lang w:eastAsia="es-MX"/>
          <w:rPrChange w:id="1926" w:author="Microsoft Office User" w:date="2021-08-13T16:26:00Z">
            <w:rPr>
              <w:rFonts w:ascii="Arial" w:eastAsia="Times New Roman" w:hAnsi="Arial" w:cs="Arial"/>
              <w:color w:val="000000"/>
              <w:sz w:val="24"/>
              <w:szCs w:val="24"/>
              <w:lang w:eastAsia="es-MX"/>
            </w:rPr>
          </w:rPrChange>
        </w:rPr>
        <w:t xml:space="preserve"> protocolos de comunicación</w:t>
      </w:r>
      <w:r w:rsidR="00626B8B" w:rsidRPr="00557959">
        <w:rPr>
          <w:rFonts w:ascii="Times New Roman" w:eastAsia="Times New Roman" w:hAnsi="Times New Roman" w:cs="Times New Roman"/>
          <w:color w:val="000000"/>
          <w:sz w:val="24"/>
          <w:szCs w:val="24"/>
          <w:lang w:eastAsia="es-MX"/>
          <w:rPrChange w:id="1927" w:author="Microsoft Office User" w:date="2021-08-13T16:26:00Z">
            <w:rPr>
              <w:rFonts w:ascii="Arial" w:eastAsia="Times New Roman" w:hAnsi="Arial" w:cs="Arial"/>
              <w:color w:val="000000"/>
              <w:sz w:val="24"/>
              <w:szCs w:val="24"/>
              <w:lang w:eastAsia="es-MX"/>
            </w:rPr>
          </w:rPrChange>
        </w:rPr>
        <w:t xml:space="preserve"> de internet</w:t>
      </w:r>
      <w:r w:rsidR="00724E88" w:rsidRPr="00557959">
        <w:rPr>
          <w:rFonts w:ascii="Times New Roman" w:eastAsia="Times New Roman" w:hAnsi="Times New Roman" w:cs="Times New Roman"/>
          <w:color w:val="000000"/>
          <w:sz w:val="24"/>
          <w:szCs w:val="24"/>
          <w:lang w:eastAsia="es-MX"/>
          <w:rPrChange w:id="1928" w:author="Microsoft Office User" w:date="2021-08-13T16:26:00Z">
            <w:rPr>
              <w:rFonts w:ascii="Arial" w:eastAsia="Times New Roman" w:hAnsi="Arial" w:cs="Arial"/>
              <w:color w:val="000000"/>
              <w:sz w:val="24"/>
              <w:szCs w:val="24"/>
              <w:lang w:eastAsia="es-MX"/>
            </w:rPr>
          </w:rPrChange>
        </w:rPr>
        <w:t xml:space="preserve">, </w:t>
      </w:r>
      <w:r w:rsidR="006A78A8" w:rsidRPr="00557959">
        <w:rPr>
          <w:rFonts w:ascii="Times New Roman" w:eastAsia="Times New Roman" w:hAnsi="Times New Roman" w:cs="Times New Roman"/>
          <w:color w:val="000000"/>
          <w:sz w:val="24"/>
          <w:szCs w:val="24"/>
          <w:lang w:eastAsia="es-MX"/>
          <w:rPrChange w:id="1929" w:author="Microsoft Office User" w:date="2021-08-13T16:26:00Z">
            <w:rPr>
              <w:rFonts w:ascii="Arial" w:eastAsia="Times New Roman" w:hAnsi="Arial" w:cs="Arial"/>
              <w:color w:val="000000"/>
              <w:sz w:val="24"/>
              <w:szCs w:val="24"/>
              <w:lang w:eastAsia="es-MX"/>
            </w:rPr>
          </w:rPrChange>
        </w:rPr>
        <w:t>gener</w:t>
      </w:r>
      <w:ins w:id="1930" w:author="Francisco Ledesma Salamanca" w:date="2021-06-10T16:32:00Z">
        <w:r w:rsidR="00B55FCB" w:rsidRPr="00557959">
          <w:rPr>
            <w:rFonts w:ascii="Times New Roman" w:eastAsia="Times New Roman" w:hAnsi="Times New Roman" w:cs="Times New Roman"/>
            <w:color w:val="000000"/>
            <w:sz w:val="24"/>
            <w:szCs w:val="24"/>
            <w:lang w:eastAsia="es-MX"/>
            <w:rPrChange w:id="1931" w:author="Microsoft Office User" w:date="2021-08-13T16:26:00Z">
              <w:rPr>
                <w:rFonts w:ascii="Arial" w:eastAsia="Times New Roman" w:hAnsi="Arial" w:cs="Arial"/>
                <w:color w:val="000000"/>
                <w:sz w:val="24"/>
                <w:szCs w:val="24"/>
                <w:lang w:eastAsia="es-MX"/>
              </w:rPr>
            </w:rPrChange>
          </w:rPr>
          <w:t>an</w:t>
        </w:r>
      </w:ins>
      <w:del w:id="1932" w:author="Francisco Ledesma Salamanca" w:date="2021-06-10T16:32:00Z">
        <w:r w:rsidR="006A78A8" w:rsidRPr="00557959" w:rsidDel="00B55FCB">
          <w:rPr>
            <w:rFonts w:ascii="Times New Roman" w:eastAsia="Times New Roman" w:hAnsi="Times New Roman" w:cs="Times New Roman"/>
            <w:color w:val="000000"/>
            <w:sz w:val="24"/>
            <w:szCs w:val="24"/>
            <w:lang w:eastAsia="es-MX"/>
            <w:rPrChange w:id="1933" w:author="Microsoft Office User" w:date="2021-08-13T16:26:00Z">
              <w:rPr>
                <w:rFonts w:ascii="Arial" w:eastAsia="Times New Roman" w:hAnsi="Arial" w:cs="Arial"/>
                <w:color w:val="000000"/>
                <w:sz w:val="24"/>
                <w:szCs w:val="24"/>
                <w:lang w:eastAsia="es-MX"/>
              </w:rPr>
            </w:rPrChange>
          </w:rPr>
          <w:delText>a</w:delText>
        </w:r>
        <w:r w:rsidR="004B683E" w:rsidRPr="00557959" w:rsidDel="00B55FCB">
          <w:rPr>
            <w:rFonts w:ascii="Times New Roman" w:eastAsia="Times New Roman" w:hAnsi="Times New Roman" w:cs="Times New Roman"/>
            <w:color w:val="000000"/>
            <w:sz w:val="24"/>
            <w:szCs w:val="24"/>
            <w:lang w:eastAsia="es-MX"/>
            <w:rPrChange w:id="1934" w:author="Microsoft Office User" w:date="2021-08-13T16:26:00Z">
              <w:rPr>
                <w:rFonts w:ascii="Arial" w:eastAsia="Times New Roman" w:hAnsi="Arial" w:cs="Arial"/>
                <w:color w:val="000000"/>
                <w:sz w:val="24"/>
                <w:szCs w:val="24"/>
                <w:lang w:eastAsia="es-MX"/>
              </w:rPr>
            </w:rPrChange>
          </w:rPr>
          <w:delText>ndo</w:delText>
        </w:r>
      </w:del>
      <w:r w:rsidR="006A78A8" w:rsidRPr="00557959">
        <w:rPr>
          <w:rFonts w:ascii="Times New Roman" w:eastAsia="Times New Roman" w:hAnsi="Times New Roman" w:cs="Times New Roman"/>
          <w:color w:val="000000"/>
          <w:sz w:val="24"/>
          <w:szCs w:val="24"/>
          <w:lang w:eastAsia="es-MX"/>
          <w:rPrChange w:id="1935" w:author="Microsoft Office User" w:date="2021-08-13T16:26:00Z">
            <w:rPr>
              <w:rFonts w:ascii="Arial" w:eastAsia="Times New Roman" w:hAnsi="Arial" w:cs="Arial"/>
              <w:color w:val="000000"/>
              <w:sz w:val="24"/>
              <w:szCs w:val="24"/>
              <w:lang w:eastAsia="es-MX"/>
            </w:rPr>
          </w:rPrChange>
        </w:rPr>
        <w:t xml:space="preserve"> el sistema</w:t>
      </w:r>
      <w:r w:rsidR="00F27C74" w:rsidRPr="00557959">
        <w:rPr>
          <w:rFonts w:ascii="Times New Roman" w:eastAsia="Times New Roman" w:hAnsi="Times New Roman" w:cs="Times New Roman"/>
          <w:color w:val="000000"/>
          <w:sz w:val="24"/>
          <w:szCs w:val="24"/>
          <w:lang w:eastAsia="es-MX"/>
          <w:rPrChange w:id="1936" w:author="Microsoft Office User" w:date="2021-08-13T16:26:00Z">
            <w:rPr>
              <w:rFonts w:ascii="Arial" w:eastAsia="Times New Roman" w:hAnsi="Arial" w:cs="Arial"/>
              <w:color w:val="000000"/>
              <w:sz w:val="24"/>
              <w:szCs w:val="24"/>
              <w:lang w:eastAsia="es-MX"/>
            </w:rPr>
          </w:rPrChange>
        </w:rPr>
        <w:t xml:space="preserve"> web</w:t>
      </w:r>
      <w:r w:rsidR="006A78A8" w:rsidRPr="00557959">
        <w:rPr>
          <w:rFonts w:ascii="Times New Roman" w:eastAsia="Times New Roman" w:hAnsi="Times New Roman" w:cs="Times New Roman"/>
          <w:color w:val="000000"/>
          <w:sz w:val="24"/>
          <w:szCs w:val="24"/>
          <w:lang w:eastAsia="es-MX"/>
          <w:rPrChange w:id="1937" w:author="Microsoft Office User" w:date="2021-08-13T16:26:00Z">
            <w:rPr>
              <w:rFonts w:ascii="Arial" w:eastAsia="Times New Roman" w:hAnsi="Arial" w:cs="Arial"/>
              <w:color w:val="000000"/>
              <w:sz w:val="24"/>
              <w:szCs w:val="24"/>
              <w:lang w:eastAsia="es-MX"/>
            </w:rPr>
          </w:rPrChange>
        </w:rPr>
        <w:t xml:space="preserve"> de Mesa de Servicio</w:t>
      </w:r>
      <w:r w:rsidR="00F27C74" w:rsidRPr="00557959">
        <w:rPr>
          <w:rFonts w:ascii="Times New Roman" w:eastAsia="Times New Roman" w:hAnsi="Times New Roman" w:cs="Times New Roman"/>
          <w:color w:val="000000"/>
          <w:sz w:val="24"/>
          <w:szCs w:val="24"/>
          <w:lang w:eastAsia="es-MX"/>
          <w:rPrChange w:id="1938" w:author="Microsoft Office User" w:date="2021-08-13T16:26:00Z">
            <w:rPr>
              <w:rFonts w:ascii="Arial" w:eastAsia="Times New Roman" w:hAnsi="Arial" w:cs="Arial"/>
              <w:color w:val="000000"/>
              <w:sz w:val="24"/>
              <w:szCs w:val="24"/>
              <w:lang w:eastAsia="es-MX"/>
            </w:rPr>
          </w:rPrChange>
        </w:rPr>
        <w:t xml:space="preserve"> </w:t>
      </w:r>
      <w:r w:rsidR="004D2CCA" w:rsidRPr="00557959">
        <w:rPr>
          <w:rFonts w:ascii="Times New Roman" w:eastAsia="Times New Roman" w:hAnsi="Times New Roman" w:cs="Times New Roman"/>
          <w:color w:val="000000"/>
          <w:sz w:val="24"/>
          <w:szCs w:val="24"/>
          <w:lang w:eastAsia="es-MX"/>
          <w:rPrChange w:id="1939" w:author="Microsoft Office User" w:date="2021-08-13T16:26:00Z">
            <w:rPr>
              <w:rFonts w:ascii="Arial" w:eastAsia="Times New Roman" w:hAnsi="Arial" w:cs="Arial"/>
              <w:color w:val="000000"/>
              <w:sz w:val="24"/>
              <w:szCs w:val="24"/>
              <w:lang w:eastAsia="es-MX"/>
            </w:rPr>
          </w:rPrChange>
        </w:rPr>
        <w:t>desarrollado con</w:t>
      </w:r>
      <w:r w:rsidR="00F27C74" w:rsidRPr="00557959">
        <w:rPr>
          <w:rFonts w:ascii="Times New Roman" w:eastAsia="Times New Roman" w:hAnsi="Times New Roman" w:cs="Times New Roman"/>
          <w:color w:val="000000"/>
          <w:sz w:val="24"/>
          <w:szCs w:val="24"/>
          <w:lang w:eastAsia="es-MX"/>
          <w:rPrChange w:id="1940" w:author="Microsoft Office User" w:date="2021-08-13T16:26:00Z">
            <w:rPr>
              <w:rFonts w:ascii="Arial" w:eastAsia="Times New Roman" w:hAnsi="Arial" w:cs="Arial"/>
              <w:color w:val="000000"/>
              <w:sz w:val="24"/>
              <w:szCs w:val="24"/>
              <w:lang w:eastAsia="es-MX"/>
            </w:rPr>
          </w:rPrChange>
        </w:rPr>
        <w:t xml:space="preserve"> las mejores </w:t>
      </w:r>
      <w:r w:rsidR="00D91E59" w:rsidRPr="00557959">
        <w:rPr>
          <w:rFonts w:ascii="Times New Roman" w:eastAsia="Times New Roman" w:hAnsi="Times New Roman" w:cs="Times New Roman"/>
          <w:color w:val="000000"/>
          <w:sz w:val="24"/>
          <w:szCs w:val="24"/>
          <w:lang w:eastAsia="es-MX"/>
          <w:rPrChange w:id="1941" w:author="Microsoft Office User" w:date="2021-08-13T16:26:00Z">
            <w:rPr>
              <w:rFonts w:ascii="Arial" w:eastAsia="Times New Roman" w:hAnsi="Arial" w:cs="Arial"/>
              <w:color w:val="000000"/>
              <w:sz w:val="24"/>
              <w:szCs w:val="24"/>
              <w:lang w:eastAsia="es-MX"/>
            </w:rPr>
          </w:rPrChange>
        </w:rPr>
        <w:t>prácticas</w:t>
      </w:r>
      <w:r w:rsidR="009D1290" w:rsidRPr="00557959">
        <w:rPr>
          <w:rFonts w:ascii="Times New Roman" w:eastAsia="Times New Roman" w:hAnsi="Times New Roman" w:cs="Times New Roman"/>
          <w:color w:val="000000"/>
          <w:sz w:val="24"/>
          <w:szCs w:val="24"/>
          <w:lang w:eastAsia="es-MX"/>
          <w:rPrChange w:id="1942" w:author="Microsoft Office User" w:date="2021-08-13T16:26:00Z">
            <w:rPr>
              <w:rFonts w:ascii="Arial" w:eastAsia="Times New Roman" w:hAnsi="Arial" w:cs="Arial"/>
              <w:color w:val="000000"/>
              <w:sz w:val="24"/>
              <w:szCs w:val="24"/>
              <w:lang w:eastAsia="es-MX"/>
            </w:rPr>
          </w:rPrChange>
        </w:rPr>
        <w:t>.</w:t>
      </w:r>
    </w:p>
    <w:p w14:paraId="0915F8D7" w14:textId="77777777" w:rsidR="00854161" w:rsidRPr="00557959" w:rsidRDefault="00A97ED4" w:rsidP="000A5A08">
      <w:pPr>
        <w:keepNext/>
        <w:spacing w:line="360" w:lineRule="auto"/>
        <w:jc w:val="both"/>
        <w:rPr>
          <w:rFonts w:ascii="Times New Roman" w:hAnsi="Times New Roman" w:cs="Times New Roman"/>
          <w:rPrChange w:id="1943" w:author="Microsoft Office User" w:date="2021-08-13T16:26:00Z">
            <w:rPr/>
          </w:rPrChange>
        </w:rPr>
      </w:pPr>
      <w:r w:rsidRPr="00557959">
        <w:rPr>
          <w:rFonts w:ascii="Times New Roman" w:hAnsi="Times New Roman" w:cs="Times New Roman"/>
          <w:noProof/>
          <w:rPrChange w:id="1944" w:author="Microsoft Office User" w:date="2021-08-13T16:26:00Z">
            <w:rPr>
              <w:noProof/>
            </w:rPr>
          </w:rPrChange>
        </w:rPr>
        <w:drawing>
          <wp:inline distT="0" distB="0" distL="0" distR="0" wp14:anchorId="60314779" wp14:editId="1AABB80D">
            <wp:extent cx="6400800" cy="24472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447290"/>
                    </a:xfrm>
                    <a:prstGeom prst="rect">
                      <a:avLst/>
                    </a:prstGeom>
                  </pic:spPr>
                </pic:pic>
              </a:graphicData>
            </a:graphic>
          </wp:inline>
        </w:drawing>
      </w:r>
    </w:p>
    <w:p w14:paraId="4C0D06C0" w14:textId="5A274A0C" w:rsidR="00F87738" w:rsidRPr="00557959" w:rsidRDefault="00854161" w:rsidP="00973E3C">
      <w:pPr>
        <w:pStyle w:val="Descripcin"/>
        <w:spacing w:line="360" w:lineRule="auto"/>
        <w:jc w:val="center"/>
        <w:rPr>
          <w:rFonts w:ascii="Times New Roman" w:eastAsia="Times New Roman" w:hAnsi="Times New Roman" w:cs="Times New Roman"/>
          <w:color w:val="000000"/>
          <w:sz w:val="24"/>
          <w:szCs w:val="24"/>
          <w:lang w:eastAsia="es-MX"/>
          <w:rPrChange w:id="1945" w:author="Microsoft Office User" w:date="2021-08-13T16:26:00Z">
            <w:rPr>
              <w:rFonts w:ascii="Arial" w:eastAsia="Times New Roman" w:hAnsi="Arial" w:cs="Arial"/>
              <w:color w:val="000000"/>
              <w:sz w:val="24"/>
              <w:szCs w:val="24"/>
              <w:lang w:eastAsia="es-MX"/>
            </w:rPr>
          </w:rPrChange>
        </w:rPr>
      </w:pPr>
      <w:r w:rsidRPr="00557959">
        <w:rPr>
          <w:rFonts w:ascii="Times New Roman" w:hAnsi="Times New Roman" w:cs="Times New Roman"/>
          <w:rPrChange w:id="1946" w:author="Microsoft Office User" w:date="2021-08-13T16:26:00Z">
            <w:rPr/>
          </w:rPrChange>
        </w:rPr>
        <w:t xml:space="preserve">Diagrama </w:t>
      </w:r>
      <w:r w:rsidR="00665613" w:rsidRPr="00557959">
        <w:rPr>
          <w:rFonts w:ascii="Times New Roman" w:hAnsi="Times New Roman" w:cs="Times New Roman"/>
          <w:rPrChange w:id="1947" w:author="Microsoft Office User" w:date="2021-08-13T16:26:00Z">
            <w:rPr/>
          </w:rPrChange>
        </w:rPr>
        <w:fldChar w:fldCharType="begin"/>
      </w:r>
      <w:r w:rsidR="00665613" w:rsidRPr="00557959">
        <w:rPr>
          <w:rFonts w:ascii="Times New Roman" w:hAnsi="Times New Roman" w:cs="Times New Roman"/>
          <w:rPrChange w:id="1948" w:author="Microsoft Office User" w:date="2021-08-13T16:26:00Z">
            <w:rPr/>
          </w:rPrChange>
        </w:rPr>
        <w:instrText xml:space="preserve"> SEQ Diagrama \* ARABIC </w:instrText>
      </w:r>
      <w:r w:rsidR="00665613" w:rsidRPr="00557959">
        <w:rPr>
          <w:rFonts w:ascii="Times New Roman" w:hAnsi="Times New Roman" w:cs="Times New Roman"/>
          <w:rPrChange w:id="1949" w:author="Microsoft Office User" w:date="2021-08-13T16:26:00Z">
            <w:rPr/>
          </w:rPrChange>
        </w:rPr>
        <w:fldChar w:fldCharType="separate"/>
      </w:r>
      <w:r w:rsidRPr="00557959">
        <w:rPr>
          <w:rFonts w:ascii="Times New Roman" w:hAnsi="Times New Roman" w:cs="Times New Roman"/>
          <w:noProof/>
          <w:rPrChange w:id="1950" w:author="Microsoft Office User" w:date="2021-08-13T16:26:00Z">
            <w:rPr>
              <w:noProof/>
            </w:rPr>
          </w:rPrChange>
        </w:rPr>
        <w:t>2</w:t>
      </w:r>
      <w:r w:rsidR="00665613" w:rsidRPr="00557959">
        <w:rPr>
          <w:rFonts w:ascii="Times New Roman" w:hAnsi="Times New Roman" w:cs="Times New Roman"/>
          <w:noProof/>
          <w:rPrChange w:id="1951" w:author="Microsoft Office User" w:date="2021-08-13T16:26:00Z">
            <w:rPr>
              <w:noProof/>
            </w:rPr>
          </w:rPrChange>
        </w:rPr>
        <w:fldChar w:fldCharType="end"/>
      </w:r>
      <w:r w:rsidRPr="00557959">
        <w:rPr>
          <w:rFonts w:ascii="Times New Roman" w:hAnsi="Times New Roman" w:cs="Times New Roman"/>
          <w:rPrChange w:id="1952" w:author="Microsoft Office User" w:date="2021-08-13T16:26:00Z">
            <w:rPr/>
          </w:rPrChange>
        </w:rPr>
        <w:t xml:space="preserve"> Arquitectura del sistema</w:t>
      </w:r>
      <w:r w:rsidRPr="00557959">
        <w:rPr>
          <w:rFonts w:ascii="Times New Roman" w:hAnsi="Times New Roman" w:cs="Times New Roman"/>
          <w:noProof/>
          <w:rPrChange w:id="1953" w:author="Microsoft Office User" w:date="2021-08-13T16:26:00Z">
            <w:rPr>
              <w:noProof/>
            </w:rPr>
          </w:rPrChange>
        </w:rPr>
        <w:t xml:space="preserve"> Infraesturura IaaS</w:t>
      </w:r>
    </w:p>
    <w:p w14:paraId="506720F5" w14:textId="77777777" w:rsidR="00480764" w:rsidRPr="00557959" w:rsidRDefault="00480764" w:rsidP="000A5A08">
      <w:pPr>
        <w:spacing w:line="360" w:lineRule="auto"/>
        <w:jc w:val="both"/>
        <w:rPr>
          <w:rFonts w:ascii="Times New Roman" w:eastAsia="Times New Roman" w:hAnsi="Times New Roman" w:cs="Times New Roman"/>
          <w:color w:val="000000"/>
          <w:sz w:val="24"/>
          <w:szCs w:val="24"/>
          <w:lang w:eastAsia="es-MX"/>
          <w:rPrChange w:id="1954" w:author="Microsoft Office User" w:date="2021-08-13T16:26:00Z">
            <w:rPr>
              <w:rFonts w:ascii="Arial" w:eastAsia="Times New Roman" w:hAnsi="Arial" w:cs="Arial"/>
              <w:color w:val="000000"/>
              <w:sz w:val="24"/>
              <w:szCs w:val="24"/>
              <w:lang w:eastAsia="es-MX"/>
            </w:rPr>
          </w:rPrChange>
        </w:rPr>
      </w:pPr>
    </w:p>
    <w:p w14:paraId="5CCBBB5A" w14:textId="2FE221C2" w:rsidR="009D1290" w:rsidRPr="00557959" w:rsidRDefault="005854A0" w:rsidP="000A5A08">
      <w:pPr>
        <w:pStyle w:val="Prrafodelista"/>
        <w:spacing w:line="360" w:lineRule="auto"/>
        <w:ind w:left="360"/>
        <w:jc w:val="both"/>
        <w:rPr>
          <w:rStyle w:val="Ttulo2Car"/>
          <w:rFonts w:ascii="Times New Roman" w:hAnsi="Times New Roman" w:cs="Times New Roman"/>
          <w:b/>
          <w:bCs/>
          <w:color w:val="auto"/>
          <w:rPrChange w:id="1955" w:author="Microsoft Office User" w:date="2021-08-13T16:26:00Z">
            <w:rPr>
              <w:rStyle w:val="Ttulo2Car"/>
              <w:rFonts w:ascii="Cambria" w:hAnsi="Cambria"/>
              <w:b/>
              <w:bCs/>
              <w:color w:val="auto"/>
            </w:rPr>
          </w:rPrChange>
        </w:rPr>
      </w:pPr>
      <w:bookmarkStart w:id="1956" w:name="_Toc73953014"/>
      <w:del w:id="1957" w:author="Francisco Ledesma Salamanca" w:date="2021-06-10T16:30:00Z">
        <w:r w:rsidRPr="00557959" w:rsidDel="00B55FCB">
          <w:rPr>
            <w:rStyle w:val="Ttulo2Car"/>
            <w:rFonts w:ascii="Times New Roman" w:hAnsi="Times New Roman" w:cs="Times New Roman"/>
            <w:b/>
            <w:bCs/>
            <w:color w:val="auto"/>
            <w:rPrChange w:id="1958" w:author="Microsoft Office User" w:date="2021-08-13T16:26:00Z">
              <w:rPr>
                <w:rStyle w:val="Ttulo2Car"/>
                <w:rFonts w:ascii="Cambria" w:hAnsi="Cambria"/>
                <w:b/>
                <w:bCs/>
                <w:color w:val="auto"/>
              </w:rPr>
            </w:rPrChange>
          </w:rPr>
          <w:delText>Modulo</w:delText>
        </w:r>
      </w:del>
      <w:ins w:id="1959" w:author="Francisco Ledesma Salamanca" w:date="2021-06-10T16:30:00Z">
        <w:r w:rsidR="00B55FCB" w:rsidRPr="00557959">
          <w:rPr>
            <w:rStyle w:val="Ttulo2Car"/>
            <w:rFonts w:ascii="Times New Roman" w:hAnsi="Times New Roman" w:cs="Times New Roman"/>
            <w:b/>
            <w:bCs/>
            <w:color w:val="auto"/>
            <w:rPrChange w:id="1960" w:author="Microsoft Office User" w:date="2021-08-13T16:26:00Z">
              <w:rPr>
                <w:rStyle w:val="Ttulo2Car"/>
                <w:rFonts w:ascii="Cambria" w:hAnsi="Cambria"/>
                <w:b/>
                <w:bCs/>
                <w:color w:val="auto"/>
              </w:rPr>
            </w:rPrChange>
          </w:rPr>
          <w:t>Módulo</w:t>
        </w:r>
      </w:ins>
      <w:r w:rsidRPr="00557959">
        <w:rPr>
          <w:rStyle w:val="Ttulo2Car"/>
          <w:rFonts w:ascii="Times New Roman" w:hAnsi="Times New Roman" w:cs="Times New Roman"/>
          <w:b/>
          <w:bCs/>
          <w:color w:val="auto"/>
          <w:rPrChange w:id="1961" w:author="Microsoft Office User" w:date="2021-08-13T16:26:00Z">
            <w:rPr>
              <w:rStyle w:val="Ttulo2Car"/>
              <w:rFonts w:ascii="Cambria" w:hAnsi="Cambria"/>
              <w:b/>
              <w:bCs/>
              <w:color w:val="auto"/>
            </w:rPr>
          </w:rPrChange>
        </w:rPr>
        <w:t xml:space="preserve"> </w:t>
      </w:r>
      <w:r w:rsidR="00DA13DC" w:rsidRPr="00557959">
        <w:rPr>
          <w:rStyle w:val="Ttulo2Car"/>
          <w:rFonts w:ascii="Times New Roman" w:hAnsi="Times New Roman" w:cs="Times New Roman"/>
          <w:b/>
          <w:bCs/>
          <w:color w:val="auto"/>
          <w:rPrChange w:id="1962" w:author="Microsoft Office User" w:date="2021-08-13T16:26:00Z">
            <w:rPr>
              <w:rStyle w:val="Ttulo2Car"/>
              <w:rFonts w:ascii="Cambria" w:hAnsi="Cambria"/>
              <w:b/>
              <w:bCs/>
              <w:color w:val="auto"/>
            </w:rPr>
          </w:rPrChange>
        </w:rPr>
        <w:t>2.1</w:t>
      </w:r>
      <w:ins w:id="1963" w:author="Francisco Ledesma Salamanca" w:date="2021-06-10T16:32:00Z">
        <w:r w:rsidR="00B55FCB" w:rsidRPr="00557959">
          <w:rPr>
            <w:rStyle w:val="Ttulo2Car"/>
            <w:rFonts w:ascii="Times New Roman" w:hAnsi="Times New Roman" w:cs="Times New Roman"/>
            <w:b/>
            <w:bCs/>
            <w:color w:val="auto"/>
            <w:rPrChange w:id="1964" w:author="Microsoft Office User" w:date="2021-08-13T16:26:00Z">
              <w:rPr>
                <w:rStyle w:val="Ttulo2Car"/>
                <w:rFonts w:ascii="Cambria" w:hAnsi="Cambria"/>
                <w:b/>
                <w:bCs/>
                <w:color w:val="auto"/>
              </w:rPr>
            </w:rPrChange>
          </w:rPr>
          <w:t>.</w:t>
        </w:r>
      </w:ins>
      <w:del w:id="1965" w:author="Francisco Ledesma Salamanca" w:date="2021-06-10T16:32:00Z">
        <w:r w:rsidRPr="00557959" w:rsidDel="00B55FCB">
          <w:rPr>
            <w:rStyle w:val="Ttulo2Car"/>
            <w:rFonts w:ascii="Times New Roman" w:hAnsi="Times New Roman" w:cs="Times New Roman"/>
            <w:b/>
            <w:bCs/>
            <w:color w:val="auto"/>
            <w:rPrChange w:id="1966" w:author="Microsoft Office User" w:date="2021-08-13T16:26:00Z">
              <w:rPr>
                <w:rStyle w:val="Ttulo2Car"/>
                <w:rFonts w:ascii="Cambria" w:hAnsi="Cambria"/>
                <w:b/>
                <w:bCs/>
                <w:color w:val="auto"/>
              </w:rPr>
            </w:rPrChange>
          </w:rPr>
          <w:delText>:</w:delText>
        </w:r>
      </w:del>
      <w:r w:rsidRPr="00557959">
        <w:rPr>
          <w:rStyle w:val="Ttulo2Car"/>
          <w:rFonts w:ascii="Times New Roman" w:hAnsi="Times New Roman" w:cs="Times New Roman"/>
          <w:b/>
          <w:bCs/>
          <w:color w:val="auto"/>
          <w:rPrChange w:id="1967" w:author="Microsoft Office User" w:date="2021-08-13T16:26:00Z">
            <w:rPr>
              <w:rStyle w:val="Ttulo2Car"/>
              <w:rFonts w:ascii="Cambria" w:hAnsi="Cambria"/>
              <w:b/>
              <w:bCs/>
              <w:color w:val="auto"/>
            </w:rPr>
          </w:rPrChange>
        </w:rPr>
        <w:t xml:space="preserve"> </w:t>
      </w:r>
      <w:r w:rsidR="006A78A8" w:rsidRPr="00557959">
        <w:rPr>
          <w:rStyle w:val="Ttulo2Car"/>
          <w:rFonts w:ascii="Times New Roman" w:hAnsi="Times New Roman" w:cs="Times New Roman"/>
          <w:b/>
          <w:bCs/>
          <w:color w:val="auto"/>
          <w:rPrChange w:id="1968" w:author="Microsoft Office User" w:date="2021-08-13T16:26:00Z">
            <w:rPr>
              <w:rStyle w:val="Ttulo2Car"/>
              <w:rFonts w:ascii="Cambria" w:hAnsi="Cambria"/>
              <w:b/>
              <w:bCs/>
              <w:color w:val="auto"/>
            </w:rPr>
          </w:rPrChange>
        </w:rPr>
        <w:t>Usuarios</w:t>
      </w:r>
      <w:bookmarkEnd w:id="1956"/>
    </w:p>
    <w:p w14:paraId="0EDF5FB0" w14:textId="1E74F38A" w:rsidR="009D1290" w:rsidRPr="00557959" w:rsidRDefault="00B55FCB" w:rsidP="000A5A08">
      <w:pPr>
        <w:spacing w:line="360" w:lineRule="auto"/>
        <w:jc w:val="both"/>
        <w:rPr>
          <w:rFonts w:ascii="Times New Roman" w:eastAsia="Times New Roman" w:hAnsi="Times New Roman" w:cs="Times New Roman"/>
          <w:color w:val="000000"/>
          <w:sz w:val="24"/>
          <w:szCs w:val="24"/>
          <w:lang w:eastAsia="es-MX"/>
          <w:rPrChange w:id="1969" w:author="Microsoft Office User" w:date="2021-08-13T16:26:00Z">
            <w:rPr>
              <w:rFonts w:ascii="Arial" w:eastAsia="Times New Roman" w:hAnsi="Arial" w:cs="Arial"/>
              <w:color w:val="000000"/>
              <w:sz w:val="24"/>
              <w:szCs w:val="24"/>
              <w:lang w:eastAsia="es-MX"/>
            </w:rPr>
          </w:rPrChange>
        </w:rPr>
      </w:pPr>
      <w:ins w:id="1970" w:author="Francisco Ledesma Salamanca" w:date="2021-06-10T16:32:00Z">
        <w:r w:rsidRPr="00557959">
          <w:rPr>
            <w:rFonts w:ascii="Times New Roman" w:eastAsia="Times New Roman" w:hAnsi="Times New Roman" w:cs="Times New Roman"/>
            <w:color w:val="000000"/>
            <w:sz w:val="24"/>
            <w:szCs w:val="24"/>
            <w:lang w:eastAsia="es-MX"/>
            <w:rPrChange w:id="1971" w:author="Microsoft Office User" w:date="2021-08-13T16:26:00Z">
              <w:rPr>
                <w:rFonts w:ascii="Arial" w:eastAsia="Times New Roman" w:hAnsi="Arial" w:cs="Arial"/>
                <w:color w:val="000000"/>
                <w:sz w:val="24"/>
                <w:szCs w:val="24"/>
                <w:lang w:eastAsia="es-MX"/>
              </w:rPr>
            </w:rPrChange>
          </w:rPr>
          <w:t>Este módulo</w:t>
        </w:r>
      </w:ins>
      <w:del w:id="1972" w:author="Francisco Ledesma Salamanca" w:date="2021-06-10T16:32:00Z">
        <w:r w:rsidR="00E46466" w:rsidRPr="00557959" w:rsidDel="00B55FCB">
          <w:rPr>
            <w:rFonts w:ascii="Times New Roman" w:eastAsia="Times New Roman" w:hAnsi="Times New Roman" w:cs="Times New Roman"/>
            <w:color w:val="000000"/>
            <w:sz w:val="24"/>
            <w:szCs w:val="24"/>
            <w:lang w:eastAsia="es-MX"/>
            <w:rPrChange w:id="1973" w:author="Microsoft Office User" w:date="2021-08-13T16:26:00Z">
              <w:rPr>
                <w:rFonts w:ascii="Arial" w:eastAsia="Times New Roman" w:hAnsi="Arial" w:cs="Arial"/>
                <w:color w:val="000000"/>
                <w:sz w:val="24"/>
                <w:szCs w:val="24"/>
                <w:lang w:eastAsia="es-MX"/>
              </w:rPr>
            </w:rPrChange>
          </w:rPr>
          <w:delText xml:space="preserve">Correspondiente al </w:delText>
        </w:r>
      </w:del>
      <w:del w:id="1974" w:author="Francisco Ledesma Salamanca" w:date="2021-06-10T16:30:00Z">
        <w:r w:rsidR="00E46466" w:rsidRPr="00557959" w:rsidDel="00B55FCB">
          <w:rPr>
            <w:rFonts w:ascii="Times New Roman" w:eastAsia="Times New Roman" w:hAnsi="Times New Roman" w:cs="Times New Roman"/>
            <w:color w:val="000000"/>
            <w:sz w:val="24"/>
            <w:szCs w:val="24"/>
            <w:lang w:eastAsia="es-MX"/>
            <w:rPrChange w:id="1975" w:author="Microsoft Office User" w:date="2021-08-13T16:26:00Z">
              <w:rPr>
                <w:rFonts w:ascii="Arial" w:eastAsia="Times New Roman" w:hAnsi="Arial" w:cs="Arial"/>
                <w:color w:val="000000"/>
                <w:sz w:val="24"/>
                <w:szCs w:val="24"/>
                <w:lang w:eastAsia="es-MX"/>
              </w:rPr>
            </w:rPrChange>
          </w:rPr>
          <w:delText>Modulo</w:delText>
        </w:r>
      </w:del>
      <w:del w:id="1976" w:author="Francisco Ledesma Salamanca" w:date="2021-06-10T16:32:00Z">
        <w:r w:rsidR="00E46466" w:rsidRPr="00557959" w:rsidDel="00B55FCB">
          <w:rPr>
            <w:rFonts w:ascii="Times New Roman" w:eastAsia="Times New Roman" w:hAnsi="Times New Roman" w:cs="Times New Roman"/>
            <w:color w:val="000000"/>
            <w:sz w:val="24"/>
            <w:szCs w:val="24"/>
            <w:lang w:eastAsia="es-MX"/>
            <w:rPrChange w:id="1977" w:author="Microsoft Office User" w:date="2021-08-13T16:26:00Z">
              <w:rPr>
                <w:rFonts w:ascii="Arial" w:eastAsia="Times New Roman" w:hAnsi="Arial" w:cs="Arial"/>
                <w:color w:val="000000"/>
                <w:sz w:val="24"/>
                <w:szCs w:val="24"/>
                <w:lang w:eastAsia="es-MX"/>
              </w:rPr>
            </w:rPrChange>
          </w:rPr>
          <w:delText xml:space="preserve"> </w:delText>
        </w:r>
        <w:r w:rsidR="00AC3C8B" w:rsidRPr="00557959" w:rsidDel="00B55FCB">
          <w:rPr>
            <w:rFonts w:ascii="Times New Roman" w:eastAsia="Times New Roman" w:hAnsi="Times New Roman" w:cs="Times New Roman"/>
            <w:color w:val="000000"/>
            <w:sz w:val="24"/>
            <w:szCs w:val="24"/>
            <w:lang w:eastAsia="es-MX"/>
            <w:rPrChange w:id="1978" w:author="Microsoft Office User" w:date="2021-08-13T16:26:00Z">
              <w:rPr>
                <w:rFonts w:ascii="Arial" w:eastAsia="Times New Roman" w:hAnsi="Arial" w:cs="Arial"/>
                <w:color w:val="000000"/>
                <w:sz w:val="24"/>
                <w:szCs w:val="24"/>
                <w:lang w:eastAsia="es-MX"/>
              </w:rPr>
            </w:rPrChange>
          </w:rPr>
          <w:delText>2.1</w:delText>
        </w:r>
      </w:del>
      <w:r w:rsidR="00A9713E" w:rsidRPr="00557959">
        <w:rPr>
          <w:rFonts w:ascii="Times New Roman" w:eastAsia="Times New Roman" w:hAnsi="Times New Roman" w:cs="Times New Roman"/>
          <w:color w:val="000000"/>
          <w:sz w:val="24"/>
          <w:szCs w:val="24"/>
          <w:lang w:eastAsia="es-MX"/>
          <w:rPrChange w:id="1979" w:author="Microsoft Office User" w:date="2021-08-13T16:26:00Z">
            <w:rPr>
              <w:rFonts w:ascii="Arial" w:eastAsia="Times New Roman" w:hAnsi="Arial" w:cs="Arial"/>
              <w:color w:val="000000"/>
              <w:sz w:val="24"/>
              <w:szCs w:val="24"/>
              <w:lang w:eastAsia="es-MX"/>
            </w:rPr>
          </w:rPrChange>
        </w:rPr>
        <w:t xml:space="preserve"> contendrá</w:t>
      </w:r>
      <w:r w:rsidR="00E46466" w:rsidRPr="00557959">
        <w:rPr>
          <w:rFonts w:ascii="Times New Roman" w:eastAsia="Times New Roman" w:hAnsi="Times New Roman" w:cs="Times New Roman"/>
          <w:color w:val="000000"/>
          <w:sz w:val="24"/>
          <w:szCs w:val="24"/>
          <w:lang w:eastAsia="es-MX"/>
          <w:rPrChange w:id="1980" w:author="Microsoft Office User" w:date="2021-08-13T16:26:00Z">
            <w:rPr>
              <w:rFonts w:ascii="Arial" w:eastAsia="Times New Roman" w:hAnsi="Arial" w:cs="Arial"/>
              <w:color w:val="000000"/>
              <w:sz w:val="24"/>
              <w:szCs w:val="24"/>
              <w:lang w:eastAsia="es-MX"/>
            </w:rPr>
          </w:rPrChange>
        </w:rPr>
        <w:t xml:space="preserve"> a todos los</w:t>
      </w:r>
      <w:r w:rsidR="009D1290" w:rsidRPr="00557959">
        <w:rPr>
          <w:rFonts w:ascii="Times New Roman" w:eastAsia="Times New Roman" w:hAnsi="Times New Roman" w:cs="Times New Roman"/>
          <w:color w:val="000000"/>
          <w:sz w:val="24"/>
          <w:szCs w:val="24"/>
          <w:lang w:eastAsia="es-MX"/>
          <w:rPrChange w:id="1981" w:author="Microsoft Office User" w:date="2021-08-13T16:26:00Z">
            <w:rPr>
              <w:rFonts w:ascii="Arial" w:eastAsia="Times New Roman" w:hAnsi="Arial" w:cs="Arial"/>
              <w:color w:val="000000"/>
              <w:sz w:val="24"/>
              <w:szCs w:val="24"/>
              <w:lang w:eastAsia="es-MX"/>
            </w:rPr>
          </w:rPrChange>
        </w:rPr>
        <w:t xml:space="preserve"> usuarios del </w:t>
      </w:r>
      <w:r w:rsidR="004F0D7A" w:rsidRPr="00557959">
        <w:rPr>
          <w:rFonts w:ascii="Times New Roman" w:eastAsia="Times New Roman" w:hAnsi="Times New Roman" w:cs="Times New Roman"/>
          <w:color w:val="000000"/>
          <w:sz w:val="24"/>
          <w:szCs w:val="24"/>
          <w:lang w:eastAsia="es-MX"/>
          <w:rPrChange w:id="1982" w:author="Microsoft Office User" w:date="2021-08-13T16:26:00Z">
            <w:rPr>
              <w:rFonts w:ascii="Arial" w:eastAsia="Times New Roman" w:hAnsi="Arial" w:cs="Arial"/>
              <w:color w:val="000000"/>
              <w:sz w:val="24"/>
              <w:szCs w:val="24"/>
              <w:lang w:eastAsia="es-MX"/>
            </w:rPr>
          </w:rPrChange>
        </w:rPr>
        <w:t xml:space="preserve">sistema, </w:t>
      </w:r>
      <w:ins w:id="1983" w:author="Francisco Ledesma Salamanca" w:date="2021-06-10T16:32:00Z">
        <w:r w:rsidRPr="00557959">
          <w:rPr>
            <w:rFonts w:ascii="Times New Roman" w:eastAsia="Times New Roman" w:hAnsi="Times New Roman" w:cs="Times New Roman"/>
            <w:color w:val="000000"/>
            <w:sz w:val="24"/>
            <w:szCs w:val="24"/>
            <w:lang w:eastAsia="es-MX"/>
            <w:rPrChange w:id="1984" w:author="Microsoft Office User" w:date="2021-08-13T16:26:00Z">
              <w:rPr>
                <w:rFonts w:ascii="Arial" w:eastAsia="Times New Roman" w:hAnsi="Arial" w:cs="Arial"/>
                <w:color w:val="000000"/>
                <w:sz w:val="24"/>
                <w:szCs w:val="24"/>
                <w:lang w:eastAsia="es-MX"/>
              </w:rPr>
            </w:rPrChange>
          </w:rPr>
          <w:t>é</w:t>
        </w:r>
      </w:ins>
      <w:del w:id="1985" w:author="Francisco Ledesma Salamanca" w:date="2021-06-10T16:32:00Z">
        <w:r w:rsidR="00382608" w:rsidRPr="00557959" w:rsidDel="00B55FCB">
          <w:rPr>
            <w:rFonts w:ascii="Times New Roman" w:eastAsia="Times New Roman" w:hAnsi="Times New Roman" w:cs="Times New Roman"/>
            <w:color w:val="000000"/>
            <w:sz w:val="24"/>
            <w:szCs w:val="24"/>
            <w:lang w:eastAsia="es-MX"/>
            <w:rPrChange w:id="1986" w:author="Microsoft Office User" w:date="2021-08-13T16:26:00Z">
              <w:rPr>
                <w:rFonts w:ascii="Arial" w:eastAsia="Times New Roman" w:hAnsi="Arial" w:cs="Arial"/>
                <w:color w:val="000000"/>
                <w:sz w:val="24"/>
                <w:szCs w:val="24"/>
                <w:lang w:eastAsia="es-MX"/>
              </w:rPr>
            </w:rPrChange>
          </w:rPr>
          <w:delText>e</w:delText>
        </w:r>
      </w:del>
      <w:r w:rsidR="00382608" w:rsidRPr="00557959">
        <w:rPr>
          <w:rFonts w:ascii="Times New Roman" w:eastAsia="Times New Roman" w:hAnsi="Times New Roman" w:cs="Times New Roman"/>
          <w:color w:val="000000"/>
          <w:sz w:val="24"/>
          <w:szCs w:val="24"/>
          <w:lang w:eastAsia="es-MX"/>
          <w:rPrChange w:id="1987" w:author="Microsoft Office User" w:date="2021-08-13T16:26:00Z">
            <w:rPr>
              <w:rFonts w:ascii="Arial" w:eastAsia="Times New Roman" w:hAnsi="Arial" w:cs="Arial"/>
              <w:color w:val="000000"/>
              <w:sz w:val="24"/>
              <w:szCs w:val="24"/>
              <w:lang w:eastAsia="es-MX"/>
            </w:rPr>
          </w:rPrChange>
        </w:rPr>
        <w:t>stos realiza</w:t>
      </w:r>
      <w:ins w:id="1988" w:author="Francisco Ledesma Salamanca" w:date="2021-06-10T16:33:00Z">
        <w:r w:rsidRPr="00557959">
          <w:rPr>
            <w:rFonts w:ascii="Times New Roman" w:eastAsia="Times New Roman" w:hAnsi="Times New Roman" w:cs="Times New Roman"/>
            <w:color w:val="000000"/>
            <w:sz w:val="24"/>
            <w:szCs w:val="24"/>
            <w:lang w:eastAsia="es-MX"/>
            <w:rPrChange w:id="1989" w:author="Microsoft Office User" w:date="2021-08-13T16:26:00Z">
              <w:rPr>
                <w:rFonts w:ascii="Arial" w:eastAsia="Times New Roman" w:hAnsi="Arial" w:cs="Arial"/>
                <w:color w:val="000000"/>
                <w:sz w:val="24"/>
                <w:szCs w:val="24"/>
                <w:lang w:eastAsia="es-MX"/>
              </w:rPr>
            </w:rPrChange>
          </w:rPr>
          <w:t>n</w:t>
        </w:r>
      </w:ins>
      <w:del w:id="1990" w:author="Francisco Ledesma Salamanca" w:date="2021-06-10T16:33:00Z">
        <w:r w:rsidR="00382608" w:rsidRPr="00557959" w:rsidDel="00B55FCB">
          <w:rPr>
            <w:rFonts w:ascii="Times New Roman" w:eastAsia="Times New Roman" w:hAnsi="Times New Roman" w:cs="Times New Roman"/>
            <w:color w:val="000000"/>
            <w:sz w:val="24"/>
            <w:szCs w:val="24"/>
            <w:lang w:eastAsia="es-MX"/>
            <w:rPrChange w:id="1991" w:author="Microsoft Office User" w:date="2021-08-13T16:26:00Z">
              <w:rPr>
                <w:rFonts w:ascii="Arial" w:eastAsia="Times New Roman" w:hAnsi="Arial" w:cs="Arial"/>
                <w:color w:val="000000"/>
                <w:sz w:val="24"/>
                <w:szCs w:val="24"/>
                <w:lang w:eastAsia="es-MX"/>
              </w:rPr>
            </w:rPrChange>
          </w:rPr>
          <w:delText>sen</w:delText>
        </w:r>
      </w:del>
      <w:r w:rsidR="00B97013" w:rsidRPr="00557959">
        <w:rPr>
          <w:rFonts w:ascii="Times New Roman" w:eastAsia="Times New Roman" w:hAnsi="Times New Roman" w:cs="Times New Roman"/>
          <w:color w:val="000000"/>
          <w:sz w:val="24"/>
          <w:szCs w:val="24"/>
          <w:lang w:eastAsia="es-MX"/>
          <w:rPrChange w:id="1992" w:author="Microsoft Office User" w:date="2021-08-13T16:26:00Z">
            <w:rPr>
              <w:rFonts w:ascii="Arial" w:eastAsia="Times New Roman" w:hAnsi="Arial" w:cs="Arial"/>
              <w:color w:val="000000"/>
              <w:sz w:val="24"/>
              <w:szCs w:val="24"/>
              <w:lang w:eastAsia="es-MX"/>
            </w:rPr>
          </w:rPrChange>
        </w:rPr>
        <w:t xml:space="preserve"> una con</w:t>
      </w:r>
      <w:r w:rsidR="009D1290" w:rsidRPr="00557959">
        <w:rPr>
          <w:rFonts w:ascii="Times New Roman" w:eastAsia="Times New Roman" w:hAnsi="Times New Roman" w:cs="Times New Roman"/>
          <w:color w:val="000000"/>
          <w:sz w:val="24"/>
          <w:szCs w:val="24"/>
          <w:lang w:eastAsia="es-MX"/>
          <w:rPrChange w:id="1993" w:author="Microsoft Office User" w:date="2021-08-13T16:26:00Z">
            <w:rPr>
              <w:rFonts w:ascii="Arial" w:eastAsia="Times New Roman" w:hAnsi="Arial" w:cs="Arial"/>
              <w:color w:val="000000"/>
              <w:sz w:val="24"/>
              <w:szCs w:val="24"/>
              <w:lang w:eastAsia="es-MX"/>
            </w:rPr>
          </w:rPrChange>
        </w:rPr>
        <w:t xml:space="preserve">exión al servicio web a través de internet con un Localizador Uniforme de Recursos (URL) del </w:t>
      </w:r>
      <w:r w:rsidR="009D1290" w:rsidRPr="00557959">
        <w:rPr>
          <w:rFonts w:ascii="Times New Roman" w:eastAsia="Times New Roman" w:hAnsi="Times New Roman" w:cs="Times New Roman"/>
          <w:i/>
          <w:iCs/>
          <w:color w:val="000000"/>
          <w:sz w:val="24"/>
          <w:szCs w:val="24"/>
          <w:lang w:eastAsia="es-MX"/>
          <w:rPrChange w:id="1994" w:author="Microsoft Office User" w:date="2021-08-13T16:26:00Z">
            <w:rPr>
              <w:rFonts w:ascii="Arial" w:eastAsia="Times New Roman" w:hAnsi="Arial" w:cs="Arial"/>
              <w:color w:val="000000"/>
              <w:sz w:val="24"/>
              <w:szCs w:val="24"/>
              <w:lang w:eastAsia="es-MX"/>
            </w:rPr>
          </w:rPrChange>
        </w:rPr>
        <w:t>hosting</w:t>
      </w:r>
      <w:r w:rsidR="009D1290" w:rsidRPr="00557959">
        <w:rPr>
          <w:rFonts w:ascii="Times New Roman" w:eastAsia="Times New Roman" w:hAnsi="Times New Roman" w:cs="Times New Roman"/>
          <w:color w:val="000000"/>
          <w:sz w:val="24"/>
          <w:szCs w:val="24"/>
          <w:lang w:eastAsia="es-MX"/>
          <w:rPrChange w:id="1995" w:author="Microsoft Office User" w:date="2021-08-13T16:26:00Z">
            <w:rPr>
              <w:rFonts w:ascii="Arial" w:eastAsia="Times New Roman" w:hAnsi="Arial" w:cs="Arial"/>
              <w:color w:val="000000"/>
              <w:sz w:val="24"/>
              <w:szCs w:val="24"/>
              <w:lang w:eastAsia="es-MX"/>
            </w:rPr>
          </w:rPrChange>
        </w:rPr>
        <w:t xml:space="preserve"> que sea asignado a</w:t>
      </w:r>
      <w:r w:rsidR="00B97013" w:rsidRPr="00557959">
        <w:rPr>
          <w:rFonts w:ascii="Times New Roman" w:eastAsia="Times New Roman" w:hAnsi="Times New Roman" w:cs="Times New Roman"/>
          <w:color w:val="000000"/>
          <w:sz w:val="24"/>
          <w:szCs w:val="24"/>
          <w:lang w:eastAsia="es-MX"/>
          <w:rPrChange w:id="1996" w:author="Microsoft Office User" w:date="2021-08-13T16:26:00Z">
            <w:rPr>
              <w:rFonts w:ascii="Arial" w:eastAsia="Times New Roman" w:hAnsi="Arial" w:cs="Arial"/>
              <w:color w:val="000000"/>
              <w:sz w:val="24"/>
              <w:szCs w:val="24"/>
              <w:lang w:eastAsia="es-MX"/>
            </w:rPr>
          </w:rPrChange>
        </w:rPr>
        <w:t>l</w:t>
      </w:r>
      <w:r w:rsidR="009D1290" w:rsidRPr="00557959">
        <w:rPr>
          <w:rFonts w:ascii="Times New Roman" w:eastAsia="Times New Roman" w:hAnsi="Times New Roman" w:cs="Times New Roman"/>
          <w:color w:val="000000"/>
          <w:sz w:val="24"/>
          <w:szCs w:val="24"/>
          <w:lang w:eastAsia="es-MX"/>
          <w:rPrChange w:id="1997" w:author="Microsoft Office User" w:date="2021-08-13T16:26:00Z">
            <w:rPr>
              <w:rFonts w:ascii="Arial" w:eastAsia="Times New Roman" w:hAnsi="Arial" w:cs="Arial"/>
              <w:color w:val="000000"/>
              <w:sz w:val="24"/>
              <w:szCs w:val="24"/>
              <w:lang w:eastAsia="es-MX"/>
            </w:rPr>
          </w:rPrChange>
        </w:rPr>
        <w:t xml:space="preserve"> servicio</w:t>
      </w:r>
      <w:r w:rsidR="008924FF" w:rsidRPr="00557959">
        <w:rPr>
          <w:rFonts w:ascii="Times New Roman" w:eastAsia="Times New Roman" w:hAnsi="Times New Roman" w:cs="Times New Roman"/>
          <w:color w:val="000000"/>
          <w:sz w:val="24"/>
          <w:szCs w:val="24"/>
          <w:lang w:eastAsia="es-MX"/>
          <w:rPrChange w:id="1998" w:author="Microsoft Office User" w:date="2021-08-13T16:26:00Z">
            <w:rPr>
              <w:rFonts w:ascii="Arial" w:eastAsia="Times New Roman" w:hAnsi="Arial" w:cs="Arial"/>
              <w:color w:val="000000"/>
              <w:sz w:val="24"/>
              <w:szCs w:val="24"/>
              <w:lang w:eastAsia="es-MX"/>
            </w:rPr>
          </w:rPrChange>
        </w:rPr>
        <w:t xml:space="preserve"> haciendo estas conexiones bajo el </w:t>
      </w:r>
      <w:r w:rsidR="00B97013" w:rsidRPr="00557959">
        <w:rPr>
          <w:rFonts w:ascii="Times New Roman" w:eastAsia="Times New Roman" w:hAnsi="Times New Roman" w:cs="Times New Roman"/>
          <w:color w:val="000000"/>
          <w:sz w:val="24"/>
          <w:szCs w:val="24"/>
          <w:lang w:eastAsia="es-MX"/>
          <w:rPrChange w:id="1999" w:author="Microsoft Office User" w:date="2021-08-13T16:26:00Z">
            <w:rPr>
              <w:rFonts w:ascii="Arial" w:eastAsia="Times New Roman" w:hAnsi="Arial" w:cs="Arial"/>
              <w:color w:val="000000"/>
              <w:sz w:val="24"/>
              <w:szCs w:val="24"/>
              <w:lang w:eastAsia="es-MX"/>
            </w:rPr>
          </w:rPrChange>
        </w:rPr>
        <w:t>protocoló</w:t>
      </w:r>
      <w:r w:rsidR="008924FF" w:rsidRPr="00557959">
        <w:rPr>
          <w:rFonts w:ascii="Times New Roman" w:eastAsia="Times New Roman" w:hAnsi="Times New Roman" w:cs="Times New Roman"/>
          <w:color w:val="000000"/>
          <w:sz w:val="24"/>
          <w:szCs w:val="24"/>
          <w:lang w:eastAsia="es-MX"/>
          <w:rPrChange w:id="2000" w:author="Microsoft Office User" w:date="2021-08-13T16:26:00Z">
            <w:rPr>
              <w:rFonts w:ascii="Arial" w:eastAsia="Times New Roman" w:hAnsi="Arial" w:cs="Arial"/>
              <w:color w:val="000000"/>
              <w:sz w:val="24"/>
              <w:szCs w:val="24"/>
              <w:lang w:eastAsia="es-MX"/>
            </w:rPr>
          </w:rPrChange>
        </w:rPr>
        <w:t xml:space="preserve"> de comunicación HTTP</w:t>
      </w:r>
      <w:r w:rsidR="009D1290" w:rsidRPr="00557959">
        <w:rPr>
          <w:rFonts w:ascii="Times New Roman" w:eastAsia="Times New Roman" w:hAnsi="Times New Roman" w:cs="Times New Roman"/>
          <w:color w:val="000000"/>
          <w:sz w:val="24"/>
          <w:szCs w:val="24"/>
          <w:lang w:eastAsia="es-MX"/>
          <w:rPrChange w:id="2001" w:author="Microsoft Office User" w:date="2021-08-13T16:26:00Z">
            <w:rPr>
              <w:rFonts w:ascii="Arial" w:eastAsia="Times New Roman" w:hAnsi="Arial" w:cs="Arial"/>
              <w:color w:val="000000"/>
              <w:sz w:val="24"/>
              <w:szCs w:val="24"/>
              <w:lang w:eastAsia="es-MX"/>
            </w:rPr>
          </w:rPrChange>
        </w:rPr>
        <w:t xml:space="preserve">, </w:t>
      </w:r>
      <w:r w:rsidR="00880598" w:rsidRPr="00557959">
        <w:rPr>
          <w:rFonts w:ascii="Times New Roman" w:eastAsia="Times New Roman" w:hAnsi="Times New Roman" w:cs="Times New Roman"/>
          <w:color w:val="000000"/>
          <w:sz w:val="24"/>
          <w:szCs w:val="24"/>
          <w:lang w:eastAsia="es-MX"/>
          <w:rPrChange w:id="2002" w:author="Microsoft Office User" w:date="2021-08-13T16:26:00Z">
            <w:rPr>
              <w:rFonts w:ascii="Arial" w:eastAsia="Times New Roman" w:hAnsi="Arial" w:cs="Arial"/>
              <w:color w:val="000000"/>
              <w:sz w:val="24"/>
              <w:szCs w:val="24"/>
              <w:lang w:eastAsia="es-MX"/>
            </w:rPr>
          </w:rPrChange>
        </w:rPr>
        <w:t>así mismo</w:t>
      </w:r>
      <w:ins w:id="2003" w:author="Francisco Ledesma Salamanca" w:date="2021-06-10T16:33:00Z">
        <w:r w:rsidRPr="00557959">
          <w:rPr>
            <w:rFonts w:ascii="Times New Roman" w:eastAsia="Times New Roman" w:hAnsi="Times New Roman" w:cs="Times New Roman"/>
            <w:color w:val="000000"/>
            <w:sz w:val="24"/>
            <w:szCs w:val="24"/>
            <w:lang w:eastAsia="es-MX"/>
            <w:rPrChange w:id="2004" w:author="Microsoft Office User" w:date="2021-08-13T16:26:00Z">
              <w:rPr>
                <w:rFonts w:ascii="Arial" w:eastAsia="Times New Roman" w:hAnsi="Arial" w:cs="Arial"/>
                <w:color w:val="000000"/>
                <w:sz w:val="24"/>
                <w:szCs w:val="24"/>
                <w:lang w:eastAsia="es-MX"/>
              </w:rPr>
            </w:rPrChange>
          </w:rPr>
          <w:t>,</w:t>
        </w:r>
      </w:ins>
      <w:r w:rsidR="00880598" w:rsidRPr="00557959">
        <w:rPr>
          <w:rFonts w:ascii="Times New Roman" w:eastAsia="Times New Roman" w:hAnsi="Times New Roman" w:cs="Times New Roman"/>
          <w:color w:val="000000"/>
          <w:sz w:val="24"/>
          <w:szCs w:val="24"/>
          <w:lang w:eastAsia="es-MX"/>
          <w:rPrChange w:id="2005" w:author="Microsoft Office User" w:date="2021-08-13T16:26:00Z">
            <w:rPr>
              <w:rFonts w:ascii="Arial" w:eastAsia="Times New Roman" w:hAnsi="Arial" w:cs="Arial"/>
              <w:color w:val="000000"/>
              <w:sz w:val="24"/>
              <w:szCs w:val="24"/>
              <w:lang w:eastAsia="es-MX"/>
            </w:rPr>
          </w:rPrChange>
        </w:rPr>
        <w:t xml:space="preserve"> tendrán la </w:t>
      </w:r>
      <w:r w:rsidR="004B683E" w:rsidRPr="00557959">
        <w:rPr>
          <w:rFonts w:ascii="Times New Roman" w:eastAsia="Times New Roman" w:hAnsi="Times New Roman" w:cs="Times New Roman"/>
          <w:color w:val="000000"/>
          <w:sz w:val="24"/>
          <w:szCs w:val="24"/>
          <w:lang w:eastAsia="es-MX"/>
          <w:rPrChange w:id="2006" w:author="Microsoft Office User" w:date="2021-08-13T16:26:00Z">
            <w:rPr>
              <w:rFonts w:ascii="Arial" w:eastAsia="Times New Roman" w:hAnsi="Arial" w:cs="Arial"/>
              <w:color w:val="000000"/>
              <w:sz w:val="24"/>
              <w:szCs w:val="24"/>
              <w:lang w:eastAsia="es-MX"/>
            </w:rPr>
          </w:rPrChange>
        </w:rPr>
        <w:t>interacción</w:t>
      </w:r>
      <w:r w:rsidR="00880598" w:rsidRPr="00557959">
        <w:rPr>
          <w:rFonts w:ascii="Times New Roman" w:eastAsia="Times New Roman" w:hAnsi="Times New Roman" w:cs="Times New Roman"/>
          <w:color w:val="000000"/>
          <w:sz w:val="24"/>
          <w:szCs w:val="24"/>
          <w:lang w:eastAsia="es-MX"/>
          <w:rPrChange w:id="2007" w:author="Microsoft Office User" w:date="2021-08-13T16:26:00Z">
            <w:rPr>
              <w:rFonts w:ascii="Arial" w:eastAsia="Times New Roman" w:hAnsi="Arial" w:cs="Arial"/>
              <w:color w:val="000000"/>
              <w:sz w:val="24"/>
              <w:szCs w:val="24"/>
              <w:lang w:eastAsia="es-MX"/>
            </w:rPr>
          </w:rPrChange>
        </w:rPr>
        <w:t xml:space="preserve"> </w:t>
      </w:r>
      <w:r w:rsidR="004B683E" w:rsidRPr="00557959">
        <w:rPr>
          <w:rFonts w:ascii="Times New Roman" w:eastAsia="Times New Roman" w:hAnsi="Times New Roman" w:cs="Times New Roman"/>
          <w:color w:val="000000"/>
          <w:sz w:val="24"/>
          <w:szCs w:val="24"/>
          <w:lang w:eastAsia="es-MX"/>
          <w:rPrChange w:id="2008" w:author="Microsoft Office User" w:date="2021-08-13T16:26:00Z">
            <w:rPr>
              <w:rFonts w:ascii="Arial" w:eastAsia="Times New Roman" w:hAnsi="Arial" w:cs="Arial"/>
              <w:color w:val="000000"/>
              <w:sz w:val="24"/>
              <w:szCs w:val="24"/>
              <w:lang w:eastAsia="es-MX"/>
            </w:rPr>
          </w:rPrChange>
        </w:rPr>
        <w:t>directa</w:t>
      </w:r>
      <w:r w:rsidR="00880598" w:rsidRPr="00557959">
        <w:rPr>
          <w:rFonts w:ascii="Times New Roman" w:eastAsia="Times New Roman" w:hAnsi="Times New Roman" w:cs="Times New Roman"/>
          <w:color w:val="000000"/>
          <w:sz w:val="24"/>
          <w:szCs w:val="24"/>
          <w:lang w:eastAsia="es-MX"/>
          <w:rPrChange w:id="2009" w:author="Microsoft Office User" w:date="2021-08-13T16:26:00Z">
            <w:rPr>
              <w:rFonts w:ascii="Arial" w:eastAsia="Times New Roman" w:hAnsi="Arial" w:cs="Arial"/>
              <w:color w:val="000000"/>
              <w:sz w:val="24"/>
              <w:szCs w:val="24"/>
              <w:lang w:eastAsia="es-MX"/>
            </w:rPr>
          </w:rPrChange>
        </w:rPr>
        <w:t xml:space="preserve"> con </w:t>
      </w:r>
      <w:r w:rsidR="00C53B9F" w:rsidRPr="00557959">
        <w:rPr>
          <w:rFonts w:ascii="Times New Roman" w:eastAsia="Times New Roman" w:hAnsi="Times New Roman" w:cs="Times New Roman"/>
          <w:color w:val="000000"/>
          <w:sz w:val="24"/>
          <w:szCs w:val="24"/>
          <w:lang w:eastAsia="es-MX"/>
          <w:rPrChange w:id="2010" w:author="Microsoft Office User" w:date="2021-08-13T16:26:00Z">
            <w:rPr>
              <w:rFonts w:ascii="Arial" w:eastAsia="Times New Roman" w:hAnsi="Arial" w:cs="Arial"/>
              <w:color w:val="000000"/>
              <w:sz w:val="24"/>
              <w:szCs w:val="24"/>
              <w:lang w:eastAsia="es-MX"/>
            </w:rPr>
          </w:rPrChange>
        </w:rPr>
        <w:t>las interfaces</w:t>
      </w:r>
      <w:r w:rsidR="00880598" w:rsidRPr="00557959">
        <w:rPr>
          <w:rFonts w:ascii="Times New Roman" w:eastAsia="Times New Roman" w:hAnsi="Times New Roman" w:cs="Times New Roman"/>
          <w:color w:val="000000"/>
          <w:sz w:val="24"/>
          <w:szCs w:val="24"/>
          <w:lang w:eastAsia="es-MX"/>
          <w:rPrChange w:id="2011" w:author="Microsoft Office User" w:date="2021-08-13T16:26:00Z">
            <w:rPr>
              <w:rFonts w:ascii="Arial" w:eastAsia="Times New Roman" w:hAnsi="Arial" w:cs="Arial"/>
              <w:color w:val="000000"/>
              <w:sz w:val="24"/>
              <w:szCs w:val="24"/>
              <w:lang w:eastAsia="es-MX"/>
            </w:rPr>
          </w:rPrChange>
        </w:rPr>
        <w:t xml:space="preserve"> </w:t>
      </w:r>
      <w:r w:rsidR="00C53B9F" w:rsidRPr="00557959">
        <w:rPr>
          <w:rFonts w:ascii="Times New Roman" w:eastAsia="Times New Roman" w:hAnsi="Times New Roman" w:cs="Times New Roman"/>
          <w:color w:val="000000"/>
          <w:sz w:val="24"/>
          <w:szCs w:val="24"/>
          <w:lang w:eastAsia="es-MX"/>
          <w:rPrChange w:id="2012" w:author="Microsoft Office User" w:date="2021-08-13T16:26:00Z">
            <w:rPr>
              <w:rFonts w:ascii="Arial" w:eastAsia="Times New Roman" w:hAnsi="Arial" w:cs="Arial"/>
              <w:color w:val="000000"/>
              <w:sz w:val="24"/>
              <w:szCs w:val="24"/>
              <w:lang w:eastAsia="es-MX"/>
            </w:rPr>
          </w:rPrChange>
        </w:rPr>
        <w:t>del sistema</w:t>
      </w:r>
      <w:del w:id="2013" w:author="Francisco Ledesma Salamanca" w:date="2021-06-10T16:33:00Z">
        <w:r w:rsidR="00880598" w:rsidRPr="00557959" w:rsidDel="00B55FCB">
          <w:rPr>
            <w:rFonts w:ascii="Times New Roman" w:eastAsia="Times New Roman" w:hAnsi="Times New Roman" w:cs="Times New Roman"/>
            <w:color w:val="000000"/>
            <w:sz w:val="24"/>
            <w:szCs w:val="24"/>
            <w:lang w:eastAsia="es-MX"/>
            <w:rPrChange w:id="2014" w:author="Microsoft Office User" w:date="2021-08-13T16:26:00Z">
              <w:rPr>
                <w:rFonts w:ascii="Arial" w:eastAsia="Times New Roman" w:hAnsi="Arial" w:cs="Arial"/>
                <w:color w:val="000000"/>
                <w:sz w:val="24"/>
                <w:szCs w:val="24"/>
                <w:lang w:eastAsia="es-MX"/>
              </w:rPr>
            </w:rPrChange>
          </w:rPr>
          <w:delText>,</w:delText>
        </w:r>
      </w:del>
      <w:r w:rsidR="00880598" w:rsidRPr="00557959">
        <w:rPr>
          <w:rFonts w:ascii="Times New Roman" w:eastAsia="Times New Roman" w:hAnsi="Times New Roman" w:cs="Times New Roman"/>
          <w:color w:val="000000"/>
          <w:sz w:val="24"/>
          <w:szCs w:val="24"/>
          <w:lang w:eastAsia="es-MX"/>
          <w:rPrChange w:id="2015" w:author="Microsoft Office User" w:date="2021-08-13T16:26:00Z">
            <w:rPr>
              <w:rFonts w:ascii="Arial" w:eastAsia="Times New Roman" w:hAnsi="Arial" w:cs="Arial"/>
              <w:color w:val="000000"/>
              <w:sz w:val="24"/>
              <w:szCs w:val="24"/>
              <w:lang w:eastAsia="es-MX"/>
            </w:rPr>
          </w:rPrChange>
        </w:rPr>
        <w:t xml:space="preserve"> que contendrán las herramientas necesarias para </w:t>
      </w:r>
      <w:r w:rsidR="000816A9" w:rsidRPr="00557959">
        <w:rPr>
          <w:rFonts w:ascii="Times New Roman" w:eastAsia="Times New Roman" w:hAnsi="Times New Roman" w:cs="Times New Roman"/>
          <w:color w:val="000000"/>
          <w:sz w:val="24"/>
          <w:szCs w:val="24"/>
          <w:lang w:eastAsia="es-MX"/>
          <w:rPrChange w:id="2016" w:author="Microsoft Office User" w:date="2021-08-13T16:26:00Z">
            <w:rPr>
              <w:rFonts w:ascii="Arial" w:eastAsia="Times New Roman" w:hAnsi="Arial" w:cs="Arial"/>
              <w:color w:val="000000"/>
              <w:sz w:val="24"/>
              <w:szCs w:val="24"/>
              <w:lang w:eastAsia="es-MX"/>
            </w:rPr>
          </w:rPrChange>
        </w:rPr>
        <w:t>la gestión de</w:t>
      </w:r>
      <w:r w:rsidR="00880598" w:rsidRPr="00557959">
        <w:rPr>
          <w:rFonts w:ascii="Times New Roman" w:eastAsia="Times New Roman" w:hAnsi="Times New Roman" w:cs="Times New Roman"/>
          <w:color w:val="000000"/>
          <w:sz w:val="24"/>
          <w:szCs w:val="24"/>
          <w:lang w:eastAsia="es-MX"/>
          <w:rPrChange w:id="2017" w:author="Microsoft Office User" w:date="2021-08-13T16:26:00Z">
            <w:rPr>
              <w:rFonts w:ascii="Arial" w:eastAsia="Times New Roman" w:hAnsi="Arial" w:cs="Arial"/>
              <w:color w:val="000000"/>
              <w:sz w:val="24"/>
              <w:szCs w:val="24"/>
              <w:lang w:eastAsia="es-MX"/>
            </w:rPr>
          </w:rPrChange>
        </w:rPr>
        <w:t xml:space="preserve"> las atenciones </w:t>
      </w:r>
      <w:r w:rsidR="00BA3110" w:rsidRPr="00557959">
        <w:rPr>
          <w:rFonts w:ascii="Times New Roman" w:eastAsia="Times New Roman" w:hAnsi="Times New Roman" w:cs="Times New Roman"/>
          <w:color w:val="000000"/>
          <w:sz w:val="24"/>
          <w:szCs w:val="24"/>
          <w:lang w:eastAsia="es-MX"/>
          <w:rPrChange w:id="2018" w:author="Microsoft Office User" w:date="2021-08-13T16:26:00Z">
            <w:rPr>
              <w:rFonts w:ascii="Arial" w:eastAsia="Times New Roman" w:hAnsi="Arial" w:cs="Arial"/>
              <w:color w:val="000000"/>
              <w:sz w:val="24"/>
              <w:szCs w:val="24"/>
              <w:lang w:eastAsia="es-MX"/>
            </w:rPr>
          </w:rPrChange>
        </w:rPr>
        <w:t xml:space="preserve">de los </w:t>
      </w:r>
      <w:r w:rsidR="000A5E49" w:rsidRPr="00557959">
        <w:rPr>
          <w:rFonts w:ascii="Times New Roman" w:eastAsia="Times New Roman" w:hAnsi="Times New Roman" w:cs="Times New Roman"/>
          <w:color w:val="000000"/>
          <w:sz w:val="24"/>
          <w:szCs w:val="24"/>
          <w:lang w:eastAsia="es-MX"/>
          <w:rPrChange w:id="2019" w:author="Microsoft Office User" w:date="2021-08-13T16:26:00Z">
            <w:rPr>
              <w:rFonts w:ascii="Arial" w:eastAsia="Times New Roman" w:hAnsi="Arial" w:cs="Arial"/>
              <w:color w:val="000000"/>
              <w:sz w:val="24"/>
              <w:szCs w:val="24"/>
              <w:lang w:eastAsia="es-MX"/>
            </w:rPr>
          </w:rPrChange>
        </w:rPr>
        <w:t>servicios</w:t>
      </w:r>
      <w:r w:rsidR="0009596F" w:rsidRPr="00557959">
        <w:rPr>
          <w:rFonts w:ascii="Times New Roman" w:eastAsia="Times New Roman" w:hAnsi="Times New Roman" w:cs="Times New Roman"/>
          <w:color w:val="000000"/>
          <w:sz w:val="24"/>
          <w:szCs w:val="24"/>
          <w:lang w:eastAsia="es-MX"/>
          <w:rPrChange w:id="2020" w:author="Microsoft Office User" w:date="2021-08-13T16:26:00Z">
            <w:rPr>
              <w:rFonts w:ascii="Arial" w:eastAsia="Times New Roman" w:hAnsi="Arial" w:cs="Arial"/>
              <w:color w:val="000000"/>
              <w:sz w:val="24"/>
              <w:szCs w:val="24"/>
              <w:lang w:eastAsia="es-MX"/>
            </w:rPr>
          </w:rPrChange>
        </w:rPr>
        <w:t xml:space="preserve"> de incidencias </w:t>
      </w:r>
      <w:r w:rsidR="00BA3110" w:rsidRPr="00557959">
        <w:rPr>
          <w:rFonts w:ascii="Times New Roman" w:eastAsia="Times New Roman" w:hAnsi="Times New Roman" w:cs="Times New Roman"/>
          <w:color w:val="000000"/>
          <w:sz w:val="24"/>
          <w:szCs w:val="24"/>
          <w:lang w:eastAsia="es-MX"/>
          <w:rPrChange w:id="2021" w:author="Microsoft Office User" w:date="2021-08-13T16:26:00Z">
            <w:rPr>
              <w:rFonts w:ascii="Arial" w:eastAsia="Times New Roman" w:hAnsi="Arial" w:cs="Arial"/>
              <w:color w:val="000000"/>
              <w:sz w:val="24"/>
              <w:szCs w:val="24"/>
              <w:lang w:eastAsia="es-MX"/>
            </w:rPr>
          </w:rPrChange>
        </w:rPr>
        <w:t xml:space="preserve"> </w:t>
      </w:r>
      <w:r w:rsidR="000816A9" w:rsidRPr="00557959">
        <w:rPr>
          <w:rFonts w:ascii="Times New Roman" w:eastAsia="Times New Roman" w:hAnsi="Times New Roman" w:cs="Times New Roman"/>
          <w:color w:val="000000"/>
          <w:sz w:val="24"/>
          <w:szCs w:val="24"/>
          <w:lang w:eastAsia="es-MX"/>
          <w:rPrChange w:id="2022" w:author="Microsoft Office User" w:date="2021-08-13T16:26:00Z">
            <w:rPr>
              <w:rFonts w:ascii="Arial" w:eastAsia="Times New Roman" w:hAnsi="Arial" w:cs="Arial"/>
              <w:color w:val="000000"/>
              <w:sz w:val="24"/>
              <w:szCs w:val="24"/>
              <w:lang w:eastAsia="es-MX"/>
            </w:rPr>
          </w:rPrChange>
        </w:rPr>
        <w:t>brindad</w:t>
      </w:r>
      <w:r w:rsidR="0009596F" w:rsidRPr="00557959">
        <w:rPr>
          <w:rFonts w:ascii="Times New Roman" w:eastAsia="Times New Roman" w:hAnsi="Times New Roman" w:cs="Times New Roman"/>
          <w:color w:val="000000"/>
          <w:sz w:val="24"/>
          <w:szCs w:val="24"/>
          <w:lang w:eastAsia="es-MX"/>
          <w:rPrChange w:id="2023" w:author="Microsoft Office User" w:date="2021-08-13T16:26:00Z">
            <w:rPr>
              <w:rFonts w:ascii="Arial" w:eastAsia="Times New Roman" w:hAnsi="Arial" w:cs="Arial"/>
              <w:color w:val="000000"/>
              <w:sz w:val="24"/>
              <w:szCs w:val="24"/>
              <w:lang w:eastAsia="es-MX"/>
            </w:rPr>
          </w:rPrChange>
        </w:rPr>
        <w:t>as</w:t>
      </w:r>
      <w:r w:rsidR="000816A9" w:rsidRPr="00557959">
        <w:rPr>
          <w:rFonts w:ascii="Times New Roman" w:eastAsia="Times New Roman" w:hAnsi="Times New Roman" w:cs="Times New Roman"/>
          <w:color w:val="000000"/>
          <w:sz w:val="24"/>
          <w:szCs w:val="24"/>
          <w:lang w:eastAsia="es-MX"/>
          <w:rPrChange w:id="2024" w:author="Microsoft Office User" w:date="2021-08-13T16:26:00Z">
            <w:rPr>
              <w:rFonts w:ascii="Arial" w:eastAsia="Times New Roman" w:hAnsi="Arial" w:cs="Arial"/>
              <w:color w:val="000000"/>
              <w:sz w:val="24"/>
              <w:szCs w:val="24"/>
              <w:lang w:eastAsia="es-MX"/>
            </w:rPr>
          </w:rPrChange>
        </w:rPr>
        <w:t xml:space="preserve"> </w:t>
      </w:r>
      <w:r w:rsidR="00BA3110" w:rsidRPr="00557959">
        <w:rPr>
          <w:rFonts w:ascii="Times New Roman" w:eastAsia="Times New Roman" w:hAnsi="Times New Roman" w:cs="Times New Roman"/>
          <w:color w:val="000000"/>
          <w:sz w:val="24"/>
          <w:szCs w:val="24"/>
          <w:lang w:eastAsia="es-MX"/>
          <w:rPrChange w:id="2025" w:author="Microsoft Office User" w:date="2021-08-13T16:26:00Z">
            <w:rPr>
              <w:rFonts w:ascii="Arial" w:eastAsia="Times New Roman" w:hAnsi="Arial" w:cs="Arial"/>
              <w:color w:val="000000"/>
              <w:sz w:val="24"/>
              <w:szCs w:val="24"/>
              <w:lang w:eastAsia="es-MX"/>
            </w:rPr>
          </w:rPrChange>
        </w:rPr>
        <w:t>por</w:t>
      </w:r>
      <w:r w:rsidR="006A4B43" w:rsidRPr="00557959">
        <w:rPr>
          <w:rFonts w:ascii="Times New Roman" w:eastAsia="Times New Roman" w:hAnsi="Times New Roman" w:cs="Times New Roman"/>
          <w:color w:val="000000"/>
          <w:sz w:val="24"/>
          <w:szCs w:val="24"/>
          <w:lang w:eastAsia="es-MX"/>
          <w:rPrChange w:id="2026" w:author="Microsoft Office User" w:date="2021-08-13T16:26:00Z">
            <w:rPr>
              <w:rFonts w:ascii="Arial" w:eastAsia="Times New Roman" w:hAnsi="Arial" w:cs="Arial"/>
              <w:color w:val="000000"/>
              <w:sz w:val="24"/>
              <w:szCs w:val="24"/>
              <w:lang w:eastAsia="es-MX"/>
            </w:rPr>
          </w:rPrChange>
        </w:rPr>
        <w:t xml:space="preserve"> P</w:t>
      </w:r>
      <w:r w:rsidR="00474FB5" w:rsidRPr="00557959">
        <w:rPr>
          <w:rFonts w:ascii="Times New Roman" w:eastAsia="Times New Roman" w:hAnsi="Times New Roman" w:cs="Times New Roman"/>
          <w:color w:val="000000"/>
          <w:sz w:val="24"/>
          <w:szCs w:val="24"/>
          <w:lang w:eastAsia="es-MX"/>
          <w:rPrChange w:id="2027" w:author="Microsoft Office User" w:date="2021-08-13T16:26:00Z">
            <w:rPr>
              <w:rFonts w:ascii="Arial" w:eastAsia="Times New Roman" w:hAnsi="Arial" w:cs="Arial"/>
              <w:color w:val="000000"/>
              <w:sz w:val="24"/>
              <w:szCs w:val="24"/>
              <w:lang w:eastAsia="es-MX"/>
            </w:rPr>
          </w:rPrChange>
        </w:rPr>
        <w:t>yME</w:t>
      </w:r>
      <w:r w:rsidR="00BA3110" w:rsidRPr="00557959">
        <w:rPr>
          <w:rFonts w:ascii="Times New Roman" w:eastAsia="Times New Roman" w:hAnsi="Times New Roman" w:cs="Times New Roman"/>
          <w:color w:val="000000"/>
          <w:sz w:val="24"/>
          <w:szCs w:val="24"/>
          <w:lang w:eastAsia="es-MX"/>
          <w:rPrChange w:id="2028" w:author="Microsoft Office User" w:date="2021-08-13T16:26:00Z">
            <w:rPr>
              <w:rFonts w:ascii="Arial" w:eastAsia="Times New Roman" w:hAnsi="Arial" w:cs="Arial"/>
              <w:color w:val="000000"/>
              <w:sz w:val="24"/>
              <w:szCs w:val="24"/>
              <w:lang w:eastAsia="es-MX"/>
            </w:rPr>
          </w:rPrChange>
        </w:rPr>
        <w:t xml:space="preserve">. </w:t>
      </w:r>
    </w:p>
    <w:p w14:paraId="2770A86A" w14:textId="77777777" w:rsidR="006F6EC8" w:rsidRPr="00557959" w:rsidRDefault="009D1290" w:rsidP="000A5A08">
      <w:pPr>
        <w:spacing w:line="360" w:lineRule="auto"/>
        <w:jc w:val="both"/>
        <w:rPr>
          <w:rFonts w:ascii="Times New Roman" w:eastAsia="Times New Roman" w:hAnsi="Times New Roman" w:cs="Times New Roman"/>
          <w:color w:val="000000"/>
          <w:sz w:val="24"/>
          <w:szCs w:val="24"/>
          <w:lang w:eastAsia="es-MX"/>
          <w:rPrChange w:id="202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030" w:author="Microsoft Office User" w:date="2021-08-13T16:26:00Z">
            <w:rPr>
              <w:rFonts w:ascii="Arial" w:eastAsia="Times New Roman" w:hAnsi="Arial" w:cs="Arial"/>
              <w:color w:val="000000"/>
              <w:sz w:val="24"/>
              <w:szCs w:val="24"/>
              <w:lang w:eastAsia="es-MX"/>
            </w:rPr>
          </w:rPrChange>
        </w:rPr>
        <w:t xml:space="preserve">El </w:t>
      </w:r>
      <w:r w:rsidR="00BA3110" w:rsidRPr="00557959">
        <w:rPr>
          <w:rFonts w:ascii="Times New Roman" w:eastAsia="Times New Roman" w:hAnsi="Times New Roman" w:cs="Times New Roman"/>
          <w:color w:val="000000"/>
          <w:sz w:val="24"/>
          <w:szCs w:val="24"/>
          <w:lang w:eastAsia="es-MX"/>
          <w:rPrChange w:id="2031" w:author="Microsoft Office User" w:date="2021-08-13T16:26:00Z">
            <w:rPr>
              <w:rFonts w:ascii="Arial" w:eastAsia="Times New Roman" w:hAnsi="Arial" w:cs="Arial"/>
              <w:color w:val="000000"/>
              <w:sz w:val="24"/>
              <w:szCs w:val="24"/>
              <w:lang w:eastAsia="es-MX"/>
            </w:rPr>
          </w:rPrChange>
        </w:rPr>
        <w:t>módulo</w:t>
      </w:r>
      <w:r w:rsidRPr="00557959">
        <w:rPr>
          <w:rFonts w:ascii="Times New Roman" w:eastAsia="Times New Roman" w:hAnsi="Times New Roman" w:cs="Times New Roman"/>
          <w:color w:val="000000"/>
          <w:sz w:val="24"/>
          <w:szCs w:val="24"/>
          <w:lang w:eastAsia="es-MX"/>
          <w:rPrChange w:id="2032" w:author="Microsoft Office User" w:date="2021-08-13T16:26:00Z">
            <w:rPr>
              <w:rFonts w:ascii="Arial" w:eastAsia="Times New Roman" w:hAnsi="Arial" w:cs="Arial"/>
              <w:color w:val="000000"/>
              <w:sz w:val="24"/>
              <w:szCs w:val="24"/>
              <w:lang w:eastAsia="es-MX"/>
            </w:rPr>
          </w:rPrChange>
        </w:rPr>
        <w:t xml:space="preserve"> 1 se encargará de capturar e ingresar datos al sistema, con esta requisición se enviarán </w:t>
      </w:r>
      <w:r w:rsidR="00B777B7" w:rsidRPr="00557959">
        <w:rPr>
          <w:rFonts w:ascii="Times New Roman" w:eastAsia="Times New Roman" w:hAnsi="Times New Roman" w:cs="Times New Roman"/>
          <w:color w:val="000000"/>
          <w:sz w:val="24"/>
          <w:szCs w:val="24"/>
          <w:lang w:eastAsia="es-MX"/>
          <w:rPrChange w:id="2033" w:author="Microsoft Office User" w:date="2021-08-13T16:26:00Z">
            <w:rPr>
              <w:rFonts w:ascii="Arial" w:eastAsia="Times New Roman" w:hAnsi="Arial" w:cs="Arial"/>
              <w:color w:val="000000"/>
              <w:sz w:val="24"/>
              <w:szCs w:val="24"/>
              <w:lang w:eastAsia="es-MX"/>
            </w:rPr>
          </w:rPrChange>
        </w:rPr>
        <w:t>al servicio</w:t>
      </w:r>
      <w:r w:rsidR="00B210D2" w:rsidRPr="00557959">
        <w:rPr>
          <w:rFonts w:ascii="Times New Roman" w:eastAsia="Times New Roman" w:hAnsi="Times New Roman" w:cs="Times New Roman"/>
          <w:color w:val="000000"/>
          <w:sz w:val="24"/>
          <w:szCs w:val="24"/>
          <w:lang w:eastAsia="es-MX"/>
          <w:rPrChange w:id="2034" w:author="Microsoft Office User" w:date="2021-08-13T16:26:00Z">
            <w:rPr>
              <w:rFonts w:ascii="Arial" w:eastAsia="Times New Roman" w:hAnsi="Arial" w:cs="Arial"/>
              <w:color w:val="000000"/>
              <w:sz w:val="24"/>
              <w:szCs w:val="24"/>
              <w:lang w:eastAsia="es-MX"/>
            </w:rPr>
          </w:rPrChange>
        </w:rPr>
        <w:t xml:space="preserve"> </w:t>
      </w:r>
      <w:r w:rsidR="00DD18A0" w:rsidRPr="00557959">
        <w:rPr>
          <w:rFonts w:ascii="Times New Roman" w:eastAsia="Times New Roman" w:hAnsi="Times New Roman" w:cs="Times New Roman"/>
          <w:color w:val="000000"/>
          <w:sz w:val="24"/>
          <w:szCs w:val="24"/>
          <w:lang w:eastAsia="es-MX"/>
          <w:rPrChange w:id="2035" w:author="Microsoft Office User" w:date="2021-08-13T16:26:00Z">
            <w:rPr>
              <w:rFonts w:ascii="Arial" w:eastAsia="Times New Roman" w:hAnsi="Arial" w:cs="Arial"/>
              <w:color w:val="000000"/>
              <w:sz w:val="24"/>
              <w:szCs w:val="24"/>
              <w:lang w:eastAsia="es-MX"/>
            </w:rPr>
          </w:rPrChange>
        </w:rPr>
        <w:t>alojado en la nube</w:t>
      </w:r>
      <w:r w:rsidRPr="00557959">
        <w:rPr>
          <w:rFonts w:ascii="Times New Roman" w:eastAsia="Times New Roman" w:hAnsi="Times New Roman" w:cs="Times New Roman"/>
          <w:color w:val="000000"/>
          <w:sz w:val="24"/>
          <w:szCs w:val="24"/>
          <w:lang w:eastAsia="es-MX"/>
          <w:rPrChange w:id="2036" w:author="Microsoft Office User" w:date="2021-08-13T16:26:00Z">
            <w:rPr>
              <w:rFonts w:ascii="Arial" w:eastAsia="Times New Roman" w:hAnsi="Arial" w:cs="Arial"/>
              <w:color w:val="000000"/>
              <w:sz w:val="24"/>
              <w:szCs w:val="24"/>
              <w:lang w:eastAsia="es-MX"/>
            </w:rPr>
          </w:rPrChange>
        </w:rPr>
        <w:t>.</w:t>
      </w:r>
    </w:p>
    <w:p w14:paraId="3DADA648" w14:textId="07AFBBDE" w:rsidR="009D1290" w:rsidRPr="00557959" w:rsidRDefault="009D1290" w:rsidP="000A5A08">
      <w:pPr>
        <w:spacing w:line="360" w:lineRule="auto"/>
        <w:jc w:val="both"/>
        <w:rPr>
          <w:rStyle w:val="Ttulo2Car"/>
          <w:rFonts w:ascii="Times New Roman" w:eastAsia="Times New Roman" w:hAnsi="Times New Roman" w:cs="Times New Roman"/>
          <w:color w:val="000000"/>
          <w:sz w:val="24"/>
          <w:szCs w:val="24"/>
          <w:lang w:eastAsia="es-MX"/>
          <w:rPrChange w:id="2037" w:author="Microsoft Office User" w:date="2021-08-13T16:26:00Z">
            <w:rPr>
              <w:rStyle w:val="Ttulo2Car"/>
              <w:rFonts w:ascii="Arial" w:eastAsia="Times New Roman" w:hAnsi="Arial" w:cs="Arial"/>
              <w:color w:val="000000"/>
              <w:sz w:val="24"/>
              <w:szCs w:val="24"/>
              <w:lang w:eastAsia="es-MX"/>
            </w:rPr>
          </w:rPrChange>
        </w:rPr>
      </w:pPr>
      <w:bookmarkStart w:id="2038" w:name="_Toc73953015"/>
      <w:del w:id="2039" w:author="Francisco Ledesma Salamanca" w:date="2021-06-10T16:30:00Z">
        <w:r w:rsidRPr="00557959" w:rsidDel="00B55FCB">
          <w:rPr>
            <w:rStyle w:val="Ttulo2Car"/>
            <w:rFonts w:ascii="Times New Roman" w:hAnsi="Times New Roman" w:cs="Times New Roman"/>
            <w:b/>
            <w:bCs/>
            <w:color w:val="auto"/>
            <w:rPrChange w:id="2040" w:author="Microsoft Office User" w:date="2021-08-13T16:26:00Z">
              <w:rPr>
                <w:rStyle w:val="Ttulo2Car"/>
                <w:rFonts w:ascii="Cambria" w:hAnsi="Cambria"/>
                <w:b/>
                <w:bCs/>
                <w:color w:val="auto"/>
              </w:rPr>
            </w:rPrChange>
          </w:rPr>
          <w:delText>Modulo</w:delText>
        </w:r>
      </w:del>
      <w:ins w:id="2041" w:author="Francisco Ledesma Salamanca" w:date="2021-06-10T16:30:00Z">
        <w:r w:rsidR="00B55FCB" w:rsidRPr="00557959">
          <w:rPr>
            <w:rStyle w:val="Ttulo2Car"/>
            <w:rFonts w:ascii="Times New Roman" w:hAnsi="Times New Roman" w:cs="Times New Roman"/>
            <w:b/>
            <w:bCs/>
            <w:color w:val="auto"/>
            <w:rPrChange w:id="2042" w:author="Microsoft Office User" w:date="2021-08-13T16:26:00Z">
              <w:rPr>
                <w:rStyle w:val="Ttulo2Car"/>
                <w:rFonts w:ascii="Cambria" w:hAnsi="Cambria"/>
                <w:b/>
                <w:bCs/>
                <w:color w:val="auto"/>
              </w:rPr>
            </w:rPrChange>
          </w:rPr>
          <w:t>Módulo</w:t>
        </w:r>
      </w:ins>
      <w:r w:rsidRPr="00557959">
        <w:rPr>
          <w:rStyle w:val="Ttulo2Car"/>
          <w:rFonts w:ascii="Times New Roman" w:hAnsi="Times New Roman" w:cs="Times New Roman"/>
          <w:b/>
          <w:bCs/>
          <w:color w:val="auto"/>
          <w:rPrChange w:id="2043" w:author="Microsoft Office User" w:date="2021-08-13T16:26:00Z">
            <w:rPr>
              <w:rStyle w:val="Ttulo2Car"/>
              <w:rFonts w:ascii="Cambria" w:hAnsi="Cambria"/>
              <w:b/>
              <w:bCs/>
              <w:color w:val="auto"/>
            </w:rPr>
          </w:rPrChange>
        </w:rPr>
        <w:t xml:space="preserve"> 2</w:t>
      </w:r>
      <w:r w:rsidR="00DA13DC" w:rsidRPr="00557959">
        <w:rPr>
          <w:rStyle w:val="Ttulo2Car"/>
          <w:rFonts w:ascii="Times New Roman" w:hAnsi="Times New Roman" w:cs="Times New Roman"/>
          <w:b/>
          <w:bCs/>
          <w:color w:val="auto"/>
          <w:rPrChange w:id="2044" w:author="Microsoft Office User" w:date="2021-08-13T16:26:00Z">
            <w:rPr>
              <w:rStyle w:val="Ttulo2Car"/>
              <w:rFonts w:ascii="Cambria" w:hAnsi="Cambria"/>
              <w:b/>
              <w:bCs/>
              <w:color w:val="auto"/>
            </w:rPr>
          </w:rPrChange>
        </w:rPr>
        <w:t>.2</w:t>
      </w:r>
      <w:ins w:id="2045" w:author="Francisco Ledesma Salamanca" w:date="2021-06-10T16:34:00Z">
        <w:r w:rsidR="00B55FCB" w:rsidRPr="00557959">
          <w:rPr>
            <w:rStyle w:val="Ttulo2Car"/>
            <w:rFonts w:ascii="Times New Roman" w:hAnsi="Times New Roman" w:cs="Times New Roman"/>
            <w:b/>
            <w:bCs/>
            <w:color w:val="auto"/>
            <w:rPrChange w:id="2046" w:author="Microsoft Office User" w:date="2021-08-13T16:26:00Z">
              <w:rPr>
                <w:rStyle w:val="Ttulo2Car"/>
                <w:rFonts w:ascii="Cambria" w:hAnsi="Cambria"/>
                <w:b/>
                <w:bCs/>
                <w:color w:val="auto"/>
              </w:rPr>
            </w:rPrChange>
          </w:rPr>
          <w:t>.</w:t>
        </w:r>
      </w:ins>
      <w:r w:rsidR="00CA3E1D" w:rsidRPr="00557959">
        <w:rPr>
          <w:rStyle w:val="Ttulo2Car"/>
          <w:rFonts w:ascii="Times New Roman" w:hAnsi="Times New Roman" w:cs="Times New Roman"/>
          <w:b/>
          <w:bCs/>
          <w:color w:val="auto"/>
          <w:rPrChange w:id="2047" w:author="Microsoft Office User" w:date="2021-08-13T16:26:00Z">
            <w:rPr>
              <w:rStyle w:val="Ttulo2Car"/>
              <w:rFonts w:ascii="Cambria" w:hAnsi="Cambria"/>
              <w:b/>
              <w:bCs/>
              <w:color w:val="auto"/>
            </w:rPr>
          </w:rPrChange>
        </w:rPr>
        <w:t xml:space="preserve"> </w:t>
      </w:r>
      <w:r w:rsidR="00721BC7" w:rsidRPr="00557959">
        <w:rPr>
          <w:rStyle w:val="Ttulo2Car"/>
          <w:rFonts w:ascii="Times New Roman" w:hAnsi="Times New Roman" w:cs="Times New Roman"/>
          <w:b/>
          <w:bCs/>
          <w:color w:val="auto"/>
          <w:rPrChange w:id="2048" w:author="Microsoft Office User" w:date="2021-08-13T16:26:00Z">
            <w:rPr>
              <w:rStyle w:val="Ttulo2Car"/>
              <w:rFonts w:ascii="Cambria" w:hAnsi="Cambria"/>
              <w:b/>
              <w:bCs/>
              <w:color w:val="auto"/>
            </w:rPr>
          </w:rPrChange>
        </w:rPr>
        <w:t xml:space="preserve">Nube Infraestructura </w:t>
      </w:r>
      <w:r w:rsidR="00F5661F" w:rsidRPr="00557959">
        <w:rPr>
          <w:rStyle w:val="Ttulo2Car"/>
          <w:rFonts w:ascii="Times New Roman" w:hAnsi="Times New Roman" w:cs="Times New Roman"/>
          <w:b/>
          <w:bCs/>
          <w:color w:val="auto"/>
          <w:rPrChange w:id="2049" w:author="Microsoft Office User" w:date="2021-08-13T16:26:00Z">
            <w:rPr>
              <w:rStyle w:val="Ttulo2Car"/>
              <w:rFonts w:ascii="Cambria" w:hAnsi="Cambria"/>
              <w:b/>
              <w:bCs/>
              <w:color w:val="auto"/>
            </w:rPr>
          </w:rPrChange>
        </w:rPr>
        <w:t xml:space="preserve">como Servicio </w:t>
      </w:r>
      <w:r w:rsidR="00721BC7" w:rsidRPr="00557959">
        <w:rPr>
          <w:rStyle w:val="Ttulo2Car"/>
          <w:rFonts w:ascii="Times New Roman" w:hAnsi="Times New Roman" w:cs="Times New Roman"/>
          <w:b/>
          <w:bCs/>
          <w:color w:val="auto"/>
          <w:rPrChange w:id="2050" w:author="Microsoft Office User" w:date="2021-08-13T16:26:00Z">
            <w:rPr>
              <w:rStyle w:val="Ttulo2Car"/>
              <w:rFonts w:ascii="Cambria" w:hAnsi="Cambria"/>
              <w:b/>
              <w:bCs/>
              <w:color w:val="auto"/>
            </w:rPr>
          </w:rPrChange>
        </w:rPr>
        <w:t>(IaaS)</w:t>
      </w:r>
      <w:r w:rsidRPr="00557959">
        <w:rPr>
          <w:rStyle w:val="Ttulo2Car"/>
          <w:rFonts w:ascii="Times New Roman" w:hAnsi="Times New Roman" w:cs="Times New Roman"/>
          <w:b/>
          <w:bCs/>
          <w:color w:val="auto"/>
          <w:rPrChange w:id="2051" w:author="Microsoft Office User" w:date="2021-08-13T16:26:00Z">
            <w:rPr>
              <w:rStyle w:val="Ttulo2Car"/>
              <w:rFonts w:ascii="Cambria" w:hAnsi="Cambria"/>
              <w:b/>
              <w:bCs/>
              <w:color w:val="auto"/>
            </w:rPr>
          </w:rPrChange>
        </w:rPr>
        <w:t>.</w:t>
      </w:r>
      <w:bookmarkEnd w:id="2038"/>
    </w:p>
    <w:p w14:paraId="0DCC0A5F" w14:textId="67C80F5F" w:rsidR="00722E0B" w:rsidRPr="00557959" w:rsidRDefault="00480110" w:rsidP="000A5A08">
      <w:pPr>
        <w:spacing w:line="360" w:lineRule="auto"/>
        <w:jc w:val="both"/>
        <w:rPr>
          <w:rStyle w:val="Ttulo3Car"/>
          <w:rFonts w:ascii="Times New Roman" w:eastAsia="Times New Roman" w:hAnsi="Times New Roman" w:cs="Times New Roman"/>
          <w:color w:val="000000"/>
          <w:lang w:eastAsia="es-MX"/>
          <w:rPrChange w:id="2052" w:author="Microsoft Office User" w:date="2021-08-13T16:26:00Z">
            <w:rPr>
              <w:rStyle w:val="Ttulo3Car"/>
              <w:rFonts w:ascii="Arial" w:eastAsia="Times New Roman" w:hAnsi="Arial" w:cs="Arial"/>
              <w:color w:val="000000"/>
              <w:lang w:eastAsia="es-MX"/>
            </w:rPr>
          </w:rPrChange>
        </w:rPr>
      </w:pPr>
      <w:r w:rsidRPr="00557959">
        <w:rPr>
          <w:rFonts w:ascii="Times New Roman" w:eastAsia="Times New Roman" w:hAnsi="Times New Roman" w:cs="Times New Roman"/>
          <w:color w:val="000000"/>
          <w:sz w:val="24"/>
          <w:szCs w:val="24"/>
          <w:lang w:eastAsia="es-MX"/>
          <w:rPrChange w:id="2053" w:author="Microsoft Office User" w:date="2021-08-13T16:26:00Z">
            <w:rPr>
              <w:rFonts w:ascii="Arial" w:eastAsia="Times New Roman" w:hAnsi="Arial" w:cs="Arial"/>
              <w:color w:val="000000"/>
              <w:sz w:val="24"/>
              <w:szCs w:val="24"/>
              <w:lang w:eastAsia="es-MX"/>
            </w:rPr>
          </w:rPrChange>
        </w:rPr>
        <w:t xml:space="preserve">El </w:t>
      </w:r>
      <w:r w:rsidR="009D1290" w:rsidRPr="00557959">
        <w:rPr>
          <w:rFonts w:ascii="Times New Roman" w:eastAsia="Times New Roman" w:hAnsi="Times New Roman" w:cs="Times New Roman"/>
          <w:color w:val="000000"/>
          <w:sz w:val="24"/>
          <w:szCs w:val="24"/>
          <w:lang w:eastAsia="es-MX"/>
          <w:rPrChange w:id="2054" w:author="Microsoft Office User" w:date="2021-08-13T16:26:00Z">
            <w:rPr>
              <w:rFonts w:ascii="Arial" w:eastAsia="Times New Roman" w:hAnsi="Arial" w:cs="Arial"/>
              <w:color w:val="000000"/>
              <w:sz w:val="24"/>
              <w:szCs w:val="24"/>
              <w:lang w:eastAsia="es-MX"/>
            </w:rPr>
          </w:rPrChange>
        </w:rPr>
        <w:t>módulo 2 se contendrán al menos 3 subprocesos,</w:t>
      </w:r>
      <w:r w:rsidR="001B4645" w:rsidRPr="00557959">
        <w:rPr>
          <w:rFonts w:ascii="Times New Roman" w:eastAsia="Times New Roman" w:hAnsi="Times New Roman" w:cs="Times New Roman"/>
          <w:color w:val="000000"/>
          <w:sz w:val="24"/>
          <w:szCs w:val="24"/>
          <w:lang w:eastAsia="es-MX"/>
          <w:rPrChange w:id="2055" w:author="Microsoft Office User" w:date="2021-08-13T16:26:00Z">
            <w:rPr>
              <w:rFonts w:ascii="Arial" w:eastAsia="Times New Roman" w:hAnsi="Arial" w:cs="Arial"/>
              <w:color w:val="000000"/>
              <w:sz w:val="24"/>
              <w:szCs w:val="24"/>
              <w:lang w:eastAsia="es-MX"/>
            </w:rPr>
          </w:rPrChange>
        </w:rPr>
        <w:t xml:space="preserve"> alojados en </w:t>
      </w:r>
      <w:r w:rsidR="00BF71DC" w:rsidRPr="00557959">
        <w:rPr>
          <w:rFonts w:ascii="Times New Roman" w:eastAsia="Times New Roman" w:hAnsi="Times New Roman" w:cs="Times New Roman"/>
          <w:color w:val="000000"/>
          <w:sz w:val="24"/>
          <w:szCs w:val="24"/>
          <w:lang w:eastAsia="es-MX"/>
          <w:rPrChange w:id="2056" w:author="Microsoft Office User" w:date="2021-08-13T16:26:00Z">
            <w:rPr>
              <w:rFonts w:ascii="Arial" w:eastAsia="Times New Roman" w:hAnsi="Arial" w:cs="Arial"/>
              <w:color w:val="000000"/>
              <w:sz w:val="24"/>
              <w:szCs w:val="24"/>
              <w:lang w:eastAsia="es-MX"/>
            </w:rPr>
          </w:rPrChange>
        </w:rPr>
        <w:t>Infraestructura</w:t>
      </w:r>
      <w:r w:rsidR="001B4645" w:rsidRPr="00557959">
        <w:rPr>
          <w:rFonts w:ascii="Times New Roman" w:eastAsia="Times New Roman" w:hAnsi="Times New Roman" w:cs="Times New Roman"/>
          <w:color w:val="000000"/>
          <w:sz w:val="24"/>
          <w:szCs w:val="24"/>
          <w:lang w:eastAsia="es-MX"/>
          <w:rPrChange w:id="2057" w:author="Microsoft Office User" w:date="2021-08-13T16:26:00Z">
            <w:rPr>
              <w:rFonts w:ascii="Arial" w:eastAsia="Times New Roman" w:hAnsi="Arial" w:cs="Arial"/>
              <w:color w:val="000000"/>
              <w:sz w:val="24"/>
              <w:szCs w:val="24"/>
              <w:lang w:eastAsia="es-MX"/>
            </w:rPr>
          </w:rPrChange>
        </w:rPr>
        <w:t xml:space="preserve"> </w:t>
      </w:r>
      <w:r w:rsidR="005A646F" w:rsidRPr="00557959">
        <w:rPr>
          <w:rFonts w:ascii="Times New Roman" w:eastAsia="Times New Roman" w:hAnsi="Times New Roman" w:cs="Times New Roman"/>
          <w:color w:val="000000"/>
          <w:sz w:val="24"/>
          <w:szCs w:val="24"/>
          <w:lang w:eastAsia="es-MX"/>
          <w:rPrChange w:id="2058" w:author="Microsoft Office User" w:date="2021-08-13T16:26:00Z">
            <w:rPr>
              <w:rFonts w:ascii="Arial" w:eastAsia="Times New Roman" w:hAnsi="Arial" w:cs="Arial"/>
              <w:color w:val="000000"/>
              <w:sz w:val="24"/>
              <w:szCs w:val="24"/>
              <w:lang w:eastAsia="es-MX"/>
            </w:rPr>
          </w:rPrChange>
        </w:rPr>
        <w:t>como servicio (IaaS)</w:t>
      </w:r>
      <w:r w:rsidR="001B4645" w:rsidRPr="00557959">
        <w:rPr>
          <w:rFonts w:ascii="Times New Roman" w:eastAsia="Times New Roman" w:hAnsi="Times New Roman" w:cs="Times New Roman"/>
          <w:color w:val="000000"/>
          <w:sz w:val="24"/>
          <w:szCs w:val="24"/>
          <w:lang w:eastAsia="es-MX"/>
          <w:rPrChange w:id="2059" w:author="Microsoft Office User" w:date="2021-08-13T16:26:00Z">
            <w:rPr>
              <w:rFonts w:ascii="Arial" w:eastAsia="Times New Roman" w:hAnsi="Arial" w:cs="Arial"/>
              <w:color w:val="000000"/>
              <w:sz w:val="24"/>
              <w:szCs w:val="24"/>
              <w:lang w:eastAsia="es-MX"/>
            </w:rPr>
          </w:rPrChange>
        </w:rPr>
        <w:t xml:space="preserve"> de </w:t>
      </w:r>
      <w:r w:rsidR="00480764" w:rsidRPr="00557959">
        <w:rPr>
          <w:rFonts w:ascii="Times New Roman" w:eastAsia="Times New Roman" w:hAnsi="Times New Roman" w:cs="Times New Roman"/>
          <w:color w:val="000000"/>
          <w:sz w:val="24"/>
          <w:szCs w:val="24"/>
          <w:lang w:eastAsia="es-MX"/>
          <w:rPrChange w:id="2060" w:author="Microsoft Office User" w:date="2021-08-13T16:26:00Z">
            <w:rPr>
              <w:rFonts w:ascii="Arial" w:eastAsia="Times New Roman" w:hAnsi="Arial" w:cs="Arial"/>
              <w:color w:val="000000"/>
              <w:sz w:val="24"/>
              <w:szCs w:val="24"/>
              <w:lang w:eastAsia="es-MX"/>
            </w:rPr>
          </w:rPrChange>
        </w:rPr>
        <w:t>algún</w:t>
      </w:r>
      <w:r w:rsidR="001B4645" w:rsidRPr="00557959">
        <w:rPr>
          <w:rFonts w:ascii="Times New Roman" w:eastAsia="Times New Roman" w:hAnsi="Times New Roman" w:cs="Times New Roman"/>
          <w:color w:val="000000"/>
          <w:sz w:val="24"/>
          <w:szCs w:val="24"/>
          <w:lang w:eastAsia="es-MX"/>
          <w:rPrChange w:id="2061" w:author="Microsoft Office User" w:date="2021-08-13T16:26:00Z">
            <w:rPr>
              <w:rFonts w:ascii="Arial" w:eastAsia="Times New Roman" w:hAnsi="Arial" w:cs="Arial"/>
              <w:color w:val="000000"/>
              <w:sz w:val="24"/>
              <w:szCs w:val="24"/>
              <w:lang w:eastAsia="es-MX"/>
            </w:rPr>
          </w:rPrChange>
        </w:rPr>
        <w:t xml:space="preserve"> proveedor de nube ya sea AWS</w:t>
      </w:r>
      <w:r w:rsidR="00BE2A87" w:rsidRPr="00557959">
        <w:rPr>
          <w:rFonts w:ascii="Times New Roman" w:eastAsia="Times New Roman" w:hAnsi="Times New Roman" w:cs="Times New Roman"/>
          <w:color w:val="000000"/>
          <w:sz w:val="24"/>
          <w:szCs w:val="24"/>
          <w:lang w:eastAsia="es-MX"/>
          <w:rPrChange w:id="2062" w:author="Microsoft Office User" w:date="2021-08-13T16:26:00Z">
            <w:rPr>
              <w:rFonts w:ascii="Arial" w:eastAsia="Times New Roman" w:hAnsi="Arial" w:cs="Arial"/>
              <w:color w:val="000000"/>
              <w:sz w:val="24"/>
              <w:szCs w:val="24"/>
              <w:lang w:eastAsia="es-MX"/>
            </w:rPr>
          </w:rPrChange>
        </w:rPr>
        <w:t>,</w:t>
      </w:r>
      <w:r w:rsidR="007E0BA9" w:rsidRPr="00557959">
        <w:rPr>
          <w:rFonts w:ascii="Times New Roman" w:eastAsia="Times New Roman" w:hAnsi="Times New Roman" w:cs="Times New Roman"/>
          <w:color w:val="000000"/>
          <w:sz w:val="24"/>
          <w:szCs w:val="24"/>
          <w:lang w:eastAsia="es-MX"/>
          <w:rPrChange w:id="2063" w:author="Microsoft Office User" w:date="2021-08-13T16:26:00Z">
            <w:rPr>
              <w:rFonts w:ascii="Arial" w:eastAsia="Times New Roman" w:hAnsi="Arial" w:cs="Arial"/>
              <w:color w:val="000000"/>
              <w:sz w:val="24"/>
              <w:szCs w:val="24"/>
              <w:lang w:eastAsia="es-MX"/>
            </w:rPr>
          </w:rPrChange>
        </w:rPr>
        <w:t xml:space="preserve"> </w:t>
      </w:r>
      <w:r w:rsidR="00BE2A87" w:rsidRPr="00557959">
        <w:rPr>
          <w:rFonts w:ascii="Times New Roman" w:eastAsia="Times New Roman" w:hAnsi="Times New Roman" w:cs="Times New Roman"/>
          <w:color w:val="000000"/>
          <w:sz w:val="24"/>
          <w:szCs w:val="24"/>
          <w:lang w:eastAsia="es-MX"/>
          <w:rPrChange w:id="2064" w:author="Microsoft Office User" w:date="2021-08-13T16:26:00Z">
            <w:rPr>
              <w:rFonts w:ascii="Arial" w:eastAsia="Times New Roman" w:hAnsi="Arial" w:cs="Arial"/>
              <w:color w:val="000000"/>
              <w:sz w:val="24"/>
              <w:szCs w:val="24"/>
              <w:lang w:eastAsia="es-MX"/>
            </w:rPr>
          </w:rPrChange>
        </w:rPr>
        <w:t>GOOGLE</w:t>
      </w:r>
      <w:r w:rsidR="007E0BA9" w:rsidRPr="00557959">
        <w:rPr>
          <w:rFonts w:ascii="Times New Roman" w:eastAsia="Times New Roman" w:hAnsi="Times New Roman" w:cs="Times New Roman"/>
          <w:color w:val="000000"/>
          <w:sz w:val="24"/>
          <w:szCs w:val="24"/>
          <w:lang w:eastAsia="es-MX"/>
          <w:rPrChange w:id="2065" w:author="Microsoft Office User" w:date="2021-08-13T16:26:00Z">
            <w:rPr>
              <w:rFonts w:ascii="Arial" w:eastAsia="Times New Roman" w:hAnsi="Arial" w:cs="Arial"/>
              <w:color w:val="000000"/>
              <w:sz w:val="24"/>
              <w:szCs w:val="24"/>
              <w:lang w:eastAsia="es-MX"/>
            </w:rPr>
          </w:rPrChange>
        </w:rPr>
        <w:t xml:space="preserve"> </w:t>
      </w:r>
      <w:r w:rsidR="00BE2A87" w:rsidRPr="00557959">
        <w:rPr>
          <w:rFonts w:ascii="Times New Roman" w:eastAsia="Times New Roman" w:hAnsi="Times New Roman" w:cs="Times New Roman"/>
          <w:color w:val="000000"/>
          <w:sz w:val="24"/>
          <w:szCs w:val="24"/>
          <w:lang w:eastAsia="es-MX"/>
          <w:rPrChange w:id="2066" w:author="Microsoft Office User" w:date="2021-08-13T16:26:00Z">
            <w:rPr>
              <w:rFonts w:ascii="Arial" w:eastAsia="Times New Roman" w:hAnsi="Arial" w:cs="Arial"/>
              <w:color w:val="000000"/>
              <w:sz w:val="24"/>
              <w:szCs w:val="24"/>
              <w:lang w:eastAsia="es-MX"/>
            </w:rPr>
          </w:rPrChange>
        </w:rPr>
        <w:t xml:space="preserve">CLOUD o bien AZURE </w:t>
      </w:r>
    </w:p>
    <w:p w14:paraId="707BCE53" w14:textId="51B31BCE" w:rsidR="009D1290" w:rsidRPr="00557959" w:rsidRDefault="00AF4B63" w:rsidP="000A5A08">
      <w:pPr>
        <w:spacing w:line="360" w:lineRule="auto"/>
        <w:ind w:left="360"/>
        <w:jc w:val="both"/>
        <w:rPr>
          <w:rFonts w:ascii="Times New Roman" w:eastAsia="Times New Roman" w:hAnsi="Times New Roman" w:cs="Times New Roman"/>
          <w:color w:val="000000"/>
          <w:sz w:val="24"/>
          <w:szCs w:val="24"/>
          <w:lang w:eastAsia="es-MX"/>
          <w:rPrChange w:id="2067" w:author="Microsoft Office User" w:date="2021-08-13T16:26:00Z">
            <w:rPr>
              <w:rFonts w:ascii="Arial" w:eastAsia="Times New Roman" w:hAnsi="Arial" w:cs="Arial"/>
              <w:color w:val="000000"/>
              <w:sz w:val="24"/>
              <w:szCs w:val="24"/>
              <w:lang w:eastAsia="es-MX"/>
            </w:rPr>
          </w:rPrChange>
        </w:rPr>
      </w:pPr>
      <w:bookmarkStart w:id="2068" w:name="_Toc73953016"/>
      <w:r w:rsidRPr="00557959">
        <w:rPr>
          <w:rStyle w:val="Ttulo3Car"/>
          <w:rFonts w:ascii="Times New Roman" w:hAnsi="Times New Roman" w:cs="Times New Roman"/>
          <w:b/>
          <w:bCs/>
          <w:color w:val="auto"/>
          <w:rPrChange w:id="2069" w:author="Microsoft Office User" w:date="2021-08-13T16:26:00Z">
            <w:rPr>
              <w:rStyle w:val="Ttulo3Car"/>
              <w:b/>
              <w:bCs/>
              <w:color w:val="auto"/>
            </w:rPr>
          </w:rPrChange>
        </w:rPr>
        <w:lastRenderedPageBreak/>
        <w:t xml:space="preserve">Submódulo </w:t>
      </w:r>
      <w:r w:rsidR="007E0BA9" w:rsidRPr="00557959">
        <w:rPr>
          <w:rStyle w:val="Ttulo3Car"/>
          <w:rFonts w:ascii="Times New Roman" w:hAnsi="Times New Roman" w:cs="Times New Roman"/>
          <w:b/>
          <w:bCs/>
          <w:color w:val="auto"/>
          <w:rPrChange w:id="2070" w:author="Microsoft Office User" w:date="2021-08-13T16:26:00Z">
            <w:rPr>
              <w:rStyle w:val="Ttulo3Car"/>
              <w:b/>
              <w:bCs/>
              <w:color w:val="auto"/>
            </w:rPr>
          </w:rPrChange>
        </w:rPr>
        <w:t>2.</w:t>
      </w:r>
      <w:r w:rsidR="00DA13DC" w:rsidRPr="00557959">
        <w:rPr>
          <w:rStyle w:val="Ttulo3Car"/>
          <w:rFonts w:ascii="Times New Roman" w:hAnsi="Times New Roman" w:cs="Times New Roman"/>
          <w:b/>
          <w:bCs/>
          <w:color w:val="auto"/>
          <w:rPrChange w:id="2071" w:author="Microsoft Office User" w:date="2021-08-13T16:26:00Z">
            <w:rPr>
              <w:rStyle w:val="Ttulo3Car"/>
              <w:b/>
              <w:bCs/>
              <w:color w:val="auto"/>
            </w:rPr>
          </w:rPrChange>
        </w:rPr>
        <w:t>2.</w:t>
      </w:r>
      <w:r w:rsidR="007E0BA9" w:rsidRPr="00557959">
        <w:rPr>
          <w:rStyle w:val="Ttulo3Car"/>
          <w:rFonts w:ascii="Times New Roman" w:hAnsi="Times New Roman" w:cs="Times New Roman"/>
          <w:b/>
          <w:bCs/>
          <w:color w:val="auto"/>
          <w:rPrChange w:id="2072" w:author="Microsoft Office User" w:date="2021-08-13T16:26:00Z">
            <w:rPr>
              <w:rStyle w:val="Ttulo3Car"/>
              <w:b/>
              <w:bCs/>
              <w:color w:val="auto"/>
            </w:rPr>
          </w:rPrChange>
        </w:rPr>
        <w:t>1</w:t>
      </w:r>
      <w:ins w:id="2073" w:author="Francisco Ledesma Salamanca" w:date="2021-06-10T16:34:00Z">
        <w:r w:rsidR="00B55FCB" w:rsidRPr="00557959">
          <w:rPr>
            <w:rStyle w:val="Ttulo3Car"/>
            <w:rFonts w:ascii="Times New Roman" w:hAnsi="Times New Roman" w:cs="Times New Roman"/>
            <w:b/>
            <w:bCs/>
            <w:color w:val="auto"/>
            <w:rPrChange w:id="2074" w:author="Microsoft Office User" w:date="2021-08-13T16:26:00Z">
              <w:rPr>
                <w:rStyle w:val="Ttulo3Car"/>
                <w:b/>
                <w:bCs/>
                <w:color w:val="auto"/>
              </w:rPr>
            </w:rPrChange>
          </w:rPr>
          <w:t>.</w:t>
        </w:r>
      </w:ins>
      <w:r w:rsidR="007E0BA9" w:rsidRPr="00557959">
        <w:rPr>
          <w:rStyle w:val="Ttulo3Car"/>
          <w:rFonts w:ascii="Times New Roman" w:hAnsi="Times New Roman" w:cs="Times New Roman"/>
          <w:b/>
          <w:bCs/>
          <w:color w:val="auto"/>
          <w:rPrChange w:id="2075" w:author="Microsoft Office User" w:date="2021-08-13T16:26:00Z">
            <w:rPr>
              <w:rStyle w:val="Ttulo3Car"/>
              <w:b/>
              <w:bCs/>
              <w:color w:val="auto"/>
            </w:rPr>
          </w:rPrChange>
        </w:rPr>
        <w:t xml:space="preserve"> “Servidor HTTP”</w:t>
      </w:r>
      <w:bookmarkEnd w:id="2068"/>
      <w:r w:rsidR="007E0BA9" w:rsidRPr="00557959">
        <w:rPr>
          <w:rFonts w:ascii="Times New Roman" w:eastAsia="Times New Roman" w:hAnsi="Times New Roman" w:cs="Times New Roman"/>
          <w:sz w:val="24"/>
          <w:szCs w:val="24"/>
          <w:lang w:eastAsia="es-MX"/>
          <w:rPrChange w:id="2076" w:author="Microsoft Office User" w:date="2021-08-13T16:26:00Z">
            <w:rPr>
              <w:rFonts w:ascii="Arial" w:eastAsia="Times New Roman" w:hAnsi="Arial" w:cs="Arial"/>
              <w:sz w:val="24"/>
              <w:szCs w:val="24"/>
              <w:lang w:eastAsia="es-MX"/>
            </w:rPr>
          </w:rPrChange>
        </w:rPr>
        <w:t xml:space="preserve"> </w:t>
      </w:r>
      <w:r w:rsidR="009D1290" w:rsidRPr="00557959">
        <w:rPr>
          <w:rFonts w:ascii="Times New Roman" w:eastAsia="Times New Roman" w:hAnsi="Times New Roman" w:cs="Times New Roman"/>
          <w:color w:val="000000"/>
          <w:sz w:val="24"/>
          <w:szCs w:val="24"/>
          <w:lang w:eastAsia="es-MX"/>
          <w:rPrChange w:id="2077" w:author="Microsoft Office User" w:date="2021-08-13T16:26:00Z">
            <w:rPr>
              <w:rFonts w:ascii="Arial" w:eastAsia="Times New Roman" w:hAnsi="Arial" w:cs="Arial"/>
              <w:color w:val="000000"/>
              <w:sz w:val="24"/>
              <w:szCs w:val="24"/>
              <w:lang w:eastAsia="es-MX"/>
            </w:rPr>
          </w:rPrChange>
        </w:rPr>
        <w:t xml:space="preserve">será el encargado procesar las solicitudes de conexión a nuestro servicio, así como denegar todas aquellas que no puedan </w:t>
      </w:r>
      <w:r w:rsidR="00BF71DC" w:rsidRPr="00557959">
        <w:rPr>
          <w:rFonts w:ascii="Times New Roman" w:eastAsia="Times New Roman" w:hAnsi="Times New Roman" w:cs="Times New Roman"/>
          <w:color w:val="000000"/>
          <w:sz w:val="24"/>
          <w:szCs w:val="24"/>
          <w:lang w:eastAsia="es-MX"/>
          <w:rPrChange w:id="2078" w:author="Microsoft Office User" w:date="2021-08-13T16:26:00Z">
            <w:rPr>
              <w:rFonts w:ascii="Arial" w:eastAsia="Times New Roman" w:hAnsi="Arial" w:cs="Arial"/>
              <w:color w:val="000000"/>
              <w:sz w:val="24"/>
              <w:szCs w:val="24"/>
              <w:lang w:eastAsia="es-MX"/>
            </w:rPr>
          </w:rPrChange>
        </w:rPr>
        <w:t>identificarse</w:t>
      </w:r>
      <w:ins w:id="2079" w:author="Francisco Ledesma Salamanca" w:date="2021-06-10T16:34:00Z">
        <w:r w:rsidR="00B55FCB" w:rsidRPr="00557959">
          <w:rPr>
            <w:rFonts w:ascii="Times New Roman" w:eastAsia="Times New Roman" w:hAnsi="Times New Roman" w:cs="Times New Roman"/>
            <w:color w:val="000000"/>
            <w:sz w:val="24"/>
            <w:szCs w:val="24"/>
            <w:lang w:eastAsia="es-MX"/>
            <w:rPrChange w:id="2080" w:author="Microsoft Office User" w:date="2021-08-13T16:26:00Z">
              <w:rPr>
                <w:rFonts w:ascii="Arial" w:eastAsia="Times New Roman" w:hAnsi="Arial" w:cs="Arial"/>
                <w:color w:val="000000"/>
                <w:sz w:val="24"/>
                <w:szCs w:val="24"/>
                <w:lang w:eastAsia="es-MX"/>
              </w:rPr>
            </w:rPrChange>
          </w:rPr>
          <w:t>,</w:t>
        </w:r>
      </w:ins>
      <w:r w:rsidR="006114B7" w:rsidRPr="00557959">
        <w:rPr>
          <w:rFonts w:ascii="Times New Roman" w:eastAsia="Times New Roman" w:hAnsi="Times New Roman" w:cs="Times New Roman"/>
          <w:color w:val="000000"/>
          <w:sz w:val="24"/>
          <w:szCs w:val="24"/>
          <w:lang w:eastAsia="es-MX"/>
          <w:rPrChange w:id="2081" w:author="Microsoft Office User" w:date="2021-08-13T16:26:00Z">
            <w:rPr>
              <w:rFonts w:ascii="Arial" w:eastAsia="Times New Roman" w:hAnsi="Arial" w:cs="Arial"/>
              <w:color w:val="000000"/>
              <w:sz w:val="24"/>
              <w:szCs w:val="24"/>
              <w:lang w:eastAsia="es-MX"/>
            </w:rPr>
          </w:rPrChange>
        </w:rPr>
        <w:t xml:space="preserve"> así mismo</w:t>
      </w:r>
      <w:ins w:id="2082" w:author="Francisco Ledesma Salamanca" w:date="2021-06-10T16:34:00Z">
        <w:r w:rsidR="00B55FCB" w:rsidRPr="00557959">
          <w:rPr>
            <w:rFonts w:ascii="Times New Roman" w:eastAsia="Times New Roman" w:hAnsi="Times New Roman" w:cs="Times New Roman"/>
            <w:color w:val="000000"/>
            <w:sz w:val="24"/>
            <w:szCs w:val="24"/>
            <w:lang w:eastAsia="es-MX"/>
            <w:rPrChange w:id="2083" w:author="Microsoft Office User" w:date="2021-08-13T16:26:00Z">
              <w:rPr>
                <w:rFonts w:ascii="Arial" w:eastAsia="Times New Roman" w:hAnsi="Arial" w:cs="Arial"/>
                <w:color w:val="000000"/>
                <w:sz w:val="24"/>
                <w:szCs w:val="24"/>
                <w:lang w:eastAsia="es-MX"/>
              </w:rPr>
            </w:rPrChange>
          </w:rPr>
          <w:t>,</w:t>
        </w:r>
      </w:ins>
      <w:r w:rsidR="006114B7" w:rsidRPr="00557959">
        <w:rPr>
          <w:rFonts w:ascii="Times New Roman" w:eastAsia="Times New Roman" w:hAnsi="Times New Roman" w:cs="Times New Roman"/>
          <w:color w:val="000000"/>
          <w:sz w:val="24"/>
          <w:szCs w:val="24"/>
          <w:lang w:eastAsia="es-MX"/>
          <w:rPrChange w:id="2084" w:author="Microsoft Office User" w:date="2021-08-13T16:26:00Z">
            <w:rPr>
              <w:rFonts w:ascii="Arial" w:eastAsia="Times New Roman" w:hAnsi="Arial" w:cs="Arial"/>
              <w:color w:val="000000"/>
              <w:sz w:val="24"/>
              <w:szCs w:val="24"/>
              <w:lang w:eastAsia="es-MX"/>
            </w:rPr>
          </w:rPrChange>
        </w:rPr>
        <w:t xml:space="preserve"> </w:t>
      </w:r>
      <w:r w:rsidR="00BF71DC" w:rsidRPr="00557959">
        <w:rPr>
          <w:rFonts w:ascii="Times New Roman" w:eastAsia="Times New Roman" w:hAnsi="Times New Roman" w:cs="Times New Roman"/>
          <w:color w:val="000000"/>
          <w:sz w:val="24"/>
          <w:szCs w:val="24"/>
          <w:lang w:eastAsia="es-MX"/>
          <w:rPrChange w:id="2085" w:author="Microsoft Office User" w:date="2021-08-13T16:26:00Z">
            <w:rPr>
              <w:rFonts w:ascii="Arial" w:eastAsia="Times New Roman" w:hAnsi="Arial" w:cs="Arial"/>
              <w:color w:val="000000"/>
              <w:sz w:val="24"/>
              <w:szCs w:val="24"/>
              <w:lang w:eastAsia="es-MX"/>
            </w:rPr>
          </w:rPrChange>
        </w:rPr>
        <w:t xml:space="preserve">todas las solicitudes serán procesadas bajo el protocolo </w:t>
      </w:r>
      <w:ins w:id="2086" w:author="Francisco Ledesma Salamanca" w:date="2021-06-10T16:34:00Z">
        <w:r w:rsidR="00B55FCB" w:rsidRPr="00557959">
          <w:rPr>
            <w:rFonts w:ascii="Times New Roman" w:eastAsia="Times New Roman" w:hAnsi="Times New Roman" w:cs="Times New Roman"/>
            <w:color w:val="000000"/>
            <w:sz w:val="24"/>
            <w:szCs w:val="24"/>
            <w:lang w:eastAsia="es-MX"/>
            <w:rPrChange w:id="2087" w:author="Microsoft Office User" w:date="2021-08-13T16:26:00Z">
              <w:rPr>
                <w:rFonts w:ascii="Arial" w:eastAsia="Times New Roman" w:hAnsi="Arial" w:cs="Arial"/>
                <w:color w:val="000000"/>
                <w:sz w:val="24"/>
                <w:szCs w:val="24"/>
                <w:lang w:eastAsia="es-MX"/>
              </w:rPr>
            </w:rPrChange>
          </w:rPr>
          <w:t>HTTP.</w:t>
        </w:r>
      </w:ins>
      <w:del w:id="2088" w:author="Francisco Ledesma Salamanca" w:date="2021-06-10T16:34:00Z">
        <w:r w:rsidR="00BF71DC" w:rsidRPr="00557959" w:rsidDel="00B55FCB">
          <w:rPr>
            <w:rFonts w:ascii="Times New Roman" w:eastAsia="Times New Roman" w:hAnsi="Times New Roman" w:cs="Times New Roman"/>
            <w:color w:val="000000"/>
            <w:sz w:val="24"/>
            <w:szCs w:val="24"/>
            <w:lang w:eastAsia="es-MX"/>
            <w:rPrChange w:id="2089" w:author="Microsoft Office User" w:date="2021-08-13T16:26:00Z">
              <w:rPr>
                <w:rFonts w:ascii="Arial" w:eastAsia="Times New Roman" w:hAnsi="Arial" w:cs="Arial"/>
                <w:color w:val="000000"/>
                <w:sz w:val="24"/>
                <w:szCs w:val="24"/>
                <w:lang w:eastAsia="es-MX"/>
              </w:rPr>
            </w:rPrChange>
          </w:rPr>
          <w:delText>http</w:delText>
        </w:r>
      </w:del>
      <w:r w:rsidR="00BF71DC" w:rsidRPr="00557959">
        <w:rPr>
          <w:rFonts w:ascii="Times New Roman" w:eastAsia="Times New Roman" w:hAnsi="Times New Roman" w:cs="Times New Roman"/>
          <w:color w:val="000000"/>
          <w:sz w:val="24"/>
          <w:szCs w:val="24"/>
          <w:lang w:eastAsia="es-MX"/>
          <w:rPrChange w:id="2090" w:author="Microsoft Office User" w:date="2021-08-13T16:26:00Z">
            <w:rPr>
              <w:rFonts w:ascii="Arial" w:eastAsia="Times New Roman" w:hAnsi="Arial" w:cs="Arial"/>
              <w:color w:val="000000"/>
              <w:sz w:val="24"/>
              <w:szCs w:val="24"/>
              <w:lang w:eastAsia="es-MX"/>
            </w:rPr>
          </w:rPrChange>
        </w:rPr>
        <w:t xml:space="preserve"> </w:t>
      </w:r>
    </w:p>
    <w:p w14:paraId="58A7272F" w14:textId="78D6C7DA" w:rsidR="009D1290" w:rsidRPr="00557959" w:rsidRDefault="00AF4B63" w:rsidP="000A5A08">
      <w:pPr>
        <w:spacing w:line="360" w:lineRule="auto"/>
        <w:ind w:left="360"/>
        <w:jc w:val="both"/>
        <w:rPr>
          <w:rFonts w:ascii="Times New Roman" w:eastAsia="Times New Roman" w:hAnsi="Times New Roman" w:cs="Times New Roman"/>
          <w:color w:val="000000"/>
          <w:sz w:val="24"/>
          <w:szCs w:val="24"/>
          <w:lang w:eastAsia="es-MX"/>
          <w:rPrChange w:id="2091" w:author="Microsoft Office User" w:date="2021-08-13T16:26:00Z">
            <w:rPr>
              <w:rFonts w:ascii="Arial" w:eastAsia="Times New Roman" w:hAnsi="Arial" w:cs="Arial"/>
              <w:color w:val="000000"/>
              <w:sz w:val="24"/>
              <w:szCs w:val="24"/>
              <w:lang w:eastAsia="es-MX"/>
            </w:rPr>
          </w:rPrChange>
        </w:rPr>
      </w:pPr>
      <w:bookmarkStart w:id="2092" w:name="_Toc73953017"/>
      <w:r w:rsidRPr="00557959">
        <w:rPr>
          <w:rStyle w:val="Ttulo3Car"/>
          <w:rFonts w:ascii="Times New Roman" w:hAnsi="Times New Roman" w:cs="Times New Roman"/>
          <w:b/>
          <w:bCs/>
          <w:color w:val="auto"/>
          <w:rPrChange w:id="2093" w:author="Microsoft Office User" w:date="2021-08-13T16:26:00Z">
            <w:rPr>
              <w:rStyle w:val="Ttulo3Car"/>
              <w:b/>
              <w:bCs/>
              <w:color w:val="auto"/>
            </w:rPr>
          </w:rPrChange>
        </w:rPr>
        <w:t xml:space="preserve">Submódulo </w:t>
      </w:r>
      <w:r w:rsidR="009D1290" w:rsidRPr="00557959">
        <w:rPr>
          <w:rStyle w:val="Ttulo3Car"/>
          <w:rFonts w:ascii="Times New Roman" w:hAnsi="Times New Roman" w:cs="Times New Roman"/>
          <w:b/>
          <w:bCs/>
          <w:color w:val="auto"/>
          <w:rPrChange w:id="2094" w:author="Microsoft Office User" w:date="2021-08-13T16:26:00Z">
            <w:rPr>
              <w:rStyle w:val="Ttulo3Car"/>
              <w:b/>
              <w:bCs/>
              <w:color w:val="auto"/>
            </w:rPr>
          </w:rPrChange>
        </w:rPr>
        <w:t>2.</w:t>
      </w:r>
      <w:r w:rsidR="00433835" w:rsidRPr="00557959">
        <w:rPr>
          <w:rStyle w:val="Ttulo3Car"/>
          <w:rFonts w:ascii="Times New Roman" w:hAnsi="Times New Roman" w:cs="Times New Roman"/>
          <w:b/>
          <w:bCs/>
          <w:color w:val="auto"/>
          <w:rPrChange w:id="2095" w:author="Microsoft Office User" w:date="2021-08-13T16:26:00Z">
            <w:rPr>
              <w:rStyle w:val="Ttulo3Car"/>
              <w:b/>
              <w:bCs/>
              <w:color w:val="auto"/>
            </w:rPr>
          </w:rPrChange>
        </w:rPr>
        <w:t>2.</w:t>
      </w:r>
      <w:r w:rsidR="009D1290" w:rsidRPr="00557959">
        <w:rPr>
          <w:rStyle w:val="Ttulo3Car"/>
          <w:rFonts w:ascii="Times New Roman" w:hAnsi="Times New Roman" w:cs="Times New Roman"/>
          <w:b/>
          <w:bCs/>
          <w:color w:val="auto"/>
          <w:rPrChange w:id="2096" w:author="Microsoft Office User" w:date="2021-08-13T16:26:00Z">
            <w:rPr>
              <w:rStyle w:val="Ttulo3Car"/>
              <w:b/>
              <w:bCs/>
              <w:color w:val="auto"/>
            </w:rPr>
          </w:rPrChange>
        </w:rPr>
        <w:t>2</w:t>
      </w:r>
      <w:ins w:id="2097" w:author="Francisco Ledesma Salamanca" w:date="2021-06-10T16:35:00Z">
        <w:r w:rsidR="00B55FCB" w:rsidRPr="00557959">
          <w:rPr>
            <w:rStyle w:val="Ttulo3Car"/>
            <w:rFonts w:ascii="Times New Roman" w:hAnsi="Times New Roman" w:cs="Times New Roman"/>
            <w:b/>
            <w:bCs/>
            <w:color w:val="auto"/>
            <w:rPrChange w:id="2098" w:author="Microsoft Office User" w:date="2021-08-13T16:26:00Z">
              <w:rPr>
                <w:rStyle w:val="Ttulo3Car"/>
                <w:b/>
                <w:bCs/>
                <w:color w:val="auto"/>
              </w:rPr>
            </w:rPrChange>
          </w:rPr>
          <w:t>.</w:t>
        </w:r>
      </w:ins>
      <w:r w:rsidR="009D1290" w:rsidRPr="00557959">
        <w:rPr>
          <w:rStyle w:val="Ttulo3Car"/>
          <w:rFonts w:ascii="Times New Roman" w:hAnsi="Times New Roman" w:cs="Times New Roman"/>
          <w:b/>
          <w:bCs/>
          <w:color w:val="auto"/>
          <w:rPrChange w:id="2099" w:author="Microsoft Office User" w:date="2021-08-13T16:26:00Z">
            <w:rPr>
              <w:rStyle w:val="Ttulo3Car"/>
              <w:b/>
              <w:bCs/>
              <w:color w:val="auto"/>
            </w:rPr>
          </w:rPrChange>
        </w:rPr>
        <w:t xml:space="preserve"> </w:t>
      </w:r>
      <w:r w:rsidR="00012ECB" w:rsidRPr="00557959">
        <w:rPr>
          <w:rStyle w:val="Ttulo3Car"/>
          <w:rFonts w:ascii="Times New Roman" w:hAnsi="Times New Roman" w:cs="Times New Roman"/>
          <w:b/>
          <w:bCs/>
          <w:color w:val="auto"/>
          <w:rPrChange w:id="2100" w:author="Microsoft Office User" w:date="2021-08-13T16:26:00Z">
            <w:rPr>
              <w:rStyle w:val="Ttulo3Car"/>
              <w:b/>
              <w:bCs/>
              <w:color w:val="auto"/>
            </w:rPr>
          </w:rPrChange>
        </w:rPr>
        <w:t>“Mesa de Servicio”</w:t>
      </w:r>
      <w:bookmarkEnd w:id="2092"/>
      <w:r w:rsidR="006E77D7" w:rsidRPr="00557959">
        <w:rPr>
          <w:rStyle w:val="Ttulo3Car"/>
          <w:rFonts w:ascii="Times New Roman" w:hAnsi="Times New Roman" w:cs="Times New Roman"/>
          <w:b/>
          <w:bCs/>
          <w:color w:val="auto"/>
          <w:rPrChange w:id="2101" w:author="Microsoft Office User" w:date="2021-08-13T16:26:00Z">
            <w:rPr>
              <w:rStyle w:val="Ttulo3Car"/>
              <w:b/>
              <w:bCs/>
              <w:color w:val="auto"/>
            </w:rPr>
          </w:rPrChange>
        </w:rPr>
        <w:t xml:space="preserve"> </w:t>
      </w:r>
      <w:r w:rsidR="009D1290" w:rsidRPr="00557959">
        <w:rPr>
          <w:rFonts w:ascii="Times New Roman" w:eastAsia="Times New Roman" w:hAnsi="Times New Roman" w:cs="Times New Roman"/>
          <w:color w:val="000000"/>
          <w:sz w:val="24"/>
          <w:szCs w:val="24"/>
          <w:lang w:eastAsia="es-MX"/>
          <w:rPrChange w:id="2102" w:author="Microsoft Office User" w:date="2021-08-13T16:26:00Z">
            <w:rPr>
              <w:rFonts w:ascii="Arial" w:eastAsia="Times New Roman" w:hAnsi="Arial" w:cs="Arial"/>
              <w:color w:val="000000"/>
              <w:sz w:val="24"/>
              <w:szCs w:val="24"/>
              <w:lang w:eastAsia="es-MX"/>
            </w:rPr>
          </w:rPrChange>
        </w:rPr>
        <w:t xml:space="preserve">se encargará de alojar a todo el </w:t>
      </w:r>
      <w:r w:rsidR="00A32C92" w:rsidRPr="00557959">
        <w:rPr>
          <w:rFonts w:ascii="Times New Roman" w:eastAsia="Times New Roman" w:hAnsi="Times New Roman" w:cs="Times New Roman"/>
          <w:color w:val="000000"/>
          <w:sz w:val="24"/>
          <w:szCs w:val="24"/>
          <w:lang w:eastAsia="es-MX"/>
          <w:rPrChange w:id="2103" w:author="Microsoft Office User" w:date="2021-08-13T16:26:00Z">
            <w:rPr>
              <w:rFonts w:ascii="Arial" w:eastAsia="Times New Roman" w:hAnsi="Arial" w:cs="Arial"/>
              <w:color w:val="000000"/>
              <w:sz w:val="24"/>
              <w:szCs w:val="24"/>
              <w:lang w:eastAsia="es-MX"/>
            </w:rPr>
          </w:rPrChange>
        </w:rPr>
        <w:t>esquema</w:t>
      </w:r>
      <w:r w:rsidR="009D1290" w:rsidRPr="00557959">
        <w:rPr>
          <w:rFonts w:ascii="Times New Roman" w:eastAsia="Times New Roman" w:hAnsi="Times New Roman" w:cs="Times New Roman"/>
          <w:color w:val="000000"/>
          <w:sz w:val="24"/>
          <w:szCs w:val="24"/>
          <w:lang w:eastAsia="es-MX"/>
          <w:rPrChange w:id="2104" w:author="Microsoft Office User" w:date="2021-08-13T16:26:00Z">
            <w:rPr>
              <w:rFonts w:ascii="Arial" w:eastAsia="Times New Roman" w:hAnsi="Arial" w:cs="Arial"/>
              <w:color w:val="000000"/>
              <w:sz w:val="24"/>
              <w:szCs w:val="24"/>
              <w:lang w:eastAsia="es-MX"/>
            </w:rPr>
          </w:rPrChange>
        </w:rPr>
        <w:t xml:space="preserve"> de codificación del servicio web</w:t>
      </w:r>
      <w:r w:rsidR="006E77D7" w:rsidRPr="00557959">
        <w:rPr>
          <w:rFonts w:ascii="Times New Roman" w:eastAsia="Times New Roman" w:hAnsi="Times New Roman" w:cs="Times New Roman"/>
          <w:color w:val="000000"/>
          <w:sz w:val="24"/>
          <w:szCs w:val="24"/>
          <w:lang w:eastAsia="es-MX"/>
          <w:rPrChange w:id="2105" w:author="Microsoft Office User" w:date="2021-08-13T16:26:00Z">
            <w:rPr>
              <w:rFonts w:ascii="Arial" w:eastAsia="Times New Roman" w:hAnsi="Arial" w:cs="Arial"/>
              <w:color w:val="000000"/>
              <w:sz w:val="24"/>
              <w:szCs w:val="24"/>
              <w:lang w:eastAsia="es-MX"/>
            </w:rPr>
          </w:rPrChange>
        </w:rPr>
        <w:t xml:space="preserve">, </w:t>
      </w:r>
      <w:r w:rsidR="005B63A3" w:rsidRPr="00557959">
        <w:rPr>
          <w:rFonts w:ascii="Times New Roman" w:eastAsia="Times New Roman" w:hAnsi="Times New Roman" w:cs="Times New Roman"/>
          <w:color w:val="000000"/>
          <w:sz w:val="24"/>
          <w:szCs w:val="24"/>
          <w:lang w:eastAsia="es-MX"/>
          <w:rPrChange w:id="2106" w:author="Microsoft Office User" w:date="2021-08-13T16:26:00Z">
            <w:rPr>
              <w:rFonts w:ascii="Arial" w:eastAsia="Times New Roman" w:hAnsi="Arial" w:cs="Arial"/>
              <w:color w:val="000000"/>
              <w:sz w:val="24"/>
              <w:szCs w:val="24"/>
              <w:lang w:eastAsia="es-MX"/>
            </w:rPr>
          </w:rPrChange>
        </w:rPr>
        <w:t xml:space="preserve">estará basado en </w:t>
      </w:r>
      <w:r w:rsidR="00D30855" w:rsidRPr="00557959">
        <w:rPr>
          <w:rFonts w:ascii="Times New Roman" w:eastAsia="Times New Roman" w:hAnsi="Times New Roman" w:cs="Times New Roman"/>
          <w:color w:val="000000"/>
          <w:sz w:val="24"/>
          <w:szCs w:val="24"/>
          <w:lang w:eastAsia="es-MX"/>
          <w:rPrChange w:id="2107" w:author="Microsoft Office User" w:date="2021-08-13T16:26:00Z">
            <w:rPr>
              <w:rFonts w:ascii="Arial" w:eastAsia="Times New Roman" w:hAnsi="Arial" w:cs="Arial"/>
              <w:color w:val="000000"/>
              <w:sz w:val="24"/>
              <w:szCs w:val="24"/>
              <w:lang w:eastAsia="es-MX"/>
            </w:rPr>
          </w:rPrChange>
        </w:rPr>
        <w:t>al menos</w:t>
      </w:r>
      <w:r w:rsidR="005B63A3" w:rsidRPr="00557959">
        <w:rPr>
          <w:rFonts w:ascii="Times New Roman" w:eastAsia="Times New Roman" w:hAnsi="Times New Roman" w:cs="Times New Roman"/>
          <w:color w:val="000000"/>
          <w:sz w:val="24"/>
          <w:szCs w:val="24"/>
          <w:lang w:eastAsia="es-MX"/>
          <w:rPrChange w:id="2108" w:author="Microsoft Office User" w:date="2021-08-13T16:26:00Z">
            <w:rPr>
              <w:rFonts w:ascii="Arial" w:eastAsia="Times New Roman" w:hAnsi="Arial" w:cs="Arial"/>
              <w:color w:val="000000"/>
              <w:sz w:val="24"/>
              <w:szCs w:val="24"/>
              <w:lang w:eastAsia="es-MX"/>
            </w:rPr>
          </w:rPrChange>
        </w:rPr>
        <w:t xml:space="preserve"> </w:t>
      </w:r>
      <w:ins w:id="2109" w:author="Francisco Ledesma Salamanca" w:date="2021-06-10T16:35:00Z">
        <w:r w:rsidR="00B55FCB" w:rsidRPr="00557959">
          <w:rPr>
            <w:rFonts w:ascii="Times New Roman" w:eastAsia="Times New Roman" w:hAnsi="Times New Roman" w:cs="Times New Roman"/>
            <w:color w:val="000000"/>
            <w:sz w:val="24"/>
            <w:szCs w:val="24"/>
            <w:lang w:eastAsia="es-MX"/>
            <w:rPrChange w:id="2110" w:author="Microsoft Office User" w:date="2021-08-13T16:26:00Z">
              <w:rPr>
                <w:rFonts w:ascii="Arial" w:eastAsia="Times New Roman" w:hAnsi="Arial" w:cs="Arial"/>
                <w:color w:val="000000"/>
                <w:sz w:val="24"/>
                <w:szCs w:val="24"/>
                <w:lang w:eastAsia="es-MX"/>
              </w:rPr>
            </w:rPrChange>
          </w:rPr>
          <w:t>tres</w:t>
        </w:r>
      </w:ins>
      <w:del w:id="2111" w:author="Francisco Ledesma Salamanca" w:date="2021-06-10T16:35:00Z">
        <w:r w:rsidR="005B63A3" w:rsidRPr="00557959" w:rsidDel="00B55FCB">
          <w:rPr>
            <w:rFonts w:ascii="Times New Roman" w:eastAsia="Times New Roman" w:hAnsi="Times New Roman" w:cs="Times New Roman"/>
            <w:color w:val="000000"/>
            <w:sz w:val="24"/>
            <w:szCs w:val="24"/>
            <w:lang w:eastAsia="es-MX"/>
            <w:rPrChange w:id="2112" w:author="Microsoft Office User" w:date="2021-08-13T16:26:00Z">
              <w:rPr>
                <w:rFonts w:ascii="Arial" w:eastAsia="Times New Roman" w:hAnsi="Arial" w:cs="Arial"/>
                <w:color w:val="000000"/>
                <w:sz w:val="24"/>
                <w:szCs w:val="24"/>
                <w:lang w:eastAsia="es-MX"/>
              </w:rPr>
            </w:rPrChange>
          </w:rPr>
          <w:delText>3</w:delText>
        </w:r>
      </w:del>
      <w:r w:rsidR="005B63A3" w:rsidRPr="00557959">
        <w:rPr>
          <w:rFonts w:ascii="Times New Roman" w:eastAsia="Times New Roman" w:hAnsi="Times New Roman" w:cs="Times New Roman"/>
          <w:color w:val="000000"/>
          <w:sz w:val="24"/>
          <w:szCs w:val="24"/>
          <w:lang w:eastAsia="es-MX"/>
          <w:rPrChange w:id="2113" w:author="Microsoft Office User" w:date="2021-08-13T16:26:00Z">
            <w:rPr>
              <w:rFonts w:ascii="Arial" w:eastAsia="Times New Roman" w:hAnsi="Arial" w:cs="Arial"/>
              <w:color w:val="000000"/>
              <w:sz w:val="24"/>
              <w:szCs w:val="24"/>
              <w:lang w:eastAsia="es-MX"/>
            </w:rPr>
          </w:rPrChange>
        </w:rPr>
        <w:t xml:space="preserve"> </w:t>
      </w:r>
      <w:r w:rsidR="00D30855" w:rsidRPr="00557959">
        <w:rPr>
          <w:rFonts w:ascii="Times New Roman" w:eastAsia="Times New Roman" w:hAnsi="Times New Roman" w:cs="Times New Roman"/>
          <w:color w:val="000000"/>
          <w:sz w:val="24"/>
          <w:szCs w:val="24"/>
          <w:lang w:eastAsia="es-MX"/>
          <w:rPrChange w:id="2114" w:author="Microsoft Office User" w:date="2021-08-13T16:26:00Z">
            <w:rPr>
              <w:rFonts w:ascii="Arial" w:eastAsia="Times New Roman" w:hAnsi="Arial" w:cs="Arial"/>
              <w:color w:val="000000"/>
              <w:sz w:val="24"/>
              <w:szCs w:val="24"/>
              <w:lang w:eastAsia="es-MX"/>
            </w:rPr>
          </w:rPrChange>
        </w:rPr>
        <w:t>lenguajes</w:t>
      </w:r>
      <w:r w:rsidR="005B63A3" w:rsidRPr="00557959">
        <w:rPr>
          <w:rFonts w:ascii="Times New Roman" w:eastAsia="Times New Roman" w:hAnsi="Times New Roman" w:cs="Times New Roman"/>
          <w:color w:val="000000"/>
          <w:sz w:val="24"/>
          <w:szCs w:val="24"/>
          <w:lang w:eastAsia="es-MX"/>
          <w:rPrChange w:id="2115" w:author="Microsoft Office User" w:date="2021-08-13T16:26:00Z">
            <w:rPr>
              <w:rFonts w:ascii="Arial" w:eastAsia="Times New Roman" w:hAnsi="Arial" w:cs="Arial"/>
              <w:color w:val="000000"/>
              <w:sz w:val="24"/>
              <w:szCs w:val="24"/>
              <w:lang w:eastAsia="es-MX"/>
            </w:rPr>
          </w:rPrChange>
        </w:rPr>
        <w:t xml:space="preserve"> de programación</w:t>
      </w:r>
      <w:r w:rsidR="00E51665" w:rsidRPr="00557959">
        <w:rPr>
          <w:rFonts w:ascii="Times New Roman" w:eastAsia="Times New Roman" w:hAnsi="Times New Roman" w:cs="Times New Roman"/>
          <w:color w:val="000000"/>
          <w:sz w:val="24"/>
          <w:szCs w:val="24"/>
          <w:lang w:eastAsia="es-MX"/>
          <w:rPrChange w:id="2116" w:author="Microsoft Office User" w:date="2021-08-13T16:26:00Z">
            <w:rPr>
              <w:rFonts w:ascii="Arial" w:eastAsia="Times New Roman" w:hAnsi="Arial" w:cs="Arial"/>
              <w:color w:val="000000"/>
              <w:sz w:val="24"/>
              <w:szCs w:val="24"/>
              <w:lang w:eastAsia="es-MX"/>
            </w:rPr>
          </w:rPrChange>
        </w:rPr>
        <w:t>, HTML, JAVA SCRIP</w:t>
      </w:r>
      <w:r w:rsidR="00814E4C" w:rsidRPr="00557959">
        <w:rPr>
          <w:rFonts w:ascii="Times New Roman" w:eastAsia="Times New Roman" w:hAnsi="Times New Roman" w:cs="Times New Roman"/>
          <w:color w:val="000000"/>
          <w:sz w:val="24"/>
          <w:szCs w:val="24"/>
          <w:lang w:eastAsia="es-MX"/>
          <w:rPrChange w:id="2117" w:author="Microsoft Office User" w:date="2021-08-13T16:26:00Z">
            <w:rPr>
              <w:rFonts w:ascii="Arial" w:eastAsia="Times New Roman" w:hAnsi="Arial" w:cs="Arial"/>
              <w:color w:val="000000"/>
              <w:sz w:val="24"/>
              <w:szCs w:val="24"/>
              <w:lang w:eastAsia="es-MX"/>
            </w:rPr>
          </w:rPrChange>
        </w:rPr>
        <w:t xml:space="preserve"> Y </w:t>
      </w:r>
      <w:r w:rsidR="00E51665" w:rsidRPr="00557959">
        <w:rPr>
          <w:rFonts w:ascii="Times New Roman" w:eastAsia="Times New Roman" w:hAnsi="Times New Roman" w:cs="Times New Roman"/>
          <w:color w:val="000000"/>
          <w:sz w:val="24"/>
          <w:szCs w:val="24"/>
          <w:lang w:eastAsia="es-MX"/>
          <w:rPrChange w:id="2118" w:author="Microsoft Office User" w:date="2021-08-13T16:26:00Z">
            <w:rPr>
              <w:rFonts w:ascii="Arial" w:eastAsia="Times New Roman" w:hAnsi="Arial" w:cs="Arial"/>
              <w:color w:val="000000"/>
              <w:sz w:val="24"/>
              <w:szCs w:val="24"/>
              <w:lang w:eastAsia="es-MX"/>
            </w:rPr>
          </w:rPrChange>
        </w:rPr>
        <w:t xml:space="preserve"> CSS</w:t>
      </w:r>
      <w:r w:rsidR="005B63A3" w:rsidRPr="00557959">
        <w:rPr>
          <w:rFonts w:ascii="Times New Roman" w:eastAsia="Times New Roman" w:hAnsi="Times New Roman" w:cs="Times New Roman"/>
          <w:color w:val="000000"/>
          <w:sz w:val="24"/>
          <w:szCs w:val="24"/>
          <w:lang w:eastAsia="es-MX"/>
          <w:rPrChange w:id="2119" w:author="Microsoft Office User" w:date="2021-08-13T16:26:00Z">
            <w:rPr>
              <w:rFonts w:ascii="Arial" w:eastAsia="Times New Roman" w:hAnsi="Arial" w:cs="Arial"/>
              <w:color w:val="000000"/>
              <w:sz w:val="24"/>
              <w:szCs w:val="24"/>
              <w:lang w:eastAsia="es-MX"/>
            </w:rPr>
          </w:rPrChange>
        </w:rPr>
        <w:t xml:space="preserve">, este </w:t>
      </w:r>
      <w:r w:rsidR="00D30855" w:rsidRPr="00557959">
        <w:rPr>
          <w:rFonts w:ascii="Times New Roman" w:eastAsia="Times New Roman" w:hAnsi="Times New Roman" w:cs="Times New Roman"/>
          <w:color w:val="000000"/>
          <w:sz w:val="24"/>
          <w:szCs w:val="24"/>
          <w:lang w:eastAsia="es-MX"/>
          <w:rPrChange w:id="2120" w:author="Microsoft Office User" w:date="2021-08-13T16:26:00Z">
            <w:rPr>
              <w:rFonts w:ascii="Arial" w:eastAsia="Times New Roman" w:hAnsi="Arial" w:cs="Arial"/>
              <w:color w:val="000000"/>
              <w:sz w:val="24"/>
              <w:szCs w:val="24"/>
              <w:lang w:eastAsia="es-MX"/>
            </w:rPr>
          </w:rPrChange>
        </w:rPr>
        <w:t>submódulo</w:t>
      </w:r>
      <w:r w:rsidR="005B63A3" w:rsidRPr="00557959">
        <w:rPr>
          <w:rFonts w:ascii="Times New Roman" w:eastAsia="Times New Roman" w:hAnsi="Times New Roman" w:cs="Times New Roman"/>
          <w:color w:val="000000"/>
          <w:sz w:val="24"/>
          <w:szCs w:val="24"/>
          <w:lang w:eastAsia="es-MX"/>
          <w:rPrChange w:id="2121" w:author="Microsoft Office User" w:date="2021-08-13T16:26:00Z">
            <w:rPr>
              <w:rFonts w:ascii="Arial" w:eastAsia="Times New Roman" w:hAnsi="Arial" w:cs="Arial"/>
              <w:color w:val="000000"/>
              <w:sz w:val="24"/>
              <w:szCs w:val="24"/>
              <w:lang w:eastAsia="es-MX"/>
            </w:rPr>
          </w:rPrChange>
        </w:rPr>
        <w:t xml:space="preserve"> </w:t>
      </w:r>
      <w:r w:rsidR="00D30855" w:rsidRPr="00557959">
        <w:rPr>
          <w:rFonts w:ascii="Times New Roman" w:eastAsia="Times New Roman" w:hAnsi="Times New Roman" w:cs="Times New Roman"/>
          <w:color w:val="000000"/>
          <w:sz w:val="24"/>
          <w:szCs w:val="24"/>
          <w:lang w:eastAsia="es-MX"/>
          <w:rPrChange w:id="2122" w:author="Microsoft Office User" w:date="2021-08-13T16:26:00Z">
            <w:rPr>
              <w:rFonts w:ascii="Arial" w:eastAsia="Times New Roman" w:hAnsi="Arial" w:cs="Arial"/>
              <w:color w:val="000000"/>
              <w:sz w:val="24"/>
              <w:szCs w:val="24"/>
              <w:lang w:eastAsia="es-MX"/>
            </w:rPr>
          </w:rPrChange>
        </w:rPr>
        <w:t>será</w:t>
      </w:r>
      <w:r w:rsidR="001C20EE" w:rsidRPr="00557959">
        <w:rPr>
          <w:rFonts w:ascii="Times New Roman" w:eastAsia="Times New Roman" w:hAnsi="Times New Roman" w:cs="Times New Roman"/>
          <w:color w:val="000000"/>
          <w:sz w:val="24"/>
          <w:szCs w:val="24"/>
          <w:lang w:eastAsia="es-MX"/>
          <w:rPrChange w:id="2123" w:author="Microsoft Office User" w:date="2021-08-13T16:26:00Z">
            <w:rPr>
              <w:rFonts w:ascii="Arial" w:eastAsia="Times New Roman" w:hAnsi="Arial" w:cs="Arial"/>
              <w:color w:val="000000"/>
              <w:sz w:val="24"/>
              <w:szCs w:val="24"/>
              <w:lang w:eastAsia="es-MX"/>
            </w:rPr>
          </w:rPrChange>
        </w:rPr>
        <w:t xml:space="preserve"> el </w:t>
      </w:r>
      <w:r w:rsidR="00D30855" w:rsidRPr="00557959">
        <w:rPr>
          <w:rFonts w:ascii="Times New Roman" w:eastAsia="Times New Roman" w:hAnsi="Times New Roman" w:cs="Times New Roman"/>
          <w:color w:val="000000"/>
          <w:sz w:val="24"/>
          <w:szCs w:val="24"/>
          <w:lang w:eastAsia="es-MX"/>
          <w:rPrChange w:id="2124" w:author="Microsoft Office User" w:date="2021-08-13T16:26:00Z">
            <w:rPr>
              <w:rFonts w:ascii="Arial" w:eastAsia="Times New Roman" w:hAnsi="Arial" w:cs="Arial"/>
              <w:color w:val="000000"/>
              <w:sz w:val="24"/>
              <w:szCs w:val="24"/>
              <w:lang w:eastAsia="es-MX"/>
            </w:rPr>
          </w:rPrChange>
        </w:rPr>
        <w:t>más</w:t>
      </w:r>
      <w:r w:rsidR="001C20EE" w:rsidRPr="00557959">
        <w:rPr>
          <w:rFonts w:ascii="Times New Roman" w:eastAsia="Times New Roman" w:hAnsi="Times New Roman" w:cs="Times New Roman"/>
          <w:color w:val="000000"/>
          <w:sz w:val="24"/>
          <w:szCs w:val="24"/>
          <w:lang w:eastAsia="es-MX"/>
          <w:rPrChange w:id="2125" w:author="Microsoft Office User" w:date="2021-08-13T16:26:00Z">
            <w:rPr>
              <w:rFonts w:ascii="Arial" w:eastAsia="Times New Roman" w:hAnsi="Arial" w:cs="Arial"/>
              <w:color w:val="000000"/>
              <w:sz w:val="24"/>
              <w:szCs w:val="24"/>
              <w:lang w:eastAsia="es-MX"/>
            </w:rPr>
          </w:rPrChange>
        </w:rPr>
        <w:t xml:space="preserve"> importante, sus métodos de </w:t>
      </w:r>
      <w:r w:rsidR="00581B02" w:rsidRPr="00557959">
        <w:rPr>
          <w:rFonts w:ascii="Times New Roman" w:eastAsia="Times New Roman" w:hAnsi="Times New Roman" w:cs="Times New Roman"/>
          <w:color w:val="000000"/>
          <w:sz w:val="24"/>
          <w:szCs w:val="24"/>
          <w:lang w:eastAsia="es-MX"/>
          <w:rPrChange w:id="2126" w:author="Microsoft Office User" w:date="2021-08-13T16:26:00Z">
            <w:rPr>
              <w:rFonts w:ascii="Arial" w:eastAsia="Times New Roman" w:hAnsi="Arial" w:cs="Arial"/>
              <w:color w:val="000000"/>
              <w:sz w:val="24"/>
              <w:szCs w:val="24"/>
              <w:lang w:eastAsia="es-MX"/>
            </w:rPr>
          </w:rPrChange>
        </w:rPr>
        <w:t>conexión</w:t>
      </w:r>
      <w:r w:rsidR="001C20EE" w:rsidRPr="00557959">
        <w:rPr>
          <w:rFonts w:ascii="Times New Roman" w:eastAsia="Times New Roman" w:hAnsi="Times New Roman" w:cs="Times New Roman"/>
          <w:color w:val="000000"/>
          <w:sz w:val="24"/>
          <w:szCs w:val="24"/>
          <w:lang w:eastAsia="es-MX"/>
          <w:rPrChange w:id="2127" w:author="Microsoft Office User" w:date="2021-08-13T16:26:00Z">
            <w:rPr>
              <w:rFonts w:ascii="Arial" w:eastAsia="Times New Roman" w:hAnsi="Arial" w:cs="Arial"/>
              <w:color w:val="000000"/>
              <w:sz w:val="24"/>
              <w:szCs w:val="24"/>
              <w:lang w:eastAsia="es-MX"/>
            </w:rPr>
          </w:rPrChange>
        </w:rPr>
        <w:t xml:space="preserve"> </w:t>
      </w:r>
      <w:r w:rsidR="00CC700B" w:rsidRPr="00557959">
        <w:rPr>
          <w:rFonts w:ascii="Times New Roman" w:eastAsia="Times New Roman" w:hAnsi="Times New Roman" w:cs="Times New Roman"/>
          <w:color w:val="000000"/>
          <w:sz w:val="24"/>
          <w:szCs w:val="24"/>
          <w:lang w:eastAsia="es-MX"/>
          <w:rPrChange w:id="2128" w:author="Microsoft Office User" w:date="2021-08-13T16:26:00Z">
            <w:rPr>
              <w:rFonts w:ascii="Arial" w:eastAsia="Times New Roman" w:hAnsi="Arial" w:cs="Arial"/>
              <w:color w:val="000000"/>
              <w:sz w:val="24"/>
              <w:szCs w:val="24"/>
              <w:lang w:eastAsia="es-MX"/>
            </w:rPr>
          </w:rPrChange>
        </w:rPr>
        <w:t xml:space="preserve">serán hacia </w:t>
      </w:r>
      <w:ins w:id="2129" w:author="Francisco Ledesma Salamanca" w:date="2021-06-10T16:35:00Z">
        <w:r w:rsidR="00B55FCB" w:rsidRPr="00557959">
          <w:rPr>
            <w:rFonts w:ascii="Times New Roman" w:eastAsia="Times New Roman" w:hAnsi="Times New Roman" w:cs="Times New Roman"/>
            <w:color w:val="000000"/>
            <w:sz w:val="24"/>
            <w:szCs w:val="24"/>
            <w:lang w:eastAsia="es-MX"/>
            <w:rPrChange w:id="2130" w:author="Microsoft Office User" w:date="2021-08-13T16:26:00Z">
              <w:rPr>
                <w:rFonts w:ascii="Arial" w:eastAsia="Times New Roman" w:hAnsi="Arial" w:cs="Arial"/>
                <w:color w:val="000000"/>
                <w:sz w:val="24"/>
                <w:szCs w:val="24"/>
                <w:lang w:eastAsia="es-MX"/>
              </w:rPr>
            </w:rPrChange>
          </w:rPr>
          <w:t>el</w:t>
        </w:r>
      </w:ins>
      <w:del w:id="2131" w:author="Francisco Ledesma Salamanca" w:date="2021-06-10T16:35:00Z">
        <w:r w:rsidR="00D30855" w:rsidRPr="00557959" w:rsidDel="00B55FCB">
          <w:rPr>
            <w:rFonts w:ascii="Times New Roman" w:eastAsia="Times New Roman" w:hAnsi="Times New Roman" w:cs="Times New Roman"/>
            <w:color w:val="000000"/>
            <w:sz w:val="24"/>
            <w:szCs w:val="24"/>
            <w:lang w:eastAsia="es-MX"/>
            <w:rPrChange w:id="2132" w:author="Microsoft Office User" w:date="2021-08-13T16:26:00Z">
              <w:rPr>
                <w:rFonts w:ascii="Arial" w:eastAsia="Times New Roman" w:hAnsi="Arial" w:cs="Arial"/>
                <w:color w:val="000000"/>
                <w:sz w:val="24"/>
                <w:szCs w:val="24"/>
                <w:lang w:eastAsia="es-MX"/>
              </w:rPr>
            </w:rPrChange>
          </w:rPr>
          <w:delText>al</w:delText>
        </w:r>
      </w:del>
      <w:r w:rsidR="00D30855" w:rsidRPr="00557959">
        <w:rPr>
          <w:rFonts w:ascii="Times New Roman" w:eastAsia="Times New Roman" w:hAnsi="Times New Roman" w:cs="Times New Roman"/>
          <w:color w:val="000000"/>
          <w:sz w:val="24"/>
          <w:szCs w:val="24"/>
          <w:lang w:eastAsia="es-MX"/>
          <w:rPrChange w:id="2133" w:author="Microsoft Office User" w:date="2021-08-13T16:26:00Z">
            <w:rPr>
              <w:rFonts w:ascii="Arial" w:eastAsia="Times New Roman" w:hAnsi="Arial" w:cs="Arial"/>
              <w:color w:val="000000"/>
              <w:sz w:val="24"/>
              <w:szCs w:val="24"/>
              <w:lang w:eastAsia="es-MX"/>
            </w:rPr>
          </w:rPrChange>
        </w:rPr>
        <w:t xml:space="preserve"> servidor de Base de datos</w:t>
      </w:r>
      <w:r w:rsidR="00CC700B" w:rsidRPr="00557959">
        <w:rPr>
          <w:rFonts w:ascii="Times New Roman" w:eastAsia="Times New Roman" w:hAnsi="Times New Roman" w:cs="Times New Roman"/>
          <w:color w:val="000000"/>
          <w:sz w:val="24"/>
          <w:szCs w:val="24"/>
          <w:lang w:eastAsia="es-MX"/>
          <w:rPrChange w:id="2134" w:author="Microsoft Office User" w:date="2021-08-13T16:26:00Z">
            <w:rPr>
              <w:rFonts w:ascii="Arial" w:eastAsia="Times New Roman" w:hAnsi="Arial" w:cs="Arial"/>
              <w:color w:val="000000"/>
              <w:sz w:val="24"/>
              <w:szCs w:val="24"/>
              <w:lang w:eastAsia="es-MX"/>
            </w:rPr>
          </w:rPrChange>
        </w:rPr>
        <w:t xml:space="preserve"> por el Protocolo </w:t>
      </w:r>
      <w:r w:rsidR="00581B02" w:rsidRPr="00557959">
        <w:rPr>
          <w:rFonts w:ascii="Times New Roman" w:eastAsia="Times New Roman" w:hAnsi="Times New Roman" w:cs="Times New Roman"/>
          <w:color w:val="000000"/>
          <w:sz w:val="24"/>
          <w:szCs w:val="24"/>
          <w:lang w:eastAsia="es-MX"/>
          <w:rPrChange w:id="2135" w:author="Microsoft Office User" w:date="2021-08-13T16:26:00Z">
            <w:rPr>
              <w:rFonts w:ascii="Arial" w:eastAsia="Times New Roman" w:hAnsi="Arial" w:cs="Arial"/>
              <w:color w:val="000000"/>
              <w:sz w:val="24"/>
              <w:szCs w:val="24"/>
              <w:lang w:eastAsia="es-MX"/>
            </w:rPr>
          </w:rPrChange>
        </w:rPr>
        <w:t>TCP.</w:t>
      </w:r>
    </w:p>
    <w:p w14:paraId="1F97189B" w14:textId="62BDE34A" w:rsidR="009D1290" w:rsidRPr="00557959" w:rsidRDefault="00AF4B63" w:rsidP="000A5A08">
      <w:pPr>
        <w:spacing w:line="360" w:lineRule="auto"/>
        <w:ind w:left="360"/>
        <w:jc w:val="both"/>
        <w:rPr>
          <w:rFonts w:ascii="Times New Roman" w:eastAsia="Times New Roman" w:hAnsi="Times New Roman" w:cs="Times New Roman"/>
          <w:color w:val="000000"/>
          <w:sz w:val="24"/>
          <w:szCs w:val="24"/>
          <w:lang w:eastAsia="es-MX"/>
          <w:rPrChange w:id="2136" w:author="Microsoft Office User" w:date="2021-08-13T16:26:00Z">
            <w:rPr>
              <w:rFonts w:ascii="Arial" w:eastAsia="Times New Roman" w:hAnsi="Arial" w:cs="Arial"/>
              <w:color w:val="000000"/>
              <w:sz w:val="24"/>
              <w:szCs w:val="24"/>
              <w:lang w:eastAsia="es-MX"/>
            </w:rPr>
          </w:rPrChange>
        </w:rPr>
      </w:pPr>
      <w:bookmarkStart w:id="2137" w:name="_Toc73953018"/>
      <w:r w:rsidRPr="00557959">
        <w:rPr>
          <w:rStyle w:val="Ttulo3Car"/>
          <w:rFonts w:ascii="Times New Roman" w:hAnsi="Times New Roman" w:cs="Times New Roman"/>
          <w:b/>
          <w:bCs/>
          <w:color w:val="auto"/>
          <w:rPrChange w:id="2138" w:author="Microsoft Office User" w:date="2021-08-13T16:26:00Z">
            <w:rPr>
              <w:rStyle w:val="Ttulo3Car"/>
              <w:b/>
              <w:bCs/>
              <w:color w:val="auto"/>
            </w:rPr>
          </w:rPrChange>
        </w:rPr>
        <w:t xml:space="preserve">Submódulo </w:t>
      </w:r>
      <w:r w:rsidR="009D1290" w:rsidRPr="00557959">
        <w:rPr>
          <w:rStyle w:val="Ttulo3Car"/>
          <w:rFonts w:ascii="Times New Roman" w:hAnsi="Times New Roman" w:cs="Times New Roman"/>
          <w:b/>
          <w:bCs/>
          <w:color w:val="auto"/>
          <w:rPrChange w:id="2139" w:author="Microsoft Office User" w:date="2021-08-13T16:26:00Z">
            <w:rPr>
              <w:rStyle w:val="Ttulo3Car"/>
              <w:b/>
              <w:bCs/>
              <w:color w:val="auto"/>
            </w:rPr>
          </w:rPrChange>
        </w:rPr>
        <w:t>2.</w:t>
      </w:r>
      <w:r w:rsidR="00433835" w:rsidRPr="00557959">
        <w:rPr>
          <w:rStyle w:val="Ttulo3Car"/>
          <w:rFonts w:ascii="Times New Roman" w:hAnsi="Times New Roman" w:cs="Times New Roman"/>
          <w:b/>
          <w:bCs/>
          <w:color w:val="auto"/>
          <w:rPrChange w:id="2140" w:author="Microsoft Office User" w:date="2021-08-13T16:26:00Z">
            <w:rPr>
              <w:rStyle w:val="Ttulo3Car"/>
              <w:b/>
              <w:bCs/>
              <w:color w:val="auto"/>
            </w:rPr>
          </w:rPrChange>
        </w:rPr>
        <w:t>2.</w:t>
      </w:r>
      <w:r w:rsidR="009D1290" w:rsidRPr="00557959">
        <w:rPr>
          <w:rStyle w:val="Ttulo3Car"/>
          <w:rFonts w:ascii="Times New Roman" w:hAnsi="Times New Roman" w:cs="Times New Roman"/>
          <w:b/>
          <w:bCs/>
          <w:color w:val="auto"/>
          <w:rPrChange w:id="2141" w:author="Microsoft Office User" w:date="2021-08-13T16:26:00Z">
            <w:rPr>
              <w:rStyle w:val="Ttulo3Car"/>
              <w:b/>
              <w:bCs/>
              <w:color w:val="auto"/>
            </w:rPr>
          </w:rPrChange>
        </w:rPr>
        <w:t>3</w:t>
      </w:r>
      <w:ins w:id="2142" w:author="Francisco Ledesma Salamanca" w:date="2021-06-10T16:35:00Z">
        <w:r w:rsidR="00B55FCB" w:rsidRPr="00557959">
          <w:rPr>
            <w:rStyle w:val="Ttulo3Car"/>
            <w:rFonts w:ascii="Times New Roman" w:hAnsi="Times New Roman" w:cs="Times New Roman"/>
            <w:b/>
            <w:bCs/>
            <w:color w:val="auto"/>
            <w:rPrChange w:id="2143" w:author="Microsoft Office User" w:date="2021-08-13T16:26:00Z">
              <w:rPr>
                <w:rStyle w:val="Ttulo3Car"/>
                <w:b/>
                <w:bCs/>
                <w:color w:val="auto"/>
              </w:rPr>
            </w:rPrChange>
          </w:rPr>
          <w:t>.</w:t>
        </w:r>
      </w:ins>
      <w:r w:rsidR="00E14CD1" w:rsidRPr="00557959">
        <w:rPr>
          <w:rStyle w:val="Ttulo3Car"/>
          <w:rFonts w:ascii="Times New Roman" w:hAnsi="Times New Roman" w:cs="Times New Roman"/>
          <w:b/>
          <w:bCs/>
          <w:color w:val="auto"/>
          <w:rPrChange w:id="2144" w:author="Microsoft Office User" w:date="2021-08-13T16:26:00Z">
            <w:rPr>
              <w:rStyle w:val="Ttulo3Car"/>
              <w:b/>
              <w:bCs/>
              <w:color w:val="auto"/>
            </w:rPr>
          </w:rPrChange>
        </w:rPr>
        <w:t xml:space="preserve"> “Procesamiento de </w:t>
      </w:r>
      <w:r w:rsidR="009159AC" w:rsidRPr="00557959">
        <w:rPr>
          <w:rStyle w:val="Ttulo3Car"/>
          <w:rFonts w:ascii="Times New Roman" w:hAnsi="Times New Roman" w:cs="Times New Roman"/>
          <w:b/>
          <w:bCs/>
          <w:color w:val="auto"/>
          <w:rPrChange w:id="2145" w:author="Microsoft Office User" w:date="2021-08-13T16:26:00Z">
            <w:rPr>
              <w:rStyle w:val="Ttulo3Car"/>
              <w:b/>
              <w:bCs/>
              <w:color w:val="auto"/>
            </w:rPr>
          </w:rPrChange>
        </w:rPr>
        <w:t>datos</w:t>
      </w:r>
      <w:r w:rsidR="00E14CD1" w:rsidRPr="00557959">
        <w:rPr>
          <w:rStyle w:val="Ttulo3Car"/>
          <w:rFonts w:ascii="Times New Roman" w:hAnsi="Times New Roman" w:cs="Times New Roman"/>
          <w:b/>
          <w:bCs/>
          <w:color w:val="auto"/>
          <w:rPrChange w:id="2146" w:author="Microsoft Office User" w:date="2021-08-13T16:26:00Z">
            <w:rPr>
              <w:rStyle w:val="Ttulo3Car"/>
              <w:b/>
              <w:bCs/>
              <w:color w:val="auto"/>
            </w:rPr>
          </w:rPrChange>
        </w:rPr>
        <w:t>”</w:t>
      </w:r>
      <w:bookmarkEnd w:id="2137"/>
      <w:r w:rsidR="009D1290" w:rsidRPr="00557959">
        <w:rPr>
          <w:rStyle w:val="Ttulo3Car"/>
          <w:rFonts w:ascii="Times New Roman" w:hAnsi="Times New Roman" w:cs="Times New Roman"/>
          <w:b/>
          <w:bCs/>
          <w:color w:val="auto"/>
          <w:rPrChange w:id="2147" w:author="Microsoft Office User" w:date="2021-08-13T16:26:00Z">
            <w:rPr>
              <w:rStyle w:val="Ttulo3Car"/>
              <w:b/>
              <w:bCs/>
              <w:color w:val="auto"/>
            </w:rPr>
          </w:rPrChange>
        </w:rPr>
        <w:t xml:space="preserve"> </w:t>
      </w:r>
      <w:r w:rsidR="009D1290" w:rsidRPr="00557959">
        <w:rPr>
          <w:rFonts w:ascii="Times New Roman" w:eastAsia="Times New Roman" w:hAnsi="Times New Roman" w:cs="Times New Roman"/>
          <w:color w:val="000000"/>
          <w:sz w:val="24"/>
          <w:szCs w:val="24"/>
          <w:lang w:eastAsia="es-MX"/>
          <w:rPrChange w:id="2148" w:author="Microsoft Office User" w:date="2021-08-13T16:26:00Z">
            <w:rPr>
              <w:rFonts w:ascii="Arial" w:eastAsia="Times New Roman" w:hAnsi="Arial" w:cs="Arial"/>
              <w:color w:val="000000"/>
              <w:sz w:val="24"/>
              <w:szCs w:val="24"/>
              <w:lang w:eastAsia="es-MX"/>
            </w:rPr>
          </w:rPrChange>
        </w:rPr>
        <w:t xml:space="preserve">se encargará de llevar a cabo todo el procesamiento </w:t>
      </w:r>
      <w:r w:rsidR="007F25A4" w:rsidRPr="00557959">
        <w:rPr>
          <w:rFonts w:ascii="Times New Roman" w:eastAsia="Times New Roman" w:hAnsi="Times New Roman" w:cs="Times New Roman"/>
          <w:color w:val="000000"/>
          <w:sz w:val="24"/>
          <w:szCs w:val="24"/>
          <w:lang w:eastAsia="es-MX"/>
          <w:rPrChange w:id="2149" w:author="Microsoft Office User" w:date="2021-08-13T16:26:00Z">
            <w:rPr>
              <w:rFonts w:ascii="Arial" w:eastAsia="Times New Roman" w:hAnsi="Arial" w:cs="Arial"/>
              <w:color w:val="000000"/>
              <w:sz w:val="24"/>
              <w:szCs w:val="24"/>
              <w:lang w:eastAsia="es-MX"/>
            </w:rPr>
          </w:rPrChange>
        </w:rPr>
        <w:t>de dato</w:t>
      </w:r>
      <w:r w:rsidR="002E5784" w:rsidRPr="00557959">
        <w:rPr>
          <w:rFonts w:ascii="Times New Roman" w:eastAsia="Times New Roman" w:hAnsi="Times New Roman" w:cs="Times New Roman"/>
          <w:color w:val="000000"/>
          <w:sz w:val="24"/>
          <w:szCs w:val="24"/>
          <w:lang w:eastAsia="es-MX"/>
          <w:rPrChange w:id="2150" w:author="Microsoft Office User" w:date="2021-08-13T16:26:00Z">
            <w:rPr>
              <w:rFonts w:ascii="Arial" w:eastAsia="Times New Roman" w:hAnsi="Arial" w:cs="Arial"/>
              <w:color w:val="000000"/>
              <w:sz w:val="24"/>
              <w:szCs w:val="24"/>
              <w:lang w:eastAsia="es-MX"/>
            </w:rPr>
          </w:rPrChange>
        </w:rPr>
        <w:t>s</w:t>
      </w:r>
      <w:r w:rsidR="00B34A3E" w:rsidRPr="00557959">
        <w:rPr>
          <w:rFonts w:ascii="Times New Roman" w:eastAsia="Times New Roman" w:hAnsi="Times New Roman" w:cs="Times New Roman"/>
          <w:color w:val="000000"/>
          <w:sz w:val="24"/>
          <w:szCs w:val="24"/>
          <w:lang w:eastAsia="es-MX"/>
          <w:rPrChange w:id="2151" w:author="Microsoft Office User" w:date="2021-08-13T16:26:00Z">
            <w:rPr>
              <w:rFonts w:ascii="Arial" w:eastAsia="Times New Roman" w:hAnsi="Arial" w:cs="Arial"/>
              <w:color w:val="000000"/>
              <w:sz w:val="24"/>
              <w:szCs w:val="24"/>
              <w:lang w:eastAsia="es-MX"/>
            </w:rPr>
          </w:rPrChange>
        </w:rPr>
        <w:t xml:space="preserve"> </w:t>
      </w:r>
      <w:r w:rsidR="00581B02" w:rsidRPr="00557959">
        <w:rPr>
          <w:rFonts w:ascii="Times New Roman" w:eastAsia="Times New Roman" w:hAnsi="Times New Roman" w:cs="Times New Roman"/>
          <w:color w:val="000000"/>
          <w:sz w:val="24"/>
          <w:szCs w:val="24"/>
          <w:lang w:eastAsia="es-MX"/>
          <w:rPrChange w:id="2152" w:author="Microsoft Office User" w:date="2021-08-13T16:26:00Z">
            <w:rPr>
              <w:rFonts w:ascii="Arial" w:eastAsia="Times New Roman" w:hAnsi="Arial" w:cs="Arial"/>
              <w:color w:val="000000"/>
              <w:sz w:val="24"/>
              <w:szCs w:val="24"/>
              <w:lang w:eastAsia="es-MX"/>
            </w:rPr>
          </w:rPrChange>
        </w:rPr>
        <w:t>contenidos en</w:t>
      </w:r>
      <w:r w:rsidR="0083018C" w:rsidRPr="00557959">
        <w:rPr>
          <w:rFonts w:ascii="Times New Roman" w:eastAsia="Times New Roman" w:hAnsi="Times New Roman" w:cs="Times New Roman"/>
          <w:color w:val="000000"/>
          <w:sz w:val="24"/>
          <w:szCs w:val="24"/>
          <w:lang w:eastAsia="es-MX"/>
          <w:rPrChange w:id="2153" w:author="Microsoft Office User" w:date="2021-08-13T16:26:00Z">
            <w:rPr>
              <w:rFonts w:ascii="Arial" w:eastAsia="Times New Roman" w:hAnsi="Arial" w:cs="Arial"/>
              <w:color w:val="000000"/>
              <w:sz w:val="24"/>
              <w:szCs w:val="24"/>
              <w:lang w:eastAsia="es-MX"/>
            </w:rPr>
          </w:rPrChange>
        </w:rPr>
        <w:t xml:space="preserve"> la base de datos con la </w:t>
      </w:r>
      <w:r w:rsidR="00581B02" w:rsidRPr="00557959">
        <w:rPr>
          <w:rFonts w:ascii="Times New Roman" w:eastAsia="Times New Roman" w:hAnsi="Times New Roman" w:cs="Times New Roman"/>
          <w:color w:val="000000"/>
          <w:sz w:val="24"/>
          <w:szCs w:val="24"/>
          <w:lang w:eastAsia="es-MX"/>
          <w:rPrChange w:id="2154" w:author="Microsoft Office User" w:date="2021-08-13T16:26:00Z">
            <w:rPr>
              <w:rFonts w:ascii="Arial" w:eastAsia="Times New Roman" w:hAnsi="Arial" w:cs="Arial"/>
              <w:color w:val="000000"/>
              <w:sz w:val="24"/>
              <w:szCs w:val="24"/>
              <w:lang w:eastAsia="es-MX"/>
            </w:rPr>
          </w:rPrChange>
        </w:rPr>
        <w:t>finalidad brindar</w:t>
      </w:r>
      <w:r w:rsidR="002E5784" w:rsidRPr="00557959">
        <w:rPr>
          <w:rFonts w:ascii="Times New Roman" w:eastAsia="Times New Roman" w:hAnsi="Times New Roman" w:cs="Times New Roman"/>
          <w:color w:val="000000"/>
          <w:sz w:val="24"/>
          <w:szCs w:val="24"/>
          <w:lang w:eastAsia="es-MX"/>
          <w:rPrChange w:id="2155" w:author="Microsoft Office User" w:date="2021-08-13T16:26:00Z">
            <w:rPr>
              <w:rFonts w:ascii="Arial" w:eastAsia="Times New Roman" w:hAnsi="Arial" w:cs="Arial"/>
              <w:color w:val="000000"/>
              <w:sz w:val="24"/>
              <w:szCs w:val="24"/>
              <w:lang w:eastAsia="es-MX"/>
            </w:rPr>
          </w:rPrChange>
        </w:rPr>
        <w:t xml:space="preserve"> un reporte</w:t>
      </w:r>
      <w:del w:id="2156" w:author="Francisco Ledesma Salamanca" w:date="2021-06-10T16:36:00Z">
        <w:r w:rsidR="002E5784" w:rsidRPr="00557959" w:rsidDel="001D57D9">
          <w:rPr>
            <w:rFonts w:ascii="Times New Roman" w:eastAsia="Times New Roman" w:hAnsi="Times New Roman" w:cs="Times New Roman"/>
            <w:color w:val="000000"/>
            <w:sz w:val="24"/>
            <w:szCs w:val="24"/>
            <w:lang w:eastAsia="es-MX"/>
            <w:rPrChange w:id="2157" w:author="Microsoft Office User" w:date="2021-08-13T16:26:00Z">
              <w:rPr>
                <w:rFonts w:ascii="Arial" w:eastAsia="Times New Roman" w:hAnsi="Arial" w:cs="Arial"/>
                <w:color w:val="000000"/>
                <w:sz w:val="24"/>
                <w:szCs w:val="24"/>
                <w:lang w:eastAsia="es-MX"/>
              </w:rPr>
            </w:rPrChange>
          </w:rPr>
          <w:delText>o</w:delText>
        </w:r>
      </w:del>
      <w:r w:rsidR="002E5784" w:rsidRPr="00557959">
        <w:rPr>
          <w:rFonts w:ascii="Times New Roman" w:eastAsia="Times New Roman" w:hAnsi="Times New Roman" w:cs="Times New Roman"/>
          <w:color w:val="000000"/>
          <w:sz w:val="24"/>
          <w:szCs w:val="24"/>
          <w:lang w:eastAsia="es-MX"/>
          <w:rPrChange w:id="2158" w:author="Microsoft Office User" w:date="2021-08-13T16:26:00Z">
            <w:rPr>
              <w:rFonts w:ascii="Arial" w:eastAsia="Times New Roman" w:hAnsi="Arial" w:cs="Arial"/>
              <w:color w:val="000000"/>
              <w:sz w:val="24"/>
              <w:szCs w:val="24"/>
              <w:lang w:eastAsia="es-MX"/>
            </w:rPr>
          </w:rPrChange>
        </w:rPr>
        <w:t xml:space="preserve"> </w:t>
      </w:r>
      <w:r w:rsidR="00581B02" w:rsidRPr="00557959">
        <w:rPr>
          <w:rFonts w:ascii="Times New Roman" w:eastAsia="Times New Roman" w:hAnsi="Times New Roman" w:cs="Times New Roman"/>
          <w:color w:val="000000"/>
          <w:sz w:val="24"/>
          <w:szCs w:val="24"/>
          <w:lang w:eastAsia="es-MX"/>
          <w:rPrChange w:id="2159" w:author="Microsoft Office User" w:date="2021-08-13T16:26:00Z">
            <w:rPr>
              <w:rFonts w:ascii="Arial" w:eastAsia="Times New Roman" w:hAnsi="Arial" w:cs="Arial"/>
              <w:color w:val="000000"/>
              <w:sz w:val="24"/>
              <w:szCs w:val="24"/>
              <w:lang w:eastAsia="es-MX"/>
            </w:rPr>
          </w:rPrChange>
        </w:rPr>
        <w:t>de los datos ya mencionados</w:t>
      </w:r>
      <w:r w:rsidR="006A173B" w:rsidRPr="00557959">
        <w:rPr>
          <w:rFonts w:ascii="Times New Roman" w:eastAsia="Times New Roman" w:hAnsi="Times New Roman" w:cs="Times New Roman"/>
          <w:color w:val="000000"/>
          <w:sz w:val="24"/>
          <w:szCs w:val="24"/>
          <w:lang w:eastAsia="es-MX"/>
          <w:rPrChange w:id="2160" w:author="Microsoft Office User" w:date="2021-08-13T16:26:00Z">
            <w:rPr>
              <w:rFonts w:ascii="Arial" w:eastAsia="Times New Roman" w:hAnsi="Arial" w:cs="Arial"/>
              <w:color w:val="000000"/>
              <w:sz w:val="24"/>
              <w:szCs w:val="24"/>
              <w:lang w:eastAsia="es-MX"/>
            </w:rPr>
          </w:rPrChange>
        </w:rPr>
        <w:t xml:space="preserve">, en este </w:t>
      </w:r>
      <w:r w:rsidR="00085C79" w:rsidRPr="00557959">
        <w:rPr>
          <w:rFonts w:ascii="Times New Roman" w:eastAsia="Times New Roman" w:hAnsi="Times New Roman" w:cs="Times New Roman"/>
          <w:color w:val="000000"/>
          <w:sz w:val="24"/>
          <w:szCs w:val="24"/>
          <w:lang w:eastAsia="es-MX"/>
          <w:rPrChange w:id="2161" w:author="Microsoft Office User" w:date="2021-08-13T16:26:00Z">
            <w:rPr>
              <w:rFonts w:ascii="Arial" w:eastAsia="Times New Roman" w:hAnsi="Arial" w:cs="Arial"/>
              <w:color w:val="000000"/>
              <w:sz w:val="24"/>
              <w:szCs w:val="24"/>
              <w:lang w:eastAsia="es-MX"/>
            </w:rPr>
          </w:rPrChange>
        </w:rPr>
        <w:t>submódulo</w:t>
      </w:r>
      <w:r w:rsidR="006A173B" w:rsidRPr="00557959">
        <w:rPr>
          <w:rFonts w:ascii="Times New Roman" w:eastAsia="Times New Roman" w:hAnsi="Times New Roman" w:cs="Times New Roman"/>
          <w:color w:val="000000"/>
          <w:sz w:val="24"/>
          <w:szCs w:val="24"/>
          <w:lang w:eastAsia="es-MX"/>
          <w:rPrChange w:id="2162" w:author="Microsoft Office User" w:date="2021-08-13T16:26:00Z">
            <w:rPr>
              <w:rFonts w:ascii="Arial" w:eastAsia="Times New Roman" w:hAnsi="Arial" w:cs="Arial"/>
              <w:color w:val="000000"/>
              <w:sz w:val="24"/>
              <w:szCs w:val="24"/>
              <w:lang w:eastAsia="es-MX"/>
            </w:rPr>
          </w:rPrChange>
        </w:rPr>
        <w:t xml:space="preserve"> se </w:t>
      </w:r>
      <w:r w:rsidR="00085C79" w:rsidRPr="00557959">
        <w:rPr>
          <w:rFonts w:ascii="Times New Roman" w:eastAsia="Times New Roman" w:hAnsi="Times New Roman" w:cs="Times New Roman"/>
          <w:color w:val="000000"/>
          <w:sz w:val="24"/>
          <w:szCs w:val="24"/>
          <w:lang w:eastAsia="es-MX"/>
          <w:rPrChange w:id="2163" w:author="Microsoft Office User" w:date="2021-08-13T16:26:00Z">
            <w:rPr>
              <w:rFonts w:ascii="Arial" w:eastAsia="Times New Roman" w:hAnsi="Arial" w:cs="Arial"/>
              <w:color w:val="000000"/>
              <w:sz w:val="24"/>
              <w:szCs w:val="24"/>
              <w:lang w:eastAsia="es-MX"/>
            </w:rPr>
          </w:rPrChange>
        </w:rPr>
        <w:t>implementarán</w:t>
      </w:r>
      <w:r w:rsidR="006A173B" w:rsidRPr="00557959">
        <w:rPr>
          <w:rFonts w:ascii="Times New Roman" w:eastAsia="Times New Roman" w:hAnsi="Times New Roman" w:cs="Times New Roman"/>
          <w:color w:val="000000"/>
          <w:sz w:val="24"/>
          <w:szCs w:val="24"/>
          <w:lang w:eastAsia="es-MX"/>
          <w:rPrChange w:id="2164" w:author="Microsoft Office User" w:date="2021-08-13T16:26:00Z">
            <w:rPr>
              <w:rFonts w:ascii="Arial" w:eastAsia="Times New Roman" w:hAnsi="Arial" w:cs="Arial"/>
              <w:color w:val="000000"/>
              <w:sz w:val="24"/>
              <w:szCs w:val="24"/>
              <w:lang w:eastAsia="es-MX"/>
            </w:rPr>
          </w:rPrChange>
        </w:rPr>
        <w:t xml:space="preserve"> todos los algoritmos </w:t>
      </w:r>
      <w:r w:rsidR="00085C79" w:rsidRPr="00557959">
        <w:rPr>
          <w:rFonts w:ascii="Times New Roman" w:eastAsia="Times New Roman" w:hAnsi="Times New Roman" w:cs="Times New Roman"/>
          <w:color w:val="000000"/>
          <w:sz w:val="24"/>
          <w:szCs w:val="24"/>
          <w:lang w:eastAsia="es-MX"/>
          <w:rPrChange w:id="2165" w:author="Microsoft Office User" w:date="2021-08-13T16:26:00Z">
            <w:rPr>
              <w:rFonts w:ascii="Arial" w:eastAsia="Times New Roman" w:hAnsi="Arial" w:cs="Arial"/>
              <w:color w:val="000000"/>
              <w:sz w:val="24"/>
              <w:szCs w:val="24"/>
              <w:lang w:eastAsia="es-MX"/>
            </w:rPr>
          </w:rPrChange>
        </w:rPr>
        <w:t>de análisis</w:t>
      </w:r>
      <w:r w:rsidR="00A61974" w:rsidRPr="00557959">
        <w:rPr>
          <w:rFonts w:ascii="Times New Roman" w:eastAsia="Times New Roman" w:hAnsi="Times New Roman" w:cs="Times New Roman"/>
          <w:color w:val="000000"/>
          <w:sz w:val="24"/>
          <w:szCs w:val="24"/>
          <w:lang w:eastAsia="es-MX"/>
          <w:rPrChange w:id="2166" w:author="Microsoft Office User" w:date="2021-08-13T16:26:00Z">
            <w:rPr>
              <w:rFonts w:ascii="Arial" w:eastAsia="Times New Roman" w:hAnsi="Arial" w:cs="Arial"/>
              <w:color w:val="000000"/>
              <w:sz w:val="24"/>
              <w:szCs w:val="24"/>
              <w:lang w:eastAsia="es-MX"/>
            </w:rPr>
          </w:rPrChange>
        </w:rPr>
        <w:t xml:space="preserve">, directamente relacionado con el </w:t>
      </w:r>
      <w:r w:rsidR="006509BB" w:rsidRPr="00557959">
        <w:rPr>
          <w:rFonts w:ascii="Times New Roman" w:eastAsia="Times New Roman" w:hAnsi="Times New Roman" w:cs="Times New Roman"/>
          <w:color w:val="000000"/>
          <w:sz w:val="24"/>
          <w:szCs w:val="24"/>
          <w:lang w:eastAsia="es-MX"/>
          <w:rPrChange w:id="2167" w:author="Microsoft Office User" w:date="2021-08-13T16:26:00Z">
            <w:rPr>
              <w:rFonts w:ascii="Arial" w:eastAsia="Times New Roman" w:hAnsi="Arial" w:cs="Arial"/>
              <w:color w:val="000000"/>
              <w:sz w:val="24"/>
              <w:szCs w:val="24"/>
              <w:lang w:eastAsia="es-MX"/>
            </w:rPr>
          </w:rPrChange>
        </w:rPr>
        <w:t>módulo</w:t>
      </w:r>
      <w:r w:rsidR="00A61974" w:rsidRPr="00557959">
        <w:rPr>
          <w:rFonts w:ascii="Times New Roman" w:eastAsia="Times New Roman" w:hAnsi="Times New Roman" w:cs="Times New Roman"/>
          <w:color w:val="000000"/>
          <w:sz w:val="24"/>
          <w:szCs w:val="24"/>
          <w:lang w:eastAsia="es-MX"/>
          <w:rPrChange w:id="2168" w:author="Microsoft Office User" w:date="2021-08-13T16:26:00Z">
            <w:rPr>
              <w:rFonts w:ascii="Arial" w:eastAsia="Times New Roman" w:hAnsi="Arial" w:cs="Arial"/>
              <w:color w:val="000000"/>
              <w:sz w:val="24"/>
              <w:szCs w:val="24"/>
              <w:lang w:eastAsia="es-MX"/>
            </w:rPr>
          </w:rPrChange>
        </w:rPr>
        <w:t xml:space="preserve"> </w:t>
      </w:r>
      <w:r w:rsidR="006509BB" w:rsidRPr="00557959">
        <w:rPr>
          <w:rFonts w:ascii="Times New Roman" w:eastAsia="Times New Roman" w:hAnsi="Times New Roman" w:cs="Times New Roman"/>
          <w:color w:val="000000"/>
          <w:sz w:val="24"/>
          <w:szCs w:val="24"/>
          <w:lang w:eastAsia="es-MX"/>
          <w:rPrChange w:id="2169" w:author="Microsoft Office User" w:date="2021-08-13T16:26:00Z">
            <w:rPr>
              <w:rFonts w:ascii="Arial" w:eastAsia="Times New Roman" w:hAnsi="Arial" w:cs="Arial"/>
              <w:color w:val="000000"/>
              <w:sz w:val="24"/>
              <w:szCs w:val="24"/>
              <w:lang w:eastAsia="es-MX"/>
            </w:rPr>
          </w:rPrChange>
        </w:rPr>
        <w:t>1.6</w:t>
      </w:r>
      <w:r w:rsidR="00581B02" w:rsidRPr="00557959">
        <w:rPr>
          <w:rFonts w:ascii="Times New Roman" w:eastAsia="Times New Roman" w:hAnsi="Times New Roman" w:cs="Times New Roman"/>
          <w:color w:val="000000"/>
          <w:sz w:val="24"/>
          <w:szCs w:val="24"/>
          <w:lang w:eastAsia="es-MX"/>
          <w:rPrChange w:id="2170" w:author="Microsoft Office User" w:date="2021-08-13T16:26:00Z">
            <w:rPr>
              <w:rFonts w:ascii="Arial" w:eastAsia="Times New Roman" w:hAnsi="Arial" w:cs="Arial"/>
              <w:color w:val="000000"/>
              <w:sz w:val="24"/>
              <w:szCs w:val="24"/>
              <w:lang w:eastAsia="es-MX"/>
            </w:rPr>
          </w:rPrChange>
        </w:rPr>
        <w:t>.</w:t>
      </w:r>
    </w:p>
    <w:p w14:paraId="0297C6AF" w14:textId="48E79221" w:rsidR="009D1290" w:rsidRPr="00557959" w:rsidRDefault="00AF4B63" w:rsidP="000A5A08">
      <w:pPr>
        <w:spacing w:line="360" w:lineRule="auto"/>
        <w:ind w:left="360"/>
        <w:jc w:val="both"/>
        <w:rPr>
          <w:rFonts w:ascii="Times New Roman" w:eastAsia="Times New Roman" w:hAnsi="Times New Roman" w:cs="Times New Roman"/>
          <w:color w:val="000000"/>
          <w:sz w:val="24"/>
          <w:szCs w:val="24"/>
          <w:lang w:eastAsia="es-MX"/>
          <w:rPrChange w:id="2171" w:author="Microsoft Office User" w:date="2021-08-13T16:26:00Z">
            <w:rPr>
              <w:rFonts w:ascii="Arial" w:eastAsia="Times New Roman" w:hAnsi="Arial" w:cs="Arial"/>
              <w:color w:val="000000"/>
              <w:sz w:val="24"/>
              <w:szCs w:val="24"/>
              <w:lang w:eastAsia="es-MX"/>
            </w:rPr>
          </w:rPrChange>
        </w:rPr>
      </w:pPr>
      <w:bookmarkStart w:id="2172" w:name="_Toc73953019"/>
      <w:r w:rsidRPr="00557959">
        <w:rPr>
          <w:rStyle w:val="Ttulo3Car"/>
          <w:rFonts w:ascii="Times New Roman" w:hAnsi="Times New Roman" w:cs="Times New Roman"/>
          <w:b/>
          <w:bCs/>
          <w:color w:val="auto"/>
          <w:rPrChange w:id="2173" w:author="Microsoft Office User" w:date="2021-08-13T16:26:00Z">
            <w:rPr>
              <w:rStyle w:val="Ttulo3Car"/>
              <w:b/>
              <w:bCs/>
              <w:color w:val="auto"/>
            </w:rPr>
          </w:rPrChange>
        </w:rPr>
        <w:t xml:space="preserve">Submódulo </w:t>
      </w:r>
      <w:r w:rsidR="00085C79" w:rsidRPr="00557959">
        <w:rPr>
          <w:rStyle w:val="Ttulo3Car"/>
          <w:rFonts w:ascii="Times New Roman" w:hAnsi="Times New Roman" w:cs="Times New Roman"/>
          <w:b/>
          <w:bCs/>
          <w:color w:val="auto"/>
          <w:rPrChange w:id="2174" w:author="Microsoft Office User" w:date="2021-08-13T16:26:00Z">
            <w:rPr>
              <w:rStyle w:val="Ttulo3Car"/>
              <w:b/>
              <w:bCs/>
              <w:color w:val="auto"/>
            </w:rPr>
          </w:rPrChange>
        </w:rPr>
        <w:t>2.</w:t>
      </w:r>
      <w:r w:rsidR="00433835" w:rsidRPr="00557959">
        <w:rPr>
          <w:rStyle w:val="Ttulo3Car"/>
          <w:rFonts w:ascii="Times New Roman" w:hAnsi="Times New Roman" w:cs="Times New Roman"/>
          <w:b/>
          <w:bCs/>
          <w:color w:val="auto"/>
          <w:rPrChange w:id="2175" w:author="Microsoft Office User" w:date="2021-08-13T16:26:00Z">
            <w:rPr>
              <w:rStyle w:val="Ttulo3Car"/>
              <w:b/>
              <w:bCs/>
              <w:color w:val="auto"/>
            </w:rPr>
          </w:rPrChange>
        </w:rPr>
        <w:t>2.</w:t>
      </w:r>
      <w:r w:rsidR="009D3862" w:rsidRPr="00557959">
        <w:rPr>
          <w:rStyle w:val="Ttulo3Car"/>
          <w:rFonts w:ascii="Times New Roman" w:hAnsi="Times New Roman" w:cs="Times New Roman"/>
          <w:b/>
          <w:bCs/>
          <w:color w:val="auto"/>
          <w:rPrChange w:id="2176" w:author="Microsoft Office User" w:date="2021-08-13T16:26:00Z">
            <w:rPr>
              <w:rStyle w:val="Ttulo3Car"/>
              <w:b/>
              <w:bCs/>
              <w:color w:val="auto"/>
            </w:rPr>
          </w:rPrChange>
        </w:rPr>
        <w:t>4</w:t>
      </w:r>
      <w:ins w:id="2177" w:author="Francisco Ledesma Salamanca" w:date="2021-06-10T16:35:00Z">
        <w:r w:rsidR="00B55FCB" w:rsidRPr="00557959">
          <w:rPr>
            <w:rStyle w:val="Ttulo3Car"/>
            <w:rFonts w:ascii="Times New Roman" w:hAnsi="Times New Roman" w:cs="Times New Roman"/>
            <w:b/>
            <w:bCs/>
            <w:color w:val="auto"/>
            <w:rPrChange w:id="2178" w:author="Microsoft Office User" w:date="2021-08-13T16:26:00Z">
              <w:rPr>
                <w:rStyle w:val="Ttulo3Car"/>
                <w:b/>
                <w:bCs/>
                <w:color w:val="auto"/>
              </w:rPr>
            </w:rPrChange>
          </w:rPr>
          <w:t>.</w:t>
        </w:r>
      </w:ins>
      <w:r w:rsidR="00085C79" w:rsidRPr="00557959">
        <w:rPr>
          <w:rStyle w:val="Ttulo3Car"/>
          <w:rFonts w:ascii="Times New Roman" w:hAnsi="Times New Roman" w:cs="Times New Roman"/>
          <w:b/>
          <w:bCs/>
          <w:color w:val="auto"/>
          <w:rPrChange w:id="2179" w:author="Microsoft Office User" w:date="2021-08-13T16:26:00Z">
            <w:rPr>
              <w:rStyle w:val="Ttulo3Car"/>
              <w:b/>
              <w:bCs/>
              <w:color w:val="auto"/>
            </w:rPr>
          </w:rPrChange>
        </w:rPr>
        <w:t xml:space="preserve"> “Base de Datos”</w:t>
      </w:r>
      <w:bookmarkEnd w:id="2172"/>
      <w:r w:rsidR="002919D9" w:rsidRPr="00557959">
        <w:rPr>
          <w:rFonts w:ascii="Times New Roman" w:eastAsia="Times New Roman" w:hAnsi="Times New Roman" w:cs="Times New Roman"/>
          <w:color w:val="000000"/>
          <w:sz w:val="24"/>
          <w:szCs w:val="24"/>
          <w:lang w:eastAsia="es-MX"/>
          <w:rPrChange w:id="2180" w:author="Microsoft Office User" w:date="2021-08-13T16:26:00Z">
            <w:rPr>
              <w:rFonts w:ascii="Arial" w:eastAsia="Times New Roman" w:hAnsi="Arial" w:cs="Arial"/>
              <w:color w:val="000000"/>
              <w:sz w:val="24"/>
              <w:szCs w:val="24"/>
              <w:lang w:eastAsia="es-MX"/>
            </w:rPr>
          </w:rPrChange>
        </w:rPr>
        <w:t>, Contendrá</w:t>
      </w:r>
      <w:r w:rsidR="00677562" w:rsidRPr="00557959">
        <w:rPr>
          <w:rFonts w:ascii="Times New Roman" w:eastAsia="Times New Roman" w:hAnsi="Times New Roman" w:cs="Times New Roman"/>
          <w:color w:val="000000"/>
          <w:sz w:val="24"/>
          <w:szCs w:val="24"/>
          <w:lang w:eastAsia="es-MX"/>
          <w:rPrChange w:id="2181" w:author="Microsoft Office User" w:date="2021-08-13T16:26:00Z">
            <w:rPr>
              <w:rFonts w:ascii="Arial" w:eastAsia="Times New Roman" w:hAnsi="Arial" w:cs="Arial"/>
              <w:color w:val="000000"/>
              <w:sz w:val="24"/>
              <w:szCs w:val="24"/>
              <w:lang w:eastAsia="es-MX"/>
            </w:rPr>
          </w:rPrChange>
        </w:rPr>
        <w:t xml:space="preserve"> la base de</w:t>
      </w:r>
      <w:r w:rsidR="006509BB" w:rsidRPr="00557959">
        <w:rPr>
          <w:rFonts w:ascii="Times New Roman" w:eastAsia="Times New Roman" w:hAnsi="Times New Roman" w:cs="Times New Roman"/>
          <w:color w:val="000000"/>
          <w:sz w:val="24"/>
          <w:szCs w:val="24"/>
          <w:lang w:eastAsia="es-MX"/>
          <w:rPrChange w:id="2182" w:author="Microsoft Office User" w:date="2021-08-13T16:26:00Z">
            <w:rPr>
              <w:rFonts w:ascii="Arial" w:eastAsia="Times New Roman" w:hAnsi="Arial" w:cs="Arial"/>
              <w:color w:val="000000"/>
              <w:sz w:val="24"/>
              <w:szCs w:val="24"/>
              <w:lang w:eastAsia="es-MX"/>
            </w:rPr>
          </w:rPrChange>
        </w:rPr>
        <w:t xml:space="preserve"> Datos</w:t>
      </w:r>
      <w:ins w:id="2183" w:author="Francisco Ledesma Salamanca" w:date="2021-06-10T16:36:00Z">
        <w:r w:rsidR="001D57D9" w:rsidRPr="00557959">
          <w:rPr>
            <w:rFonts w:ascii="Times New Roman" w:eastAsia="Times New Roman" w:hAnsi="Times New Roman" w:cs="Times New Roman"/>
            <w:color w:val="000000"/>
            <w:sz w:val="24"/>
            <w:szCs w:val="24"/>
            <w:lang w:eastAsia="es-MX"/>
            <w:rPrChange w:id="2184" w:author="Microsoft Office User" w:date="2021-08-13T16:26:00Z">
              <w:rPr>
                <w:rFonts w:ascii="Arial" w:eastAsia="Times New Roman" w:hAnsi="Arial" w:cs="Arial"/>
                <w:color w:val="000000"/>
                <w:sz w:val="24"/>
                <w:szCs w:val="24"/>
                <w:lang w:eastAsia="es-MX"/>
              </w:rPr>
            </w:rPrChange>
          </w:rPr>
          <w:t xml:space="preserve"> generada</w:t>
        </w:r>
      </w:ins>
      <w:del w:id="2185" w:author="Francisco Ledesma Salamanca" w:date="2021-06-10T16:36:00Z">
        <w:r w:rsidR="00677562" w:rsidRPr="00557959" w:rsidDel="001D57D9">
          <w:rPr>
            <w:rFonts w:ascii="Times New Roman" w:eastAsia="Times New Roman" w:hAnsi="Times New Roman" w:cs="Times New Roman"/>
            <w:color w:val="000000"/>
            <w:sz w:val="24"/>
            <w:szCs w:val="24"/>
            <w:lang w:eastAsia="es-MX"/>
            <w:rPrChange w:id="2186" w:author="Microsoft Office User" w:date="2021-08-13T16:26:00Z">
              <w:rPr>
                <w:rFonts w:ascii="Arial" w:eastAsia="Times New Roman" w:hAnsi="Arial" w:cs="Arial"/>
                <w:color w:val="000000"/>
                <w:sz w:val="24"/>
                <w:szCs w:val="24"/>
                <w:lang w:eastAsia="es-MX"/>
              </w:rPr>
            </w:rPrChange>
          </w:rPr>
          <w:delText xml:space="preserve"> </w:delText>
        </w:r>
        <w:r w:rsidR="00301CA2" w:rsidRPr="00557959" w:rsidDel="001D57D9">
          <w:rPr>
            <w:rFonts w:ascii="Times New Roman" w:eastAsia="Times New Roman" w:hAnsi="Times New Roman" w:cs="Times New Roman"/>
            <w:color w:val="000000"/>
            <w:sz w:val="24"/>
            <w:szCs w:val="24"/>
            <w:lang w:eastAsia="es-MX"/>
            <w:rPrChange w:id="2187" w:author="Microsoft Office User" w:date="2021-08-13T16:26:00Z">
              <w:rPr>
                <w:rFonts w:ascii="Arial" w:eastAsia="Times New Roman" w:hAnsi="Arial" w:cs="Arial"/>
                <w:color w:val="000000"/>
                <w:sz w:val="24"/>
                <w:szCs w:val="24"/>
                <w:lang w:eastAsia="es-MX"/>
              </w:rPr>
            </w:rPrChange>
          </w:rPr>
          <w:delText>con base</w:delText>
        </w:r>
      </w:del>
      <w:r w:rsidR="00301CA2" w:rsidRPr="00557959">
        <w:rPr>
          <w:rFonts w:ascii="Times New Roman" w:eastAsia="Times New Roman" w:hAnsi="Times New Roman" w:cs="Times New Roman"/>
          <w:color w:val="000000"/>
          <w:sz w:val="24"/>
          <w:szCs w:val="24"/>
          <w:lang w:eastAsia="es-MX"/>
          <w:rPrChange w:id="2188" w:author="Microsoft Office User" w:date="2021-08-13T16:26:00Z">
            <w:rPr>
              <w:rFonts w:ascii="Arial" w:eastAsia="Times New Roman" w:hAnsi="Arial" w:cs="Arial"/>
              <w:color w:val="000000"/>
              <w:sz w:val="24"/>
              <w:szCs w:val="24"/>
              <w:lang w:eastAsia="es-MX"/>
            </w:rPr>
          </w:rPrChange>
        </w:rPr>
        <w:t xml:space="preserve"> </w:t>
      </w:r>
      <w:ins w:id="2189" w:author="Francisco Ledesma Salamanca" w:date="2021-06-10T16:37:00Z">
        <w:r w:rsidR="001D57D9" w:rsidRPr="00557959">
          <w:rPr>
            <w:rFonts w:ascii="Times New Roman" w:eastAsia="Times New Roman" w:hAnsi="Times New Roman" w:cs="Times New Roman"/>
            <w:color w:val="000000"/>
            <w:sz w:val="24"/>
            <w:szCs w:val="24"/>
            <w:lang w:eastAsia="es-MX"/>
            <w:rPrChange w:id="2190" w:author="Microsoft Office User" w:date="2021-08-13T16:26:00Z">
              <w:rPr>
                <w:rFonts w:ascii="Arial" w:eastAsia="Times New Roman" w:hAnsi="Arial" w:cs="Arial"/>
                <w:color w:val="000000"/>
                <w:sz w:val="24"/>
                <w:szCs w:val="24"/>
                <w:lang w:eastAsia="es-MX"/>
              </w:rPr>
            </w:rPrChange>
          </w:rPr>
          <w:t>bajo</w:t>
        </w:r>
      </w:ins>
      <w:del w:id="2191" w:author="Francisco Ledesma Salamanca" w:date="2021-06-10T16:37:00Z">
        <w:r w:rsidR="00301CA2" w:rsidRPr="00557959" w:rsidDel="001D57D9">
          <w:rPr>
            <w:rFonts w:ascii="Times New Roman" w:eastAsia="Times New Roman" w:hAnsi="Times New Roman" w:cs="Times New Roman"/>
            <w:color w:val="000000"/>
            <w:sz w:val="24"/>
            <w:szCs w:val="24"/>
            <w:lang w:eastAsia="es-MX"/>
            <w:rPrChange w:id="2192" w:author="Microsoft Office User" w:date="2021-08-13T16:26:00Z">
              <w:rPr>
                <w:rFonts w:ascii="Arial" w:eastAsia="Times New Roman" w:hAnsi="Arial" w:cs="Arial"/>
                <w:color w:val="000000"/>
                <w:sz w:val="24"/>
                <w:szCs w:val="24"/>
                <w:lang w:eastAsia="es-MX"/>
              </w:rPr>
            </w:rPrChange>
          </w:rPr>
          <w:delText>a</w:delText>
        </w:r>
      </w:del>
      <w:r w:rsidR="00301CA2" w:rsidRPr="00557959">
        <w:rPr>
          <w:rFonts w:ascii="Times New Roman" w:eastAsia="Times New Roman" w:hAnsi="Times New Roman" w:cs="Times New Roman"/>
          <w:color w:val="000000"/>
          <w:sz w:val="24"/>
          <w:szCs w:val="24"/>
          <w:lang w:eastAsia="es-MX"/>
          <w:rPrChange w:id="2193" w:author="Microsoft Office User" w:date="2021-08-13T16:26:00Z">
            <w:rPr>
              <w:rFonts w:ascii="Arial" w:eastAsia="Times New Roman" w:hAnsi="Arial" w:cs="Arial"/>
              <w:color w:val="000000"/>
              <w:sz w:val="24"/>
              <w:szCs w:val="24"/>
              <w:lang w:eastAsia="es-MX"/>
            </w:rPr>
          </w:rPrChange>
        </w:rPr>
        <w:t xml:space="preserve"> un </w:t>
      </w:r>
      <w:r w:rsidR="009D1290" w:rsidRPr="00557959">
        <w:rPr>
          <w:rFonts w:ascii="Times New Roman" w:eastAsia="Times New Roman" w:hAnsi="Times New Roman" w:cs="Times New Roman"/>
          <w:color w:val="000000"/>
          <w:sz w:val="24"/>
          <w:szCs w:val="24"/>
          <w:lang w:eastAsia="es-MX"/>
          <w:rPrChange w:id="2194" w:author="Microsoft Office User" w:date="2021-08-13T16:26:00Z">
            <w:rPr>
              <w:rFonts w:ascii="Arial" w:eastAsia="Times New Roman" w:hAnsi="Arial" w:cs="Arial"/>
              <w:color w:val="000000"/>
              <w:sz w:val="24"/>
              <w:szCs w:val="24"/>
              <w:lang w:eastAsia="es-MX"/>
            </w:rPr>
          </w:rPrChange>
        </w:rPr>
        <w:t>modelo relaciona</w:t>
      </w:r>
      <w:r w:rsidR="002919D9" w:rsidRPr="00557959">
        <w:rPr>
          <w:rFonts w:ascii="Times New Roman" w:eastAsia="Times New Roman" w:hAnsi="Times New Roman" w:cs="Times New Roman"/>
          <w:color w:val="000000"/>
          <w:sz w:val="24"/>
          <w:szCs w:val="24"/>
          <w:lang w:eastAsia="es-MX"/>
          <w:rPrChange w:id="2195" w:author="Microsoft Office User" w:date="2021-08-13T16:26:00Z">
            <w:rPr>
              <w:rFonts w:ascii="Arial" w:eastAsia="Times New Roman" w:hAnsi="Arial" w:cs="Arial"/>
              <w:color w:val="000000"/>
              <w:sz w:val="24"/>
              <w:szCs w:val="24"/>
              <w:lang w:eastAsia="es-MX"/>
            </w:rPr>
          </w:rPrChange>
        </w:rPr>
        <w:t>l</w:t>
      </w:r>
      <w:r w:rsidR="009D1290" w:rsidRPr="00557959">
        <w:rPr>
          <w:rFonts w:ascii="Times New Roman" w:eastAsia="Times New Roman" w:hAnsi="Times New Roman" w:cs="Times New Roman"/>
          <w:color w:val="000000"/>
          <w:sz w:val="24"/>
          <w:szCs w:val="24"/>
          <w:lang w:eastAsia="es-MX"/>
          <w:rPrChange w:id="2196" w:author="Microsoft Office User" w:date="2021-08-13T16:26:00Z">
            <w:rPr>
              <w:rFonts w:ascii="Arial" w:eastAsia="Times New Roman" w:hAnsi="Arial" w:cs="Arial"/>
              <w:color w:val="000000"/>
              <w:sz w:val="24"/>
              <w:szCs w:val="24"/>
              <w:lang w:eastAsia="es-MX"/>
            </w:rPr>
          </w:rPrChange>
        </w:rPr>
        <w:t xml:space="preserve"> (Base de datos SQL</w:t>
      </w:r>
      <w:r w:rsidR="00BA530F" w:rsidRPr="00557959">
        <w:rPr>
          <w:rFonts w:ascii="Times New Roman" w:eastAsia="Times New Roman" w:hAnsi="Times New Roman" w:cs="Times New Roman"/>
          <w:color w:val="000000"/>
          <w:sz w:val="24"/>
          <w:szCs w:val="24"/>
          <w:lang w:eastAsia="es-MX"/>
          <w:rPrChange w:id="2197" w:author="Microsoft Office User" w:date="2021-08-13T16:26:00Z">
            <w:rPr>
              <w:rFonts w:ascii="Arial" w:eastAsia="Times New Roman" w:hAnsi="Arial" w:cs="Arial"/>
              <w:color w:val="000000"/>
              <w:sz w:val="24"/>
              <w:szCs w:val="24"/>
              <w:lang w:eastAsia="es-MX"/>
            </w:rPr>
          </w:rPrChange>
        </w:rPr>
        <w:t>),</w:t>
      </w:r>
      <w:r w:rsidR="001A0457" w:rsidRPr="00557959">
        <w:rPr>
          <w:rFonts w:ascii="Times New Roman" w:eastAsia="Times New Roman" w:hAnsi="Times New Roman" w:cs="Times New Roman"/>
          <w:color w:val="000000"/>
          <w:sz w:val="24"/>
          <w:szCs w:val="24"/>
          <w:lang w:eastAsia="es-MX"/>
          <w:rPrChange w:id="2198" w:author="Microsoft Office User" w:date="2021-08-13T16:26:00Z">
            <w:rPr>
              <w:rFonts w:ascii="Arial" w:eastAsia="Times New Roman" w:hAnsi="Arial" w:cs="Arial"/>
              <w:color w:val="000000"/>
              <w:sz w:val="24"/>
              <w:szCs w:val="24"/>
              <w:lang w:eastAsia="es-MX"/>
            </w:rPr>
          </w:rPrChange>
        </w:rPr>
        <w:t xml:space="preserve"> </w:t>
      </w:r>
      <w:r w:rsidR="00BA530F" w:rsidRPr="00557959">
        <w:rPr>
          <w:rFonts w:ascii="Times New Roman" w:eastAsia="Times New Roman" w:hAnsi="Times New Roman" w:cs="Times New Roman"/>
          <w:color w:val="000000"/>
          <w:sz w:val="24"/>
          <w:szCs w:val="24"/>
          <w:lang w:eastAsia="es-MX"/>
          <w:rPrChange w:id="2199" w:author="Microsoft Office User" w:date="2021-08-13T16:26:00Z">
            <w:rPr>
              <w:rFonts w:ascii="Arial" w:eastAsia="Times New Roman" w:hAnsi="Arial" w:cs="Arial"/>
              <w:color w:val="000000"/>
              <w:sz w:val="24"/>
              <w:szCs w:val="24"/>
              <w:lang w:eastAsia="es-MX"/>
            </w:rPr>
          </w:rPrChange>
        </w:rPr>
        <w:t>la</w:t>
      </w:r>
      <w:r w:rsidR="001A0457" w:rsidRPr="00557959">
        <w:rPr>
          <w:rFonts w:ascii="Times New Roman" w:eastAsia="Times New Roman" w:hAnsi="Times New Roman" w:cs="Times New Roman"/>
          <w:color w:val="000000"/>
          <w:sz w:val="24"/>
          <w:szCs w:val="24"/>
          <w:lang w:eastAsia="es-MX"/>
          <w:rPrChange w:id="2200" w:author="Microsoft Office User" w:date="2021-08-13T16:26:00Z">
            <w:rPr>
              <w:rFonts w:ascii="Arial" w:eastAsia="Times New Roman" w:hAnsi="Arial" w:cs="Arial"/>
              <w:color w:val="000000"/>
              <w:sz w:val="24"/>
              <w:szCs w:val="24"/>
              <w:lang w:eastAsia="es-MX"/>
            </w:rPr>
          </w:rPrChange>
        </w:rPr>
        <w:t xml:space="preserve"> interacción entre </w:t>
      </w:r>
      <w:r w:rsidR="009159AC" w:rsidRPr="00557959">
        <w:rPr>
          <w:rFonts w:ascii="Times New Roman" w:eastAsia="Times New Roman" w:hAnsi="Times New Roman" w:cs="Times New Roman"/>
          <w:color w:val="000000"/>
          <w:sz w:val="24"/>
          <w:szCs w:val="24"/>
          <w:lang w:eastAsia="es-MX"/>
          <w:rPrChange w:id="2201" w:author="Microsoft Office User" w:date="2021-08-13T16:26:00Z">
            <w:rPr>
              <w:rFonts w:ascii="Arial" w:eastAsia="Times New Roman" w:hAnsi="Arial" w:cs="Arial"/>
              <w:color w:val="000000"/>
              <w:sz w:val="24"/>
              <w:szCs w:val="24"/>
              <w:lang w:eastAsia="es-MX"/>
            </w:rPr>
          </w:rPrChange>
        </w:rPr>
        <w:t xml:space="preserve">los módulos de procesamiento de datos </w:t>
      </w:r>
      <w:r w:rsidR="0015112F" w:rsidRPr="00557959">
        <w:rPr>
          <w:rFonts w:ascii="Times New Roman" w:eastAsia="Times New Roman" w:hAnsi="Times New Roman" w:cs="Times New Roman"/>
          <w:color w:val="000000"/>
          <w:sz w:val="24"/>
          <w:szCs w:val="24"/>
          <w:lang w:eastAsia="es-MX"/>
          <w:rPrChange w:id="2202" w:author="Microsoft Office User" w:date="2021-08-13T16:26:00Z">
            <w:rPr>
              <w:rFonts w:ascii="Arial" w:eastAsia="Times New Roman" w:hAnsi="Arial" w:cs="Arial"/>
              <w:color w:val="000000"/>
              <w:sz w:val="24"/>
              <w:szCs w:val="24"/>
              <w:lang w:eastAsia="es-MX"/>
            </w:rPr>
          </w:rPrChange>
        </w:rPr>
        <w:t xml:space="preserve">y el </w:t>
      </w:r>
      <w:r w:rsidR="00807D3A" w:rsidRPr="00557959">
        <w:rPr>
          <w:rFonts w:ascii="Times New Roman" w:eastAsia="Times New Roman" w:hAnsi="Times New Roman" w:cs="Times New Roman"/>
          <w:color w:val="000000"/>
          <w:sz w:val="24"/>
          <w:szCs w:val="24"/>
          <w:lang w:eastAsia="es-MX"/>
          <w:rPrChange w:id="2203" w:author="Microsoft Office User" w:date="2021-08-13T16:26:00Z">
            <w:rPr>
              <w:rFonts w:ascii="Arial" w:eastAsia="Times New Roman" w:hAnsi="Arial" w:cs="Arial"/>
              <w:color w:val="000000"/>
              <w:sz w:val="24"/>
              <w:szCs w:val="24"/>
              <w:lang w:eastAsia="es-MX"/>
            </w:rPr>
          </w:rPrChange>
        </w:rPr>
        <w:t>submódulo</w:t>
      </w:r>
      <w:r w:rsidR="0015112F" w:rsidRPr="00557959">
        <w:rPr>
          <w:rFonts w:ascii="Times New Roman" w:eastAsia="Times New Roman" w:hAnsi="Times New Roman" w:cs="Times New Roman"/>
          <w:color w:val="000000"/>
          <w:sz w:val="24"/>
          <w:szCs w:val="24"/>
          <w:lang w:eastAsia="es-MX"/>
          <w:rPrChange w:id="2204" w:author="Microsoft Office User" w:date="2021-08-13T16:26:00Z">
            <w:rPr>
              <w:rFonts w:ascii="Arial" w:eastAsia="Times New Roman" w:hAnsi="Arial" w:cs="Arial"/>
              <w:color w:val="000000"/>
              <w:sz w:val="24"/>
              <w:szCs w:val="24"/>
              <w:lang w:eastAsia="es-MX"/>
            </w:rPr>
          </w:rPrChange>
        </w:rPr>
        <w:t xml:space="preserve"> de “Mesa de Servicio” se </w:t>
      </w:r>
      <w:r w:rsidR="00FE6554" w:rsidRPr="00557959">
        <w:rPr>
          <w:rFonts w:ascii="Times New Roman" w:eastAsia="Times New Roman" w:hAnsi="Times New Roman" w:cs="Times New Roman"/>
          <w:color w:val="000000"/>
          <w:sz w:val="24"/>
          <w:szCs w:val="24"/>
          <w:lang w:eastAsia="es-MX"/>
          <w:rPrChange w:id="2205" w:author="Microsoft Office User" w:date="2021-08-13T16:26:00Z">
            <w:rPr>
              <w:rFonts w:ascii="Arial" w:eastAsia="Times New Roman" w:hAnsi="Arial" w:cs="Arial"/>
              <w:color w:val="000000"/>
              <w:sz w:val="24"/>
              <w:szCs w:val="24"/>
              <w:lang w:eastAsia="es-MX"/>
            </w:rPr>
          </w:rPrChange>
        </w:rPr>
        <w:t>generarán</w:t>
      </w:r>
      <w:r w:rsidR="0015112F" w:rsidRPr="00557959">
        <w:rPr>
          <w:rFonts w:ascii="Times New Roman" w:eastAsia="Times New Roman" w:hAnsi="Times New Roman" w:cs="Times New Roman"/>
          <w:color w:val="000000"/>
          <w:sz w:val="24"/>
          <w:szCs w:val="24"/>
          <w:lang w:eastAsia="es-MX"/>
          <w:rPrChange w:id="2206" w:author="Microsoft Office User" w:date="2021-08-13T16:26:00Z">
            <w:rPr>
              <w:rFonts w:ascii="Arial" w:eastAsia="Times New Roman" w:hAnsi="Arial" w:cs="Arial"/>
              <w:color w:val="000000"/>
              <w:sz w:val="24"/>
              <w:szCs w:val="24"/>
              <w:lang w:eastAsia="es-MX"/>
            </w:rPr>
          </w:rPrChange>
        </w:rPr>
        <w:t xml:space="preserve"> con el protocolo TCP</w:t>
      </w:r>
      <w:r w:rsidR="00807D3A" w:rsidRPr="00557959">
        <w:rPr>
          <w:rFonts w:ascii="Times New Roman" w:eastAsia="Times New Roman" w:hAnsi="Times New Roman" w:cs="Times New Roman"/>
          <w:color w:val="000000"/>
          <w:sz w:val="24"/>
          <w:szCs w:val="24"/>
          <w:lang w:eastAsia="es-MX"/>
          <w:rPrChange w:id="2207" w:author="Microsoft Office User" w:date="2021-08-13T16:26:00Z">
            <w:rPr>
              <w:rFonts w:ascii="Arial" w:eastAsia="Times New Roman" w:hAnsi="Arial" w:cs="Arial"/>
              <w:color w:val="000000"/>
              <w:sz w:val="24"/>
              <w:szCs w:val="24"/>
              <w:lang w:eastAsia="es-MX"/>
            </w:rPr>
          </w:rPrChange>
        </w:rPr>
        <w:t>.</w:t>
      </w:r>
    </w:p>
    <w:p w14:paraId="6E1F65F4" w14:textId="33A54F1F" w:rsidR="00807D3A" w:rsidRPr="00557959" w:rsidRDefault="00AF4B63" w:rsidP="000A5A08">
      <w:pPr>
        <w:spacing w:line="360" w:lineRule="auto"/>
        <w:ind w:left="360"/>
        <w:jc w:val="both"/>
        <w:rPr>
          <w:rFonts w:ascii="Times New Roman" w:eastAsia="Times New Roman" w:hAnsi="Times New Roman" w:cs="Times New Roman"/>
          <w:color w:val="000000"/>
          <w:sz w:val="24"/>
          <w:szCs w:val="24"/>
          <w:lang w:eastAsia="es-MX"/>
          <w:rPrChange w:id="2208" w:author="Microsoft Office User" w:date="2021-08-13T16:26:00Z">
            <w:rPr>
              <w:rFonts w:ascii="Arial" w:eastAsia="Times New Roman" w:hAnsi="Arial" w:cs="Arial"/>
              <w:color w:val="000000"/>
              <w:sz w:val="24"/>
              <w:szCs w:val="24"/>
              <w:lang w:eastAsia="es-MX"/>
            </w:rPr>
          </w:rPrChange>
        </w:rPr>
      </w:pPr>
      <w:bookmarkStart w:id="2209" w:name="_Toc73953020"/>
      <w:r w:rsidRPr="00557959">
        <w:rPr>
          <w:rStyle w:val="Ttulo3Car"/>
          <w:rFonts w:ascii="Times New Roman" w:hAnsi="Times New Roman" w:cs="Times New Roman"/>
          <w:b/>
          <w:bCs/>
          <w:color w:val="auto"/>
          <w:rPrChange w:id="2210" w:author="Microsoft Office User" w:date="2021-08-13T16:26:00Z">
            <w:rPr>
              <w:rStyle w:val="Ttulo3Car"/>
              <w:b/>
              <w:bCs/>
              <w:color w:val="auto"/>
            </w:rPr>
          </w:rPrChange>
        </w:rPr>
        <w:t xml:space="preserve">Submódulo </w:t>
      </w:r>
      <w:r w:rsidR="009D3862" w:rsidRPr="00557959">
        <w:rPr>
          <w:rStyle w:val="Ttulo3Car"/>
          <w:rFonts w:ascii="Times New Roman" w:hAnsi="Times New Roman" w:cs="Times New Roman"/>
          <w:b/>
          <w:bCs/>
          <w:color w:val="auto"/>
          <w:rPrChange w:id="2211" w:author="Microsoft Office User" w:date="2021-08-13T16:26:00Z">
            <w:rPr>
              <w:rStyle w:val="Ttulo3Car"/>
              <w:b/>
              <w:bCs/>
              <w:color w:val="auto"/>
            </w:rPr>
          </w:rPrChange>
        </w:rPr>
        <w:t>2.</w:t>
      </w:r>
      <w:r w:rsidR="00433835" w:rsidRPr="00557959">
        <w:rPr>
          <w:rStyle w:val="Ttulo3Car"/>
          <w:rFonts w:ascii="Times New Roman" w:hAnsi="Times New Roman" w:cs="Times New Roman"/>
          <w:b/>
          <w:bCs/>
          <w:color w:val="auto"/>
          <w:rPrChange w:id="2212" w:author="Microsoft Office User" w:date="2021-08-13T16:26:00Z">
            <w:rPr>
              <w:rStyle w:val="Ttulo3Car"/>
              <w:b/>
              <w:bCs/>
              <w:color w:val="auto"/>
            </w:rPr>
          </w:rPrChange>
        </w:rPr>
        <w:t>2.</w:t>
      </w:r>
      <w:r w:rsidR="009D3862" w:rsidRPr="00557959">
        <w:rPr>
          <w:rStyle w:val="Ttulo3Car"/>
          <w:rFonts w:ascii="Times New Roman" w:hAnsi="Times New Roman" w:cs="Times New Roman"/>
          <w:b/>
          <w:bCs/>
          <w:color w:val="auto"/>
          <w:rPrChange w:id="2213" w:author="Microsoft Office User" w:date="2021-08-13T16:26:00Z">
            <w:rPr>
              <w:rStyle w:val="Ttulo3Car"/>
              <w:b/>
              <w:bCs/>
              <w:color w:val="auto"/>
            </w:rPr>
          </w:rPrChange>
        </w:rPr>
        <w:t>5</w:t>
      </w:r>
      <w:ins w:id="2214" w:author="Francisco Ledesma Salamanca" w:date="2021-06-10T16:35:00Z">
        <w:r w:rsidR="00B55FCB" w:rsidRPr="00557959">
          <w:rPr>
            <w:rStyle w:val="Ttulo3Car"/>
            <w:rFonts w:ascii="Times New Roman" w:hAnsi="Times New Roman" w:cs="Times New Roman"/>
            <w:b/>
            <w:bCs/>
            <w:color w:val="auto"/>
            <w:rPrChange w:id="2215" w:author="Microsoft Office User" w:date="2021-08-13T16:26:00Z">
              <w:rPr>
                <w:rStyle w:val="Ttulo3Car"/>
                <w:b/>
                <w:bCs/>
                <w:color w:val="auto"/>
              </w:rPr>
            </w:rPrChange>
          </w:rPr>
          <w:t>.</w:t>
        </w:r>
      </w:ins>
      <w:r w:rsidR="009D3862" w:rsidRPr="00557959">
        <w:rPr>
          <w:rStyle w:val="Ttulo3Car"/>
          <w:rFonts w:ascii="Times New Roman" w:hAnsi="Times New Roman" w:cs="Times New Roman"/>
          <w:b/>
          <w:bCs/>
          <w:color w:val="auto"/>
          <w:rPrChange w:id="2216" w:author="Microsoft Office User" w:date="2021-08-13T16:26:00Z">
            <w:rPr>
              <w:rStyle w:val="Ttulo3Car"/>
              <w:b/>
              <w:bCs/>
              <w:color w:val="auto"/>
            </w:rPr>
          </w:rPrChange>
        </w:rPr>
        <w:t xml:space="preserve"> “Reportes”</w:t>
      </w:r>
      <w:bookmarkEnd w:id="2209"/>
      <w:r w:rsidR="009D3862" w:rsidRPr="00557959">
        <w:rPr>
          <w:rFonts w:ascii="Times New Roman" w:eastAsia="Times New Roman" w:hAnsi="Times New Roman" w:cs="Times New Roman"/>
          <w:color w:val="000000"/>
          <w:sz w:val="24"/>
          <w:szCs w:val="24"/>
          <w:lang w:eastAsia="es-MX"/>
          <w:rPrChange w:id="2217" w:author="Microsoft Office User" w:date="2021-08-13T16:26:00Z">
            <w:rPr>
              <w:rFonts w:ascii="Arial" w:eastAsia="Times New Roman" w:hAnsi="Arial" w:cs="Arial"/>
              <w:color w:val="000000"/>
              <w:sz w:val="24"/>
              <w:szCs w:val="24"/>
              <w:lang w:eastAsia="es-MX"/>
            </w:rPr>
          </w:rPrChange>
        </w:rPr>
        <w:t xml:space="preserve">, aunque </w:t>
      </w:r>
      <w:r w:rsidR="00F74885" w:rsidRPr="00557959">
        <w:rPr>
          <w:rFonts w:ascii="Times New Roman" w:eastAsia="Times New Roman" w:hAnsi="Times New Roman" w:cs="Times New Roman"/>
          <w:color w:val="000000"/>
          <w:sz w:val="24"/>
          <w:szCs w:val="24"/>
          <w:lang w:eastAsia="es-MX"/>
          <w:rPrChange w:id="2218" w:author="Microsoft Office User" w:date="2021-08-13T16:26:00Z">
            <w:rPr>
              <w:rFonts w:ascii="Arial" w:eastAsia="Times New Roman" w:hAnsi="Arial" w:cs="Arial"/>
              <w:color w:val="000000"/>
              <w:sz w:val="24"/>
              <w:szCs w:val="24"/>
              <w:lang w:eastAsia="es-MX"/>
            </w:rPr>
          </w:rPrChange>
        </w:rPr>
        <w:t>es</w:t>
      </w:r>
      <w:r w:rsidR="009D3862" w:rsidRPr="00557959">
        <w:rPr>
          <w:rFonts w:ascii="Times New Roman" w:eastAsia="Times New Roman" w:hAnsi="Times New Roman" w:cs="Times New Roman"/>
          <w:color w:val="000000"/>
          <w:sz w:val="24"/>
          <w:szCs w:val="24"/>
          <w:lang w:eastAsia="es-MX"/>
          <w:rPrChange w:id="2219" w:author="Microsoft Office User" w:date="2021-08-13T16:26:00Z">
            <w:rPr>
              <w:rFonts w:ascii="Arial" w:eastAsia="Times New Roman" w:hAnsi="Arial" w:cs="Arial"/>
              <w:color w:val="000000"/>
              <w:sz w:val="24"/>
              <w:szCs w:val="24"/>
              <w:lang w:eastAsia="es-MX"/>
            </w:rPr>
          </w:rPrChange>
        </w:rPr>
        <w:t xml:space="preserve"> una </w:t>
      </w:r>
      <w:r w:rsidR="00743657" w:rsidRPr="00557959">
        <w:rPr>
          <w:rFonts w:ascii="Times New Roman" w:eastAsia="Times New Roman" w:hAnsi="Times New Roman" w:cs="Times New Roman"/>
          <w:color w:val="000000"/>
          <w:sz w:val="24"/>
          <w:szCs w:val="24"/>
          <w:lang w:eastAsia="es-MX"/>
          <w:rPrChange w:id="2220" w:author="Microsoft Office User" w:date="2021-08-13T16:26:00Z">
            <w:rPr>
              <w:rFonts w:ascii="Arial" w:eastAsia="Times New Roman" w:hAnsi="Arial" w:cs="Arial"/>
              <w:color w:val="000000"/>
              <w:sz w:val="24"/>
              <w:szCs w:val="24"/>
              <w:lang w:eastAsia="es-MX"/>
            </w:rPr>
          </w:rPrChange>
        </w:rPr>
        <w:t>función</w:t>
      </w:r>
      <w:r w:rsidR="009D3862" w:rsidRPr="00557959">
        <w:rPr>
          <w:rFonts w:ascii="Times New Roman" w:eastAsia="Times New Roman" w:hAnsi="Times New Roman" w:cs="Times New Roman"/>
          <w:color w:val="000000"/>
          <w:sz w:val="24"/>
          <w:szCs w:val="24"/>
          <w:lang w:eastAsia="es-MX"/>
          <w:rPrChange w:id="2221" w:author="Microsoft Office User" w:date="2021-08-13T16:26:00Z">
            <w:rPr>
              <w:rFonts w:ascii="Arial" w:eastAsia="Times New Roman" w:hAnsi="Arial" w:cs="Arial"/>
              <w:color w:val="000000"/>
              <w:sz w:val="24"/>
              <w:szCs w:val="24"/>
              <w:lang w:eastAsia="es-MX"/>
            </w:rPr>
          </w:rPrChange>
        </w:rPr>
        <w:t xml:space="preserve"> </w:t>
      </w:r>
      <w:r w:rsidR="00743657" w:rsidRPr="00557959">
        <w:rPr>
          <w:rFonts w:ascii="Times New Roman" w:eastAsia="Times New Roman" w:hAnsi="Times New Roman" w:cs="Times New Roman"/>
          <w:color w:val="000000"/>
          <w:sz w:val="24"/>
          <w:szCs w:val="24"/>
          <w:lang w:eastAsia="es-MX"/>
          <w:rPrChange w:id="2222" w:author="Microsoft Office User" w:date="2021-08-13T16:26:00Z">
            <w:rPr>
              <w:rFonts w:ascii="Arial" w:eastAsia="Times New Roman" w:hAnsi="Arial" w:cs="Arial"/>
              <w:color w:val="000000"/>
              <w:sz w:val="24"/>
              <w:szCs w:val="24"/>
              <w:lang w:eastAsia="es-MX"/>
            </w:rPr>
          </w:rPrChange>
        </w:rPr>
        <w:t>de</w:t>
      </w:r>
      <w:r w:rsidR="00BA5F67" w:rsidRPr="00557959">
        <w:rPr>
          <w:rFonts w:ascii="Times New Roman" w:eastAsia="Times New Roman" w:hAnsi="Times New Roman" w:cs="Times New Roman"/>
          <w:color w:val="000000"/>
          <w:sz w:val="24"/>
          <w:szCs w:val="24"/>
          <w:lang w:eastAsia="es-MX"/>
          <w:rPrChange w:id="2223" w:author="Microsoft Office User" w:date="2021-08-13T16:26:00Z">
            <w:rPr>
              <w:rFonts w:ascii="Arial" w:eastAsia="Times New Roman" w:hAnsi="Arial" w:cs="Arial"/>
              <w:color w:val="000000"/>
              <w:sz w:val="24"/>
              <w:szCs w:val="24"/>
              <w:lang w:eastAsia="es-MX"/>
            </w:rPr>
          </w:rPrChange>
        </w:rPr>
        <w:t xml:space="preserve"> </w:t>
      </w:r>
      <w:r w:rsidR="008D07BE" w:rsidRPr="00557959">
        <w:rPr>
          <w:rFonts w:ascii="Times New Roman" w:eastAsia="Times New Roman" w:hAnsi="Times New Roman" w:cs="Times New Roman"/>
          <w:color w:val="000000"/>
          <w:sz w:val="24"/>
          <w:szCs w:val="24"/>
          <w:lang w:eastAsia="es-MX"/>
          <w:rPrChange w:id="2224" w:author="Microsoft Office User" w:date="2021-08-13T16:26:00Z">
            <w:rPr>
              <w:rFonts w:ascii="Arial" w:eastAsia="Times New Roman" w:hAnsi="Arial" w:cs="Arial"/>
              <w:color w:val="000000"/>
              <w:sz w:val="24"/>
              <w:szCs w:val="24"/>
              <w:lang w:eastAsia="es-MX"/>
            </w:rPr>
          </w:rPrChange>
        </w:rPr>
        <w:t>los submódulos</w:t>
      </w:r>
      <w:r w:rsidR="00FE6554" w:rsidRPr="00557959">
        <w:rPr>
          <w:rFonts w:ascii="Times New Roman" w:eastAsia="Times New Roman" w:hAnsi="Times New Roman" w:cs="Times New Roman"/>
          <w:color w:val="000000"/>
          <w:sz w:val="24"/>
          <w:szCs w:val="24"/>
          <w:lang w:eastAsia="es-MX"/>
          <w:rPrChange w:id="2225" w:author="Microsoft Office User" w:date="2021-08-13T16:26:00Z">
            <w:rPr>
              <w:rFonts w:ascii="Arial" w:eastAsia="Times New Roman" w:hAnsi="Arial" w:cs="Arial"/>
              <w:color w:val="000000"/>
              <w:sz w:val="24"/>
              <w:szCs w:val="24"/>
              <w:lang w:eastAsia="es-MX"/>
            </w:rPr>
          </w:rPrChange>
        </w:rPr>
        <w:t xml:space="preserve"> “</w:t>
      </w:r>
      <w:r w:rsidR="00184C66" w:rsidRPr="00557959">
        <w:rPr>
          <w:rFonts w:ascii="Times New Roman" w:eastAsia="Times New Roman" w:hAnsi="Times New Roman" w:cs="Times New Roman"/>
          <w:color w:val="000000"/>
          <w:sz w:val="24"/>
          <w:szCs w:val="24"/>
          <w:lang w:eastAsia="es-MX"/>
          <w:rPrChange w:id="2226" w:author="Microsoft Office User" w:date="2021-08-13T16:26:00Z">
            <w:rPr>
              <w:rFonts w:ascii="Arial" w:eastAsia="Times New Roman" w:hAnsi="Arial" w:cs="Arial"/>
              <w:color w:val="000000"/>
              <w:sz w:val="24"/>
              <w:szCs w:val="24"/>
              <w:lang w:eastAsia="es-MX"/>
            </w:rPr>
          </w:rPrChange>
        </w:rPr>
        <w:t>procesamiento de información</w:t>
      </w:r>
      <w:r w:rsidR="00743657" w:rsidRPr="00557959">
        <w:rPr>
          <w:rFonts w:ascii="Times New Roman" w:eastAsia="Times New Roman" w:hAnsi="Times New Roman" w:cs="Times New Roman"/>
          <w:color w:val="000000"/>
          <w:sz w:val="24"/>
          <w:szCs w:val="24"/>
          <w:lang w:eastAsia="es-MX"/>
          <w:rPrChange w:id="2227" w:author="Microsoft Office User" w:date="2021-08-13T16:26:00Z">
            <w:rPr>
              <w:rFonts w:ascii="Arial" w:eastAsia="Times New Roman" w:hAnsi="Arial" w:cs="Arial"/>
              <w:color w:val="000000"/>
              <w:sz w:val="24"/>
              <w:szCs w:val="24"/>
              <w:lang w:eastAsia="es-MX"/>
            </w:rPr>
          </w:rPrChange>
        </w:rPr>
        <w:t>”</w:t>
      </w:r>
      <w:r w:rsidR="00184C66" w:rsidRPr="00557959">
        <w:rPr>
          <w:rFonts w:ascii="Times New Roman" w:eastAsia="Times New Roman" w:hAnsi="Times New Roman" w:cs="Times New Roman"/>
          <w:color w:val="000000"/>
          <w:sz w:val="24"/>
          <w:szCs w:val="24"/>
          <w:lang w:eastAsia="es-MX"/>
          <w:rPrChange w:id="2228" w:author="Microsoft Office User" w:date="2021-08-13T16:26:00Z">
            <w:rPr>
              <w:rFonts w:ascii="Arial" w:eastAsia="Times New Roman" w:hAnsi="Arial" w:cs="Arial"/>
              <w:color w:val="000000"/>
              <w:sz w:val="24"/>
              <w:szCs w:val="24"/>
              <w:lang w:eastAsia="es-MX"/>
            </w:rPr>
          </w:rPrChange>
        </w:rPr>
        <w:t xml:space="preserve"> </w:t>
      </w:r>
      <w:r w:rsidR="008D07BE" w:rsidRPr="00557959">
        <w:rPr>
          <w:rFonts w:ascii="Times New Roman" w:eastAsia="Times New Roman" w:hAnsi="Times New Roman" w:cs="Times New Roman"/>
          <w:color w:val="000000"/>
          <w:sz w:val="24"/>
          <w:szCs w:val="24"/>
          <w:lang w:eastAsia="es-MX"/>
          <w:rPrChange w:id="2229" w:author="Microsoft Office User" w:date="2021-08-13T16:26:00Z">
            <w:rPr>
              <w:rFonts w:ascii="Arial" w:eastAsia="Times New Roman" w:hAnsi="Arial" w:cs="Arial"/>
              <w:color w:val="000000"/>
              <w:sz w:val="24"/>
              <w:szCs w:val="24"/>
              <w:lang w:eastAsia="es-MX"/>
            </w:rPr>
          </w:rPrChange>
        </w:rPr>
        <w:t>y “</w:t>
      </w:r>
      <w:r w:rsidR="00184C66" w:rsidRPr="00557959">
        <w:rPr>
          <w:rFonts w:ascii="Times New Roman" w:eastAsia="Times New Roman" w:hAnsi="Times New Roman" w:cs="Times New Roman"/>
          <w:color w:val="000000"/>
          <w:sz w:val="24"/>
          <w:szCs w:val="24"/>
          <w:lang w:eastAsia="es-MX"/>
          <w:rPrChange w:id="2230" w:author="Microsoft Office User" w:date="2021-08-13T16:26:00Z">
            <w:rPr>
              <w:rFonts w:ascii="Arial" w:eastAsia="Times New Roman" w:hAnsi="Arial" w:cs="Arial"/>
              <w:color w:val="000000"/>
              <w:sz w:val="24"/>
              <w:szCs w:val="24"/>
              <w:lang w:eastAsia="es-MX"/>
            </w:rPr>
          </w:rPrChange>
        </w:rPr>
        <w:t>base de datos</w:t>
      </w:r>
      <w:r w:rsidR="00743657" w:rsidRPr="00557959">
        <w:rPr>
          <w:rFonts w:ascii="Times New Roman" w:eastAsia="Times New Roman" w:hAnsi="Times New Roman" w:cs="Times New Roman"/>
          <w:color w:val="000000"/>
          <w:sz w:val="24"/>
          <w:szCs w:val="24"/>
          <w:lang w:eastAsia="es-MX"/>
          <w:rPrChange w:id="2231" w:author="Microsoft Office User" w:date="2021-08-13T16:26:00Z">
            <w:rPr>
              <w:rFonts w:ascii="Arial" w:eastAsia="Times New Roman" w:hAnsi="Arial" w:cs="Arial"/>
              <w:color w:val="000000"/>
              <w:sz w:val="24"/>
              <w:szCs w:val="24"/>
              <w:lang w:eastAsia="es-MX"/>
            </w:rPr>
          </w:rPrChange>
        </w:rPr>
        <w:t>”</w:t>
      </w:r>
      <w:r w:rsidR="00184C66" w:rsidRPr="00557959">
        <w:rPr>
          <w:rFonts w:ascii="Times New Roman" w:eastAsia="Times New Roman" w:hAnsi="Times New Roman" w:cs="Times New Roman"/>
          <w:color w:val="000000"/>
          <w:sz w:val="24"/>
          <w:szCs w:val="24"/>
          <w:lang w:eastAsia="es-MX"/>
          <w:rPrChange w:id="2232" w:author="Microsoft Office User" w:date="2021-08-13T16:26:00Z">
            <w:rPr>
              <w:rFonts w:ascii="Arial" w:eastAsia="Times New Roman" w:hAnsi="Arial" w:cs="Arial"/>
              <w:color w:val="000000"/>
              <w:sz w:val="24"/>
              <w:szCs w:val="24"/>
              <w:lang w:eastAsia="es-MX"/>
            </w:rPr>
          </w:rPrChange>
        </w:rPr>
        <w:t xml:space="preserve">, se considera independiente </w:t>
      </w:r>
      <w:r w:rsidR="00F06F02" w:rsidRPr="00557959">
        <w:rPr>
          <w:rFonts w:ascii="Times New Roman" w:eastAsia="Times New Roman" w:hAnsi="Times New Roman" w:cs="Times New Roman"/>
          <w:color w:val="000000"/>
          <w:sz w:val="24"/>
          <w:szCs w:val="24"/>
          <w:lang w:eastAsia="es-MX"/>
          <w:rPrChange w:id="2233" w:author="Microsoft Office User" w:date="2021-08-13T16:26:00Z">
            <w:rPr>
              <w:rFonts w:ascii="Arial" w:eastAsia="Times New Roman" w:hAnsi="Arial" w:cs="Arial"/>
              <w:color w:val="000000"/>
              <w:sz w:val="24"/>
              <w:szCs w:val="24"/>
              <w:lang w:eastAsia="es-MX"/>
            </w:rPr>
          </w:rPrChange>
        </w:rPr>
        <w:t>en la arquitectura</w:t>
      </w:r>
      <w:del w:id="2234" w:author="Francisco Ledesma Salamanca" w:date="2021-06-10T16:37:00Z">
        <w:r w:rsidR="00F06F02" w:rsidRPr="00557959" w:rsidDel="001D57D9">
          <w:rPr>
            <w:rFonts w:ascii="Times New Roman" w:eastAsia="Times New Roman" w:hAnsi="Times New Roman" w:cs="Times New Roman"/>
            <w:color w:val="000000"/>
            <w:sz w:val="24"/>
            <w:szCs w:val="24"/>
            <w:lang w:eastAsia="es-MX"/>
            <w:rPrChange w:id="2235" w:author="Microsoft Office User" w:date="2021-08-13T16:26:00Z">
              <w:rPr>
                <w:rFonts w:ascii="Arial" w:eastAsia="Times New Roman" w:hAnsi="Arial" w:cs="Arial"/>
                <w:color w:val="000000"/>
                <w:sz w:val="24"/>
                <w:szCs w:val="24"/>
                <w:lang w:eastAsia="es-MX"/>
              </w:rPr>
            </w:rPrChange>
          </w:rPr>
          <w:delText>,</w:delText>
        </w:r>
      </w:del>
      <w:r w:rsidR="00F06F02" w:rsidRPr="00557959">
        <w:rPr>
          <w:rFonts w:ascii="Times New Roman" w:eastAsia="Times New Roman" w:hAnsi="Times New Roman" w:cs="Times New Roman"/>
          <w:color w:val="000000"/>
          <w:sz w:val="24"/>
          <w:szCs w:val="24"/>
          <w:lang w:eastAsia="es-MX"/>
          <w:rPrChange w:id="2236" w:author="Microsoft Office User" w:date="2021-08-13T16:26:00Z">
            <w:rPr>
              <w:rFonts w:ascii="Arial" w:eastAsia="Times New Roman" w:hAnsi="Arial" w:cs="Arial"/>
              <w:color w:val="000000"/>
              <w:sz w:val="24"/>
              <w:szCs w:val="24"/>
              <w:lang w:eastAsia="es-MX"/>
            </w:rPr>
          </w:rPrChange>
        </w:rPr>
        <w:t xml:space="preserve"> </w:t>
      </w:r>
      <w:r w:rsidR="00184C66" w:rsidRPr="00557959">
        <w:rPr>
          <w:rFonts w:ascii="Times New Roman" w:eastAsia="Times New Roman" w:hAnsi="Times New Roman" w:cs="Times New Roman"/>
          <w:color w:val="000000"/>
          <w:sz w:val="24"/>
          <w:szCs w:val="24"/>
          <w:lang w:eastAsia="es-MX"/>
          <w:rPrChange w:id="2237" w:author="Microsoft Office User" w:date="2021-08-13T16:26:00Z">
            <w:rPr>
              <w:rFonts w:ascii="Arial" w:eastAsia="Times New Roman" w:hAnsi="Arial" w:cs="Arial"/>
              <w:color w:val="000000"/>
              <w:sz w:val="24"/>
              <w:szCs w:val="24"/>
              <w:lang w:eastAsia="es-MX"/>
            </w:rPr>
          </w:rPrChange>
        </w:rPr>
        <w:t>por su importancia en el sistema</w:t>
      </w:r>
      <w:r w:rsidR="007C77A2" w:rsidRPr="00557959">
        <w:rPr>
          <w:rFonts w:ascii="Times New Roman" w:eastAsia="Times New Roman" w:hAnsi="Times New Roman" w:cs="Times New Roman"/>
          <w:color w:val="000000"/>
          <w:sz w:val="24"/>
          <w:szCs w:val="24"/>
          <w:lang w:eastAsia="es-MX"/>
          <w:rPrChange w:id="2238" w:author="Microsoft Office User" w:date="2021-08-13T16:26:00Z">
            <w:rPr>
              <w:rFonts w:ascii="Arial" w:eastAsia="Times New Roman" w:hAnsi="Arial" w:cs="Arial"/>
              <w:color w:val="000000"/>
              <w:sz w:val="24"/>
              <w:szCs w:val="24"/>
              <w:lang w:eastAsia="es-MX"/>
            </w:rPr>
          </w:rPrChange>
        </w:rPr>
        <w:t>,</w:t>
      </w:r>
      <w:r w:rsidR="00184C66" w:rsidRPr="00557959">
        <w:rPr>
          <w:rFonts w:ascii="Times New Roman" w:eastAsia="Times New Roman" w:hAnsi="Times New Roman" w:cs="Times New Roman"/>
          <w:color w:val="000000"/>
          <w:sz w:val="24"/>
          <w:szCs w:val="24"/>
          <w:lang w:eastAsia="es-MX"/>
          <w:rPrChange w:id="2239" w:author="Microsoft Office User" w:date="2021-08-13T16:26:00Z">
            <w:rPr>
              <w:rFonts w:ascii="Arial" w:eastAsia="Times New Roman" w:hAnsi="Arial" w:cs="Arial"/>
              <w:color w:val="000000"/>
              <w:sz w:val="24"/>
              <w:szCs w:val="24"/>
              <w:lang w:eastAsia="es-MX"/>
            </w:rPr>
          </w:rPrChange>
        </w:rPr>
        <w:t xml:space="preserve"> ya que </w:t>
      </w:r>
      <w:ins w:id="2240" w:author="Francisco Ledesma Salamanca" w:date="2021-06-10T16:37:00Z">
        <w:r w:rsidR="001D57D9" w:rsidRPr="00557959">
          <w:rPr>
            <w:rFonts w:ascii="Times New Roman" w:eastAsia="Times New Roman" w:hAnsi="Times New Roman" w:cs="Times New Roman"/>
            <w:color w:val="000000"/>
            <w:sz w:val="24"/>
            <w:szCs w:val="24"/>
            <w:lang w:eastAsia="es-MX"/>
            <w:rPrChange w:id="2241" w:author="Microsoft Office User" w:date="2021-08-13T16:26:00Z">
              <w:rPr>
                <w:rFonts w:ascii="Arial" w:eastAsia="Times New Roman" w:hAnsi="Arial" w:cs="Arial"/>
                <w:color w:val="000000"/>
                <w:sz w:val="24"/>
                <w:szCs w:val="24"/>
                <w:lang w:eastAsia="es-MX"/>
              </w:rPr>
            </w:rPrChange>
          </w:rPr>
          <w:t>é</w:t>
        </w:r>
      </w:ins>
      <w:del w:id="2242" w:author="Francisco Ledesma Salamanca" w:date="2021-06-10T16:37:00Z">
        <w:r w:rsidR="00184C66" w:rsidRPr="00557959" w:rsidDel="001D57D9">
          <w:rPr>
            <w:rFonts w:ascii="Times New Roman" w:eastAsia="Times New Roman" w:hAnsi="Times New Roman" w:cs="Times New Roman"/>
            <w:color w:val="000000"/>
            <w:sz w:val="24"/>
            <w:szCs w:val="24"/>
            <w:lang w:eastAsia="es-MX"/>
            <w:rPrChange w:id="2243" w:author="Microsoft Office User" w:date="2021-08-13T16:26:00Z">
              <w:rPr>
                <w:rFonts w:ascii="Arial" w:eastAsia="Times New Roman" w:hAnsi="Arial" w:cs="Arial"/>
                <w:color w:val="000000"/>
                <w:sz w:val="24"/>
                <w:szCs w:val="24"/>
                <w:lang w:eastAsia="es-MX"/>
              </w:rPr>
            </w:rPrChange>
          </w:rPr>
          <w:delText>e</w:delText>
        </w:r>
      </w:del>
      <w:r w:rsidR="00184C66" w:rsidRPr="00557959">
        <w:rPr>
          <w:rFonts w:ascii="Times New Roman" w:eastAsia="Times New Roman" w:hAnsi="Times New Roman" w:cs="Times New Roman"/>
          <w:color w:val="000000"/>
          <w:sz w:val="24"/>
          <w:szCs w:val="24"/>
          <w:lang w:eastAsia="es-MX"/>
          <w:rPrChange w:id="2244" w:author="Microsoft Office User" w:date="2021-08-13T16:26:00Z">
            <w:rPr>
              <w:rFonts w:ascii="Arial" w:eastAsia="Times New Roman" w:hAnsi="Arial" w:cs="Arial"/>
              <w:color w:val="000000"/>
              <w:sz w:val="24"/>
              <w:szCs w:val="24"/>
              <w:lang w:eastAsia="es-MX"/>
            </w:rPr>
          </w:rPrChange>
        </w:rPr>
        <w:t xml:space="preserve">sta </w:t>
      </w:r>
      <w:r w:rsidR="007C77A2" w:rsidRPr="00557959">
        <w:rPr>
          <w:rFonts w:ascii="Times New Roman" w:eastAsia="Times New Roman" w:hAnsi="Times New Roman" w:cs="Times New Roman"/>
          <w:color w:val="000000"/>
          <w:sz w:val="24"/>
          <w:szCs w:val="24"/>
          <w:lang w:eastAsia="es-MX"/>
          <w:rPrChange w:id="2245" w:author="Microsoft Office User" w:date="2021-08-13T16:26:00Z">
            <w:rPr>
              <w:rFonts w:ascii="Arial" w:eastAsia="Times New Roman" w:hAnsi="Arial" w:cs="Arial"/>
              <w:color w:val="000000"/>
              <w:sz w:val="24"/>
              <w:szCs w:val="24"/>
              <w:lang w:eastAsia="es-MX"/>
            </w:rPr>
          </w:rPrChange>
        </w:rPr>
        <w:t xml:space="preserve">contiene </w:t>
      </w:r>
      <w:r w:rsidR="00480764" w:rsidRPr="00557959">
        <w:rPr>
          <w:rFonts w:ascii="Times New Roman" w:eastAsia="Times New Roman" w:hAnsi="Times New Roman" w:cs="Times New Roman"/>
          <w:color w:val="000000"/>
          <w:sz w:val="24"/>
          <w:szCs w:val="24"/>
          <w:lang w:eastAsia="es-MX"/>
          <w:rPrChange w:id="2246" w:author="Microsoft Office User" w:date="2021-08-13T16:26:00Z">
            <w:rPr>
              <w:rFonts w:ascii="Arial" w:eastAsia="Times New Roman" w:hAnsi="Arial" w:cs="Arial"/>
              <w:color w:val="000000"/>
              <w:sz w:val="24"/>
              <w:szCs w:val="24"/>
              <w:lang w:eastAsia="es-MX"/>
            </w:rPr>
          </w:rPrChange>
        </w:rPr>
        <w:t>la información</w:t>
      </w:r>
      <w:r w:rsidR="00184C66" w:rsidRPr="00557959">
        <w:rPr>
          <w:rFonts w:ascii="Times New Roman" w:eastAsia="Times New Roman" w:hAnsi="Times New Roman" w:cs="Times New Roman"/>
          <w:color w:val="000000"/>
          <w:sz w:val="24"/>
          <w:szCs w:val="24"/>
          <w:lang w:eastAsia="es-MX"/>
          <w:rPrChange w:id="2247" w:author="Microsoft Office User" w:date="2021-08-13T16:26:00Z">
            <w:rPr>
              <w:rFonts w:ascii="Arial" w:eastAsia="Times New Roman" w:hAnsi="Arial" w:cs="Arial"/>
              <w:color w:val="000000"/>
              <w:sz w:val="24"/>
              <w:szCs w:val="24"/>
              <w:lang w:eastAsia="es-MX"/>
            </w:rPr>
          </w:rPrChange>
        </w:rPr>
        <w:t xml:space="preserve"> </w:t>
      </w:r>
      <w:r w:rsidR="00E66392" w:rsidRPr="00557959">
        <w:rPr>
          <w:rFonts w:ascii="Times New Roman" w:eastAsia="Times New Roman" w:hAnsi="Times New Roman" w:cs="Times New Roman"/>
          <w:color w:val="000000"/>
          <w:sz w:val="24"/>
          <w:szCs w:val="24"/>
          <w:lang w:eastAsia="es-MX"/>
          <w:rPrChange w:id="2248" w:author="Microsoft Office User" w:date="2021-08-13T16:26:00Z">
            <w:rPr>
              <w:rFonts w:ascii="Arial" w:eastAsia="Times New Roman" w:hAnsi="Arial" w:cs="Arial"/>
              <w:color w:val="000000"/>
              <w:sz w:val="24"/>
              <w:szCs w:val="24"/>
              <w:lang w:eastAsia="es-MX"/>
            </w:rPr>
          </w:rPrChange>
        </w:rPr>
        <w:t>ya procesa</w:t>
      </w:r>
      <w:ins w:id="2249" w:author="Francisco Ledesma Salamanca" w:date="2021-06-10T16:37:00Z">
        <w:r w:rsidR="001D57D9" w:rsidRPr="00557959">
          <w:rPr>
            <w:rFonts w:ascii="Times New Roman" w:eastAsia="Times New Roman" w:hAnsi="Times New Roman" w:cs="Times New Roman"/>
            <w:color w:val="000000"/>
            <w:sz w:val="24"/>
            <w:szCs w:val="24"/>
            <w:lang w:eastAsia="es-MX"/>
            <w:rPrChange w:id="2250" w:author="Microsoft Office User" w:date="2021-08-13T16:26:00Z">
              <w:rPr>
                <w:rFonts w:ascii="Arial" w:eastAsia="Times New Roman" w:hAnsi="Arial" w:cs="Arial"/>
                <w:color w:val="000000"/>
                <w:sz w:val="24"/>
                <w:szCs w:val="24"/>
                <w:lang w:eastAsia="es-MX"/>
              </w:rPr>
            </w:rPrChange>
          </w:rPr>
          <w:t>da</w:t>
        </w:r>
      </w:ins>
      <w:r w:rsidR="00E66392" w:rsidRPr="00557959">
        <w:rPr>
          <w:rFonts w:ascii="Times New Roman" w:eastAsia="Times New Roman" w:hAnsi="Times New Roman" w:cs="Times New Roman"/>
          <w:color w:val="000000"/>
          <w:sz w:val="24"/>
          <w:szCs w:val="24"/>
          <w:lang w:eastAsia="es-MX"/>
          <w:rPrChange w:id="2251" w:author="Microsoft Office User" w:date="2021-08-13T16:26:00Z">
            <w:rPr>
              <w:rFonts w:ascii="Arial" w:eastAsia="Times New Roman" w:hAnsi="Arial" w:cs="Arial"/>
              <w:color w:val="000000"/>
              <w:sz w:val="24"/>
              <w:szCs w:val="24"/>
              <w:lang w:eastAsia="es-MX"/>
            </w:rPr>
          </w:rPrChange>
        </w:rPr>
        <w:t xml:space="preserve"> y con un nivel de utilidad alto</w:t>
      </w:r>
      <w:r w:rsidR="007C77A2" w:rsidRPr="00557959">
        <w:rPr>
          <w:rFonts w:ascii="Times New Roman" w:eastAsia="Times New Roman" w:hAnsi="Times New Roman" w:cs="Times New Roman"/>
          <w:color w:val="000000"/>
          <w:sz w:val="24"/>
          <w:szCs w:val="24"/>
          <w:lang w:eastAsia="es-MX"/>
          <w:rPrChange w:id="2252" w:author="Microsoft Office User" w:date="2021-08-13T16:26:00Z">
            <w:rPr>
              <w:rFonts w:ascii="Arial" w:eastAsia="Times New Roman" w:hAnsi="Arial" w:cs="Arial"/>
              <w:color w:val="000000"/>
              <w:sz w:val="24"/>
              <w:szCs w:val="24"/>
              <w:lang w:eastAsia="es-MX"/>
            </w:rPr>
          </w:rPrChange>
        </w:rPr>
        <w:t xml:space="preserve"> para la empresa</w:t>
      </w:r>
      <w:r w:rsidR="00E66392" w:rsidRPr="00557959">
        <w:rPr>
          <w:rFonts w:ascii="Times New Roman" w:eastAsia="Times New Roman" w:hAnsi="Times New Roman" w:cs="Times New Roman"/>
          <w:color w:val="000000"/>
          <w:sz w:val="24"/>
          <w:szCs w:val="24"/>
          <w:lang w:eastAsia="es-MX"/>
          <w:rPrChange w:id="2253" w:author="Microsoft Office User" w:date="2021-08-13T16:26:00Z">
            <w:rPr>
              <w:rFonts w:ascii="Arial" w:eastAsia="Times New Roman" w:hAnsi="Arial" w:cs="Arial"/>
              <w:color w:val="000000"/>
              <w:sz w:val="24"/>
              <w:szCs w:val="24"/>
              <w:lang w:eastAsia="es-MX"/>
            </w:rPr>
          </w:rPrChange>
        </w:rPr>
        <w:t>, así mismo</w:t>
      </w:r>
      <w:del w:id="2254" w:author="Francisco Ledesma Salamanca" w:date="2021-06-10T16:37:00Z">
        <w:r w:rsidR="00E66392" w:rsidRPr="00557959" w:rsidDel="001D57D9">
          <w:rPr>
            <w:rFonts w:ascii="Times New Roman" w:eastAsia="Times New Roman" w:hAnsi="Times New Roman" w:cs="Times New Roman"/>
            <w:color w:val="000000"/>
            <w:sz w:val="24"/>
            <w:szCs w:val="24"/>
            <w:lang w:eastAsia="es-MX"/>
            <w:rPrChange w:id="2255" w:author="Microsoft Office User" w:date="2021-08-13T16:26:00Z">
              <w:rPr>
                <w:rFonts w:ascii="Arial" w:eastAsia="Times New Roman" w:hAnsi="Arial" w:cs="Arial"/>
                <w:color w:val="000000"/>
                <w:sz w:val="24"/>
                <w:szCs w:val="24"/>
                <w:lang w:eastAsia="es-MX"/>
              </w:rPr>
            </w:rPrChange>
          </w:rPr>
          <w:delText xml:space="preserve"> esta  </w:delText>
        </w:r>
      </w:del>
      <w:r w:rsidR="00E66392" w:rsidRPr="00557959">
        <w:rPr>
          <w:rFonts w:ascii="Times New Roman" w:eastAsia="Times New Roman" w:hAnsi="Times New Roman" w:cs="Times New Roman"/>
          <w:color w:val="000000"/>
          <w:sz w:val="24"/>
          <w:szCs w:val="24"/>
          <w:lang w:eastAsia="es-MX"/>
          <w:rPrChange w:id="2256" w:author="Microsoft Office User" w:date="2021-08-13T16:26:00Z">
            <w:rPr>
              <w:rFonts w:ascii="Arial" w:eastAsia="Times New Roman" w:hAnsi="Arial" w:cs="Arial"/>
              <w:color w:val="000000"/>
              <w:sz w:val="24"/>
              <w:szCs w:val="24"/>
              <w:lang w:eastAsia="es-MX"/>
            </w:rPr>
          </w:rPrChange>
        </w:rPr>
        <w:t xml:space="preserve"> </w:t>
      </w:r>
      <w:r w:rsidR="00D85F70" w:rsidRPr="00557959">
        <w:rPr>
          <w:rFonts w:ascii="Times New Roman" w:eastAsia="Times New Roman" w:hAnsi="Times New Roman" w:cs="Times New Roman"/>
          <w:color w:val="000000"/>
          <w:sz w:val="24"/>
          <w:szCs w:val="24"/>
          <w:lang w:eastAsia="es-MX"/>
          <w:rPrChange w:id="2257" w:author="Microsoft Office User" w:date="2021-08-13T16:26:00Z">
            <w:rPr>
              <w:rFonts w:ascii="Arial" w:eastAsia="Times New Roman" w:hAnsi="Arial" w:cs="Arial"/>
              <w:color w:val="000000"/>
              <w:sz w:val="24"/>
              <w:szCs w:val="24"/>
              <w:lang w:eastAsia="es-MX"/>
            </w:rPr>
          </w:rPrChange>
        </w:rPr>
        <w:t>será trasferida a</w:t>
      </w:r>
      <w:del w:id="2258" w:author="Francisco Ledesma Salamanca" w:date="2021-06-10T16:37:00Z">
        <w:r w:rsidR="00D85F70" w:rsidRPr="00557959" w:rsidDel="001D57D9">
          <w:rPr>
            <w:rFonts w:ascii="Times New Roman" w:eastAsia="Times New Roman" w:hAnsi="Times New Roman" w:cs="Times New Roman"/>
            <w:color w:val="000000"/>
            <w:sz w:val="24"/>
            <w:szCs w:val="24"/>
            <w:lang w:eastAsia="es-MX"/>
            <w:rPrChange w:id="2259" w:author="Microsoft Office User" w:date="2021-08-13T16:26:00Z">
              <w:rPr>
                <w:rFonts w:ascii="Arial" w:eastAsia="Times New Roman" w:hAnsi="Arial" w:cs="Arial"/>
                <w:color w:val="000000"/>
                <w:sz w:val="24"/>
                <w:szCs w:val="24"/>
                <w:lang w:eastAsia="es-MX"/>
              </w:rPr>
            </w:rPrChange>
          </w:rPr>
          <w:delText xml:space="preserve"> </w:delText>
        </w:r>
      </w:del>
      <w:r w:rsidR="005E0BDC" w:rsidRPr="00557959">
        <w:rPr>
          <w:rFonts w:ascii="Times New Roman" w:eastAsia="Times New Roman" w:hAnsi="Times New Roman" w:cs="Times New Roman"/>
          <w:color w:val="000000"/>
          <w:sz w:val="24"/>
          <w:szCs w:val="24"/>
          <w:lang w:eastAsia="es-MX"/>
          <w:rPrChange w:id="2260" w:author="Microsoft Office User" w:date="2021-08-13T16:26:00Z">
            <w:rPr>
              <w:rFonts w:ascii="Arial" w:eastAsia="Times New Roman" w:hAnsi="Arial" w:cs="Arial"/>
              <w:color w:val="000000"/>
              <w:sz w:val="24"/>
              <w:szCs w:val="24"/>
              <w:lang w:eastAsia="es-MX"/>
            </w:rPr>
          </w:rPrChange>
        </w:rPr>
        <w:t xml:space="preserve"> un </w:t>
      </w:r>
      <w:r w:rsidR="00D85F70" w:rsidRPr="00557959">
        <w:rPr>
          <w:rFonts w:ascii="Times New Roman" w:eastAsia="Times New Roman" w:hAnsi="Times New Roman" w:cs="Times New Roman"/>
          <w:color w:val="000000"/>
          <w:sz w:val="24"/>
          <w:szCs w:val="24"/>
          <w:lang w:eastAsia="es-MX"/>
          <w:rPrChange w:id="2261" w:author="Microsoft Office User" w:date="2021-08-13T16:26:00Z">
            <w:rPr>
              <w:rFonts w:ascii="Arial" w:eastAsia="Times New Roman" w:hAnsi="Arial" w:cs="Arial"/>
              <w:color w:val="000000"/>
              <w:sz w:val="24"/>
              <w:szCs w:val="24"/>
              <w:lang w:eastAsia="es-MX"/>
            </w:rPr>
          </w:rPrChange>
        </w:rPr>
        <w:t>submódulo</w:t>
      </w:r>
      <w:r w:rsidR="005E0BDC" w:rsidRPr="00557959">
        <w:rPr>
          <w:rFonts w:ascii="Times New Roman" w:eastAsia="Times New Roman" w:hAnsi="Times New Roman" w:cs="Times New Roman"/>
          <w:color w:val="000000"/>
          <w:sz w:val="24"/>
          <w:szCs w:val="24"/>
          <w:lang w:eastAsia="es-MX"/>
          <w:rPrChange w:id="2262" w:author="Microsoft Office User" w:date="2021-08-13T16:26:00Z">
            <w:rPr>
              <w:rFonts w:ascii="Arial" w:eastAsia="Times New Roman" w:hAnsi="Arial" w:cs="Arial"/>
              <w:color w:val="000000"/>
              <w:sz w:val="24"/>
              <w:szCs w:val="24"/>
              <w:lang w:eastAsia="es-MX"/>
            </w:rPr>
          </w:rPrChange>
        </w:rPr>
        <w:t xml:space="preserve"> consecuente que a su </w:t>
      </w:r>
      <w:r w:rsidR="00D85F70" w:rsidRPr="00557959">
        <w:rPr>
          <w:rFonts w:ascii="Times New Roman" w:eastAsia="Times New Roman" w:hAnsi="Times New Roman" w:cs="Times New Roman"/>
          <w:color w:val="000000"/>
          <w:sz w:val="24"/>
          <w:szCs w:val="24"/>
          <w:lang w:eastAsia="es-MX"/>
          <w:rPrChange w:id="2263" w:author="Microsoft Office User" w:date="2021-08-13T16:26:00Z">
            <w:rPr>
              <w:rFonts w:ascii="Arial" w:eastAsia="Times New Roman" w:hAnsi="Arial" w:cs="Arial"/>
              <w:color w:val="000000"/>
              <w:sz w:val="24"/>
              <w:szCs w:val="24"/>
              <w:lang w:eastAsia="es-MX"/>
            </w:rPr>
          </w:rPrChange>
        </w:rPr>
        <w:t>vez</w:t>
      </w:r>
      <w:r w:rsidR="005E0BDC" w:rsidRPr="00557959">
        <w:rPr>
          <w:rFonts w:ascii="Times New Roman" w:eastAsia="Times New Roman" w:hAnsi="Times New Roman" w:cs="Times New Roman"/>
          <w:color w:val="000000"/>
          <w:sz w:val="24"/>
          <w:szCs w:val="24"/>
          <w:lang w:eastAsia="es-MX"/>
          <w:rPrChange w:id="2264" w:author="Microsoft Office User" w:date="2021-08-13T16:26:00Z">
            <w:rPr>
              <w:rFonts w:ascii="Arial" w:eastAsia="Times New Roman" w:hAnsi="Arial" w:cs="Arial"/>
              <w:color w:val="000000"/>
              <w:sz w:val="24"/>
              <w:szCs w:val="24"/>
              <w:lang w:eastAsia="es-MX"/>
            </w:rPr>
          </w:rPrChange>
        </w:rPr>
        <w:t xml:space="preserve"> </w:t>
      </w:r>
      <w:r w:rsidR="0030147F" w:rsidRPr="00557959">
        <w:rPr>
          <w:rFonts w:ascii="Times New Roman" w:eastAsia="Times New Roman" w:hAnsi="Times New Roman" w:cs="Times New Roman"/>
          <w:color w:val="000000"/>
          <w:sz w:val="24"/>
          <w:szCs w:val="24"/>
          <w:lang w:eastAsia="es-MX"/>
          <w:rPrChange w:id="2265" w:author="Microsoft Office User" w:date="2021-08-13T16:26:00Z">
            <w:rPr>
              <w:rFonts w:ascii="Arial" w:eastAsia="Times New Roman" w:hAnsi="Arial" w:cs="Arial"/>
              <w:color w:val="000000"/>
              <w:sz w:val="24"/>
              <w:szCs w:val="24"/>
              <w:lang w:eastAsia="es-MX"/>
            </w:rPr>
          </w:rPrChange>
        </w:rPr>
        <w:t>empaquetar</w:t>
      </w:r>
      <w:ins w:id="2266" w:author="Francisco Ledesma Salamanca" w:date="2021-06-10T16:38:00Z">
        <w:r w:rsidR="001D57D9" w:rsidRPr="00557959">
          <w:rPr>
            <w:rFonts w:ascii="Times New Roman" w:eastAsia="Times New Roman" w:hAnsi="Times New Roman" w:cs="Times New Roman"/>
            <w:color w:val="000000"/>
            <w:sz w:val="24"/>
            <w:szCs w:val="24"/>
            <w:lang w:eastAsia="es-MX"/>
            <w:rPrChange w:id="2267" w:author="Microsoft Office User" w:date="2021-08-13T16:26:00Z">
              <w:rPr>
                <w:rFonts w:ascii="Arial" w:eastAsia="Times New Roman" w:hAnsi="Arial" w:cs="Arial"/>
                <w:color w:val="000000"/>
                <w:sz w:val="24"/>
                <w:szCs w:val="24"/>
                <w:lang w:eastAsia="es-MX"/>
              </w:rPr>
            </w:rPrChange>
          </w:rPr>
          <w:t>á</w:t>
        </w:r>
      </w:ins>
      <w:del w:id="2268" w:author="Francisco Ledesma Salamanca" w:date="2021-06-10T16:38:00Z">
        <w:r w:rsidR="0030147F" w:rsidRPr="00557959" w:rsidDel="001D57D9">
          <w:rPr>
            <w:rFonts w:ascii="Times New Roman" w:eastAsia="Times New Roman" w:hAnsi="Times New Roman" w:cs="Times New Roman"/>
            <w:color w:val="000000"/>
            <w:sz w:val="24"/>
            <w:szCs w:val="24"/>
            <w:lang w:eastAsia="es-MX"/>
            <w:rPrChange w:id="2269" w:author="Microsoft Office User" w:date="2021-08-13T16:26:00Z">
              <w:rPr>
                <w:rFonts w:ascii="Arial" w:eastAsia="Times New Roman" w:hAnsi="Arial" w:cs="Arial"/>
                <w:color w:val="000000"/>
                <w:sz w:val="24"/>
                <w:szCs w:val="24"/>
                <w:lang w:eastAsia="es-MX"/>
              </w:rPr>
            </w:rPrChange>
          </w:rPr>
          <w:delText>a</w:delText>
        </w:r>
      </w:del>
      <w:r w:rsidR="0030147F" w:rsidRPr="00557959">
        <w:rPr>
          <w:rFonts w:ascii="Times New Roman" w:eastAsia="Times New Roman" w:hAnsi="Times New Roman" w:cs="Times New Roman"/>
          <w:color w:val="000000"/>
          <w:sz w:val="24"/>
          <w:szCs w:val="24"/>
          <w:lang w:eastAsia="es-MX"/>
          <w:rPrChange w:id="2270" w:author="Microsoft Office User" w:date="2021-08-13T16:26:00Z">
            <w:rPr>
              <w:rFonts w:ascii="Arial" w:eastAsia="Times New Roman" w:hAnsi="Arial" w:cs="Arial"/>
              <w:color w:val="000000"/>
              <w:sz w:val="24"/>
              <w:szCs w:val="24"/>
              <w:lang w:eastAsia="es-MX"/>
            </w:rPr>
          </w:rPrChange>
        </w:rPr>
        <w:t xml:space="preserve"> y enviar</w:t>
      </w:r>
      <w:ins w:id="2271" w:author="Francisco Ledesma Salamanca" w:date="2021-06-10T16:38:00Z">
        <w:r w:rsidR="001D57D9" w:rsidRPr="00557959">
          <w:rPr>
            <w:rFonts w:ascii="Times New Roman" w:eastAsia="Times New Roman" w:hAnsi="Times New Roman" w:cs="Times New Roman"/>
            <w:color w:val="000000"/>
            <w:sz w:val="24"/>
            <w:szCs w:val="24"/>
            <w:lang w:eastAsia="es-MX"/>
            <w:rPrChange w:id="2272" w:author="Microsoft Office User" w:date="2021-08-13T16:26:00Z">
              <w:rPr>
                <w:rFonts w:ascii="Arial" w:eastAsia="Times New Roman" w:hAnsi="Arial" w:cs="Arial"/>
                <w:color w:val="000000"/>
                <w:sz w:val="24"/>
                <w:szCs w:val="24"/>
                <w:lang w:eastAsia="es-MX"/>
              </w:rPr>
            </w:rPrChange>
          </w:rPr>
          <w:t>á</w:t>
        </w:r>
      </w:ins>
      <w:del w:id="2273" w:author="Francisco Ledesma Salamanca" w:date="2021-06-10T16:38:00Z">
        <w:r w:rsidR="0030147F" w:rsidRPr="00557959" w:rsidDel="001D57D9">
          <w:rPr>
            <w:rFonts w:ascii="Times New Roman" w:eastAsia="Times New Roman" w:hAnsi="Times New Roman" w:cs="Times New Roman"/>
            <w:color w:val="000000"/>
            <w:sz w:val="24"/>
            <w:szCs w:val="24"/>
            <w:lang w:eastAsia="es-MX"/>
            <w:rPrChange w:id="2274" w:author="Microsoft Office User" w:date="2021-08-13T16:26:00Z">
              <w:rPr>
                <w:rFonts w:ascii="Arial" w:eastAsia="Times New Roman" w:hAnsi="Arial" w:cs="Arial"/>
                <w:color w:val="000000"/>
                <w:sz w:val="24"/>
                <w:szCs w:val="24"/>
                <w:lang w:eastAsia="es-MX"/>
              </w:rPr>
            </w:rPrChange>
          </w:rPr>
          <w:delText>a</w:delText>
        </w:r>
      </w:del>
      <w:r w:rsidR="0030147F" w:rsidRPr="00557959">
        <w:rPr>
          <w:rFonts w:ascii="Times New Roman" w:eastAsia="Times New Roman" w:hAnsi="Times New Roman" w:cs="Times New Roman"/>
          <w:color w:val="000000"/>
          <w:sz w:val="24"/>
          <w:szCs w:val="24"/>
          <w:lang w:eastAsia="es-MX"/>
          <w:rPrChange w:id="2275" w:author="Microsoft Office User" w:date="2021-08-13T16:26:00Z">
            <w:rPr>
              <w:rFonts w:ascii="Arial" w:eastAsia="Times New Roman" w:hAnsi="Arial" w:cs="Arial"/>
              <w:color w:val="000000"/>
              <w:sz w:val="24"/>
              <w:szCs w:val="24"/>
              <w:lang w:eastAsia="es-MX"/>
            </w:rPr>
          </w:rPrChange>
        </w:rPr>
        <w:t xml:space="preserve"> baj</w:t>
      </w:r>
      <w:ins w:id="2276" w:author="Francisco Ledesma Salamanca" w:date="2021-06-10T16:38:00Z">
        <w:r w:rsidR="001D57D9" w:rsidRPr="00557959">
          <w:rPr>
            <w:rFonts w:ascii="Times New Roman" w:eastAsia="Times New Roman" w:hAnsi="Times New Roman" w:cs="Times New Roman"/>
            <w:color w:val="000000"/>
            <w:sz w:val="24"/>
            <w:szCs w:val="24"/>
            <w:lang w:eastAsia="es-MX"/>
            <w:rPrChange w:id="2277" w:author="Microsoft Office User" w:date="2021-08-13T16:26:00Z">
              <w:rPr>
                <w:rFonts w:ascii="Arial" w:eastAsia="Times New Roman" w:hAnsi="Arial" w:cs="Arial"/>
                <w:color w:val="000000"/>
                <w:sz w:val="24"/>
                <w:szCs w:val="24"/>
                <w:lang w:eastAsia="es-MX"/>
              </w:rPr>
            </w:rPrChange>
          </w:rPr>
          <w:t>o</w:t>
        </w:r>
      </w:ins>
      <w:del w:id="2278" w:author="Francisco Ledesma Salamanca" w:date="2021-06-10T16:38:00Z">
        <w:r w:rsidR="0030147F" w:rsidRPr="00557959" w:rsidDel="001D57D9">
          <w:rPr>
            <w:rFonts w:ascii="Times New Roman" w:eastAsia="Times New Roman" w:hAnsi="Times New Roman" w:cs="Times New Roman"/>
            <w:color w:val="000000"/>
            <w:sz w:val="24"/>
            <w:szCs w:val="24"/>
            <w:lang w:eastAsia="es-MX"/>
            <w:rPrChange w:id="2279" w:author="Microsoft Office User" w:date="2021-08-13T16:26:00Z">
              <w:rPr>
                <w:rFonts w:ascii="Arial" w:eastAsia="Times New Roman" w:hAnsi="Arial" w:cs="Arial"/>
                <w:color w:val="000000"/>
                <w:sz w:val="24"/>
                <w:szCs w:val="24"/>
                <w:lang w:eastAsia="es-MX"/>
              </w:rPr>
            </w:rPrChange>
          </w:rPr>
          <w:delText>a</w:delText>
        </w:r>
      </w:del>
      <w:r w:rsidR="0030147F" w:rsidRPr="00557959">
        <w:rPr>
          <w:rFonts w:ascii="Times New Roman" w:eastAsia="Times New Roman" w:hAnsi="Times New Roman" w:cs="Times New Roman"/>
          <w:color w:val="000000"/>
          <w:sz w:val="24"/>
          <w:szCs w:val="24"/>
          <w:lang w:eastAsia="es-MX"/>
          <w:rPrChange w:id="2280" w:author="Microsoft Office User" w:date="2021-08-13T16:26:00Z">
            <w:rPr>
              <w:rFonts w:ascii="Arial" w:eastAsia="Times New Roman" w:hAnsi="Arial" w:cs="Arial"/>
              <w:color w:val="000000"/>
              <w:sz w:val="24"/>
              <w:szCs w:val="24"/>
              <w:lang w:eastAsia="es-MX"/>
            </w:rPr>
          </w:rPrChange>
        </w:rPr>
        <w:t xml:space="preserve"> el esquema de un </w:t>
      </w:r>
      <w:r w:rsidR="00E66392" w:rsidRPr="00557959">
        <w:rPr>
          <w:rFonts w:ascii="Times New Roman" w:eastAsia="Times New Roman" w:hAnsi="Times New Roman" w:cs="Times New Roman"/>
          <w:color w:val="000000"/>
          <w:sz w:val="24"/>
          <w:szCs w:val="24"/>
          <w:lang w:eastAsia="es-MX"/>
          <w:rPrChange w:id="2281" w:author="Microsoft Office User" w:date="2021-08-13T16:26:00Z">
            <w:rPr>
              <w:rFonts w:ascii="Arial" w:eastAsia="Times New Roman" w:hAnsi="Arial" w:cs="Arial"/>
              <w:color w:val="000000"/>
              <w:sz w:val="24"/>
              <w:szCs w:val="24"/>
              <w:lang w:eastAsia="es-MX"/>
            </w:rPr>
          </w:rPrChange>
        </w:rPr>
        <w:t xml:space="preserve">correo electrónico, esta función </w:t>
      </w:r>
      <w:r w:rsidR="00F74885" w:rsidRPr="00557959">
        <w:rPr>
          <w:rFonts w:ascii="Times New Roman" w:eastAsia="Times New Roman" w:hAnsi="Times New Roman" w:cs="Times New Roman"/>
          <w:color w:val="000000"/>
          <w:sz w:val="24"/>
          <w:szCs w:val="24"/>
          <w:lang w:eastAsia="es-MX"/>
          <w:rPrChange w:id="2282" w:author="Microsoft Office User" w:date="2021-08-13T16:26:00Z">
            <w:rPr>
              <w:rFonts w:ascii="Arial" w:eastAsia="Times New Roman" w:hAnsi="Arial" w:cs="Arial"/>
              <w:color w:val="000000"/>
              <w:sz w:val="24"/>
              <w:szCs w:val="24"/>
              <w:lang w:eastAsia="es-MX"/>
            </w:rPr>
          </w:rPrChange>
        </w:rPr>
        <w:t>será</w:t>
      </w:r>
      <w:r w:rsidR="00E66392" w:rsidRPr="00557959">
        <w:rPr>
          <w:rFonts w:ascii="Times New Roman" w:eastAsia="Times New Roman" w:hAnsi="Times New Roman" w:cs="Times New Roman"/>
          <w:color w:val="000000"/>
          <w:sz w:val="24"/>
          <w:szCs w:val="24"/>
          <w:lang w:eastAsia="es-MX"/>
          <w:rPrChange w:id="2283" w:author="Microsoft Office User" w:date="2021-08-13T16:26:00Z">
            <w:rPr>
              <w:rFonts w:ascii="Arial" w:eastAsia="Times New Roman" w:hAnsi="Arial" w:cs="Arial"/>
              <w:color w:val="000000"/>
              <w:sz w:val="24"/>
              <w:szCs w:val="24"/>
              <w:lang w:eastAsia="es-MX"/>
            </w:rPr>
          </w:rPrChange>
        </w:rPr>
        <w:t xml:space="preserve"> </w:t>
      </w:r>
      <w:r w:rsidR="00F74885" w:rsidRPr="00557959">
        <w:rPr>
          <w:rFonts w:ascii="Times New Roman" w:eastAsia="Times New Roman" w:hAnsi="Times New Roman" w:cs="Times New Roman"/>
          <w:color w:val="000000"/>
          <w:sz w:val="24"/>
          <w:szCs w:val="24"/>
          <w:lang w:eastAsia="es-MX"/>
          <w:rPrChange w:id="2284" w:author="Microsoft Office User" w:date="2021-08-13T16:26:00Z">
            <w:rPr>
              <w:rFonts w:ascii="Arial" w:eastAsia="Times New Roman" w:hAnsi="Arial" w:cs="Arial"/>
              <w:color w:val="000000"/>
              <w:sz w:val="24"/>
              <w:szCs w:val="24"/>
              <w:lang w:eastAsia="es-MX"/>
            </w:rPr>
          </w:rPrChange>
        </w:rPr>
        <w:t>dirigida por el protocolo SMTP</w:t>
      </w:r>
      <w:r w:rsidR="00632272" w:rsidRPr="00557959">
        <w:rPr>
          <w:rFonts w:ascii="Times New Roman" w:eastAsia="Times New Roman" w:hAnsi="Times New Roman" w:cs="Times New Roman"/>
          <w:color w:val="000000"/>
          <w:sz w:val="24"/>
          <w:szCs w:val="24"/>
          <w:lang w:eastAsia="es-MX"/>
          <w:rPrChange w:id="2285" w:author="Microsoft Office User" w:date="2021-08-13T16:26:00Z">
            <w:rPr>
              <w:rFonts w:ascii="Arial" w:eastAsia="Times New Roman" w:hAnsi="Arial" w:cs="Arial"/>
              <w:color w:val="000000"/>
              <w:sz w:val="24"/>
              <w:szCs w:val="24"/>
              <w:lang w:eastAsia="es-MX"/>
            </w:rPr>
          </w:rPrChange>
        </w:rPr>
        <w:t>.</w:t>
      </w:r>
    </w:p>
    <w:p w14:paraId="04D17D03" w14:textId="07AAE2FB" w:rsidR="00632272" w:rsidRPr="00557959" w:rsidRDefault="00AF4B63" w:rsidP="000A5A08">
      <w:pPr>
        <w:spacing w:line="360" w:lineRule="auto"/>
        <w:ind w:left="360"/>
        <w:jc w:val="both"/>
        <w:rPr>
          <w:rFonts w:ascii="Times New Roman" w:eastAsia="Times New Roman" w:hAnsi="Times New Roman" w:cs="Times New Roman"/>
          <w:color w:val="000000"/>
          <w:sz w:val="24"/>
          <w:szCs w:val="24"/>
          <w:lang w:eastAsia="es-MX"/>
          <w:rPrChange w:id="2286" w:author="Microsoft Office User" w:date="2021-08-13T16:26:00Z">
            <w:rPr>
              <w:rFonts w:ascii="Arial" w:eastAsia="Times New Roman" w:hAnsi="Arial" w:cs="Arial"/>
              <w:color w:val="000000"/>
              <w:sz w:val="24"/>
              <w:szCs w:val="24"/>
              <w:lang w:eastAsia="es-MX"/>
            </w:rPr>
          </w:rPrChange>
        </w:rPr>
      </w:pPr>
      <w:bookmarkStart w:id="2287" w:name="_Toc73953021"/>
      <w:r w:rsidRPr="00557959">
        <w:rPr>
          <w:rStyle w:val="Ttulo3Car"/>
          <w:rFonts w:ascii="Times New Roman" w:hAnsi="Times New Roman" w:cs="Times New Roman"/>
          <w:b/>
          <w:bCs/>
          <w:color w:val="auto"/>
          <w:rPrChange w:id="2288" w:author="Microsoft Office User" w:date="2021-08-13T16:26:00Z">
            <w:rPr>
              <w:rStyle w:val="Ttulo3Car"/>
              <w:b/>
              <w:bCs/>
              <w:color w:val="auto"/>
            </w:rPr>
          </w:rPrChange>
        </w:rPr>
        <w:t xml:space="preserve">Submódulo </w:t>
      </w:r>
      <w:r w:rsidR="00632272" w:rsidRPr="00557959">
        <w:rPr>
          <w:rStyle w:val="Ttulo3Car"/>
          <w:rFonts w:ascii="Times New Roman" w:hAnsi="Times New Roman" w:cs="Times New Roman"/>
          <w:b/>
          <w:bCs/>
          <w:color w:val="auto"/>
          <w:rPrChange w:id="2289" w:author="Microsoft Office User" w:date="2021-08-13T16:26:00Z">
            <w:rPr>
              <w:rStyle w:val="Ttulo3Car"/>
              <w:b/>
              <w:bCs/>
              <w:color w:val="auto"/>
            </w:rPr>
          </w:rPrChange>
        </w:rPr>
        <w:t>2.</w:t>
      </w:r>
      <w:r w:rsidR="00433835" w:rsidRPr="00557959">
        <w:rPr>
          <w:rStyle w:val="Ttulo3Car"/>
          <w:rFonts w:ascii="Times New Roman" w:hAnsi="Times New Roman" w:cs="Times New Roman"/>
          <w:b/>
          <w:bCs/>
          <w:color w:val="auto"/>
          <w:rPrChange w:id="2290" w:author="Microsoft Office User" w:date="2021-08-13T16:26:00Z">
            <w:rPr>
              <w:rStyle w:val="Ttulo3Car"/>
              <w:b/>
              <w:bCs/>
              <w:color w:val="auto"/>
            </w:rPr>
          </w:rPrChange>
        </w:rPr>
        <w:t>2.</w:t>
      </w:r>
      <w:ins w:id="2291" w:author="Francisco Ledesma Salamanca" w:date="2021-06-10T16:35:00Z">
        <w:r w:rsidR="00B55FCB" w:rsidRPr="00557959">
          <w:rPr>
            <w:rStyle w:val="Ttulo3Car"/>
            <w:rFonts w:ascii="Times New Roman" w:hAnsi="Times New Roman" w:cs="Times New Roman"/>
            <w:b/>
            <w:bCs/>
            <w:color w:val="auto"/>
            <w:rPrChange w:id="2292" w:author="Microsoft Office User" w:date="2021-08-13T16:26:00Z">
              <w:rPr>
                <w:rStyle w:val="Ttulo3Car"/>
                <w:b/>
                <w:bCs/>
                <w:color w:val="auto"/>
              </w:rPr>
            </w:rPrChange>
          </w:rPr>
          <w:t>6.</w:t>
        </w:r>
      </w:ins>
      <w:del w:id="2293" w:author="Francisco Ledesma Salamanca" w:date="2021-06-10T16:35:00Z">
        <w:r w:rsidR="00632272" w:rsidRPr="00557959" w:rsidDel="00B55FCB">
          <w:rPr>
            <w:rStyle w:val="Ttulo3Car"/>
            <w:rFonts w:ascii="Times New Roman" w:hAnsi="Times New Roman" w:cs="Times New Roman"/>
            <w:b/>
            <w:bCs/>
            <w:color w:val="auto"/>
            <w:rPrChange w:id="2294" w:author="Microsoft Office User" w:date="2021-08-13T16:26:00Z">
              <w:rPr>
                <w:rStyle w:val="Ttulo3Car"/>
                <w:b/>
                <w:bCs/>
                <w:color w:val="auto"/>
              </w:rPr>
            </w:rPrChange>
          </w:rPr>
          <w:delText>5</w:delText>
        </w:r>
      </w:del>
      <w:r w:rsidR="00632272" w:rsidRPr="00557959">
        <w:rPr>
          <w:rStyle w:val="Ttulo3Car"/>
          <w:rFonts w:ascii="Times New Roman" w:hAnsi="Times New Roman" w:cs="Times New Roman"/>
          <w:b/>
          <w:bCs/>
          <w:color w:val="auto"/>
          <w:rPrChange w:id="2295" w:author="Microsoft Office User" w:date="2021-08-13T16:26:00Z">
            <w:rPr>
              <w:rStyle w:val="Ttulo3Car"/>
              <w:b/>
              <w:bCs/>
              <w:color w:val="auto"/>
            </w:rPr>
          </w:rPrChange>
        </w:rPr>
        <w:t xml:space="preserve"> “</w:t>
      </w:r>
      <w:r w:rsidR="00970F97" w:rsidRPr="00557959">
        <w:rPr>
          <w:rStyle w:val="Ttulo3Car"/>
          <w:rFonts w:ascii="Times New Roman" w:hAnsi="Times New Roman" w:cs="Times New Roman"/>
          <w:b/>
          <w:bCs/>
          <w:color w:val="auto"/>
          <w:rPrChange w:id="2296" w:author="Microsoft Office User" w:date="2021-08-13T16:26:00Z">
            <w:rPr>
              <w:rStyle w:val="Ttulo3Car"/>
              <w:b/>
              <w:bCs/>
              <w:color w:val="auto"/>
            </w:rPr>
          </w:rPrChange>
        </w:rPr>
        <w:t xml:space="preserve">Servidor </w:t>
      </w:r>
      <w:r w:rsidR="00DA771C" w:rsidRPr="00557959">
        <w:rPr>
          <w:rStyle w:val="Ttulo3Car"/>
          <w:rFonts w:ascii="Times New Roman" w:hAnsi="Times New Roman" w:cs="Times New Roman"/>
          <w:b/>
          <w:bCs/>
          <w:color w:val="auto"/>
          <w:rPrChange w:id="2297" w:author="Microsoft Office User" w:date="2021-08-13T16:26:00Z">
            <w:rPr>
              <w:rStyle w:val="Ttulo3Car"/>
              <w:b/>
              <w:bCs/>
              <w:color w:val="auto"/>
            </w:rPr>
          </w:rPrChange>
        </w:rPr>
        <w:t>Email”</w:t>
      </w:r>
      <w:bookmarkEnd w:id="2287"/>
      <w:r w:rsidR="00DA771C" w:rsidRPr="00557959">
        <w:rPr>
          <w:rFonts w:ascii="Times New Roman" w:eastAsia="Times New Roman" w:hAnsi="Times New Roman" w:cs="Times New Roman"/>
          <w:color w:val="000000"/>
          <w:sz w:val="24"/>
          <w:szCs w:val="24"/>
          <w:lang w:eastAsia="es-MX"/>
          <w:rPrChange w:id="2298" w:author="Microsoft Office User" w:date="2021-08-13T16:26:00Z">
            <w:rPr>
              <w:rFonts w:ascii="Arial" w:eastAsia="Times New Roman" w:hAnsi="Arial" w:cs="Arial"/>
              <w:color w:val="000000"/>
              <w:sz w:val="24"/>
              <w:szCs w:val="24"/>
              <w:lang w:eastAsia="es-MX"/>
            </w:rPr>
          </w:rPrChange>
        </w:rPr>
        <w:t xml:space="preserve"> se </w:t>
      </w:r>
      <w:r w:rsidR="008D07BE" w:rsidRPr="00557959">
        <w:rPr>
          <w:rFonts w:ascii="Times New Roman" w:eastAsia="Times New Roman" w:hAnsi="Times New Roman" w:cs="Times New Roman"/>
          <w:color w:val="000000"/>
          <w:sz w:val="24"/>
          <w:szCs w:val="24"/>
          <w:lang w:eastAsia="es-MX"/>
          <w:rPrChange w:id="2299" w:author="Microsoft Office User" w:date="2021-08-13T16:26:00Z">
            <w:rPr>
              <w:rFonts w:ascii="Arial" w:eastAsia="Times New Roman" w:hAnsi="Arial" w:cs="Arial"/>
              <w:color w:val="000000"/>
              <w:sz w:val="24"/>
              <w:szCs w:val="24"/>
              <w:lang w:eastAsia="es-MX"/>
            </w:rPr>
          </w:rPrChange>
        </w:rPr>
        <w:t>encargará</w:t>
      </w:r>
      <w:r w:rsidR="004534E2" w:rsidRPr="00557959">
        <w:rPr>
          <w:rFonts w:ascii="Times New Roman" w:eastAsia="Times New Roman" w:hAnsi="Times New Roman" w:cs="Times New Roman"/>
          <w:color w:val="000000"/>
          <w:sz w:val="24"/>
          <w:szCs w:val="24"/>
          <w:lang w:eastAsia="es-MX"/>
          <w:rPrChange w:id="2300" w:author="Microsoft Office User" w:date="2021-08-13T16:26:00Z">
            <w:rPr>
              <w:rFonts w:ascii="Arial" w:eastAsia="Times New Roman" w:hAnsi="Arial" w:cs="Arial"/>
              <w:color w:val="000000"/>
              <w:sz w:val="24"/>
              <w:szCs w:val="24"/>
              <w:lang w:eastAsia="es-MX"/>
            </w:rPr>
          </w:rPrChange>
        </w:rPr>
        <w:t xml:space="preserve"> de gestionar los correos electrónicos, el lugar donde se almacenan y la forma en la que se envían y reciben mensajes. Su principal función es la de enviar o recibir correos desde un </w:t>
      </w:r>
      <w:r w:rsidR="004534E2" w:rsidRPr="00557959">
        <w:rPr>
          <w:rFonts w:ascii="Times New Roman" w:eastAsia="Times New Roman" w:hAnsi="Times New Roman" w:cs="Times New Roman"/>
          <w:i/>
          <w:iCs/>
          <w:color w:val="000000"/>
          <w:sz w:val="24"/>
          <w:szCs w:val="24"/>
          <w:lang w:eastAsia="es-MX"/>
          <w:rPrChange w:id="2301" w:author="Microsoft Office User" w:date="2021-08-13T16:26:00Z">
            <w:rPr>
              <w:rFonts w:ascii="Arial" w:eastAsia="Times New Roman" w:hAnsi="Arial" w:cs="Arial"/>
              <w:color w:val="000000"/>
              <w:sz w:val="24"/>
              <w:szCs w:val="24"/>
              <w:lang w:eastAsia="es-MX"/>
            </w:rPr>
          </w:rPrChange>
        </w:rPr>
        <w:t>host</w:t>
      </w:r>
      <w:r w:rsidR="004534E2" w:rsidRPr="00557959">
        <w:rPr>
          <w:rFonts w:ascii="Times New Roman" w:eastAsia="Times New Roman" w:hAnsi="Times New Roman" w:cs="Times New Roman"/>
          <w:color w:val="000000"/>
          <w:sz w:val="24"/>
          <w:szCs w:val="24"/>
          <w:lang w:eastAsia="es-MX"/>
          <w:rPrChange w:id="2302" w:author="Microsoft Office User" w:date="2021-08-13T16:26:00Z">
            <w:rPr>
              <w:rFonts w:ascii="Arial" w:eastAsia="Times New Roman" w:hAnsi="Arial" w:cs="Arial"/>
              <w:color w:val="000000"/>
              <w:sz w:val="24"/>
              <w:szCs w:val="24"/>
              <w:lang w:eastAsia="es-MX"/>
            </w:rPr>
          </w:rPrChange>
        </w:rPr>
        <w:t xml:space="preserve"> o servidor hacia di</w:t>
      </w:r>
      <w:ins w:id="2303" w:author="Francisco Ledesma Salamanca" w:date="2021-06-10T16:38:00Z">
        <w:r w:rsidR="001D57D9" w:rsidRPr="00557959">
          <w:rPr>
            <w:rFonts w:ascii="Times New Roman" w:eastAsia="Times New Roman" w:hAnsi="Times New Roman" w:cs="Times New Roman"/>
            <w:color w:val="000000"/>
            <w:sz w:val="24"/>
            <w:szCs w:val="24"/>
            <w:lang w:eastAsia="es-MX"/>
            <w:rPrChange w:id="2304" w:author="Microsoft Office User" w:date="2021-08-13T16:26:00Z">
              <w:rPr>
                <w:rFonts w:ascii="Arial" w:eastAsia="Times New Roman" w:hAnsi="Arial" w:cs="Arial"/>
                <w:color w:val="000000"/>
                <w:sz w:val="24"/>
                <w:szCs w:val="24"/>
                <w:lang w:eastAsia="es-MX"/>
              </w:rPr>
            </w:rPrChange>
          </w:rPr>
          <w:t>ferentes</w:t>
        </w:r>
      </w:ins>
      <w:del w:id="2305" w:author="Francisco Ledesma Salamanca" w:date="2021-06-10T16:38:00Z">
        <w:r w:rsidR="004534E2" w:rsidRPr="00557959" w:rsidDel="001D57D9">
          <w:rPr>
            <w:rFonts w:ascii="Times New Roman" w:eastAsia="Times New Roman" w:hAnsi="Times New Roman" w:cs="Times New Roman"/>
            <w:color w:val="000000"/>
            <w:sz w:val="24"/>
            <w:szCs w:val="24"/>
            <w:lang w:eastAsia="es-MX"/>
            <w:rPrChange w:id="2306" w:author="Microsoft Office User" w:date="2021-08-13T16:26:00Z">
              <w:rPr>
                <w:rFonts w:ascii="Arial" w:eastAsia="Times New Roman" w:hAnsi="Arial" w:cs="Arial"/>
                <w:color w:val="000000"/>
                <w:sz w:val="24"/>
                <w:szCs w:val="24"/>
                <w:lang w:eastAsia="es-MX"/>
              </w:rPr>
            </w:rPrChange>
          </w:rPr>
          <w:delText>stintos</w:delText>
        </w:r>
      </w:del>
      <w:r w:rsidR="004534E2" w:rsidRPr="00557959">
        <w:rPr>
          <w:rFonts w:ascii="Times New Roman" w:eastAsia="Times New Roman" w:hAnsi="Times New Roman" w:cs="Times New Roman"/>
          <w:color w:val="000000"/>
          <w:sz w:val="24"/>
          <w:szCs w:val="24"/>
          <w:lang w:eastAsia="es-MX"/>
          <w:rPrChange w:id="2307" w:author="Microsoft Office User" w:date="2021-08-13T16:26:00Z">
            <w:rPr>
              <w:rFonts w:ascii="Arial" w:eastAsia="Times New Roman" w:hAnsi="Arial" w:cs="Arial"/>
              <w:color w:val="000000"/>
              <w:sz w:val="24"/>
              <w:szCs w:val="24"/>
              <w:lang w:eastAsia="es-MX"/>
            </w:rPr>
          </w:rPrChange>
        </w:rPr>
        <w:t xml:space="preserve"> destinos a través de internet</w:t>
      </w:r>
      <w:r w:rsidR="00BE6A0C" w:rsidRPr="00557959">
        <w:rPr>
          <w:rFonts w:ascii="Times New Roman" w:eastAsia="Times New Roman" w:hAnsi="Times New Roman" w:cs="Times New Roman"/>
          <w:color w:val="000000"/>
          <w:sz w:val="24"/>
          <w:szCs w:val="24"/>
          <w:lang w:eastAsia="es-MX"/>
          <w:rPrChange w:id="2308" w:author="Microsoft Office User" w:date="2021-08-13T16:26:00Z">
            <w:rPr>
              <w:rFonts w:ascii="Arial" w:eastAsia="Times New Roman" w:hAnsi="Arial" w:cs="Arial"/>
              <w:color w:val="000000"/>
              <w:sz w:val="24"/>
              <w:szCs w:val="24"/>
              <w:lang w:eastAsia="es-MX"/>
            </w:rPr>
          </w:rPrChange>
        </w:rPr>
        <w:t>, la comunicación con internet se hará bajo el proto</w:t>
      </w:r>
      <w:r w:rsidR="00DA771C" w:rsidRPr="00557959">
        <w:rPr>
          <w:rFonts w:ascii="Times New Roman" w:eastAsia="Times New Roman" w:hAnsi="Times New Roman" w:cs="Times New Roman"/>
          <w:color w:val="000000"/>
          <w:sz w:val="24"/>
          <w:szCs w:val="24"/>
          <w:lang w:eastAsia="es-MX"/>
          <w:rPrChange w:id="2309" w:author="Microsoft Office User" w:date="2021-08-13T16:26:00Z">
            <w:rPr>
              <w:rFonts w:ascii="Arial" w:eastAsia="Times New Roman" w:hAnsi="Arial" w:cs="Arial"/>
              <w:color w:val="000000"/>
              <w:sz w:val="24"/>
              <w:szCs w:val="24"/>
              <w:lang w:eastAsia="es-MX"/>
            </w:rPr>
          </w:rPrChange>
        </w:rPr>
        <w:t xml:space="preserve"> SMTP</w:t>
      </w:r>
      <w:r w:rsidR="004534E2" w:rsidRPr="00557959">
        <w:rPr>
          <w:rFonts w:ascii="Times New Roman" w:eastAsia="Times New Roman" w:hAnsi="Times New Roman" w:cs="Times New Roman"/>
          <w:color w:val="000000"/>
          <w:sz w:val="24"/>
          <w:szCs w:val="24"/>
          <w:lang w:eastAsia="es-MX"/>
          <w:rPrChange w:id="2310" w:author="Microsoft Office User" w:date="2021-08-13T16:26:00Z">
            <w:rPr>
              <w:rFonts w:ascii="Arial" w:eastAsia="Times New Roman" w:hAnsi="Arial" w:cs="Arial"/>
              <w:color w:val="000000"/>
              <w:sz w:val="24"/>
              <w:szCs w:val="24"/>
              <w:lang w:eastAsia="es-MX"/>
            </w:rPr>
          </w:rPrChange>
        </w:rPr>
        <w:t>.</w:t>
      </w:r>
    </w:p>
    <w:p w14:paraId="183D910C" w14:textId="77777777" w:rsidR="00AF4B63" w:rsidRPr="00557959" w:rsidRDefault="00AF4B63" w:rsidP="000A5A08">
      <w:pPr>
        <w:spacing w:line="360" w:lineRule="auto"/>
        <w:jc w:val="both"/>
        <w:rPr>
          <w:rFonts w:ascii="Times New Roman" w:eastAsia="Times New Roman" w:hAnsi="Times New Roman" w:cs="Times New Roman"/>
          <w:color w:val="000000"/>
          <w:sz w:val="24"/>
          <w:szCs w:val="24"/>
          <w:lang w:eastAsia="es-MX"/>
          <w:rPrChange w:id="2311" w:author="Microsoft Office User" w:date="2021-08-13T16:26:00Z">
            <w:rPr>
              <w:rFonts w:ascii="Arial" w:eastAsia="Times New Roman" w:hAnsi="Arial" w:cs="Arial"/>
              <w:color w:val="000000"/>
              <w:sz w:val="24"/>
              <w:szCs w:val="24"/>
              <w:lang w:eastAsia="es-MX"/>
            </w:rPr>
          </w:rPrChange>
        </w:rPr>
      </w:pPr>
    </w:p>
    <w:p w14:paraId="7723E3AC" w14:textId="008DBCEC" w:rsidR="00480110" w:rsidRPr="00557959" w:rsidRDefault="00CA5F0D" w:rsidP="000A5A08">
      <w:pPr>
        <w:spacing w:line="360" w:lineRule="auto"/>
        <w:jc w:val="both"/>
        <w:rPr>
          <w:rFonts w:ascii="Times New Roman" w:eastAsia="Times New Roman" w:hAnsi="Times New Roman" w:cs="Times New Roman"/>
          <w:color w:val="000000"/>
          <w:sz w:val="24"/>
          <w:szCs w:val="24"/>
          <w:lang w:eastAsia="es-MX"/>
          <w:rPrChange w:id="2312" w:author="Microsoft Office User" w:date="2021-08-13T16:26:00Z">
            <w:rPr>
              <w:rFonts w:ascii="Arial" w:eastAsia="Times New Roman" w:hAnsi="Arial" w:cs="Arial"/>
              <w:color w:val="000000"/>
              <w:sz w:val="24"/>
              <w:szCs w:val="24"/>
              <w:lang w:eastAsia="es-MX"/>
            </w:rPr>
          </w:rPrChange>
        </w:rPr>
      </w:pPr>
      <w:bookmarkStart w:id="2313" w:name="_Toc73953022"/>
      <w:r w:rsidRPr="00557959">
        <w:rPr>
          <w:rStyle w:val="Ttulo2Car"/>
          <w:rFonts w:ascii="Times New Roman" w:hAnsi="Times New Roman" w:cs="Times New Roman"/>
          <w:b/>
          <w:bCs/>
          <w:color w:val="auto"/>
          <w:rPrChange w:id="2314" w:author="Microsoft Office User" w:date="2021-08-13T16:26:00Z">
            <w:rPr>
              <w:rStyle w:val="Ttulo2Car"/>
              <w:rFonts w:ascii="Cambria" w:hAnsi="Cambria"/>
              <w:b/>
              <w:bCs/>
              <w:color w:val="auto"/>
            </w:rPr>
          </w:rPrChange>
        </w:rPr>
        <w:t>M</w:t>
      </w:r>
      <w:r w:rsidR="009D1290" w:rsidRPr="00557959">
        <w:rPr>
          <w:rStyle w:val="Ttulo2Car"/>
          <w:rFonts w:ascii="Times New Roman" w:hAnsi="Times New Roman" w:cs="Times New Roman"/>
          <w:b/>
          <w:bCs/>
          <w:color w:val="auto"/>
          <w:rPrChange w:id="2315" w:author="Microsoft Office User" w:date="2021-08-13T16:26:00Z">
            <w:rPr>
              <w:rStyle w:val="Ttulo2Car"/>
              <w:rFonts w:ascii="Cambria" w:hAnsi="Cambria"/>
              <w:b/>
              <w:bCs/>
              <w:color w:val="auto"/>
            </w:rPr>
          </w:rPrChange>
        </w:rPr>
        <w:t>ódulo</w:t>
      </w:r>
      <w:r w:rsidR="00343EBF" w:rsidRPr="00557959">
        <w:rPr>
          <w:rStyle w:val="Ttulo2Car"/>
          <w:rFonts w:ascii="Times New Roman" w:hAnsi="Times New Roman" w:cs="Times New Roman"/>
          <w:b/>
          <w:bCs/>
          <w:color w:val="auto"/>
          <w:rPrChange w:id="2316" w:author="Microsoft Office User" w:date="2021-08-13T16:26:00Z">
            <w:rPr>
              <w:rStyle w:val="Ttulo2Car"/>
              <w:rFonts w:ascii="Cambria" w:hAnsi="Cambria"/>
              <w:b/>
              <w:bCs/>
              <w:color w:val="auto"/>
            </w:rPr>
          </w:rPrChange>
        </w:rPr>
        <w:t xml:space="preserve"> </w:t>
      </w:r>
      <w:r w:rsidR="00602FCB" w:rsidRPr="00557959">
        <w:rPr>
          <w:rStyle w:val="Ttulo2Car"/>
          <w:rFonts w:ascii="Times New Roman" w:hAnsi="Times New Roman" w:cs="Times New Roman"/>
          <w:b/>
          <w:bCs/>
          <w:color w:val="auto"/>
          <w:rPrChange w:id="2317" w:author="Microsoft Office User" w:date="2021-08-13T16:26:00Z">
            <w:rPr>
              <w:rStyle w:val="Ttulo2Car"/>
              <w:rFonts w:ascii="Cambria" w:hAnsi="Cambria"/>
              <w:b/>
              <w:bCs/>
              <w:color w:val="auto"/>
            </w:rPr>
          </w:rPrChange>
        </w:rPr>
        <w:t>2.</w:t>
      </w:r>
      <w:r w:rsidR="00343EBF" w:rsidRPr="00557959">
        <w:rPr>
          <w:rStyle w:val="Ttulo2Car"/>
          <w:rFonts w:ascii="Times New Roman" w:hAnsi="Times New Roman" w:cs="Times New Roman"/>
          <w:b/>
          <w:bCs/>
          <w:color w:val="auto"/>
          <w:rPrChange w:id="2318" w:author="Microsoft Office User" w:date="2021-08-13T16:26:00Z">
            <w:rPr>
              <w:rStyle w:val="Ttulo2Car"/>
              <w:rFonts w:ascii="Cambria" w:hAnsi="Cambria"/>
              <w:b/>
              <w:bCs/>
              <w:color w:val="auto"/>
            </w:rPr>
          </w:rPrChange>
        </w:rPr>
        <w:t>3</w:t>
      </w:r>
      <w:ins w:id="2319" w:author="Francisco Ledesma Salamanca" w:date="2021-06-10T17:13:00Z">
        <w:r w:rsidR="00F40766" w:rsidRPr="00557959">
          <w:rPr>
            <w:rStyle w:val="Ttulo2Car"/>
            <w:rFonts w:ascii="Times New Roman" w:hAnsi="Times New Roman" w:cs="Times New Roman"/>
            <w:b/>
            <w:bCs/>
            <w:color w:val="auto"/>
            <w:rPrChange w:id="2320" w:author="Microsoft Office User" w:date="2021-08-13T16:26:00Z">
              <w:rPr>
                <w:rStyle w:val="Ttulo2Car"/>
                <w:rFonts w:ascii="Cambria" w:hAnsi="Cambria"/>
                <w:b/>
                <w:bCs/>
                <w:color w:val="auto"/>
              </w:rPr>
            </w:rPrChange>
          </w:rPr>
          <w:t>.</w:t>
        </w:r>
      </w:ins>
      <w:r w:rsidR="0042633C" w:rsidRPr="00557959">
        <w:rPr>
          <w:rStyle w:val="Ttulo2Car"/>
          <w:rFonts w:ascii="Times New Roman" w:hAnsi="Times New Roman" w:cs="Times New Roman"/>
          <w:b/>
          <w:bCs/>
          <w:color w:val="auto"/>
          <w:rPrChange w:id="2321" w:author="Microsoft Office User" w:date="2021-08-13T16:26:00Z">
            <w:rPr>
              <w:rStyle w:val="Ttulo2Car"/>
              <w:rFonts w:ascii="Cambria" w:hAnsi="Cambria"/>
              <w:b/>
              <w:bCs/>
              <w:color w:val="auto"/>
            </w:rPr>
          </w:rPrChange>
        </w:rPr>
        <w:t xml:space="preserve"> “Redundancia de </w:t>
      </w:r>
      <w:r w:rsidR="00343EBF" w:rsidRPr="00557959">
        <w:rPr>
          <w:rStyle w:val="Ttulo2Car"/>
          <w:rFonts w:ascii="Times New Roman" w:hAnsi="Times New Roman" w:cs="Times New Roman"/>
          <w:b/>
          <w:bCs/>
          <w:color w:val="auto"/>
          <w:rPrChange w:id="2322" w:author="Microsoft Office User" w:date="2021-08-13T16:26:00Z">
            <w:rPr>
              <w:rStyle w:val="Ttulo2Car"/>
              <w:rFonts w:ascii="Cambria" w:hAnsi="Cambria"/>
              <w:b/>
              <w:bCs/>
              <w:color w:val="auto"/>
            </w:rPr>
          </w:rPrChange>
        </w:rPr>
        <w:t>Datos en un Servidor Local</w:t>
      </w:r>
      <w:r w:rsidR="0042633C" w:rsidRPr="00557959">
        <w:rPr>
          <w:rStyle w:val="Ttulo2Car"/>
          <w:rFonts w:ascii="Times New Roman" w:hAnsi="Times New Roman" w:cs="Times New Roman"/>
          <w:b/>
          <w:bCs/>
          <w:color w:val="auto"/>
          <w:rPrChange w:id="2323" w:author="Microsoft Office User" w:date="2021-08-13T16:26:00Z">
            <w:rPr>
              <w:rStyle w:val="Ttulo2Car"/>
              <w:rFonts w:ascii="Cambria" w:hAnsi="Cambria"/>
              <w:b/>
              <w:bCs/>
              <w:color w:val="auto"/>
            </w:rPr>
          </w:rPrChange>
        </w:rPr>
        <w:t>”</w:t>
      </w:r>
      <w:bookmarkEnd w:id="2313"/>
      <w:r w:rsidR="009D1290" w:rsidRPr="00557959">
        <w:rPr>
          <w:rStyle w:val="Ttulo2Car"/>
          <w:rFonts w:ascii="Times New Roman" w:hAnsi="Times New Roman" w:cs="Times New Roman"/>
          <w:b/>
          <w:bCs/>
          <w:color w:val="auto"/>
          <w:rPrChange w:id="2324" w:author="Microsoft Office User" w:date="2021-08-13T16:26:00Z">
            <w:rPr>
              <w:rStyle w:val="Ttulo2Car"/>
              <w:rFonts w:ascii="Cambria" w:hAnsi="Cambria"/>
              <w:b/>
              <w:bCs/>
              <w:color w:val="auto"/>
            </w:rPr>
          </w:rPrChange>
        </w:rPr>
        <w:t xml:space="preserve"> </w:t>
      </w:r>
    </w:p>
    <w:p w14:paraId="3D231669" w14:textId="3D601883" w:rsidR="00B15A1B" w:rsidRPr="00557959" w:rsidRDefault="00480110" w:rsidP="000A5A08">
      <w:pPr>
        <w:pStyle w:val="Prrafodelista"/>
        <w:spacing w:line="360" w:lineRule="auto"/>
        <w:ind w:left="360"/>
        <w:jc w:val="both"/>
        <w:rPr>
          <w:rFonts w:ascii="Times New Roman" w:eastAsia="Times New Roman" w:hAnsi="Times New Roman" w:cs="Times New Roman"/>
          <w:color w:val="000000"/>
          <w:sz w:val="24"/>
          <w:szCs w:val="24"/>
          <w:lang w:eastAsia="es-MX"/>
          <w:rPrChange w:id="232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326" w:author="Microsoft Office User" w:date="2021-08-13T16:26:00Z">
            <w:rPr>
              <w:rFonts w:ascii="Arial" w:eastAsia="Times New Roman" w:hAnsi="Arial" w:cs="Arial"/>
              <w:color w:val="000000"/>
              <w:sz w:val="24"/>
              <w:szCs w:val="24"/>
              <w:lang w:eastAsia="es-MX"/>
            </w:rPr>
          </w:rPrChange>
        </w:rPr>
        <w:t xml:space="preserve">El ultimo </w:t>
      </w:r>
      <w:del w:id="2327" w:author="Francisco Ledesma Salamanca" w:date="2021-06-10T16:30:00Z">
        <w:r w:rsidR="007B6228" w:rsidRPr="00557959" w:rsidDel="00B55FCB">
          <w:rPr>
            <w:rFonts w:ascii="Times New Roman" w:eastAsia="Times New Roman" w:hAnsi="Times New Roman" w:cs="Times New Roman"/>
            <w:color w:val="000000"/>
            <w:sz w:val="24"/>
            <w:szCs w:val="24"/>
            <w:lang w:eastAsia="es-MX"/>
            <w:rPrChange w:id="2328" w:author="Microsoft Office User" w:date="2021-08-13T16:26:00Z">
              <w:rPr>
                <w:rFonts w:ascii="Arial" w:eastAsia="Times New Roman" w:hAnsi="Arial" w:cs="Arial"/>
                <w:color w:val="000000"/>
                <w:sz w:val="24"/>
                <w:szCs w:val="24"/>
                <w:lang w:eastAsia="es-MX"/>
              </w:rPr>
            </w:rPrChange>
          </w:rPr>
          <w:delText>modulo</w:delText>
        </w:r>
      </w:del>
      <w:ins w:id="2329" w:author="Francisco Ledesma Salamanca" w:date="2021-06-10T16:30:00Z">
        <w:r w:rsidR="00B55FCB" w:rsidRPr="00557959">
          <w:rPr>
            <w:rFonts w:ascii="Times New Roman" w:eastAsia="Times New Roman" w:hAnsi="Times New Roman" w:cs="Times New Roman"/>
            <w:color w:val="000000"/>
            <w:sz w:val="24"/>
            <w:szCs w:val="24"/>
            <w:lang w:eastAsia="es-MX"/>
            <w:rPrChange w:id="2330" w:author="Microsoft Office User" w:date="2021-08-13T16:26:00Z">
              <w:rPr>
                <w:rFonts w:ascii="Arial" w:eastAsia="Times New Roman" w:hAnsi="Arial" w:cs="Arial"/>
                <w:color w:val="000000"/>
                <w:sz w:val="24"/>
                <w:szCs w:val="24"/>
                <w:lang w:eastAsia="es-MX"/>
              </w:rPr>
            </w:rPrChange>
          </w:rPr>
          <w:t>módulo</w:t>
        </w:r>
      </w:ins>
      <w:r w:rsidR="008052B0" w:rsidRPr="00557959">
        <w:rPr>
          <w:rFonts w:ascii="Times New Roman" w:eastAsia="Times New Roman" w:hAnsi="Times New Roman" w:cs="Times New Roman"/>
          <w:color w:val="000000"/>
          <w:sz w:val="24"/>
          <w:szCs w:val="24"/>
          <w:lang w:eastAsia="es-MX"/>
          <w:rPrChange w:id="2331" w:author="Microsoft Office User" w:date="2021-08-13T16:26:00Z">
            <w:rPr>
              <w:rFonts w:ascii="Arial" w:eastAsia="Times New Roman" w:hAnsi="Arial" w:cs="Arial"/>
              <w:color w:val="000000"/>
              <w:sz w:val="24"/>
              <w:szCs w:val="24"/>
              <w:lang w:eastAsia="es-MX"/>
            </w:rPr>
          </w:rPrChange>
        </w:rPr>
        <w:t xml:space="preserve"> 2.3</w:t>
      </w:r>
      <w:ins w:id="2332" w:author="Francisco Ledesma Salamanca" w:date="2021-06-10T16:54:00Z">
        <w:r w:rsidR="000B3357" w:rsidRPr="00557959">
          <w:rPr>
            <w:rFonts w:ascii="Times New Roman" w:eastAsia="Times New Roman" w:hAnsi="Times New Roman" w:cs="Times New Roman"/>
            <w:color w:val="000000"/>
            <w:sz w:val="24"/>
            <w:szCs w:val="24"/>
            <w:lang w:eastAsia="es-MX"/>
            <w:rPrChange w:id="2333" w:author="Microsoft Office User" w:date="2021-08-13T16:26:00Z">
              <w:rPr>
                <w:rFonts w:ascii="Arial" w:eastAsia="Times New Roman" w:hAnsi="Arial" w:cs="Arial"/>
                <w:color w:val="000000"/>
                <w:sz w:val="24"/>
                <w:szCs w:val="24"/>
                <w:lang w:eastAsia="es-MX"/>
              </w:rPr>
            </w:rPrChange>
          </w:rPr>
          <w:t>.</w:t>
        </w:r>
      </w:ins>
      <w:del w:id="2334" w:author="Francisco Ledesma Salamanca" w:date="2021-06-10T16:54:00Z">
        <w:r w:rsidR="007B6228" w:rsidRPr="00557959" w:rsidDel="000B3357">
          <w:rPr>
            <w:rFonts w:ascii="Times New Roman" w:eastAsia="Times New Roman" w:hAnsi="Times New Roman" w:cs="Times New Roman"/>
            <w:color w:val="000000"/>
            <w:sz w:val="24"/>
            <w:szCs w:val="24"/>
            <w:lang w:eastAsia="es-MX"/>
            <w:rPrChange w:id="2335" w:author="Microsoft Office User" w:date="2021-08-13T16:26:00Z">
              <w:rPr>
                <w:rFonts w:ascii="Arial" w:eastAsia="Times New Roman" w:hAnsi="Arial" w:cs="Arial"/>
                <w:color w:val="000000"/>
                <w:sz w:val="24"/>
                <w:szCs w:val="24"/>
                <w:lang w:eastAsia="es-MX"/>
              </w:rPr>
            </w:rPrChange>
          </w:rPr>
          <w:delText>,</w:delText>
        </w:r>
      </w:del>
      <w:r w:rsidRPr="00557959">
        <w:rPr>
          <w:rFonts w:ascii="Times New Roman" w:eastAsia="Times New Roman" w:hAnsi="Times New Roman" w:cs="Times New Roman"/>
          <w:color w:val="000000"/>
          <w:sz w:val="24"/>
          <w:szCs w:val="24"/>
          <w:lang w:eastAsia="es-MX"/>
          <w:rPrChange w:id="2336" w:author="Microsoft Office User" w:date="2021-08-13T16:26:00Z">
            <w:rPr>
              <w:rFonts w:ascii="Arial" w:eastAsia="Times New Roman" w:hAnsi="Arial" w:cs="Arial"/>
              <w:color w:val="000000"/>
              <w:sz w:val="24"/>
              <w:szCs w:val="24"/>
              <w:lang w:eastAsia="es-MX"/>
            </w:rPr>
          </w:rPrChange>
        </w:rPr>
        <w:t xml:space="preserve"> </w:t>
      </w:r>
      <w:r w:rsidR="009D1290" w:rsidRPr="00557959">
        <w:rPr>
          <w:rFonts w:ascii="Times New Roman" w:eastAsia="Times New Roman" w:hAnsi="Times New Roman" w:cs="Times New Roman"/>
          <w:color w:val="000000"/>
          <w:sz w:val="24"/>
          <w:szCs w:val="24"/>
          <w:lang w:eastAsia="es-MX"/>
          <w:rPrChange w:id="2337" w:author="Microsoft Office User" w:date="2021-08-13T16:26:00Z">
            <w:rPr>
              <w:rFonts w:ascii="Arial" w:eastAsia="Times New Roman" w:hAnsi="Arial" w:cs="Arial"/>
              <w:color w:val="000000"/>
              <w:sz w:val="24"/>
              <w:szCs w:val="24"/>
              <w:lang w:eastAsia="es-MX"/>
            </w:rPr>
          </w:rPrChange>
        </w:rPr>
        <w:t xml:space="preserve">se encargará de </w:t>
      </w:r>
      <w:r w:rsidR="00E35F8D" w:rsidRPr="00557959">
        <w:rPr>
          <w:rFonts w:ascii="Times New Roman" w:eastAsia="Times New Roman" w:hAnsi="Times New Roman" w:cs="Times New Roman"/>
          <w:color w:val="000000"/>
          <w:sz w:val="24"/>
          <w:szCs w:val="24"/>
          <w:lang w:eastAsia="es-MX"/>
          <w:rPrChange w:id="2338" w:author="Microsoft Office User" w:date="2021-08-13T16:26:00Z">
            <w:rPr>
              <w:rFonts w:ascii="Arial" w:eastAsia="Times New Roman" w:hAnsi="Arial" w:cs="Arial"/>
              <w:color w:val="000000"/>
              <w:sz w:val="24"/>
              <w:szCs w:val="24"/>
              <w:lang w:eastAsia="es-MX"/>
            </w:rPr>
          </w:rPrChange>
        </w:rPr>
        <w:t xml:space="preserve">generar un </w:t>
      </w:r>
      <w:r w:rsidR="009D1290" w:rsidRPr="00557959">
        <w:rPr>
          <w:rFonts w:ascii="Times New Roman" w:eastAsia="Times New Roman" w:hAnsi="Times New Roman" w:cs="Times New Roman"/>
          <w:color w:val="000000"/>
          <w:sz w:val="24"/>
          <w:szCs w:val="24"/>
          <w:lang w:eastAsia="es-MX"/>
          <w:rPrChange w:id="2339" w:author="Microsoft Office User" w:date="2021-08-13T16:26:00Z">
            <w:rPr>
              <w:rFonts w:ascii="Arial" w:eastAsia="Times New Roman" w:hAnsi="Arial" w:cs="Arial"/>
              <w:color w:val="000000"/>
              <w:sz w:val="24"/>
              <w:szCs w:val="24"/>
              <w:lang w:eastAsia="es-MX"/>
            </w:rPr>
          </w:rPrChange>
        </w:rPr>
        <w:t>respaldo solo de la base de datos del sistema</w:t>
      </w:r>
      <w:ins w:id="2340" w:author="Francisco Ledesma Salamanca" w:date="2021-06-10T16:54:00Z">
        <w:r w:rsidR="00951277" w:rsidRPr="00557959">
          <w:rPr>
            <w:rFonts w:ascii="Times New Roman" w:eastAsia="Times New Roman" w:hAnsi="Times New Roman" w:cs="Times New Roman"/>
            <w:color w:val="000000"/>
            <w:sz w:val="24"/>
            <w:szCs w:val="24"/>
            <w:lang w:eastAsia="es-MX"/>
            <w:rPrChange w:id="2341" w:author="Microsoft Office User" w:date="2021-08-13T16:26:00Z">
              <w:rPr>
                <w:rFonts w:ascii="Arial" w:eastAsia="Times New Roman" w:hAnsi="Arial" w:cs="Arial"/>
                <w:color w:val="000000"/>
                <w:sz w:val="24"/>
                <w:szCs w:val="24"/>
                <w:lang w:eastAsia="es-MX"/>
              </w:rPr>
            </w:rPrChange>
          </w:rPr>
          <w:t>,</w:t>
        </w:r>
      </w:ins>
      <w:r w:rsidR="009D1290" w:rsidRPr="00557959">
        <w:rPr>
          <w:rFonts w:ascii="Times New Roman" w:eastAsia="Times New Roman" w:hAnsi="Times New Roman" w:cs="Times New Roman"/>
          <w:color w:val="000000"/>
          <w:sz w:val="24"/>
          <w:szCs w:val="24"/>
          <w:lang w:eastAsia="es-MX"/>
          <w:rPrChange w:id="2342" w:author="Microsoft Office User" w:date="2021-08-13T16:26:00Z">
            <w:rPr>
              <w:rFonts w:ascii="Arial" w:eastAsia="Times New Roman" w:hAnsi="Arial" w:cs="Arial"/>
              <w:color w:val="000000"/>
              <w:sz w:val="24"/>
              <w:szCs w:val="24"/>
              <w:lang w:eastAsia="es-MX"/>
            </w:rPr>
          </w:rPrChange>
        </w:rPr>
        <w:t xml:space="preserve"> ya </w:t>
      </w:r>
      <w:r w:rsidR="00C971D9" w:rsidRPr="00557959">
        <w:rPr>
          <w:rFonts w:ascii="Times New Roman" w:eastAsia="Times New Roman" w:hAnsi="Times New Roman" w:cs="Times New Roman"/>
          <w:color w:val="000000"/>
          <w:sz w:val="24"/>
          <w:szCs w:val="24"/>
          <w:lang w:eastAsia="es-MX"/>
          <w:rPrChange w:id="2343" w:author="Microsoft Office User" w:date="2021-08-13T16:26:00Z">
            <w:rPr>
              <w:rFonts w:ascii="Arial" w:eastAsia="Times New Roman" w:hAnsi="Arial" w:cs="Arial"/>
              <w:color w:val="000000"/>
              <w:sz w:val="24"/>
              <w:szCs w:val="24"/>
              <w:lang w:eastAsia="es-MX"/>
            </w:rPr>
          </w:rPrChange>
        </w:rPr>
        <w:t xml:space="preserve">que </w:t>
      </w:r>
      <w:r w:rsidR="009D1290" w:rsidRPr="00557959">
        <w:rPr>
          <w:rFonts w:ascii="Times New Roman" w:eastAsia="Times New Roman" w:hAnsi="Times New Roman" w:cs="Times New Roman"/>
          <w:color w:val="000000"/>
          <w:sz w:val="24"/>
          <w:szCs w:val="24"/>
          <w:lang w:eastAsia="es-MX"/>
          <w:rPrChange w:id="2344" w:author="Microsoft Office User" w:date="2021-08-13T16:26:00Z">
            <w:rPr>
              <w:rFonts w:ascii="Arial" w:eastAsia="Times New Roman" w:hAnsi="Arial" w:cs="Arial"/>
              <w:color w:val="000000"/>
              <w:sz w:val="24"/>
              <w:szCs w:val="24"/>
              <w:lang w:eastAsia="es-MX"/>
            </w:rPr>
          </w:rPrChange>
        </w:rPr>
        <w:t xml:space="preserve">es prioritario </w:t>
      </w:r>
      <w:r w:rsidR="00C971D9" w:rsidRPr="00557959">
        <w:rPr>
          <w:rFonts w:ascii="Times New Roman" w:eastAsia="Times New Roman" w:hAnsi="Times New Roman" w:cs="Times New Roman"/>
          <w:color w:val="000000"/>
          <w:sz w:val="24"/>
          <w:szCs w:val="24"/>
          <w:lang w:eastAsia="es-MX"/>
          <w:rPrChange w:id="2345" w:author="Microsoft Office User" w:date="2021-08-13T16:26:00Z">
            <w:rPr>
              <w:rFonts w:ascii="Arial" w:eastAsia="Times New Roman" w:hAnsi="Arial" w:cs="Arial"/>
              <w:color w:val="000000"/>
              <w:sz w:val="24"/>
              <w:szCs w:val="24"/>
              <w:lang w:eastAsia="es-MX"/>
            </w:rPr>
          </w:rPrChange>
        </w:rPr>
        <w:t xml:space="preserve">tener </w:t>
      </w:r>
      <w:r w:rsidR="007362CB" w:rsidRPr="00557959">
        <w:rPr>
          <w:rFonts w:ascii="Times New Roman" w:eastAsia="Times New Roman" w:hAnsi="Times New Roman" w:cs="Times New Roman"/>
          <w:color w:val="000000"/>
          <w:sz w:val="24"/>
          <w:szCs w:val="24"/>
          <w:lang w:eastAsia="es-MX"/>
          <w:rPrChange w:id="2346" w:author="Microsoft Office User" w:date="2021-08-13T16:26:00Z">
            <w:rPr>
              <w:rFonts w:ascii="Arial" w:eastAsia="Times New Roman" w:hAnsi="Arial" w:cs="Arial"/>
              <w:color w:val="000000"/>
              <w:sz w:val="24"/>
              <w:szCs w:val="24"/>
              <w:lang w:eastAsia="es-MX"/>
            </w:rPr>
          </w:rPrChange>
        </w:rPr>
        <w:t>una cop</w:t>
      </w:r>
      <w:r w:rsidR="007B6228" w:rsidRPr="00557959">
        <w:rPr>
          <w:rFonts w:ascii="Times New Roman" w:eastAsia="Times New Roman" w:hAnsi="Times New Roman" w:cs="Times New Roman"/>
          <w:color w:val="000000"/>
          <w:sz w:val="24"/>
          <w:szCs w:val="24"/>
          <w:lang w:eastAsia="es-MX"/>
          <w:rPrChange w:id="2347" w:author="Microsoft Office User" w:date="2021-08-13T16:26:00Z">
            <w:rPr>
              <w:rFonts w:ascii="Arial" w:eastAsia="Times New Roman" w:hAnsi="Arial" w:cs="Arial"/>
              <w:color w:val="000000"/>
              <w:sz w:val="24"/>
              <w:szCs w:val="24"/>
              <w:lang w:eastAsia="es-MX"/>
            </w:rPr>
          </w:rPrChange>
        </w:rPr>
        <w:t>ia</w:t>
      </w:r>
      <w:r w:rsidR="007362CB" w:rsidRPr="00557959">
        <w:rPr>
          <w:rFonts w:ascii="Times New Roman" w:eastAsia="Times New Roman" w:hAnsi="Times New Roman" w:cs="Times New Roman"/>
          <w:color w:val="000000"/>
          <w:sz w:val="24"/>
          <w:szCs w:val="24"/>
          <w:lang w:eastAsia="es-MX"/>
          <w:rPrChange w:id="2348" w:author="Microsoft Office User" w:date="2021-08-13T16:26:00Z">
            <w:rPr>
              <w:rFonts w:ascii="Arial" w:eastAsia="Times New Roman" w:hAnsi="Arial" w:cs="Arial"/>
              <w:color w:val="000000"/>
              <w:sz w:val="24"/>
              <w:szCs w:val="24"/>
              <w:lang w:eastAsia="es-MX"/>
            </w:rPr>
          </w:rPrChange>
        </w:rPr>
        <w:t xml:space="preserve"> de </w:t>
      </w:r>
      <w:r w:rsidR="00480764" w:rsidRPr="00557959">
        <w:rPr>
          <w:rFonts w:ascii="Times New Roman" w:eastAsia="Times New Roman" w:hAnsi="Times New Roman" w:cs="Times New Roman"/>
          <w:color w:val="000000"/>
          <w:sz w:val="24"/>
          <w:szCs w:val="24"/>
          <w:lang w:eastAsia="es-MX"/>
          <w:rPrChange w:id="2349" w:author="Microsoft Office User" w:date="2021-08-13T16:26:00Z">
            <w:rPr>
              <w:rFonts w:ascii="Arial" w:eastAsia="Times New Roman" w:hAnsi="Arial" w:cs="Arial"/>
              <w:color w:val="000000"/>
              <w:sz w:val="24"/>
              <w:szCs w:val="24"/>
              <w:lang w:eastAsia="es-MX"/>
            </w:rPr>
          </w:rPrChange>
        </w:rPr>
        <w:t>seguridad de</w:t>
      </w:r>
      <w:r w:rsidR="007B6228" w:rsidRPr="00557959">
        <w:rPr>
          <w:rFonts w:ascii="Times New Roman" w:eastAsia="Times New Roman" w:hAnsi="Times New Roman" w:cs="Times New Roman"/>
          <w:color w:val="000000"/>
          <w:sz w:val="24"/>
          <w:szCs w:val="24"/>
          <w:lang w:eastAsia="es-MX"/>
          <w:rPrChange w:id="2350" w:author="Microsoft Office User" w:date="2021-08-13T16:26:00Z">
            <w:rPr>
              <w:rFonts w:ascii="Arial" w:eastAsia="Times New Roman" w:hAnsi="Arial" w:cs="Arial"/>
              <w:color w:val="000000"/>
              <w:sz w:val="24"/>
              <w:szCs w:val="24"/>
              <w:lang w:eastAsia="es-MX"/>
            </w:rPr>
          </w:rPrChange>
        </w:rPr>
        <w:t xml:space="preserve"> los datos </w:t>
      </w:r>
      <w:r w:rsidR="007362CB" w:rsidRPr="00557959">
        <w:rPr>
          <w:rFonts w:ascii="Times New Roman" w:eastAsia="Times New Roman" w:hAnsi="Times New Roman" w:cs="Times New Roman"/>
          <w:color w:val="000000"/>
          <w:sz w:val="24"/>
          <w:szCs w:val="24"/>
          <w:lang w:eastAsia="es-MX"/>
          <w:rPrChange w:id="2351" w:author="Microsoft Office User" w:date="2021-08-13T16:26:00Z">
            <w:rPr>
              <w:rFonts w:ascii="Arial" w:eastAsia="Times New Roman" w:hAnsi="Arial" w:cs="Arial"/>
              <w:color w:val="000000"/>
              <w:sz w:val="24"/>
              <w:szCs w:val="24"/>
              <w:lang w:eastAsia="es-MX"/>
            </w:rPr>
          </w:rPrChange>
        </w:rPr>
        <w:t xml:space="preserve">en un servidor local que no dependa de la </w:t>
      </w:r>
      <w:r w:rsidR="007362CB" w:rsidRPr="00557959">
        <w:rPr>
          <w:rFonts w:ascii="Times New Roman" w:eastAsia="Times New Roman" w:hAnsi="Times New Roman" w:cs="Times New Roman"/>
          <w:color w:val="000000"/>
          <w:sz w:val="24"/>
          <w:szCs w:val="24"/>
          <w:lang w:eastAsia="es-MX"/>
          <w:rPrChange w:id="2352" w:author="Microsoft Office User" w:date="2021-08-13T16:26:00Z">
            <w:rPr>
              <w:rFonts w:ascii="Arial" w:eastAsia="Times New Roman" w:hAnsi="Arial" w:cs="Arial"/>
              <w:color w:val="000000"/>
              <w:sz w:val="24"/>
              <w:szCs w:val="24"/>
              <w:lang w:eastAsia="es-MX"/>
            </w:rPr>
          </w:rPrChange>
        </w:rPr>
        <w:lastRenderedPageBreak/>
        <w:t>infraestructura de la nube</w:t>
      </w:r>
      <w:r w:rsidR="009D1290" w:rsidRPr="00557959">
        <w:rPr>
          <w:rFonts w:ascii="Times New Roman" w:eastAsia="Times New Roman" w:hAnsi="Times New Roman" w:cs="Times New Roman"/>
          <w:color w:val="000000"/>
          <w:sz w:val="24"/>
          <w:szCs w:val="24"/>
          <w:lang w:eastAsia="es-MX"/>
          <w:rPrChange w:id="2353" w:author="Microsoft Office User" w:date="2021-08-13T16:26:00Z">
            <w:rPr>
              <w:rFonts w:ascii="Arial" w:eastAsia="Times New Roman" w:hAnsi="Arial" w:cs="Arial"/>
              <w:color w:val="000000"/>
              <w:sz w:val="24"/>
              <w:szCs w:val="24"/>
              <w:lang w:eastAsia="es-MX"/>
            </w:rPr>
          </w:rPrChange>
        </w:rPr>
        <w:t xml:space="preserve">, </w:t>
      </w:r>
      <w:ins w:id="2354" w:author="Francisco Ledesma Salamanca" w:date="2021-06-10T16:54:00Z">
        <w:r w:rsidR="00951277" w:rsidRPr="00557959">
          <w:rPr>
            <w:rFonts w:ascii="Times New Roman" w:eastAsia="Times New Roman" w:hAnsi="Times New Roman" w:cs="Times New Roman"/>
            <w:color w:val="000000"/>
            <w:sz w:val="24"/>
            <w:szCs w:val="24"/>
            <w:lang w:eastAsia="es-MX"/>
            <w:rPrChange w:id="2355" w:author="Microsoft Office User" w:date="2021-08-13T16:26:00Z">
              <w:rPr>
                <w:rFonts w:ascii="Arial" w:eastAsia="Times New Roman" w:hAnsi="Arial" w:cs="Arial"/>
                <w:color w:val="000000"/>
                <w:sz w:val="24"/>
                <w:szCs w:val="24"/>
                <w:lang w:eastAsia="es-MX"/>
              </w:rPr>
            </w:rPrChange>
          </w:rPr>
          <w:t>ést</w:t>
        </w:r>
      </w:ins>
      <w:ins w:id="2356" w:author="Francisco Ledesma Salamanca" w:date="2021-06-10T16:55:00Z">
        <w:r w:rsidR="00951277" w:rsidRPr="00557959">
          <w:rPr>
            <w:rFonts w:ascii="Times New Roman" w:eastAsia="Times New Roman" w:hAnsi="Times New Roman" w:cs="Times New Roman"/>
            <w:color w:val="000000"/>
            <w:sz w:val="24"/>
            <w:szCs w:val="24"/>
            <w:lang w:eastAsia="es-MX"/>
            <w:rPrChange w:id="2357" w:author="Microsoft Office User" w:date="2021-08-13T16:26:00Z">
              <w:rPr>
                <w:rFonts w:ascii="Arial" w:eastAsia="Times New Roman" w:hAnsi="Arial" w:cs="Arial"/>
                <w:color w:val="000000"/>
                <w:sz w:val="24"/>
                <w:szCs w:val="24"/>
                <w:lang w:eastAsia="es-MX"/>
              </w:rPr>
            </w:rPrChange>
          </w:rPr>
          <w:t>a</w:t>
        </w:r>
      </w:ins>
      <w:del w:id="2358" w:author="Francisco Ledesma Salamanca" w:date="2021-06-10T16:54:00Z">
        <w:r w:rsidR="00822173" w:rsidRPr="00557959" w:rsidDel="00951277">
          <w:rPr>
            <w:rFonts w:ascii="Times New Roman" w:eastAsia="Times New Roman" w:hAnsi="Times New Roman" w:cs="Times New Roman"/>
            <w:color w:val="000000"/>
            <w:sz w:val="24"/>
            <w:szCs w:val="24"/>
            <w:lang w:eastAsia="es-MX"/>
            <w:rPrChange w:id="2359" w:author="Microsoft Office User" w:date="2021-08-13T16:26:00Z">
              <w:rPr>
                <w:rFonts w:ascii="Arial" w:eastAsia="Times New Roman" w:hAnsi="Arial" w:cs="Arial"/>
                <w:color w:val="000000"/>
                <w:sz w:val="24"/>
                <w:szCs w:val="24"/>
                <w:lang w:eastAsia="es-MX"/>
              </w:rPr>
            </w:rPrChange>
          </w:rPr>
          <w:delText>La infraestructura de la nube</w:delText>
        </w:r>
      </w:del>
      <w:r w:rsidR="00822173" w:rsidRPr="00557959">
        <w:rPr>
          <w:rFonts w:ascii="Times New Roman" w:eastAsia="Times New Roman" w:hAnsi="Times New Roman" w:cs="Times New Roman"/>
          <w:color w:val="000000"/>
          <w:sz w:val="24"/>
          <w:szCs w:val="24"/>
          <w:lang w:eastAsia="es-MX"/>
          <w:rPrChange w:id="2360" w:author="Microsoft Office User" w:date="2021-08-13T16:26:00Z">
            <w:rPr>
              <w:rFonts w:ascii="Arial" w:eastAsia="Times New Roman" w:hAnsi="Arial" w:cs="Arial"/>
              <w:color w:val="000000"/>
              <w:sz w:val="24"/>
              <w:szCs w:val="24"/>
              <w:lang w:eastAsia="es-MX"/>
            </w:rPr>
          </w:rPrChange>
        </w:rPr>
        <w:t xml:space="preserve"> y en </w:t>
      </w:r>
      <w:r w:rsidR="008D07BE" w:rsidRPr="00557959">
        <w:rPr>
          <w:rFonts w:ascii="Times New Roman" w:eastAsia="Times New Roman" w:hAnsi="Times New Roman" w:cs="Times New Roman"/>
          <w:color w:val="000000"/>
          <w:sz w:val="24"/>
          <w:szCs w:val="24"/>
          <w:lang w:eastAsia="es-MX"/>
          <w:rPrChange w:id="2361" w:author="Microsoft Office User" w:date="2021-08-13T16:26:00Z">
            <w:rPr>
              <w:rFonts w:ascii="Arial" w:eastAsia="Times New Roman" w:hAnsi="Arial" w:cs="Arial"/>
              <w:color w:val="000000"/>
              <w:sz w:val="24"/>
              <w:szCs w:val="24"/>
              <w:lang w:eastAsia="es-MX"/>
            </w:rPr>
          </w:rPrChange>
        </w:rPr>
        <w:t>específico</w:t>
      </w:r>
      <w:r w:rsidR="00822173" w:rsidRPr="00557959">
        <w:rPr>
          <w:rFonts w:ascii="Times New Roman" w:eastAsia="Times New Roman" w:hAnsi="Times New Roman" w:cs="Times New Roman"/>
          <w:color w:val="000000"/>
          <w:sz w:val="24"/>
          <w:szCs w:val="24"/>
          <w:lang w:eastAsia="es-MX"/>
          <w:rPrChange w:id="2362" w:author="Microsoft Office User" w:date="2021-08-13T16:26:00Z">
            <w:rPr>
              <w:rFonts w:ascii="Arial" w:eastAsia="Times New Roman" w:hAnsi="Arial" w:cs="Arial"/>
              <w:color w:val="000000"/>
              <w:sz w:val="24"/>
              <w:szCs w:val="24"/>
              <w:lang w:eastAsia="es-MX"/>
            </w:rPr>
          </w:rPrChange>
        </w:rPr>
        <w:t xml:space="preserve"> el gestor de base de datos </w:t>
      </w:r>
      <w:r w:rsidR="008D07BE" w:rsidRPr="00557959">
        <w:rPr>
          <w:rFonts w:ascii="Times New Roman" w:eastAsia="Times New Roman" w:hAnsi="Times New Roman" w:cs="Times New Roman"/>
          <w:color w:val="000000"/>
          <w:sz w:val="24"/>
          <w:szCs w:val="24"/>
          <w:lang w:eastAsia="es-MX"/>
          <w:rPrChange w:id="2363" w:author="Microsoft Office User" w:date="2021-08-13T16:26:00Z">
            <w:rPr>
              <w:rFonts w:ascii="Arial" w:eastAsia="Times New Roman" w:hAnsi="Arial" w:cs="Arial"/>
              <w:color w:val="000000"/>
              <w:sz w:val="24"/>
              <w:szCs w:val="24"/>
              <w:lang w:eastAsia="es-MX"/>
            </w:rPr>
          </w:rPrChange>
        </w:rPr>
        <w:t xml:space="preserve">harán una conexión con el servidor de la empresa ISAe, bajo los protocolos de comunicación </w:t>
      </w:r>
      <w:r w:rsidR="009D1290" w:rsidRPr="00557959">
        <w:rPr>
          <w:rFonts w:ascii="Times New Roman" w:eastAsia="Times New Roman" w:hAnsi="Times New Roman" w:cs="Times New Roman"/>
          <w:color w:val="000000"/>
          <w:sz w:val="24"/>
          <w:szCs w:val="24"/>
          <w:lang w:eastAsia="es-MX"/>
          <w:rPrChange w:id="2364" w:author="Microsoft Office User" w:date="2021-08-13T16:26:00Z">
            <w:rPr>
              <w:rFonts w:ascii="Arial" w:eastAsia="Times New Roman" w:hAnsi="Arial" w:cs="Arial"/>
              <w:color w:val="000000"/>
              <w:sz w:val="24"/>
              <w:szCs w:val="24"/>
              <w:lang w:eastAsia="es-MX"/>
            </w:rPr>
          </w:rPrChange>
        </w:rPr>
        <w:t>TCP/IP</w:t>
      </w:r>
      <w:r w:rsidR="008D07BE" w:rsidRPr="00557959">
        <w:rPr>
          <w:rFonts w:ascii="Times New Roman" w:eastAsia="Times New Roman" w:hAnsi="Times New Roman" w:cs="Times New Roman"/>
          <w:color w:val="000000"/>
          <w:sz w:val="24"/>
          <w:szCs w:val="24"/>
          <w:lang w:eastAsia="es-MX"/>
          <w:rPrChange w:id="2365" w:author="Microsoft Office User" w:date="2021-08-13T16:26:00Z">
            <w:rPr>
              <w:rFonts w:ascii="Arial" w:eastAsia="Times New Roman" w:hAnsi="Arial" w:cs="Arial"/>
              <w:color w:val="000000"/>
              <w:sz w:val="24"/>
              <w:szCs w:val="24"/>
              <w:lang w:eastAsia="es-MX"/>
            </w:rPr>
          </w:rPrChange>
        </w:rPr>
        <w:t>.</w:t>
      </w:r>
    </w:p>
    <w:p w14:paraId="01FB5EA1" w14:textId="2369F219" w:rsidR="006F6EC8" w:rsidRPr="00557959" w:rsidRDefault="006F6EC8" w:rsidP="00973E3C">
      <w:pPr>
        <w:spacing w:line="360" w:lineRule="auto"/>
        <w:jc w:val="both"/>
        <w:rPr>
          <w:rFonts w:ascii="Times New Roman" w:eastAsia="Times New Roman" w:hAnsi="Times New Roman" w:cs="Times New Roman"/>
          <w:color w:val="000000"/>
          <w:sz w:val="24"/>
          <w:szCs w:val="24"/>
          <w:lang w:eastAsia="es-MX"/>
          <w:rPrChange w:id="2366" w:author="Microsoft Office User" w:date="2021-08-13T16:26:00Z">
            <w:rPr>
              <w:rFonts w:ascii="Arial" w:eastAsia="Times New Roman" w:hAnsi="Arial" w:cs="Arial"/>
              <w:color w:val="000000"/>
              <w:sz w:val="24"/>
              <w:szCs w:val="24"/>
              <w:lang w:eastAsia="es-MX"/>
            </w:rPr>
          </w:rPrChange>
        </w:rPr>
      </w:pPr>
    </w:p>
    <w:p w14:paraId="16446931" w14:textId="13A771D3" w:rsidR="006F6EC8" w:rsidRPr="00557959" w:rsidDel="00951277" w:rsidRDefault="00D95108" w:rsidP="00915BC1">
      <w:pPr>
        <w:pStyle w:val="Ttulo2"/>
        <w:spacing w:line="360" w:lineRule="auto"/>
        <w:jc w:val="both"/>
        <w:rPr>
          <w:del w:id="2367" w:author="Francisco Ledesma Salamanca" w:date="2021-06-10T16:55:00Z"/>
          <w:rFonts w:ascii="Times New Roman" w:eastAsia="Times New Roman" w:hAnsi="Times New Roman" w:cs="Times New Roman"/>
          <w:b/>
          <w:bCs/>
          <w:color w:val="000000" w:themeColor="text1"/>
          <w:sz w:val="24"/>
          <w:szCs w:val="24"/>
          <w:lang w:eastAsia="es-MX"/>
          <w:rPrChange w:id="2368" w:author="Microsoft Office User" w:date="2021-08-13T16:26:00Z">
            <w:rPr>
              <w:del w:id="2369" w:author="Francisco Ledesma Salamanca" w:date="2021-06-10T16:55:00Z"/>
              <w:rFonts w:ascii="Arial" w:eastAsia="Times New Roman" w:hAnsi="Arial" w:cs="Arial"/>
              <w:b/>
              <w:bCs/>
              <w:color w:val="000000" w:themeColor="text1"/>
              <w:sz w:val="24"/>
              <w:szCs w:val="24"/>
              <w:lang w:eastAsia="es-MX"/>
            </w:rPr>
          </w:rPrChange>
        </w:rPr>
      </w:pPr>
      <w:bookmarkStart w:id="2370" w:name="_Toc73953023"/>
      <w:r w:rsidRPr="00557959">
        <w:rPr>
          <w:rFonts w:ascii="Times New Roman" w:eastAsia="Times New Roman" w:hAnsi="Times New Roman" w:cs="Times New Roman"/>
          <w:b/>
          <w:bCs/>
          <w:color w:val="000000" w:themeColor="text1"/>
          <w:sz w:val="24"/>
          <w:szCs w:val="24"/>
          <w:lang w:eastAsia="es-MX"/>
          <w:rPrChange w:id="2371" w:author="Microsoft Office User" w:date="2021-08-13T16:26:00Z">
            <w:rPr>
              <w:rFonts w:ascii="Arial" w:eastAsia="Times New Roman" w:hAnsi="Arial" w:cs="Arial"/>
              <w:b/>
              <w:bCs/>
              <w:color w:val="000000" w:themeColor="text1"/>
              <w:sz w:val="24"/>
              <w:szCs w:val="24"/>
              <w:lang w:eastAsia="es-MX"/>
            </w:rPr>
          </w:rPrChange>
        </w:rPr>
        <w:t>I</w:t>
      </w:r>
      <w:r w:rsidR="00915BC1" w:rsidRPr="00557959">
        <w:rPr>
          <w:rFonts w:ascii="Times New Roman" w:eastAsia="Times New Roman" w:hAnsi="Times New Roman" w:cs="Times New Roman"/>
          <w:b/>
          <w:bCs/>
          <w:color w:val="000000" w:themeColor="text1"/>
          <w:sz w:val="24"/>
          <w:szCs w:val="24"/>
          <w:lang w:eastAsia="es-MX"/>
          <w:rPrChange w:id="2372" w:author="Microsoft Office User" w:date="2021-08-13T16:26:00Z">
            <w:rPr>
              <w:rFonts w:ascii="Arial" w:eastAsia="Times New Roman" w:hAnsi="Arial" w:cs="Arial"/>
              <w:b/>
              <w:bCs/>
              <w:color w:val="000000" w:themeColor="text1"/>
              <w:sz w:val="24"/>
              <w:szCs w:val="24"/>
              <w:lang w:eastAsia="es-MX"/>
            </w:rPr>
          </w:rPrChange>
        </w:rPr>
        <w:t>ntegración</w:t>
      </w:r>
      <w:r w:rsidR="006F6EC8" w:rsidRPr="00557959">
        <w:rPr>
          <w:rFonts w:ascii="Times New Roman" w:eastAsia="Times New Roman" w:hAnsi="Times New Roman" w:cs="Times New Roman"/>
          <w:b/>
          <w:bCs/>
          <w:color w:val="000000" w:themeColor="text1"/>
          <w:sz w:val="24"/>
          <w:szCs w:val="24"/>
          <w:lang w:eastAsia="es-MX"/>
          <w:rPrChange w:id="2373" w:author="Microsoft Office User" w:date="2021-08-13T16:26:00Z">
            <w:rPr>
              <w:rFonts w:ascii="Arial" w:eastAsia="Times New Roman" w:hAnsi="Arial" w:cs="Arial"/>
              <w:b/>
              <w:bCs/>
              <w:color w:val="000000" w:themeColor="text1"/>
              <w:sz w:val="24"/>
              <w:szCs w:val="24"/>
              <w:lang w:eastAsia="es-MX"/>
            </w:rPr>
          </w:rPrChange>
        </w:rPr>
        <w:t xml:space="preserve"> </w:t>
      </w:r>
      <w:r w:rsidR="00915BC1" w:rsidRPr="00557959">
        <w:rPr>
          <w:rFonts w:ascii="Times New Roman" w:eastAsia="Times New Roman" w:hAnsi="Times New Roman" w:cs="Times New Roman"/>
          <w:b/>
          <w:bCs/>
          <w:color w:val="000000" w:themeColor="text1"/>
          <w:sz w:val="24"/>
          <w:szCs w:val="24"/>
          <w:lang w:eastAsia="es-MX"/>
          <w:rPrChange w:id="2374" w:author="Microsoft Office User" w:date="2021-08-13T16:26:00Z">
            <w:rPr>
              <w:rFonts w:ascii="Arial" w:eastAsia="Times New Roman" w:hAnsi="Arial" w:cs="Arial"/>
              <w:b/>
              <w:bCs/>
              <w:color w:val="000000" w:themeColor="text1"/>
              <w:sz w:val="24"/>
              <w:szCs w:val="24"/>
              <w:lang w:eastAsia="es-MX"/>
            </w:rPr>
          </w:rPrChange>
        </w:rPr>
        <w:t xml:space="preserve">con </w:t>
      </w:r>
      <w:bookmarkEnd w:id="2370"/>
      <w:r w:rsidR="00AC3C8B" w:rsidRPr="00557959">
        <w:rPr>
          <w:rFonts w:ascii="Times New Roman" w:eastAsia="Times New Roman" w:hAnsi="Times New Roman" w:cs="Times New Roman"/>
          <w:b/>
          <w:bCs/>
          <w:color w:val="000000" w:themeColor="text1"/>
          <w:sz w:val="24"/>
          <w:szCs w:val="24"/>
          <w:lang w:eastAsia="es-MX"/>
          <w:rPrChange w:id="2375" w:author="Microsoft Office User" w:date="2021-08-13T16:26:00Z">
            <w:rPr>
              <w:rFonts w:ascii="Arial" w:eastAsia="Times New Roman" w:hAnsi="Arial" w:cs="Arial"/>
              <w:b/>
              <w:bCs/>
              <w:color w:val="000000" w:themeColor="text1"/>
              <w:sz w:val="24"/>
              <w:szCs w:val="24"/>
              <w:lang w:eastAsia="es-MX"/>
            </w:rPr>
          </w:rPrChange>
        </w:rPr>
        <w:t xml:space="preserve"> ERP</w:t>
      </w:r>
    </w:p>
    <w:p w14:paraId="2FA82999" w14:textId="6150945E" w:rsidR="00AE72BA" w:rsidRPr="00557959" w:rsidRDefault="00AE72BA">
      <w:pPr>
        <w:pStyle w:val="Ttulo2"/>
        <w:spacing w:line="360" w:lineRule="auto"/>
        <w:jc w:val="both"/>
        <w:rPr>
          <w:rFonts w:ascii="Times New Roman" w:eastAsia="Times New Roman" w:hAnsi="Times New Roman" w:cs="Times New Roman"/>
          <w:lang w:eastAsia="es-MX"/>
          <w:rPrChange w:id="2376" w:author="Microsoft Office User" w:date="2021-08-13T16:26:00Z">
            <w:rPr>
              <w:lang w:eastAsia="es-MX"/>
            </w:rPr>
          </w:rPrChange>
        </w:rPr>
        <w:pPrChange w:id="2377" w:author="Francisco Ledesma Salamanca" w:date="2021-06-10T16:55:00Z">
          <w:pPr>
            <w:pStyle w:val="Prrafodelista"/>
            <w:spacing w:line="360" w:lineRule="auto"/>
            <w:ind w:left="360"/>
            <w:jc w:val="both"/>
          </w:pPr>
        </w:pPrChange>
      </w:pPr>
    </w:p>
    <w:p w14:paraId="59843F7C" w14:textId="0665E1CC" w:rsidR="006F6EC8" w:rsidRPr="00557959" w:rsidRDefault="00AE72BA" w:rsidP="000A5A08">
      <w:pPr>
        <w:spacing w:line="360" w:lineRule="auto"/>
        <w:jc w:val="both"/>
        <w:rPr>
          <w:rFonts w:ascii="Times New Roman" w:eastAsia="Times New Roman" w:hAnsi="Times New Roman" w:cs="Times New Roman"/>
          <w:color w:val="000000"/>
          <w:sz w:val="24"/>
          <w:szCs w:val="24"/>
          <w:lang w:eastAsia="es-MX"/>
          <w:rPrChange w:id="237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379" w:author="Microsoft Office User" w:date="2021-08-13T16:26:00Z">
            <w:rPr>
              <w:rFonts w:ascii="Arial" w:eastAsia="Times New Roman" w:hAnsi="Arial" w:cs="Arial"/>
              <w:color w:val="000000"/>
              <w:sz w:val="24"/>
              <w:szCs w:val="24"/>
              <w:lang w:eastAsia="es-MX"/>
            </w:rPr>
          </w:rPrChange>
        </w:rPr>
        <w:t xml:space="preserve">La empresa </w:t>
      </w:r>
      <w:r w:rsidR="00C96B91" w:rsidRPr="00557959">
        <w:rPr>
          <w:rFonts w:ascii="Times New Roman" w:eastAsia="Times New Roman" w:hAnsi="Times New Roman" w:cs="Times New Roman"/>
          <w:color w:val="000000"/>
          <w:sz w:val="24"/>
          <w:szCs w:val="24"/>
          <w:lang w:eastAsia="es-MX"/>
          <w:rPrChange w:id="2380" w:author="Microsoft Office User" w:date="2021-08-13T16:26:00Z">
            <w:rPr>
              <w:rFonts w:ascii="Arial" w:eastAsia="Times New Roman" w:hAnsi="Arial" w:cs="Arial"/>
              <w:color w:val="000000"/>
              <w:sz w:val="24"/>
              <w:szCs w:val="24"/>
              <w:lang w:eastAsia="es-MX"/>
            </w:rPr>
          </w:rPrChange>
        </w:rPr>
        <w:t>PyME</w:t>
      </w:r>
      <w:r w:rsidRPr="00557959">
        <w:rPr>
          <w:rFonts w:ascii="Times New Roman" w:eastAsia="Times New Roman" w:hAnsi="Times New Roman" w:cs="Times New Roman"/>
          <w:color w:val="000000"/>
          <w:sz w:val="24"/>
          <w:szCs w:val="24"/>
          <w:lang w:eastAsia="es-MX"/>
          <w:rPrChange w:id="2381" w:author="Microsoft Office User" w:date="2021-08-13T16:26:00Z">
            <w:rPr>
              <w:rFonts w:ascii="Arial" w:eastAsia="Times New Roman" w:hAnsi="Arial" w:cs="Arial"/>
              <w:color w:val="000000"/>
              <w:sz w:val="24"/>
              <w:szCs w:val="24"/>
              <w:lang w:eastAsia="es-MX"/>
            </w:rPr>
          </w:rPrChange>
        </w:rPr>
        <w:t xml:space="preserve"> </w:t>
      </w:r>
      <w:r w:rsidR="002B6592" w:rsidRPr="00557959">
        <w:rPr>
          <w:rFonts w:ascii="Times New Roman" w:eastAsia="Times New Roman" w:hAnsi="Times New Roman" w:cs="Times New Roman"/>
          <w:color w:val="000000"/>
          <w:sz w:val="24"/>
          <w:szCs w:val="24"/>
          <w:lang w:eastAsia="es-MX"/>
          <w:rPrChange w:id="2382" w:author="Microsoft Office User" w:date="2021-08-13T16:26:00Z">
            <w:rPr>
              <w:rFonts w:ascii="Arial" w:eastAsia="Times New Roman" w:hAnsi="Arial" w:cs="Arial"/>
              <w:color w:val="000000"/>
              <w:sz w:val="24"/>
              <w:szCs w:val="24"/>
              <w:lang w:eastAsia="es-MX"/>
            </w:rPr>
          </w:rPrChange>
        </w:rPr>
        <w:t xml:space="preserve">solicitante del </w:t>
      </w:r>
      <w:r w:rsidR="00C96B91" w:rsidRPr="00557959">
        <w:rPr>
          <w:rFonts w:ascii="Times New Roman" w:eastAsia="Times New Roman" w:hAnsi="Times New Roman" w:cs="Times New Roman"/>
          <w:color w:val="000000"/>
          <w:sz w:val="24"/>
          <w:szCs w:val="24"/>
          <w:lang w:eastAsia="es-MX"/>
          <w:rPrChange w:id="2383" w:author="Microsoft Office User" w:date="2021-08-13T16:26:00Z">
            <w:rPr>
              <w:rFonts w:ascii="Arial" w:eastAsia="Times New Roman" w:hAnsi="Arial" w:cs="Arial"/>
              <w:color w:val="000000"/>
              <w:sz w:val="24"/>
              <w:szCs w:val="24"/>
              <w:lang w:eastAsia="es-MX"/>
            </w:rPr>
          </w:rPrChange>
        </w:rPr>
        <w:t>desarrollo de</w:t>
      </w:r>
      <w:r w:rsidR="00FB1398" w:rsidRPr="00557959">
        <w:rPr>
          <w:rFonts w:ascii="Times New Roman" w:eastAsia="Times New Roman" w:hAnsi="Times New Roman" w:cs="Times New Roman"/>
          <w:color w:val="000000"/>
          <w:sz w:val="24"/>
          <w:szCs w:val="24"/>
          <w:lang w:eastAsia="es-MX"/>
          <w:rPrChange w:id="2384" w:author="Microsoft Office User" w:date="2021-08-13T16:26:00Z">
            <w:rPr>
              <w:rFonts w:ascii="Arial" w:eastAsia="Times New Roman" w:hAnsi="Arial" w:cs="Arial"/>
              <w:color w:val="000000"/>
              <w:sz w:val="24"/>
              <w:szCs w:val="24"/>
              <w:lang w:eastAsia="es-MX"/>
            </w:rPr>
          </w:rPrChange>
        </w:rPr>
        <w:t xml:space="preserve"> la</w:t>
      </w:r>
      <w:r w:rsidR="00C96B91" w:rsidRPr="00557959">
        <w:rPr>
          <w:rFonts w:ascii="Times New Roman" w:eastAsia="Times New Roman" w:hAnsi="Times New Roman" w:cs="Times New Roman"/>
          <w:color w:val="000000"/>
          <w:sz w:val="24"/>
          <w:szCs w:val="24"/>
          <w:lang w:eastAsia="es-MX"/>
          <w:rPrChange w:id="2385" w:author="Microsoft Office User" w:date="2021-08-13T16:26:00Z">
            <w:rPr>
              <w:rFonts w:ascii="Arial" w:eastAsia="Times New Roman" w:hAnsi="Arial" w:cs="Arial"/>
              <w:color w:val="000000"/>
              <w:sz w:val="24"/>
              <w:szCs w:val="24"/>
              <w:lang w:eastAsia="es-MX"/>
            </w:rPr>
          </w:rPrChange>
        </w:rPr>
        <w:t xml:space="preserve"> mesa de servicio, en </w:t>
      </w:r>
      <w:r w:rsidR="00961F48" w:rsidRPr="00557959">
        <w:rPr>
          <w:rFonts w:ascii="Times New Roman" w:eastAsia="Times New Roman" w:hAnsi="Times New Roman" w:cs="Times New Roman"/>
          <w:color w:val="000000"/>
          <w:sz w:val="24"/>
          <w:szCs w:val="24"/>
          <w:lang w:eastAsia="es-MX"/>
          <w:rPrChange w:id="2386" w:author="Microsoft Office User" w:date="2021-08-13T16:26:00Z">
            <w:rPr>
              <w:rFonts w:ascii="Arial" w:eastAsia="Times New Roman" w:hAnsi="Arial" w:cs="Arial"/>
              <w:color w:val="000000"/>
              <w:sz w:val="24"/>
              <w:szCs w:val="24"/>
              <w:lang w:eastAsia="es-MX"/>
            </w:rPr>
          </w:rPrChange>
        </w:rPr>
        <w:t xml:space="preserve">la </w:t>
      </w:r>
      <w:r w:rsidR="00F76B80" w:rsidRPr="00557959">
        <w:rPr>
          <w:rFonts w:ascii="Times New Roman" w:eastAsia="Times New Roman" w:hAnsi="Times New Roman" w:cs="Times New Roman"/>
          <w:color w:val="000000"/>
          <w:sz w:val="24"/>
          <w:szCs w:val="24"/>
          <w:lang w:eastAsia="es-MX"/>
          <w:rPrChange w:id="2387" w:author="Microsoft Office User" w:date="2021-08-13T16:26:00Z">
            <w:rPr>
              <w:rFonts w:ascii="Arial" w:eastAsia="Times New Roman" w:hAnsi="Arial" w:cs="Arial"/>
              <w:color w:val="000000"/>
              <w:sz w:val="24"/>
              <w:szCs w:val="24"/>
              <w:lang w:eastAsia="es-MX"/>
            </w:rPr>
          </w:rPrChange>
        </w:rPr>
        <w:t>actualidad</w:t>
      </w:r>
      <w:r w:rsidR="00961F48" w:rsidRPr="00557959">
        <w:rPr>
          <w:rFonts w:ascii="Times New Roman" w:eastAsia="Times New Roman" w:hAnsi="Times New Roman" w:cs="Times New Roman"/>
          <w:color w:val="000000"/>
          <w:sz w:val="24"/>
          <w:szCs w:val="24"/>
          <w:lang w:eastAsia="es-MX"/>
          <w:rPrChange w:id="2388" w:author="Microsoft Office User" w:date="2021-08-13T16:26:00Z">
            <w:rPr>
              <w:rFonts w:ascii="Arial" w:eastAsia="Times New Roman" w:hAnsi="Arial" w:cs="Arial"/>
              <w:color w:val="000000"/>
              <w:sz w:val="24"/>
              <w:szCs w:val="24"/>
              <w:lang w:eastAsia="es-MX"/>
            </w:rPr>
          </w:rPrChange>
        </w:rPr>
        <w:t xml:space="preserve"> basa </w:t>
      </w:r>
      <w:r w:rsidR="00411A86" w:rsidRPr="00557959">
        <w:rPr>
          <w:rFonts w:ascii="Times New Roman" w:eastAsia="Times New Roman" w:hAnsi="Times New Roman" w:cs="Times New Roman"/>
          <w:color w:val="000000"/>
          <w:sz w:val="24"/>
          <w:szCs w:val="24"/>
          <w:lang w:eastAsia="es-MX"/>
          <w:rPrChange w:id="2389" w:author="Microsoft Office User" w:date="2021-08-13T16:26:00Z">
            <w:rPr>
              <w:rFonts w:ascii="Arial" w:eastAsia="Times New Roman" w:hAnsi="Arial" w:cs="Arial"/>
              <w:color w:val="000000"/>
              <w:sz w:val="24"/>
              <w:szCs w:val="24"/>
              <w:lang w:eastAsia="es-MX"/>
            </w:rPr>
          </w:rPrChange>
        </w:rPr>
        <w:t xml:space="preserve">sus </w:t>
      </w:r>
      <w:r w:rsidR="006877BE" w:rsidRPr="00557959">
        <w:rPr>
          <w:rFonts w:ascii="Times New Roman" w:eastAsia="Times New Roman" w:hAnsi="Times New Roman" w:cs="Times New Roman"/>
          <w:color w:val="000000"/>
          <w:sz w:val="24"/>
          <w:szCs w:val="24"/>
          <w:lang w:eastAsia="es-MX"/>
          <w:rPrChange w:id="2390" w:author="Microsoft Office User" w:date="2021-08-13T16:26:00Z">
            <w:rPr>
              <w:rFonts w:ascii="Arial" w:eastAsia="Times New Roman" w:hAnsi="Arial" w:cs="Arial"/>
              <w:color w:val="000000"/>
              <w:sz w:val="24"/>
              <w:szCs w:val="24"/>
              <w:lang w:eastAsia="es-MX"/>
            </w:rPr>
          </w:rPrChange>
        </w:rPr>
        <w:t>actividades</w:t>
      </w:r>
      <w:r w:rsidR="00F76B80" w:rsidRPr="00557959">
        <w:rPr>
          <w:rFonts w:ascii="Times New Roman" w:eastAsia="Times New Roman" w:hAnsi="Times New Roman" w:cs="Times New Roman"/>
          <w:color w:val="000000"/>
          <w:sz w:val="24"/>
          <w:szCs w:val="24"/>
          <w:lang w:eastAsia="es-MX"/>
          <w:rPrChange w:id="2391" w:author="Microsoft Office User" w:date="2021-08-13T16:26:00Z">
            <w:rPr>
              <w:rFonts w:ascii="Arial" w:eastAsia="Times New Roman" w:hAnsi="Arial" w:cs="Arial"/>
              <w:color w:val="000000"/>
              <w:sz w:val="24"/>
              <w:szCs w:val="24"/>
              <w:lang w:eastAsia="es-MX"/>
            </w:rPr>
          </w:rPrChange>
        </w:rPr>
        <w:t xml:space="preserve"> en un esquema de ERP, sin </w:t>
      </w:r>
      <w:r w:rsidR="00D52F9A" w:rsidRPr="00557959">
        <w:rPr>
          <w:rFonts w:ascii="Times New Roman" w:eastAsia="Times New Roman" w:hAnsi="Times New Roman" w:cs="Times New Roman"/>
          <w:color w:val="000000"/>
          <w:sz w:val="24"/>
          <w:szCs w:val="24"/>
          <w:lang w:eastAsia="es-MX"/>
          <w:rPrChange w:id="2392" w:author="Microsoft Office User" w:date="2021-08-13T16:26:00Z">
            <w:rPr>
              <w:rFonts w:ascii="Arial" w:eastAsia="Times New Roman" w:hAnsi="Arial" w:cs="Arial"/>
              <w:color w:val="000000"/>
              <w:sz w:val="24"/>
              <w:szCs w:val="24"/>
              <w:lang w:eastAsia="es-MX"/>
            </w:rPr>
          </w:rPrChange>
        </w:rPr>
        <w:t>embargo,</w:t>
      </w:r>
      <w:r w:rsidR="00F76B80" w:rsidRPr="00557959">
        <w:rPr>
          <w:rFonts w:ascii="Times New Roman" w:eastAsia="Times New Roman" w:hAnsi="Times New Roman" w:cs="Times New Roman"/>
          <w:color w:val="000000"/>
          <w:sz w:val="24"/>
          <w:szCs w:val="24"/>
          <w:lang w:eastAsia="es-MX"/>
          <w:rPrChange w:id="2393" w:author="Microsoft Office User" w:date="2021-08-13T16:26:00Z">
            <w:rPr>
              <w:rFonts w:ascii="Arial" w:eastAsia="Times New Roman" w:hAnsi="Arial" w:cs="Arial"/>
              <w:color w:val="000000"/>
              <w:sz w:val="24"/>
              <w:szCs w:val="24"/>
              <w:lang w:eastAsia="es-MX"/>
            </w:rPr>
          </w:rPrChange>
        </w:rPr>
        <w:t xml:space="preserve"> </w:t>
      </w:r>
      <w:r w:rsidR="009E3484" w:rsidRPr="00557959">
        <w:rPr>
          <w:rFonts w:ascii="Times New Roman" w:eastAsia="Times New Roman" w:hAnsi="Times New Roman" w:cs="Times New Roman"/>
          <w:color w:val="000000"/>
          <w:sz w:val="24"/>
          <w:szCs w:val="24"/>
          <w:lang w:eastAsia="es-MX"/>
          <w:rPrChange w:id="2394" w:author="Microsoft Office User" w:date="2021-08-13T16:26:00Z">
            <w:rPr>
              <w:rFonts w:ascii="Arial" w:eastAsia="Times New Roman" w:hAnsi="Arial" w:cs="Arial"/>
              <w:color w:val="000000"/>
              <w:sz w:val="24"/>
              <w:szCs w:val="24"/>
              <w:lang w:eastAsia="es-MX"/>
            </w:rPr>
          </w:rPrChange>
        </w:rPr>
        <w:t>carece de un</w:t>
      </w:r>
      <w:del w:id="2395" w:author="Francisco Ledesma Salamanca" w:date="2021-06-10T17:06:00Z">
        <w:r w:rsidR="009E3484" w:rsidRPr="00557959" w:rsidDel="00EE4F89">
          <w:rPr>
            <w:rFonts w:ascii="Times New Roman" w:eastAsia="Times New Roman" w:hAnsi="Times New Roman" w:cs="Times New Roman"/>
            <w:color w:val="000000"/>
            <w:sz w:val="24"/>
            <w:szCs w:val="24"/>
            <w:lang w:eastAsia="es-MX"/>
            <w:rPrChange w:id="2396" w:author="Microsoft Office User" w:date="2021-08-13T16:26:00Z">
              <w:rPr>
                <w:rFonts w:ascii="Arial" w:eastAsia="Times New Roman" w:hAnsi="Arial" w:cs="Arial"/>
                <w:color w:val="000000"/>
                <w:sz w:val="24"/>
                <w:szCs w:val="24"/>
                <w:lang w:eastAsia="es-MX"/>
              </w:rPr>
            </w:rPrChange>
          </w:rPr>
          <w:delText xml:space="preserve"> carece de un</w:delText>
        </w:r>
      </w:del>
      <w:r w:rsidR="009E3484" w:rsidRPr="00557959">
        <w:rPr>
          <w:rFonts w:ascii="Times New Roman" w:eastAsia="Times New Roman" w:hAnsi="Times New Roman" w:cs="Times New Roman"/>
          <w:color w:val="000000"/>
          <w:sz w:val="24"/>
          <w:szCs w:val="24"/>
          <w:lang w:eastAsia="es-MX"/>
          <w:rPrChange w:id="2397" w:author="Microsoft Office User" w:date="2021-08-13T16:26:00Z">
            <w:rPr>
              <w:rFonts w:ascii="Arial" w:eastAsia="Times New Roman" w:hAnsi="Arial" w:cs="Arial"/>
              <w:color w:val="000000"/>
              <w:sz w:val="24"/>
              <w:szCs w:val="24"/>
              <w:lang w:eastAsia="es-MX"/>
            </w:rPr>
          </w:rPrChange>
        </w:rPr>
        <w:t xml:space="preserve"> servicio que le proporcione </w:t>
      </w:r>
      <w:r w:rsidR="00F306D4" w:rsidRPr="00557959">
        <w:rPr>
          <w:rFonts w:ascii="Times New Roman" w:eastAsia="Times New Roman" w:hAnsi="Times New Roman" w:cs="Times New Roman"/>
          <w:color w:val="000000"/>
          <w:sz w:val="24"/>
          <w:szCs w:val="24"/>
          <w:lang w:eastAsia="es-MX"/>
          <w:rPrChange w:id="2398" w:author="Microsoft Office User" w:date="2021-08-13T16:26:00Z">
            <w:rPr>
              <w:rFonts w:ascii="Arial" w:eastAsia="Times New Roman" w:hAnsi="Arial" w:cs="Arial"/>
              <w:color w:val="000000"/>
              <w:sz w:val="24"/>
              <w:szCs w:val="24"/>
              <w:lang w:eastAsia="es-MX"/>
            </w:rPr>
          </w:rPrChange>
        </w:rPr>
        <w:t>la administración</w:t>
      </w:r>
      <w:r w:rsidR="00546FF9" w:rsidRPr="00557959">
        <w:rPr>
          <w:rFonts w:ascii="Times New Roman" w:eastAsia="Times New Roman" w:hAnsi="Times New Roman" w:cs="Times New Roman"/>
          <w:color w:val="000000"/>
          <w:sz w:val="24"/>
          <w:szCs w:val="24"/>
          <w:lang w:eastAsia="es-MX"/>
          <w:rPrChange w:id="2399" w:author="Microsoft Office User" w:date="2021-08-13T16:26:00Z">
            <w:rPr>
              <w:rFonts w:ascii="Arial" w:eastAsia="Times New Roman" w:hAnsi="Arial" w:cs="Arial"/>
              <w:color w:val="000000"/>
              <w:sz w:val="24"/>
              <w:szCs w:val="24"/>
              <w:lang w:eastAsia="es-MX"/>
            </w:rPr>
          </w:rPrChange>
        </w:rPr>
        <w:t>, coordinación y gestión de los incidentes</w:t>
      </w:r>
      <w:r w:rsidR="000D2894" w:rsidRPr="00557959">
        <w:rPr>
          <w:rFonts w:ascii="Times New Roman" w:eastAsia="Times New Roman" w:hAnsi="Times New Roman" w:cs="Times New Roman"/>
          <w:color w:val="000000"/>
          <w:sz w:val="24"/>
          <w:szCs w:val="24"/>
          <w:lang w:eastAsia="es-MX"/>
          <w:rPrChange w:id="2400" w:author="Microsoft Office User" w:date="2021-08-13T16:26:00Z">
            <w:rPr>
              <w:rFonts w:ascii="Arial" w:eastAsia="Times New Roman" w:hAnsi="Arial" w:cs="Arial"/>
              <w:color w:val="000000"/>
              <w:sz w:val="24"/>
              <w:szCs w:val="24"/>
              <w:lang w:eastAsia="es-MX"/>
            </w:rPr>
          </w:rPrChange>
        </w:rPr>
        <w:t xml:space="preserve">, </w:t>
      </w:r>
      <w:r w:rsidR="00E70D5F" w:rsidRPr="00557959">
        <w:rPr>
          <w:rFonts w:ascii="Times New Roman" w:eastAsia="Times New Roman" w:hAnsi="Times New Roman" w:cs="Times New Roman"/>
          <w:color w:val="000000"/>
          <w:sz w:val="24"/>
          <w:szCs w:val="24"/>
          <w:lang w:eastAsia="es-MX"/>
          <w:rPrChange w:id="2401" w:author="Microsoft Office User" w:date="2021-08-13T16:26:00Z">
            <w:rPr>
              <w:rFonts w:ascii="Arial" w:eastAsia="Times New Roman" w:hAnsi="Arial" w:cs="Arial"/>
              <w:color w:val="000000"/>
              <w:sz w:val="24"/>
              <w:szCs w:val="24"/>
              <w:lang w:eastAsia="es-MX"/>
            </w:rPr>
          </w:rPrChange>
        </w:rPr>
        <w:t xml:space="preserve">al desarrollar el </w:t>
      </w:r>
      <w:del w:id="2402" w:author="Francisco Ledesma Salamanca" w:date="2021-06-10T17:11:00Z">
        <w:r w:rsidR="006877BE" w:rsidRPr="00557959" w:rsidDel="00EE4F89">
          <w:rPr>
            <w:rFonts w:ascii="Times New Roman" w:eastAsia="Times New Roman" w:hAnsi="Times New Roman" w:cs="Times New Roman"/>
            <w:color w:val="000000"/>
            <w:sz w:val="24"/>
            <w:szCs w:val="24"/>
            <w:lang w:eastAsia="es-MX"/>
            <w:rPrChange w:id="2403" w:author="Microsoft Office User" w:date="2021-08-13T16:26:00Z">
              <w:rPr>
                <w:rFonts w:ascii="Arial" w:eastAsia="Times New Roman" w:hAnsi="Arial" w:cs="Arial"/>
                <w:color w:val="000000"/>
                <w:sz w:val="24"/>
                <w:szCs w:val="24"/>
                <w:lang w:eastAsia="es-MX"/>
              </w:rPr>
            </w:rPrChange>
          </w:rPr>
          <w:delText>software</w:delText>
        </w:r>
      </w:del>
      <w:ins w:id="2404" w:author="Francisco Ledesma Salamanca" w:date="2021-06-10T17:11:00Z">
        <w:r w:rsidR="00EE4F89" w:rsidRPr="00557959">
          <w:rPr>
            <w:rFonts w:ascii="Times New Roman" w:eastAsia="Times New Roman" w:hAnsi="Times New Roman" w:cs="Times New Roman"/>
            <w:i/>
            <w:color w:val="000000"/>
            <w:sz w:val="24"/>
            <w:szCs w:val="24"/>
            <w:lang w:eastAsia="es-MX"/>
            <w:rPrChange w:id="2405" w:author="Microsoft Office User" w:date="2021-08-13T16:26:00Z">
              <w:rPr>
                <w:rFonts w:ascii="Arial" w:eastAsia="Times New Roman" w:hAnsi="Arial" w:cs="Arial"/>
                <w:i/>
                <w:color w:val="000000"/>
                <w:sz w:val="24"/>
                <w:szCs w:val="24"/>
                <w:lang w:eastAsia="es-MX"/>
              </w:rPr>
            </w:rPrChange>
          </w:rPr>
          <w:t>software</w:t>
        </w:r>
      </w:ins>
      <w:r w:rsidR="00E70D5F" w:rsidRPr="00557959">
        <w:rPr>
          <w:rFonts w:ascii="Times New Roman" w:eastAsia="Times New Roman" w:hAnsi="Times New Roman" w:cs="Times New Roman"/>
          <w:color w:val="000000"/>
          <w:sz w:val="24"/>
          <w:szCs w:val="24"/>
          <w:lang w:eastAsia="es-MX"/>
          <w:rPrChange w:id="2406" w:author="Microsoft Office User" w:date="2021-08-13T16:26:00Z">
            <w:rPr>
              <w:rFonts w:ascii="Arial" w:eastAsia="Times New Roman" w:hAnsi="Arial" w:cs="Arial"/>
              <w:color w:val="000000"/>
              <w:sz w:val="24"/>
              <w:szCs w:val="24"/>
              <w:lang w:eastAsia="es-MX"/>
            </w:rPr>
          </w:rPrChange>
        </w:rPr>
        <w:t xml:space="preserve"> como se menciona en </w:t>
      </w:r>
      <w:r w:rsidR="0087350F" w:rsidRPr="00557959">
        <w:rPr>
          <w:rFonts w:ascii="Times New Roman" w:eastAsia="Times New Roman" w:hAnsi="Times New Roman" w:cs="Times New Roman"/>
          <w:color w:val="000000"/>
          <w:sz w:val="24"/>
          <w:szCs w:val="24"/>
          <w:lang w:eastAsia="es-MX"/>
          <w:rPrChange w:id="2407" w:author="Microsoft Office User" w:date="2021-08-13T16:26:00Z">
            <w:rPr>
              <w:rFonts w:ascii="Arial" w:eastAsia="Times New Roman" w:hAnsi="Arial" w:cs="Arial"/>
              <w:color w:val="000000"/>
              <w:sz w:val="24"/>
              <w:szCs w:val="24"/>
              <w:lang w:eastAsia="es-MX"/>
            </w:rPr>
          </w:rPrChange>
        </w:rPr>
        <w:t>l</w:t>
      </w:r>
      <w:r w:rsidR="00E70D5F" w:rsidRPr="00557959">
        <w:rPr>
          <w:rFonts w:ascii="Times New Roman" w:eastAsia="Times New Roman" w:hAnsi="Times New Roman" w:cs="Times New Roman"/>
          <w:color w:val="000000"/>
          <w:sz w:val="24"/>
          <w:szCs w:val="24"/>
          <w:lang w:eastAsia="es-MX"/>
          <w:rPrChange w:id="2408" w:author="Microsoft Office User" w:date="2021-08-13T16:26:00Z">
            <w:rPr>
              <w:rFonts w:ascii="Arial" w:eastAsia="Times New Roman" w:hAnsi="Arial" w:cs="Arial"/>
              <w:color w:val="000000"/>
              <w:sz w:val="24"/>
              <w:szCs w:val="24"/>
              <w:lang w:eastAsia="es-MX"/>
            </w:rPr>
          </w:rPrChange>
        </w:rPr>
        <w:t>os puntos</w:t>
      </w:r>
      <w:r w:rsidR="00530021" w:rsidRPr="00557959">
        <w:rPr>
          <w:rFonts w:ascii="Times New Roman" w:eastAsia="Times New Roman" w:hAnsi="Times New Roman" w:cs="Times New Roman"/>
          <w:color w:val="000000"/>
          <w:sz w:val="24"/>
          <w:szCs w:val="24"/>
          <w:lang w:eastAsia="es-MX"/>
          <w:rPrChange w:id="2409" w:author="Microsoft Office User" w:date="2021-08-13T16:26:00Z">
            <w:rPr>
              <w:rFonts w:ascii="Arial" w:eastAsia="Times New Roman" w:hAnsi="Arial" w:cs="Arial"/>
              <w:color w:val="000000"/>
              <w:sz w:val="24"/>
              <w:szCs w:val="24"/>
              <w:lang w:eastAsia="es-MX"/>
            </w:rPr>
          </w:rPrChange>
        </w:rPr>
        <w:t xml:space="preserve"> anteriores </w:t>
      </w:r>
      <w:r w:rsidR="00722708" w:rsidRPr="00557959">
        <w:rPr>
          <w:rFonts w:ascii="Times New Roman" w:eastAsia="Times New Roman" w:hAnsi="Times New Roman" w:cs="Times New Roman"/>
          <w:color w:val="000000"/>
          <w:sz w:val="24"/>
          <w:szCs w:val="24"/>
          <w:lang w:eastAsia="es-MX"/>
          <w:rPrChange w:id="2410" w:author="Microsoft Office User" w:date="2021-08-13T16:26:00Z">
            <w:rPr>
              <w:rFonts w:ascii="Arial" w:eastAsia="Times New Roman" w:hAnsi="Arial" w:cs="Arial"/>
              <w:color w:val="000000"/>
              <w:sz w:val="24"/>
              <w:szCs w:val="24"/>
              <w:lang w:eastAsia="es-MX"/>
            </w:rPr>
          </w:rPrChange>
        </w:rPr>
        <w:t>se da</w:t>
      </w:r>
      <w:r w:rsidR="006877BE" w:rsidRPr="00557959">
        <w:rPr>
          <w:rFonts w:ascii="Times New Roman" w:eastAsia="Times New Roman" w:hAnsi="Times New Roman" w:cs="Times New Roman"/>
          <w:color w:val="000000"/>
          <w:sz w:val="24"/>
          <w:szCs w:val="24"/>
          <w:lang w:eastAsia="es-MX"/>
          <w:rPrChange w:id="2411" w:author="Microsoft Office User" w:date="2021-08-13T16:26:00Z">
            <w:rPr>
              <w:rFonts w:ascii="Arial" w:eastAsia="Times New Roman" w:hAnsi="Arial" w:cs="Arial"/>
              <w:color w:val="000000"/>
              <w:sz w:val="24"/>
              <w:szCs w:val="24"/>
              <w:lang w:eastAsia="es-MX"/>
            </w:rPr>
          </w:rPrChange>
        </w:rPr>
        <w:t xml:space="preserve"> una solución a </w:t>
      </w:r>
      <w:r w:rsidR="00530021" w:rsidRPr="00557959">
        <w:rPr>
          <w:rFonts w:ascii="Times New Roman" w:eastAsia="Times New Roman" w:hAnsi="Times New Roman" w:cs="Times New Roman"/>
          <w:color w:val="000000"/>
          <w:sz w:val="24"/>
          <w:szCs w:val="24"/>
          <w:lang w:eastAsia="es-MX"/>
          <w:rPrChange w:id="2412" w:author="Microsoft Office User" w:date="2021-08-13T16:26:00Z">
            <w:rPr>
              <w:rFonts w:ascii="Arial" w:eastAsia="Times New Roman" w:hAnsi="Arial" w:cs="Arial"/>
              <w:color w:val="000000"/>
              <w:sz w:val="24"/>
              <w:szCs w:val="24"/>
              <w:lang w:eastAsia="es-MX"/>
            </w:rPr>
          </w:rPrChange>
        </w:rPr>
        <w:t>esta necesidad</w:t>
      </w:r>
      <w:r w:rsidR="00E70D5F" w:rsidRPr="00557959">
        <w:rPr>
          <w:rFonts w:ascii="Times New Roman" w:eastAsia="Times New Roman" w:hAnsi="Times New Roman" w:cs="Times New Roman"/>
          <w:color w:val="000000"/>
          <w:sz w:val="24"/>
          <w:szCs w:val="24"/>
          <w:lang w:eastAsia="es-MX"/>
          <w:rPrChange w:id="2413" w:author="Microsoft Office User" w:date="2021-08-13T16:26:00Z">
            <w:rPr>
              <w:rFonts w:ascii="Arial" w:eastAsia="Times New Roman" w:hAnsi="Arial" w:cs="Arial"/>
              <w:color w:val="000000"/>
              <w:sz w:val="24"/>
              <w:szCs w:val="24"/>
              <w:lang w:eastAsia="es-MX"/>
            </w:rPr>
          </w:rPrChange>
        </w:rPr>
        <w:t>,</w:t>
      </w:r>
      <w:r w:rsidR="00530021" w:rsidRPr="00557959">
        <w:rPr>
          <w:rFonts w:ascii="Times New Roman" w:eastAsia="Times New Roman" w:hAnsi="Times New Roman" w:cs="Times New Roman"/>
          <w:color w:val="000000"/>
          <w:sz w:val="24"/>
          <w:szCs w:val="24"/>
          <w:lang w:eastAsia="es-MX"/>
          <w:rPrChange w:id="2414" w:author="Microsoft Office User" w:date="2021-08-13T16:26:00Z">
            <w:rPr>
              <w:rFonts w:ascii="Arial" w:eastAsia="Times New Roman" w:hAnsi="Arial" w:cs="Arial"/>
              <w:color w:val="000000"/>
              <w:sz w:val="24"/>
              <w:szCs w:val="24"/>
              <w:lang w:eastAsia="es-MX"/>
            </w:rPr>
          </w:rPrChange>
        </w:rPr>
        <w:t xml:space="preserve"> pero para tener un optimo desempeño de todo su sistema, el sistema </w:t>
      </w:r>
      <w:r w:rsidR="00CE0111" w:rsidRPr="00557959">
        <w:rPr>
          <w:rFonts w:ascii="Times New Roman" w:eastAsia="Times New Roman" w:hAnsi="Times New Roman" w:cs="Times New Roman"/>
          <w:color w:val="000000"/>
          <w:sz w:val="24"/>
          <w:szCs w:val="24"/>
          <w:lang w:eastAsia="es-MX"/>
          <w:rPrChange w:id="2415" w:author="Microsoft Office User" w:date="2021-08-13T16:26:00Z">
            <w:rPr>
              <w:rFonts w:ascii="Arial" w:eastAsia="Times New Roman" w:hAnsi="Arial" w:cs="Arial"/>
              <w:color w:val="000000"/>
              <w:sz w:val="24"/>
              <w:szCs w:val="24"/>
              <w:lang w:eastAsia="es-MX"/>
            </w:rPr>
          </w:rPrChange>
        </w:rPr>
        <w:t>de mesa de servicio será integrado a</w:t>
      </w:r>
      <w:del w:id="2416" w:author="Francisco Ledesma Salamanca" w:date="2021-06-10T17:12:00Z">
        <w:r w:rsidR="00CE0111" w:rsidRPr="00557959" w:rsidDel="00F40766">
          <w:rPr>
            <w:rFonts w:ascii="Times New Roman" w:eastAsia="Times New Roman" w:hAnsi="Times New Roman" w:cs="Times New Roman"/>
            <w:color w:val="000000"/>
            <w:sz w:val="24"/>
            <w:szCs w:val="24"/>
            <w:lang w:eastAsia="es-MX"/>
            <w:rPrChange w:id="2417" w:author="Microsoft Office User" w:date="2021-08-13T16:26:00Z">
              <w:rPr>
                <w:rFonts w:ascii="Arial" w:eastAsia="Times New Roman" w:hAnsi="Arial" w:cs="Arial"/>
                <w:color w:val="000000"/>
                <w:sz w:val="24"/>
                <w:szCs w:val="24"/>
                <w:lang w:eastAsia="es-MX"/>
              </w:rPr>
            </w:rPrChange>
          </w:rPr>
          <w:delText xml:space="preserve"> e</w:delText>
        </w:r>
      </w:del>
      <w:r w:rsidR="00CE0111" w:rsidRPr="00557959">
        <w:rPr>
          <w:rFonts w:ascii="Times New Roman" w:eastAsia="Times New Roman" w:hAnsi="Times New Roman" w:cs="Times New Roman"/>
          <w:color w:val="000000"/>
          <w:sz w:val="24"/>
          <w:szCs w:val="24"/>
          <w:lang w:eastAsia="es-MX"/>
          <w:rPrChange w:id="2418" w:author="Microsoft Office User" w:date="2021-08-13T16:26:00Z">
            <w:rPr>
              <w:rFonts w:ascii="Arial" w:eastAsia="Times New Roman" w:hAnsi="Arial" w:cs="Arial"/>
              <w:color w:val="000000"/>
              <w:sz w:val="24"/>
              <w:szCs w:val="24"/>
              <w:lang w:eastAsia="es-MX"/>
            </w:rPr>
          </w:rPrChange>
        </w:rPr>
        <w:t>l ERP</w:t>
      </w:r>
      <w:ins w:id="2419" w:author="Francisco Ledesma Salamanca" w:date="2021-06-10T17:12:00Z">
        <w:r w:rsidR="00F40766" w:rsidRPr="00557959">
          <w:rPr>
            <w:rFonts w:ascii="Times New Roman" w:eastAsia="Times New Roman" w:hAnsi="Times New Roman" w:cs="Times New Roman"/>
            <w:color w:val="000000"/>
            <w:sz w:val="24"/>
            <w:szCs w:val="24"/>
            <w:lang w:eastAsia="es-MX"/>
            <w:rPrChange w:id="2420" w:author="Microsoft Office User" w:date="2021-08-13T16:26:00Z">
              <w:rPr>
                <w:rFonts w:ascii="Arial" w:eastAsia="Times New Roman" w:hAnsi="Arial" w:cs="Arial"/>
                <w:color w:val="000000"/>
                <w:sz w:val="24"/>
                <w:szCs w:val="24"/>
                <w:lang w:eastAsia="es-MX"/>
              </w:rPr>
            </w:rPrChange>
          </w:rPr>
          <w:t>.</w:t>
        </w:r>
      </w:ins>
      <w:del w:id="2421" w:author="Francisco Ledesma Salamanca" w:date="2021-06-10T17:12:00Z">
        <w:r w:rsidR="00CE0111" w:rsidRPr="00557959" w:rsidDel="00F40766">
          <w:rPr>
            <w:rFonts w:ascii="Times New Roman" w:eastAsia="Times New Roman" w:hAnsi="Times New Roman" w:cs="Times New Roman"/>
            <w:color w:val="000000"/>
            <w:sz w:val="24"/>
            <w:szCs w:val="24"/>
            <w:lang w:eastAsia="es-MX"/>
            <w:rPrChange w:id="2422" w:author="Microsoft Office User" w:date="2021-08-13T16:26:00Z">
              <w:rPr>
                <w:rFonts w:ascii="Arial" w:eastAsia="Times New Roman" w:hAnsi="Arial" w:cs="Arial"/>
                <w:color w:val="000000"/>
                <w:sz w:val="24"/>
                <w:szCs w:val="24"/>
                <w:lang w:eastAsia="es-MX"/>
              </w:rPr>
            </w:rPrChange>
          </w:rPr>
          <w:delText>,</w:delText>
        </w:r>
      </w:del>
      <w:r w:rsidR="00CE0111" w:rsidRPr="00557959">
        <w:rPr>
          <w:rFonts w:ascii="Times New Roman" w:eastAsia="Times New Roman" w:hAnsi="Times New Roman" w:cs="Times New Roman"/>
          <w:color w:val="000000"/>
          <w:sz w:val="24"/>
          <w:szCs w:val="24"/>
          <w:lang w:eastAsia="es-MX"/>
          <w:rPrChange w:id="2423" w:author="Microsoft Office User" w:date="2021-08-13T16:26:00Z">
            <w:rPr>
              <w:rFonts w:ascii="Arial" w:eastAsia="Times New Roman" w:hAnsi="Arial" w:cs="Arial"/>
              <w:color w:val="000000"/>
              <w:sz w:val="24"/>
              <w:szCs w:val="24"/>
              <w:lang w:eastAsia="es-MX"/>
            </w:rPr>
          </w:rPrChange>
        </w:rPr>
        <w:t xml:space="preserve"> </w:t>
      </w:r>
    </w:p>
    <w:p w14:paraId="2F4E0759" w14:textId="77777777" w:rsidR="00854161" w:rsidRPr="00557959" w:rsidRDefault="00230B70" w:rsidP="000A5A08">
      <w:pPr>
        <w:pStyle w:val="Prrafodelista"/>
        <w:keepNext/>
        <w:spacing w:line="360" w:lineRule="auto"/>
        <w:ind w:left="360"/>
        <w:jc w:val="both"/>
        <w:rPr>
          <w:rFonts w:ascii="Times New Roman" w:hAnsi="Times New Roman" w:cs="Times New Roman"/>
          <w:rPrChange w:id="2424" w:author="Microsoft Office User" w:date="2021-08-13T16:26:00Z">
            <w:rPr/>
          </w:rPrChange>
        </w:rPr>
      </w:pPr>
      <w:r w:rsidRPr="00557959">
        <w:rPr>
          <w:rFonts w:ascii="Times New Roman" w:hAnsi="Times New Roman" w:cs="Times New Roman"/>
          <w:noProof/>
          <w:rPrChange w:id="2425" w:author="Microsoft Office User" w:date="2021-08-13T16:26:00Z">
            <w:rPr>
              <w:noProof/>
            </w:rPr>
          </w:rPrChange>
        </w:rPr>
        <w:drawing>
          <wp:inline distT="0" distB="0" distL="0" distR="0" wp14:anchorId="07D89A33" wp14:editId="2EB44F95">
            <wp:extent cx="6400800" cy="1272209"/>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625"/>
                    <a:stretch/>
                  </pic:blipFill>
                  <pic:spPr bwMode="auto">
                    <a:xfrm>
                      <a:off x="0" y="0"/>
                      <a:ext cx="6400800" cy="1272209"/>
                    </a:xfrm>
                    <a:prstGeom prst="rect">
                      <a:avLst/>
                    </a:prstGeom>
                    <a:ln>
                      <a:noFill/>
                    </a:ln>
                    <a:extLst>
                      <a:ext uri="{53640926-AAD7-44D8-BBD7-CCE9431645EC}">
                        <a14:shadowObscured xmlns:a14="http://schemas.microsoft.com/office/drawing/2010/main"/>
                      </a:ext>
                    </a:extLst>
                  </pic:spPr>
                </pic:pic>
              </a:graphicData>
            </a:graphic>
          </wp:inline>
        </w:drawing>
      </w:r>
    </w:p>
    <w:p w14:paraId="7D236B42" w14:textId="6559E8AF" w:rsidR="007A0B1B" w:rsidRPr="00557959" w:rsidRDefault="00854161" w:rsidP="00722708">
      <w:pPr>
        <w:pStyle w:val="Descripcin"/>
        <w:spacing w:line="360" w:lineRule="auto"/>
        <w:jc w:val="center"/>
        <w:rPr>
          <w:rFonts w:ascii="Times New Roman" w:hAnsi="Times New Roman" w:cs="Times New Roman"/>
          <w:rPrChange w:id="2426" w:author="Microsoft Office User" w:date="2021-08-13T16:26:00Z">
            <w:rPr/>
          </w:rPrChange>
        </w:rPr>
      </w:pPr>
      <w:r w:rsidRPr="00557959">
        <w:rPr>
          <w:rFonts w:ascii="Times New Roman" w:hAnsi="Times New Roman" w:cs="Times New Roman"/>
          <w:rPrChange w:id="2427" w:author="Microsoft Office User" w:date="2021-08-13T16:26:00Z">
            <w:rPr/>
          </w:rPrChange>
        </w:rPr>
        <w:t xml:space="preserve">Diagrama </w:t>
      </w:r>
      <w:r w:rsidR="00665613" w:rsidRPr="00557959">
        <w:rPr>
          <w:rFonts w:ascii="Times New Roman" w:hAnsi="Times New Roman" w:cs="Times New Roman"/>
          <w:rPrChange w:id="2428" w:author="Microsoft Office User" w:date="2021-08-13T16:26:00Z">
            <w:rPr/>
          </w:rPrChange>
        </w:rPr>
        <w:fldChar w:fldCharType="begin"/>
      </w:r>
      <w:r w:rsidR="00665613" w:rsidRPr="00557959">
        <w:rPr>
          <w:rFonts w:ascii="Times New Roman" w:hAnsi="Times New Roman" w:cs="Times New Roman"/>
          <w:rPrChange w:id="2429" w:author="Microsoft Office User" w:date="2021-08-13T16:26:00Z">
            <w:rPr/>
          </w:rPrChange>
        </w:rPr>
        <w:instrText xml:space="preserve"> SEQ Diagrama \* ARABIC </w:instrText>
      </w:r>
      <w:r w:rsidR="00665613" w:rsidRPr="00557959">
        <w:rPr>
          <w:rFonts w:ascii="Times New Roman" w:hAnsi="Times New Roman" w:cs="Times New Roman"/>
          <w:rPrChange w:id="2430" w:author="Microsoft Office User" w:date="2021-08-13T16:26:00Z">
            <w:rPr/>
          </w:rPrChange>
        </w:rPr>
        <w:fldChar w:fldCharType="separate"/>
      </w:r>
      <w:r w:rsidRPr="00557959">
        <w:rPr>
          <w:rFonts w:ascii="Times New Roman" w:hAnsi="Times New Roman" w:cs="Times New Roman"/>
          <w:noProof/>
          <w:rPrChange w:id="2431" w:author="Microsoft Office User" w:date="2021-08-13T16:26:00Z">
            <w:rPr>
              <w:noProof/>
            </w:rPr>
          </w:rPrChange>
        </w:rPr>
        <w:t>3</w:t>
      </w:r>
      <w:r w:rsidR="00665613" w:rsidRPr="00557959">
        <w:rPr>
          <w:rFonts w:ascii="Times New Roman" w:hAnsi="Times New Roman" w:cs="Times New Roman"/>
          <w:noProof/>
          <w:rPrChange w:id="2432" w:author="Microsoft Office User" w:date="2021-08-13T16:26:00Z">
            <w:rPr>
              <w:noProof/>
            </w:rPr>
          </w:rPrChange>
        </w:rPr>
        <w:fldChar w:fldCharType="end"/>
      </w:r>
      <w:r w:rsidRPr="00557959">
        <w:rPr>
          <w:rFonts w:ascii="Times New Roman" w:hAnsi="Times New Roman" w:cs="Times New Roman"/>
          <w:rPrChange w:id="2433" w:author="Microsoft Office User" w:date="2021-08-13T16:26:00Z">
            <w:rPr/>
          </w:rPrChange>
        </w:rPr>
        <w:t xml:space="preserve"> Implementación de Mesa de Servicio en ERP</w:t>
      </w:r>
    </w:p>
    <w:p w14:paraId="327977FC" w14:textId="2B94A514" w:rsidR="006F6EC8" w:rsidRPr="00557959" w:rsidRDefault="000A5A08" w:rsidP="000A5A08">
      <w:pPr>
        <w:pStyle w:val="Prrafodelista"/>
        <w:spacing w:line="360" w:lineRule="auto"/>
        <w:ind w:left="360"/>
        <w:jc w:val="both"/>
        <w:rPr>
          <w:rStyle w:val="Ttulo2Car"/>
          <w:rFonts w:ascii="Times New Roman" w:hAnsi="Times New Roman" w:cs="Times New Roman"/>
          <w:b/>
          <w:bCs/>
          <w:color w:val="auto"/>
          <w:rPrChange w:id="2434" w:author="Microsoft Office User" w:date="2021-08-13T16:26:00Z">
            <w:rPr>
              <w:rStyle w:val="Ttulo2Car"/>
              <w:rFonts w:ascii="Cambria" w:hAnsi="Cambria"/>
              <w:b/>
              <w:bCs/>
              <w:color w:val="auto"/>
            </w:rPr>
          </w:rPrChange>
        </w:rPr>
      </w:pPr>
      <w:bookmarkStart w:id="2435" w:name="_Toc73953024"/>
      <w:del w:id="2436" w:author="Francisco Ledesma Salamanca" w:date="2021-06-10T16:30:00Z">
        <w:r w:rsidRPr="00557959" w:rsidDel="00B55FCB">
          <w:rPr>
            <w:rStyle w:val="Ttulo2Car"/>
            <w:rFonts w:ascii="Times New Roman" w:hAnsi="Times New Roman" w:cs="Times New Roman"/>
            <w:b/>
            <w:bCs/>
            <w:color w:val="auto"/>
            <w:rPrChange w:id="2437" w:author="Microsoft Office User" w:date="2021-08-13T16:26:00Z">
              <w:rPr>
                <w:rStyle w:val="Ttulo2Car"/>
                <w:rFonts w:ascii="Cambria" w:hAnsi="Cambria"/>
                <w:b/>
                <w:bCs/>
                <w:color w:val="auto"/>
              </w:rPr>
            </w:rPrChange>
          </w:rPr>
          <w:delText>Modulo</w:delText>
        </w:r>
      </w:del>
      <w:ins w:id="2438" w:author="Francisco Ledesma Salamanca" w:date="2021-06-10T16:30:00Z">
        <w:r w:rsidR="00B55FCB" w:rsidRPr="00557959">
          <w:rPr>
            <w:rStyle w:val="Ttulo2Car"/>
            <w:rFonts w:ascii="Times New Roman" w:hAnsi="Times New Roman" w:cs="Times New Roman"/>
            <w:b/>
            <w:bCs/>
            <w:color w:val="auto"/>
            <w:rPrChange w:id="2439" w:author="Microsoft Office User" w:date="2021-08-13T16:26:00Z">
              <w:rPr>
                <w:rStyle w:val="Ttulo2Car"/>
                <w:rFonts w:ascii="Cambria" w:hAnsi="Cambria"/>
                <w:b/>
                <w:bCs/>
                <w:color w:val="auto"/>
              </w:rPr>
            </w:rPrChange>
          </w:rPr>
          <w:t>Módulo</w:t>
        </w:r>
      </w:ins>
      <w:r w:rsidR="007A0B1B" w:rsidRPr="00557959">
        <w:rPr>
          <w:rStyle w:val="Ttulo2Car"/>
          <w:rFonts w:ascii="Times New Roman" w:hAnsi="Times New Roman" w:cs="Times New Roman"/>
          <w:b/>
          <w:bCs/>
          <w:color w:val="auto"/>
          <w:rPrChange w:id="2440" w:author="Microsoft Office User" w:date="2021-08-13T16:26:00Z">
            <w:rPr>
              <w:rStyle w:val="Ttulo2Car"/>
              <w:rFonts w:ascii="Cambria" w:hAnsi="Cambria"/>
              <w:b/>
              <w:bCs/>
              <w:color w:val="auto"/>
            </w:rPr>
          </w:rPrChange>
        </w:rPr>
        <w:t xml:space="preserve"> 3.1</w:t>
      </w:r>
      <w:bookmarkEnd w:id="2435"/>
      <w:ins w:id="2441" w:author="Francisco Ledesma Salamanca" w:date="2021-06-10T17:13:00Z">
        <w:r w:rsidR="00F40766" w:rsidRPr="00557959">
          <w:rPr>
            <w:rStyle w:val="Ttulo2Car"/>
            <w:rFonts w:ascii="Times New Roman" w:hAnsi="Times New Roman" w:cs="Times New Roman"/>
            <w:b/>
            <w:bCs/>
            <w:color w:val="auto"/>
            <w:rPrChange w:id="2442" w:author="Microsoft Office User" w:date="2021-08-13T16:26:00Z">
              <w:rPr>
                <w:rStyle w:val="Ttulo2Car"/>
                <w:rFonts w:ascii="Cambria" w:hAnsi="Cambria"/>
                <w:b/>
                <w:bCs/>
                <w:color w:val="auto"/>
              </w:rPr>
            </w:rPrChange>
          </w:rPr>
          <w:t>.</w:t>
        </w:r>
      </w:ins>
    </w:p>
    <w:p w14:paraId="4C23C619" w14:textId="79B839F7" w:rsidR="008052B0" w:rsidRPr="00557959" w:rsidRDefault="00B16330" w:rsidP="000A5A08">
      <w:pPr>
        <w:pStyle w:val="Prrafodelista"/>
        <w:spacing w:line="360" w:lineRule="auto"/>
        <w:ind w:left="360"/>
        <w:jc w:val="both"/>
        <w:rPr>
          <w:rFonts w:ascii="Times New Roman" w:eastAsia="Times New Roman" w:hAnsi="Times New Roman" w:cs="Times New Roman"/>
          <w:color w:val="000000"/>
          <w:sz w:val="24"/>
          <w:szCs w:val="24"/>
          <w:lang w:eastAsia="es-MX"/>
          <w:rPrChange w:id="244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444" w:author="Microsoft Office User" w:date="2021-08-13T16:26:00Z">
            <w:rPr>
              <w:rFonts w:ascii="Arial" w:eastAsia="Times New Roman" w:hAnsi="Arial" w:cs="Arial"/>
              <w:color w:val="000000"/>
              <w:sz w:val="24"/>
              <w:szCs w:val="24"/>
              <w:lang w:eastAsia="es-MX"/>
            </w:rPr>
          </w:rPrChange>
        </w:rPr>
        <w:t>E</w:t>
      </w:r>
      <w:ins w:id="2445" w:author="Francisco Ledesma Salamanca" w:date="2021-06-10T17:13:00Z">
        <w:r w:rsidR="00F40766" w:rsidRPr="00557959">
          <w:rPr>
            <w:rFonts w:ascii="Times New Roman" w:eastAsia="Times New Roman" w:hAnsi="Times New Roman" w:cs="Times New Roman"/>
            <w:color w:val="000000"/>
            <w:sz w:val="24"/>
            <w:szCs w:val="24"/>
            <w:lang w:eastAsia="es-MX"/>
            <w:rPrChange w:id="2446" w:author="Microsoft Office User" w:date="2021-08-13T16:26:00Z">
              <w:rPr>
                <w:rFonts w:ascii="Arial" w:eastAsia="Times New Roman" w:hAnsi="Arial" w:cs="Arial"/>
                <w:color w:val="000000"/>
                <w:sz w:val="24"/>
                <w:szCs w:val="24"/>
                <w:lang w:eastAsia="es-MX"/>
              </w:rPr>
            </w:rPrChange>
          </w:rPr>
          <w:t>n este</w:t>
        </w:r>
      </w:ins>
      <w:del w:id="2447" w:author="Francisco Ledesma Salamanca" w:date="2021-06-10T17:12:00Z">
        <w:r w:rsidRPr="00557959" w:rsidDel="00F40766">
          <w:rPr>
            <w:rFonts w:ascii="Times New Roman" w:eastAsia="Times New Roman" w:hAnsi="Times New Roman" w:cs="Times New Roman"/>
            <w:color w:val="000000"/>
            <w:sz w:val="24"/>
            <w:szCs w:val="24"/>
            <w:lang w:eastAsia="es-MX"/>
            <w:rPrChange w:id="2448" w:author="Microsoft Office User" w:date="2021-08-13T16:26:00Z">
              <w:rPr>
                <w:rFonts w:ascii="Arial" w:eastAsia="Times New Roman" w:hAnsi="Arial" w:cs="Arial"/>
                <w:color w:val="000000"/>
                <w:sz w:val="24"/>
                <w:szCs w:val="24"/>
                <w:lang w:eastAsia="es-MX"/>
              </w:rPr>
            </w:rPrChange>
          </w:rPr>
          <w:delText>n</w:delText>
        </w:r>
      </w:del>
      <w:r w:rsidRPr="00557959">
        <w:rPr>
          <w:rFonts w:ascii="Times New Roman" w:eastAsia="Times New Roman" w:hAnsi="Times New Roman" w:cs="Times New Roman"/>
          <w:color w:val="000000"/>
          <w:sz w:val="24"/>
          <w:szCs w:val="24"/>
          <w:lang w:eastAsia="es-MX"/>
          <w:rPrChange w:id="2449" w:author="Microsoft Office User" w:date="2021-08-13T16:26:00Z">
            <w:rPr>
              <w:rFonts w:ascii="Arial" w:eastAsia="Times New Roman" w:hAnsi="Arial" w:cs="Arial"/>
              <w:color w:val="000000"/>
              <w:sz w:val="24"/>
              <w:szCs w:val="24"/>
              <w:lang w:eastAsia="es-MX"/>
            </w:rPr>
          </w:rPrChange>
        </w:rPr>
        <w:t xml:space="preserve"> </w:t>
      </w:r>
      <w:del w:id="2450" w:author="Francisco Ledesma Salamanca" w:date="2021-06-10T16:30:00Z">
        <w:r w:rsidRPr="00557959" w:rsidDel="00B55FCB">
          <w:rPr>
            <w:rFonts w:ascii="Times New Roman" w:eastAsia="Times New Roman" w:hAnsi="Times New Roman" w:cs="Times New Roman"/>
            <w:color w:val="000000"/>
            <w:sz w:val="24"/>
            <w:szCs w:val="24"/>
            <w:lang w:eastAsia="es-MX"/>
            <w:rPrChange w:id="2451" w:author="Microsoft Office User" w:date="2021-08-13T16:26:00Z">
              <w:rPr>
                <w:rFonts w:ascii="Arial" w:eastAsia="Times New Roman" w:hAnsi="Arial" w:cs="Arial"/>
                <w:color w:val="000000"/>
                <w:sz w:val="24"/>
                <w:szCs w:val="24"/>
                <w:lang w:eastAsia="es-MX"/>
              </w:rPr>
            </w:rPrChange>
          </w:rPr>
          <w:delText>modulo</w:delText>
        </w:r>
      </w:del>
      <w:ins w:id="2452" w:author="Francisco Ledesma Salamanca" w:date="2021-06-10T16:30:00Z">
        <w:r w:rsidR="00B55FCB" w:rsidRPr="00557959">
          <w:rPr>
            <w:rFonts w:ascii="Times New Roman" w:eastAsia="Times New Roman" w:hAnsi="Times New Roman" w:cs="Times New Roman"/>
            <w:color w:val="000000"/>
            <w:sz w:val="24"/>
            <w:szCs w:val="24"/>
            <w:lang w:eastAsia="es-MX"/>
            <w:rPrChange w:id="2453" w:author="Microsoft Office User" w:date="2021-08-13T16:26:00Z">
              <w:rPr>
                <w:rFonts w:ascii="Arial" w:eastAsia="Times New Roman" w:hAnsi="Arial" w:cs="Arial"/>
                <w:color w:val="000000"/>
                <w:sz w:val="24"/>
                <w:szCs w:val="24"/>
                <w:lang w:eastAsia="es-MX"/>
              </w:rPr>
            </w:rPrChange>
          </w:rPr>
          <w:t>módulo</w:t>
        </w:r>
      </w:ins>
      <w:r w:rsidR="008052B0" w:rsidRPr="00557959">
        <w:rPr>
          <w:rFonts w:ascii="Times New Roman" w:eastAsia="Times New Roman" w:hAnsi="Times New Roman" w:cs="Times New Roman"/>
          <w:color w:val="000000"/>
          <w:sz w:val="24"/>
          <w:szCs w:val="24"/>
          <w:lang w:eastAsia="es-MX"/>
          <w:rPrChange w:id="2454" w:author="Microsoft Office User" w:date="2021-08-13T16:26:00Z">
            <w:rPr>
              <w:rFonts w:ascii="Arial" w:eastAsia="Times New Roman" w:hAnsi="Arial" w:cs="Arial"/>
              <w:color w:val="000000"/>
              <w:sz w:val="24"/>
              <w:szCs w:val="24"/>
              <w:lang w:eastAsia="es-MX"/>
            </w:rPr>
          </w:rPrChange>
        </w:rPr>
        <w:t xml:space="preserve"> </w:t>
      </w:r>
      <w:r w:rsidR="00666A6F" w:rsidRPr="00557959">
        <w:rPr>
          <w:rFonts w:ascii="Times New Roman" w:eastAsia="Times New Roman" w:hAnsi="Times New Roman" w:cs="Times New Roman"/>
          <w:color w:val="000000"/>
          <w:sz w:val="24"/>
          <w:szCs w:val="24"/>
          <w:lang w:eastAsia="es-MX"/>
          <w:rPrChange w:id="2455" w:author="Microsoft Office User" w:date="2021-08-13T16:26:00Z">
            <w:rPr>
              <w:rFonts w:ascii="Arial" w:eastAsia="Times New Roman" w:hAnsi="Arial" w:cs="Arial"/>
              <w:color w:val="000000"/>
              <w:sz w:val="24"/>
              <w:szCs w:val="24"/>
              <w:lang w:eastAsia="es-MX"/>
            </w:rPr>
          </w:rPrChange>
        </w:rPr>
        <w:t xml:space="preserve">estará </w:t>
      </w:r>
      <w:r w:rsidR="00DA74BF" w:rsidRPr="00557959">
        <w:rPr>
          <w:rFonts w:ascii="Times New Roman" w:eastAsia="Times New Roman" w:hAnsi="Times New Roman" w:cs="Times New Roman"/>
          <w:color w:val="000000"/>
          <w:sz w:val="24"/>
          <w:szCs w:val="24"/>
          <w:lang w:eastAsia="es-MX"/>
          <w:rPrChange w:id="2456" w:author="Microsoft Office User" w:date="2021-08-13T16:26:00Z">
            <w:rPr>
              <w:rFonts w:ascii="Arial" w:eastAsia="Times New Roman" w:hAnsi="Arial" w:cs="Arial"/>
              <w:color w:val="000000"/>
              <w:sz w:val="24"/>
              <w:szCs w:val="24"/>
              <w:lang w:eastAsia="es-MX"/>
            </w:rPr>
          </w:rPrChange>
        </w:rPr>
        <w:t>representada</w:t>
      </w:r>
      <w:r w:rsidR="008052B0" w:rsidRPr="00557959">
        <w:rPr>
          <w:rFonts w:ascii="Times New Roman" w:eastAsia="Times New Roman" w:hAnsi="Times New Roman" w:cs="Times New Roman"/>
          <w:color w:val="000000"/>
          <w:sz w:val="24"/>
          <w:szCs w:val="24"/>
          <w:lang w:eastAsia="es-MX"/>
          <w:rPrChange w:id="2457" w:author="Microsoft Office User" w:date="2021-08-13T16:26:00Z">
            <w:rPr>
              <w:rFonts w:ascii="Arial" w:eastAsia="Times New Roman" w:hAnsi="Arial" w:cs="Arial"/>
              <w:color w:val="000000"/>
              <w:sz w:val="24"/>
              <w:szCs w:val="24"/>
              <w:lang w:eastAsia="es-MX"/>
            </w:rPr>
          </w:rPrChange>
        </w:rPr>
        <w:t xml:space="preserve"> la mesa de servicio</w:t>
      </w:r>
      <w:r w:rsidR="00666A6F" w:rsidRPr="00557959">
        <w:rPr>
          <w:rFonts w:ascii="Times New Roman" w:eastAsia="Times New Roman" w:hAnsi="Times New Roman" w:cs="Times New Roman"/>
          <w:color w:val="000000"/>
          <w:sz w:val="24"/>
          <w:szCs w:val="24"/>
          <w:lang w:eastAsia="es-MX"/>
          <w:rPrChange w:id="2458" w:author="Microsoft Office User" w:date="2021-08-13T16:26:00Z">
            <w:rPr>
              <w:rFonts w:ascii="Arial" w:eastAsia="Times New Roman" w:hAnsi="Arial" w:cs="Arial"/>
              <w:color w:val="000000"/>
              <w:sz w:val="24"/>
              <w:szCs w:val="24"/>
              <w:lang w:eastAsia="es-MX"/>
            </w:rPr>
          </w:rPrChange>
        </w:rPr>
        <w:t xml:space="preserve"> en su funcionamiento correcto de forma independiente, </w:t>
      </w:r>
      <w:ins w:id="2459" w:author="Francisco Ledesma Salamanca" w:date="2021-06-10T17:13:00Z">
        <w:r w:rsidR="00F40766" w:rsidRPr="00557959">
          <w:rPr>
            <w:rFonts w:ascii="Times New Roman" w:eastAsia="Times New Roman" w:hAnsi="Times New Roman" w:cs="Times New Roman"/>
            <w:color w:val="000000"/>
            <w:sz w:val="24"/>
            <w:szCs w:val="24"/>
            <w:lang w:eastAsia="es-MX"/>
            <w:rPrChange w:id="2460" w:author="Microsoft Office User" w:date="2021-08-13T16:26:00Z">
              <w:rPr>
                <w:rFonts w:ascii="Arial" w:eastAsia="Times New Roman" w:hAnsi="Arial" w:cs="Arial"/>
                <w:color w:val="000000"/>
                <w:sz w:val="24"/>
                <w:szCs w:val="24"/>
                <w:lang w:eastAsia="es-MX"/>
              </w:rPr>
            </w:rPrChange>
          </w:rPr>
          <w:t>é</w:t>
        </w:r>
      </w:ins>
      <w:del w:id="2461" w:author="Francisco Ledesma Salamanca" w:date="2021-06-10T17:13:00Z">
        <w:r w:rsidR="00666A6F" w:rsidRPr="00557959" w:rsidDel="00F40766">
          <w:rPr>
            <w:rFonts w:ascii="Times New Roman" w:eastAsia="Times New Roman" w:hAnsi="Times New Roman" w:cs="Times New Roman"/>
            <w:color w:val="000000"/>
            <w:sz w:val="24"/>
            <w:szCs w:val="24"/>
            <w:lang w:eastAsia="es-MX"/>
            <w:rPrChange w:id="2462" w:author="Microsoft Office User" w:date="2021-08-13T16:26:00Z">
              <w:rPr>
                <w:rFonts w:ascii="Arial" w:eastAsia="Times New Roman" w:hAnsi="Arial" w:cs="Arial"/>
                <w:color w:val="000000"/>
                <w:sz w:val="24"/>
                <w:szCs w:val="24"/>
                <w:lang w:eastAsia="es-MX"/>
              </w:rPr>
            </w:rPrChange>
          </w:rPr>
          <w:delText>e</w:delText>
        </w:r>
      </w:del>
      <w:r w:rsidR="00666A6F" w:rsidRPr="00557959">
        <w:rPr>
          <w:rFonts w:ascii="Times New Roman" w:eastAsia="Times New Roman" w:hAnsi="Times New Roman" w:cs="Times New Roman"/>
          <w:color w:val="000000"/>
          <w:sz w:val="24"/>
          <w:szCs w:val="24"/>
          <w:lang w:eastAsia="es-MX"/>
          <w:rPrChange w:id="2463" w:author="Microsoft Office User" w:date="2021-08-13T16:26:00Z">
            <w:rPr>
              <w:rFonts w:ascii="Arial" w:eastAsia="Times New Roman" w:hAnsi="Arial" w:cs="Arial"/>
              <w:color w:val="000000"/>
              <w:sz w:val="24"/>
              <w:szCs w:val="24"/>
              <w:lang w:eastAsia="es-MX"/>
            </w:rPr>
          </w:rPrChange>
        </w:rPr>
        <w:t>sta a su vez contendrá toda la arquitectura ya antes mencionada en los Diagramas 1</w:t>
      </w:r>
      <w:r w:rsidR="00F53401" w:rsidRPr="00557959">
        <w:rPr>
          <w:rFonts w:ascii="Times New Roman" w:eastAsia="Times New Roman" w:hAnsi="Times New Roman" w:cs="Times New Roman"/>
          <w:color w:val="000000"/>
          <w:sz w:val="24"/>
          <w:szCs w:val="24"/>
          <w:lang w:eastAsia="es-MX"/>
          <w:rPrChange w:id="2464" w:author="Microsoft Office User" w:date="2021-08-13T16:26:00Z">
            <w:rPr>
              <w:rFonts w:ascii="Arial" w:eastAsia="Times New Roman" w:hAnsi="Arial" w:cs="Arial"/>
              <w:color w:val="000000"/>
              <w:sz w:val="24"/>
              <w:szCs w:val="24"/>
              <w:lang w:eastAsia="es-MX"/>
            </w:rPr>
          </w:rPrChange>
        </w:rPr>
        <w:t xml:space="preserve"> y Diagrama 2.</w:t>
      </w:r>
    </w:p>
    <w:p w14:paraId="53918406" w14:textId="5895563E" w:rsidR="007A0B1B" w:rsidRPr="00557959" w:rsidRDefault="000A5A08" w:rsidP="000A5A08">
      <w:pPr>
        <w:pStyle w:val="Prrafodelista"/>
        <w:spacing w:line="360" w:lineRule="auto"/>
        <w:ind w:left="360"/>
        <w:jc w:val="both"/>
        <w:rPr>
          <w:rStyle w:val="Ttulo2Car"/>
          <w:rFonts w:ascii="Times New Roman" w:hAnsi="Times New Roman" w:cs="Times New Roman"/>
          <w:b/>
          <w:bCs/>
          <w:color w:val="auto"/>
          <w:rPrChange w:id="2465" w:author="Microsoft Office User" w:date="2021-08-13T16:26:00Z">
            <w:rPr>
              <w:rStyle w:val="Ttulo2Car"/>
              <w:rFonts w:ascii="Cambria" w:hAnsi="Cambria"/>
              <w:b/>
              <w:bCs/>
              <w:color w:val="auto"/>
            </w:rPr>
          </w:rPrChange>
        </w:rPr>
      </w:pPr>
      <w:bookmarkStart w:id="2466" w:name="_Toc73953025"/>
      <w:del w:id="2467" w:author="Francisco Ledesma Salamanca" w:date="2021-06-10T16:30:00Z">
        <w:r w:rsidRPr="00557959" w:rsidDel="00B55FCB">
          <w:rPr>
            <w:rStyle w:val="Ttulo2Car"/>
            <w:rFonts w:ascii="Times New Roman" w:hAnsi="Times New Roman" w:cs="Times New Roman"/>
            <w:b/>
            <w:bCs/>
            <w:color w:val="auto"/>
            <w:rPrChange w:id="2468" w:author="Microsoft Office User" w:date="2021-08-13T16:26:00Z">
              <w:rPr>
                <w:rStyle w:val="Ttulo2Car"/>
                <w:rFonts w:ascii="Cambria" w:hAnsi="Cambria"/>
                <w:b/>
                <w:bCs/>
                <w:color w:val="auto"/>
              </w:rPr>
            </w:rPrChange>
          </w:rPr>
          <w:delText>Modulo</w:delText>
        </w:r>
      </w:del>
      <w:ins w:id="2469" w:author="Francisco Ledesma Salamanca" w:date="2021-06-10T16:30:00Z">
        <w:r w:rsidR="00B55FCB" w:rsidRPr="00557959">
          <w:rPr>
            <w:rStyle w:val="Ttulo2Car"/>
            <w:rFonts w:ascii="Times New Roman" w:hAnsi="Times New Roman" w:cs="Times New Roman"/>
            <w:b/>
            <w:bCs/>
            <w:color w:val="auto"/>
            <w:rPrChange w:id="2470" w:author="Microsoft Office User" w:date="2021-08-13T16:26:00Z">
              <w:rPr>
                <w:rStyle w:val="Ttulo2Car"/>
                <w:rFonts w:ascii="Cambria" w:hAnsi="Cambria"/>
                <w:b/>
                <w:bCs/>
                <w:color w:val="auto"/>
              </w:rPr>
            </w:rPrChange>
          </w:rPr>
          <w:t>Módulo</w:t>
        </w:r>
      </w:ins>
      <w:r w:rsidRPr="00557959">
        <w:rPr>
          <w:rStyle w:val="Ttulo2Car"/>
          <w:rFonts w:ascii="Times New Roman" w:hAnsi="Times New Roman" w:cs="Times New Roman"/>
          <w:b/>
          <w:bCs/>
          <w:color w:val="auto"/>
          <w:rPrChange w:id="2471" w:author="Microsoft Office User" w:date="2021-08-13T16:26:00Z">
            <w:rPr>
              <w:rStyle w:val="Ttulo2Car"/>
              <w:rFonts w:ascii="Cambria" w:hAnsi="Cambria"/>
              <w:b/>
              <w:bCs/>
              <w:color w:val="auto"/>
            </w:rPr>
          </w:rPrChange>
        </w:rPr>
        <w:t xml:space="preserve"> </w:t>
      </w:r>
      <w:r w:rsidR="007A0B1B" w:rsidRPr="00557959">
        <w:rPr>
          <w:rStyle w:val="Ttulo2Car"/>
          <w:rFonts w:ascii="Times New Roman" w:hAnsi="Times New Roman" w:cs="Times New Roman"/>
          <w:b/>
          <w:bCs/>
          <w:color w:val="auto"/>
          <w:rPrChange w:id="2472" w:author="Microsoft Office User" w:date="2021-08-13T16:26:00Z">
            <w:rPr>
              <w:rStyle w:val="Ttulo2Car"/>
              <w:rFonts w:ascii="Cambria" w:hAnsi="Cambria"/>
              <w:b/>
              <w:bCs/>
              <w:color w:val="auto"/>
            </w:rPr>
          </w:rPrChange>
        </w:rPr>
        <w:t>3.2</w:t>
      </w:r>
      <w:bookmarkEnd w:id="2466"/>
      <w:ins w:id="2473" w:author="Francisco Ledesma Salamanca" w:date="2021-06-10T17:13:00Z">
        <w:r w:rsidR="00F40766" w:rsidRPr="00557959">
          <w:rPr>
            <w:rStyle w:val="Ttulo2Car"/>
            <w:rFonts w:ascii="Times New Roman" w:hAnsi="Times New Roman" w:cs="Times New Roman"/>
            <w:b/>
            <w:bCs/>
            <w:color w:val="auto"/>
            <w:rPrChange w:id="2474" w:author="Microsoft Office User" w:date="2021-08-13T16:26:00Z">
              <w:rPr>
                <w:rStyle w:val="Ttulo2Car"/>
                <w:rFonts w:ascii="Cambria" w:hAnsi="Cambria"/>
                <w:b/>
                <w:bCs/>
                <w:color w:val="auto"/>
              </w:rPr>
            </w:rPrChange>
          </w:rPr>
          <w:t>.</w:t>
        </w:r>
      </w:ins>
    </w:p>
    <w:p w14:paraId="4E395DFE" w14:textId="11BA5706" w:rsidR="00F53401" w:rsidRPr="00557959" w:rsidRDefault="00F53401" w:rsidP="000A5A08">
      <w:pPr>
        <w:pStyle w:val="Prrafodelista"/>
        <w:spacing w:line="360" w:lineRule="auto"/>
        <w:ind w:left="360"/>
        <w:jc w:val="both"/>
        <w:rPr>
          <w:rFonts w:ascii="Times New Roman" w:eastAsia="Times New Roman" w:hAnsi="Times New Roman" w:cs="Times New Roman"/>
          <w:color w:val="000000"/>
          <w:sz w:val="24"/>
          <w:szCs w:val="24"/>
          <w:lang w:eastAsia="es-MX"/>
          <w:rPrChange w:id="247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476" w:author="Microsoft Office User" w:date="2021-08-13T16:26:00Z">
            <w:rPr>
              <w:rFonts w:ascii="Arial" w:eastAsia="Times New Roman" w:hAnsi="Arial" w:cs="Arial"/>
              <w:color w:val="000000"/>
              <w:sz w:val="24"/>
              <w:szCs w:val="24"/>
              <w:lang w:eastAsia="es-MX"/>
            </w:rPr>
          </w:rPrChange>
        </w:rPr>
        <w:t>En este módulo</w:t>
      </w:r>
      <w:del w:id="2477" w:author="Francisco Ledesma Salamanca" w:date="2021-06-10T17:14:00Z">
        <w:r w:rsidRPr="00557959" w:rsidDel="00F40766">
          <w:rPr>
            <w:rFonts w:ascii="Times New Roman" w:eastAsia="Times New Roman" w:hAnsi="Times New Roman" w:cs="Times New Roman"/>
            <w:color w:val="000000"/>
            <w:sz w:val="24"/>
            <w:szCs w:val="24"/>
            <w:lang w:eastAsia="es-MX"/>
            <w:rPrChange w:id="2478" w:author="Microsoft Office User" w:date="2021-08-13T16:26:00Z">
              <w:rPr>
                <w:rFonts w:ascii="Arial" w:eastAsia="Times New Roman" w:hAnsi="Arial" w:cs="Arial"/>
                <w:color w:val="000000"/>
                <w:sz w:val="24"/>
                <w:szCs w:val="24"/>
                <w:lang w:eastAsia="es-MX"/>
              </w:rPr>
            </w:rPrChange>
          </w:rPr>
          <w:delText>,</w:delText>
        </w:r>
      </w:del>
      <w:r w:rsidRPr="00557959">
        <w:rPr>
          <w:rFonts w:ascii="Times New Roman" w:eastAsia="Times New Roman" w:hAnsi="Times New Roman" w:cs="Times New Roman"/>
          <w:color w:val="000000"/>
          <w:sz w:val="24"/>
          <w:szCs w:val="24"/>
          <w:lang w:eastAsia="es-MX"/>
          <w:rPrChange w:id="2479" w:author="Microsoft Office User" w:date="2021-08-13T16:26:00Z">
            <w:rPr>
              <w:rFonts w:ascii="Arial" w:eastAsia="Times New Roman" w:hAnsi="Arial" w:cs="Arial"/>
              <w:color w:val="000000"/>
              <w:sz w:val="24"/>
              <w:szCs w:val="24"/>
              <w:lang w:eastAsia="es-MX"/>
            </w:rPr>
          </w:rPrChange>
        </w:rPr>
        <w:t xml:space="preserve"> estará alojada la conexión entre </w:t>
      </w:r>
      <w:r w:rsidR="00596098" w:rsidRPr="00557959">
        <w:rPr>
          <w:rFonts w:ascii="Times New Roman" w:eastAsia="Times New Roman" w:hAnsi="Times New Roman" w:cs="Times New Roman"/>
          <w:color w:val="000000"/>
          <w:sz w:val="24"/>
          <w:szCs w:val="24"/>
          <w:lang w:eastAsia="es-MX"/>
          <w:rPrChange w:id="2480" w:author="Microsoft Office User" w:date="2021-08-13T16:26:00Z">
            <w:rPr>
              <w:rFonts w:ascii="Arial" w:eastAsia="Times New Roman" w:hAnsi="Arial" w:cs="Arial"/>
              <w:color w:val="000000"/>
              <w:sz w:val="24"/>
              <w:szCs w:val="24"/>
              <w:lang w:eastAsia="es-MX"/>
            </w:rPr>
          </w:rPrChange>
        </w:rPr>
        <w:t>el</w:t>
      </w:r>
      <w:r w:rsidRPr="00557959">
        <w:rPr>
          <w:rFonts w:ascii="Times New Roman" w:eastAsia="Times New Roman" w:hAnsi="Times New Roman" w:cs="Times New Roman"/>
          <w:color w:val="000000"/>
          <w:sz w:val="24"/>
          <w:szCs w:val="24"/>
          <w:lang w:eastAsia="es-MX"/>
          <w:rPrChange w:id="2481" w:author="Microsoft Office User" w:date="2021-08-13T16:26:00Z">
            <w:rPr>
              <w:rFonts w:ascii="Arial" w:eastAsia="Times New Roman" w:hAnsi="Arial" w:cs="Arial"/>
              <w:color w:val="000000"/>
              <w:sz w:val="24"/>
              <w:szCs w:val="24"/>
              <w:lang w:eastAsia="es-MX"/>
            </w:rPr>
          </w:rPrChange>
        </w:rPr>
        <w:t xml:space="preserve"> ERP</w:t>
      </w:r>
      <w:r w:rsidR="004B39C3" w:rsidRPr="00557959">
        <w:rPr>
          <w:rFonts w:ascii="Times New Roman" w:eastAsia="Times New Roman" w:hAnsi="Times New Roman" w:cs="Times New Roman"/>
          <w:color w:val="000000"/>
          <w:sz w:val="24"/>
          <w:szCs w:val="24"/>
          <w:lang w:eastAsia="es-MX"/>
          <w:rPrChange w:id="2482" w:author="Microsoft Office User" w:date="2021-08-13T16:26:00Z">
            <w:rPr>
              <w:rFonts w:ascii="Arial" w:eastAsia="Times New Roman" w:hAnsi="Arial" w:cs="Arial"/>
              <w:color w:val="000000"/>
              <w:sz w:val="24"/>
              <w:szCs w:val="24"/>
              <w:lang w:eastAsia="es-MX"/>
            </w:rPr>
          </w:rPrChange>
        </w:rPr>
        <w:t xml:space="preserve"> propiedad de la PyME</w:t>
      </w:r>
      <w:r w:rsidRPr="00557959">
        <w:rPr>
          <w:rFonts w:ascii="Times New Roman" w:eastAsia="Times New Roman" w:hAnsi="Times New Roman" w:cs="Times New Roman"/>
          <w:color w:val="000000"/>
          <w:sz w:val="24"/>
          <w:szCs w:val="24"/>
          <w:lang w:eastAsia="es-MX"/>
          <w:rPrChange w:id="2483" w:author="Microsoft Office User" w:date="2021-08-13T16:26:00Z">
            <w:rPr>
              <w:rFonts w:ascii="Arial" w:eastAsia="Times New Roman" w:hAnsi="Arial" w:cs="Arial"/>
              <w:color w:val="000000"/>
              <w:sz w:val="24"/>
              <w:szCs w:val="24"/>
              <w:lang w:eastAsia="es-MX"/>
            </w:rPr>
          </w:rPrChange>
        </w:rPr>
        <w:t xml:space="preserve"> así como</w:t>
      </w:r>
      <w:ins w:id="2484" w:author="Francisco Ledesma Salamanca" w:date="2021-06-10T17:14:00Z">
        <w:r w:rsidR="00F40766" w:rsidRPr="00557959">
          <w:rPr>
            <w:rFonts w:ascii="Times New Roman" w:eastAsia="Times New Roman" w:hAnsi="Times New Roman" w:cs="Times New Roman"/>
            <w:color w:val="000000"/>
            <w:sz w:val="24"/>
            <w:szCs w:val="24"/>
            <w:lang w:eastAsia="es-MX"/>
            <w:rPrChange w:id="2485" w:author="Microsoft Office User" w:date="2021-08-13T16:26:00Z">
              <w:rPr>
                <w:rFonts w:ascii="Arial" w:eastAsia="Times New Roman" w:hAnsi="Arial" w:cs="Arial"/>
                <w:color w:val="000000"/>
                <w:sz w:val="24"/>
                <w:szCs w:val="24"/>
                <w:lang w:eastAsia="es-MX"/>
              </w:rPr>
            </w:rPrChange>
          </w:rPr>
          <w:t xml:space="preserve"> la</w:t>
        </w:r>
      </w:ins>
      <w:r w:rsidRPr="00557959">
        <w:rPr>
          <w:rFonts w:ascii="Times New Roman" w:eastAsia="Times New Roman" w:hAnsi="Times New Roman" w:cs="Times New Roman"/>
          <w:color w:val="000000"/>
          <w:sz w:val="24"/>
          <w:szCs w:val="24"/>
          <w:lang w:eastAsia="es-MX"/>
          <w:rPrChange w:id="2486" w:author="Microsoft Office User" w:date="2021-08-13T16:26:00Z">
            <w:rPr>
              <w:rFonts w:ascii="Arial" w:eastAsia="Times New Roman" w:hAnsi="Arial" w:cs="Arial"/>
              <w:color w:val="000000"/>
              <w:sz w:val="24"/>
              <w:szCs w:val="24"/>
              <w:lang w:eastAsia="es-MX"/>
            </w:rPr>
          </w:rPrChange>
        </w:rPr>
        <w:t xml:space="preserve"> Mesa de servicio</w:t>
      </w:r>
      <w:r w:rsidR="004B39C3" w:rsidRPr="00557959">
        <w:rPr>
          <w:rFonts w:ascii="Times New Roman" w:eastAsia="Times New Roman" w:hAnsi="Times New Roman" w:cs="Times New Roman"/>
          <w:color w:val="000000"/>
          <w:sz w:val="24"/>
          <w:szCs w:val="24"/>
          <w:lang w:eastAsia="es-MX"/>
          <w:rPrChange w:id="2487" w:author="Microsoft Office User" w:date="2021-08-13T16:26:00Z">
            <w:rPr>
              <w:rFonts w:ascii="Arial" w:eastAsia="Times New Roman" w:hAnsi="Arial" w:cs="Arial"/>
              <w:color w:val="000000"/>
              <w:sz w:val="24"/>
              <w:szCs w:val="24"/>
              <w:lang w:eastAsia="es-MX"/>
            </w:rPr>
          </w:rPrChange>
        </w:rPr>
        <w:t xml:space="preserve"> desarrollada en esta </w:t>
      </w:r>
      <w:r w:rsidR="00C32EDF" w:rsidRPr="00557959">
        <w:rPr>
          <w:rFonts w:ascii="Times New Roman" w:eastAsia="Times New Roman" w:hAnsi="Times New Roman" w:cs="Times New Roman"/>
          <w:color w:val="000000"/>
          <w:sz w:val="24"/>
          <w:szCs w:val="24"/>
          <w:lang w:eastAsia="es-MX"/>
          <w:rPrChange w:id="2488" w:author="Microsoft Office User" w:date="2021-08-13T16:26:00Z">
            <w:rPr>
              <w:rFonts w:ascii="Arial" w:eastAsia="Times New Roman" w:hAnsi="Arial" w:cs="Arial"/>
              <w:color w:val="000000"/>
              <w:sz w:val="24"/>
              <w:szCs w:val="24"/>
              <w:lang w:eastAsia="es-MX"/>
            </w:rPr>
          </w:rPrChange>
        </w:rPr>
        <w:t>investigación</w:t>
      </w:r>
      <w:r w:rsidRPr="00557959">
        <w:rPr>
          <w:rFonts w:ascii="Times New Roman" w:eastAsia="Times New Roman" w:hAnsi="Times New Roman" w:cs="Times New Roman"/>
          <w:color w:val="000000"/>
          <w:sz w:val="24"/>
          <w:szCs w:val="24"/>
          <w:lang w:eastAsia="es-MX"/>
          <w:rPrChange w:id="2489" w:author="Microsoft Office User" w:date="2021-08-13T16:26:00Z">
            <w:rPr>
              <w:rFonts w:ascii="Arial" w:eastAsia="Times New Roman" w:hAnsi="Arial" w:cs="Arial"/>
              <w:color w:val="000000"/>
              <w:sz w:val="24"/>
              <w:szCs w:val="24"/>
              <w:lang w:eastAsia="es-MX"/>
            </w:rPr>
          </w:rPrChange>
        </w:rPr>
        <w:t>, e</w:t>
      </w:r>
      <w:ins w:id="2490" w:author="Francisco Ledesma Salamanca" w:date="2021-06-10T17:14:00Z">
        <w:r w:rsidR="00F40766" w:rsidRPr="00557959">
          <w:rPr>
            <w:rFonts w:ascii="Times New Roman" w:eastAsia="Times New Roman" w:hAnsi="Times New Roman" w:cs="Times New Roman"/>
            <w:color w:val="000000"/>
            <w:sz w:val="24"/>
            <w:szCs w:val="24"/>
            <w:lang w:eastAsia="es-MX"/>
            <w:rPrChange w:id="2491" w:author="Microsoft Office User" w:date="2021-08-13T16:26:00Z">
              <w:rPr>
                <w:rFonts w:ascii="Arial" w:eastAsia="Times New Roman" w:hAnsi="Arial" w:cs="Arial"/>
                <w:color w:val="000000"/>
                <w:sz w:val="24"/>
                <w:szCs w:val="24"/>
                <w:lang w:eastAsia="es-MX"/>
              </w:rPr>
            </w:rPrChange>
          </w:rPr>
          <w:t>l</w:t>
        </w:r>
      </w:ins>
      <w:del w:id="2492" w:author="Francisco Ledesma Salamanca" w:date="2021-06-10T17:14:00Z">
        <w:r w:rsidRPr="00557959" w:rsidDel="00F40766">
          <w:rPr>
            <w:rFonts w:ascii="Times New Roman" w:eastAsia="Times New Roman" w:hAnsi="Times New Roman" w:cs="Times New Roman"/>
            <w:color w:val="000000"/>
            <w:sz w:val="24"/>
            <w:szCs w:val="24"/>
            <w:lang w:eastAsia="es-MX"/>
            <w:rPrChange w:id="2493" w:author="Microsoft Office User" w:date="2021-08-13T16:26:00Z">
              <w:rPr>
                <w:rFonts w:ascii="Arial" w:eastAsia="Times New Roman" w:hAnsi="Arial" w:cs="Arial"/>
                <w:color w:val="000000"/>
                <w:sz w:val="24"/>
                <w:szCs w:val="24"/>
                <w:lang w:eastAsia="es-MX"/>
              </w:rPr>
            </w:rPrChange>
          </w:rPr>
          <w:delText>sta</w:delText>
        </w:r>
      </w:del>
      <w:r w:rsidRPr="00557959">
        <w:rPr>
          <w:rFonts w:ascii="Times New Roman" w:eastAsia="Times New Roman" w:hAnsi="Times New Roman" w:cs="Times New Roman"/>
          <w:color w:val="000000"/>
          <w:sz w:val="24"/>
          <w:szCs w:val="24"/>
          <w:lang w:eastAsia="es-MX"/>
          <w:rPrChange w:id="2494" w:author="Microsoft Office User" w:date="2021-08-13T16:26:00Z">
            <w:rPr>
              <w:rFonts w:ascii="Arial" w:eastAsia="Times New Roman" w:hAnsi="Arial" w:cs="Arial"/>
              <w:color w:val="000000"/>
              <w:sz w:val="24"/>
              <w:szCs w:val="24"/>
              <w:lang w:eastAsia="es-MX"/>
            </w:rPr>
          </w:rPrChange>
        </w:rPr>
        <w:t xml:space="preserve"> </w:t>
      </w:r>
      <w:del w:id="2495" w:author="Francisco Ledesma Salamanca" w:date="2021-06-10T16:30:00Z">
        <w:r w:rsidR="009259DC" w:rsidRPr="00557959" w:rsidDel="00B55FCB">
          <w:rPr>
            <w:rFonts w:ascii="Times New Roman" w:eastAsia="Times New Roman" w:hAnsi="Times New Roman" w:cs="Times New Roman"/>
            <w:color w:val="000000"/>
            <w:sz w:val="24"/>
            <w:szCs w:val="24"/>
            <w:lang w:eastAsia="es-MX"/>
            <w:rPrChange w:id="2496" w:author="Microsoft Office User" w:date="2021-08-13T16:26:00Z">
              <w:rPr>
                <w:rFonts w:ascii="Arial" w:eastAsia="Times New Roman" w:hAnsi="Arial" w:cs="Arial"/>
                <w:color w:val="000000"/>
                <w:sz w:val="24"/>
                <w:szCs w:val="24"/>
                <w:lang w:eastAsia="es-MX"/>
              </w:rPr>
            </w:rPrChange>
          </w:rPr>
          <w:delText>modulo</w:delText>
        </w:r>
      </w:del>
      <w:ins w:id="2497" w:author="Francisco Ledesma Salamanca" w:date="2021-06-10T16:30:00Z">
        <w:r w:rsidR="00B55FCB" w:rsidRPr="00557959">
          <w:rPr>
            <w:rFonts w:ascii="Times New Roman" w:eastAsia="Times New Roman" w:hAnsi="Times New Roman" w:cs="Times New Roman"/>
            <w:color w:val="000000"/>
            <w:sz w:val="24"/>
            <w:szCs w:val="24"/>
            <w:lang w:eastAsia="es-MX"/>
            <w:rPrChange w:id="2498" w:author="Microsoft Office User" w:date="2021-08-13T16:26:00Z">
              <w:rPr>
                <w:rFonts w:ascii="Arial" w:eastAsia="Times New Roman" w:hAnsi="Arial" w:cs="Arial"/>
                <w:color w:val="000000"/>
                <w:sz w:val="24"/>
                <w:szCs w:val="24"/>
                <w:lang w:eastAsia="es-MX"/>
              </w:rPr>
            </w:rPrChange>
          </w:rPr>
          <w:t>módulo</w:t>
        </w:r>
      </w:ins>
      <w:r w:rsidR="009259DC" w:rsidRPr="00557959">
        <w:rPr>
          <w:rFonts w:ascii="Times New Roman" w:eastAsia="Times New Roman" w:hAnsi="Times New Roman" w:cs="Times New Roman"/>
          <w:color w:val="000000"/>
          <w:sz w:val="24"/>
          <w:szCs w:val="24"/>
          <w:lang w:eastAsia="es-MX"/>
          <w:rPrChange w:id="2499" w:author="Microsoft Office User" w:date="2021-08-13T16:26:00Z">
            <w:rPr>
              <w:rFonts w:ascii="Arial" w:eastAsia="Times New Roman" w:hAnsi="Arial" w:cs="Arial"/>
              <w:color w:val="000000"/>
              <w:sz w:val="24"/>
              <w:szCs w:val="24"/>
              <w:lang w:eastAsia="es-MX"/>
            </w:rPr>
          </w:rPrChange>
        </w:rPr>
        <w:t xml:space="preserve"> estará desarroll</w:t>
      </w:r>
      <w:ins w:id="2500" w:author="Francisco Ledesma Salamanca" w:date="2021-06-10T17:14:00Z">
        <w:r w:rsidR="00F40766" w:rsidRPr="00557959">
          <w:rPr>
            <w:rFonts w:ascii="Times New Roman" w:eastAsia="Times New Roman" w:hAnsi="Times New Roman" w:cs="Times New Roman"/>
            <w:color w:val="000000"/>
            <w:sz w:val="24"/>
            <w:szCs w:val="24"/>
            <w:lang w:eastAsia="es-MX"/>
            <w:rPrChange w:id="2501" w:author="Microsoft Office User" w:date="2021-08-13T16:26:00Z">
              <w:rPr>
                <w:rFonts w:ascii="Arial" w:eastAsia="Times New Roman" w:hAnsi="Arial" w:cs="Arial"/>
                <w:color w:val="000000"/>
                <w:sz w:val="24"/>
                <w:szCs w:val="24"/>
                <w:lang w:eastAsia="es-MX"/>
              </w:rPr>
            </w:rPrChange>
          </w:rPr>
          <w:t>ado</w:t>
        </w:r>
      </w:ins>
      <w:del w:id="2502" w:author="Francisco Ledesma Salamanca" w:date="2021-06-10T17:14:00Z">
        <w:r w:rsidR="009259DC" w:rsidRPr="00557959" w:rsidDel="00F40766">
          <w:rPr>
            <w:rFonts w:ascii="Times New Roman" w:eastAsia="Times New Roman" w:hAnsi="Times New Roman" w:cs="Times New Roman"/>
            <w:color w:val="000000"/>
            <w:sz w:val="24"/>
            <w:szCs w:val="24"/>
            <w:lang w:eastAsia="es-MX"/>
            <w:rPrChange w:id="2503" w:author="Microsoft Office User" w:date="2021-08-13T16:26:00Z">
              <w:rPr>
                <w:rFonts w:ascii="Arial" w:eastAsia="Times New Roman" w:hAnsi="Arial" w:cs="Arial"/>
                <w:color w:val="000000"/>
                <w:sz w:val="24"/>
                <w:szCs w:val="24"/>
                <w:lang w:eastAsia="es-MX"/>
              </w:rPr>
            </w:rPrChange>
          </w:rPr>
          <w:delText>o</w:delText>
        </w:r>
      </w:del>
      <w:r w:rsidR="009259DC" w:rsidRPr="00557959">
        <w:rPr>
          <w:rFonts w:ascii="Times New Roman" w:eastAsia="Times New Roman" w:hAnsi="Times New Roman" w:cs="Times New Roman"/>
          <w:color w:val="000000"/>
          <w:sz w:val="24"/>
          <w:szCs w:val="24"/>
          <w:lang w:eastAsia="es-MX"/>
          <w:rPrChange w:id="2504" w:author="Microsoft Office User" w:date="2021-08-13T16:26:00Z">
            <w:rPr>
              <w:rFonts w:ascii="Arial" w:eastAsia="Times New Roman" w:hAnsi="Arial" w:cs="Arial"/>
              <w:color w:val="000000"/>
              <w:sz w:val="24"/>
              <w:szCs w:val="24"/>
              <w:lang w:eastAsia="es-MX"/>
            </w:rPr>
          </w:rPrChange>
        </w:rPr>
        <w:t xml:space="preserve"> con estructura </w:t>
      </w:r>
      <w:r w:rsidR="00596098" w:rsidRPr="00557959">
        <w:rPr>
          <w:rFonts w:ascii="Times New Roman" w:eastAsia="Times New Roman" w:hAnsi="Times New Roman" w:cs="Times New Roman"/>
          <w:color w:val="000000"/>
          <w:sz w:val="24"/>
          <w:szCs w:val="24"/>
          <w:lang w:eastAsia="es-MX"/>
          <w:rPrChange w:id="2505" w:author="Microsoft Office User" w:date="2021-08-13T16:26:00Z">
            <w:rPr>
              <w:rFonts w:ascii="Arial" w:eastAsia="Times New Roman" w:hAnsi="Arial" w:cs="Arial"/>
              <w:color w:val="000000"/>
              <w:sz w:val="24"/>
              <w:szCs w:val="24"/>
              <w:lang w:eastAsia="es-MX"/>
            </w:rPr>
          </w:rPrChange>
        </w:rPr>
        <w:t xml:space="preserve">de </w:t>
      </w:r>
      <w:r w:rsidR="00596098" w:rsidRPr="00557959">
        <w:rPr>
          <w:rFonts w:ascii="Times New Roman" w:eastAsia="Times New Roman" w:hAnsi="Times New Roman" w:cs="Times New Roman"/>
          <w:i/>
          <w:iCs/>
          <w:color w:val="000000"/>
          <w:sz w:val="24"/>
          <w:szCs w:val="24"/>
          <w:lang w:eastAsia="es-MX"/>
          <w:rPrChange w:id="2506" w:author="Microsoft Office User" w:date="2021-08-13T16:26:00Z">
            <w:rPr>
              <w:rFonts w:ascii="Arial" w:eastAsia="Times New Roman" w:hAnsi="Arial" w:cs="Arial"/>
              <w:color w:val="000000"/>
              <w:sz w:val="24"/>
              <w:szCs w:val="24"/>
              <w:lang w:eastAsia="es-MX"/>
            </w:rPr>
          </w:rPrChange>
        </w:rPr>
        <w:t>middleware</w:t>
      </w:r>
      <w:r w:rsidR="00E55DD1" w:rsidRPr="00557959">
        <w:rPr>
          <w:rFonts w:ascii="Times New Roman" w:eastAsia="Times New Roman" w:hAnsi="Times New Roman" w:cs="Times New Roman"/>
          <w:color w:val="000000"/>
          <w:sz w:val="24"/>
          <w:szCs w:val="24"/>
          <w:lang w:eastAsia="es-MX"/>
          <w:rPrChange w:id="2507" w:author="Microsoft Office User" w:date="2021-08-13T16:26:00Z">
            <w:rPr>
              <w:rFonts w:ascii="Arial" w:eastAsia="Times New Roman" w:hAnsi="Arial" w:cs="Arial"/>
              <w:color w:val="000000"/>
              <w:sz w:val="24"/>
              <w:szCs w:val="24"/>
              <w:lang w:eastAsia="es-MX"/>
            </w:rPr>
          </w:rPrChange>
        </w:rPr>
        <w:t xml:space="preserve">, </w:t>
      </w:r>
      <w:ins w:id="2508" w:author="Francisco Ledesma Salamanca" w:date="2021-06-10T17:14:00Z">
        <w:r w:rsidR="00F40766" w:rsidRPr="00557959">
          <w:rPr>
            <w:rFonts w:ascii="Times New Roman" w:eastAsia="Times New Roman" w:hAnsi="Times New Roman" w:cs="Times New Roman"/>
            <w:color w:val="000000"/>
            <w:sz w:val="24"/>
            <w:szCs w:val="24"/>
            <w:lang w:eastAsia="es-MX"/>
            <w:rPrChange w:id="2509" w:author="Microsoft Office User" w:date="2021-08-13T16:26:00Z">
              <w:rPr>
                <w:rFonts w:ascii="Arial" w:eastAsia="Times New Roman" w:hAnsi="Arial" w:cs="Arial"/>
                <w:color w:val="000000"/>
                <w:sz w:val="24"/>
                <w:szCs w:val="24"/>
                <w:lang w:eastAsia="es-MX"/>
              </w:rPr>
            </w:rPrChange>
          </w:rPr>
          <w:t>é</w:t>
        </w:r>
      </w:ins>
      <w:del w:id="2510" w:author="Francisco Ledesma Salamanca" w:date="2021-06-10T17:14:00Z">
        <w:r w:rsidR="00E55DD1" w:rsidRPr="00557959" w:rsidDel="00F40766">
          <w:rPr>
            <w:rFonts w:ascii="Times New Roman" w:eastAsia="Times New Roman" w:hAnsi="Times New Roman" w:cs="Times New Roman"/>
            <w:color w:val="000000"/>
            <w:sz w:val="24"/>
            <w:szCs w:val="24"/>
            <w:lang w:eastAsia="es-MX"/>
            <w:rPrChange w:id="2511" w:author="Microsoft Office User" w:date="2021-08-13T16:26:00Z">
              <w:rPr>
                <w:rFonts w:ascii="Arial" w:eastAsia="Times New Roman" w:hAnsi="Arial" w:cs="Arial"/>
                <w:color w:val="000000"/>
                <w:sz w:val="24"/>
                <w:szCs w:val="24"/>
                <w:lang w:eastAsia="es-MX"/>
              </w:rPr>
            </w:rPrChange>
          </w:rPr>
          <w:delText>e</w:delText>
        </w:r>
      </w:del>
      <w:r w:rsidR="00E55DD1" w:rsidRPr="00557959">
        <w:rPr>
          <w:rFonts w:ascii="Times New Roman" w:eastAsia="Times New Roman" w:hAnsi="Times New Roman" w:cs="Times New Roman"/>
          <w:color w:val="000000"/>
          <w:sz w:val="24"/>
          <w:szCs w:val="24"/>
          <w:lang w:eastAsia="es-MX"/>
          <w:rPrChange w:id="2512" w:author="Microsoft Office User" w:date="2021-08-13T16:26:00Z">
            <w:rPr>
              <w:rFonts w:ascii="Arial" w:eastAsia="Times New Roman" w:hAnsi="Arial" w:cs="Arial"/>
              <w:color w:val="000000"/>
              <w:sz w:val="24"/>
              <w:szCs w:val="24"/>
              <w:lang w:eastAsia="es-MX"/>
            </w:rPr>
          </w:rPrChange>
        </w:rPr>
        <w:t>sta</w:t>
      </w:r>
      <w:ins w:id="2513" w:author="Microsoft Office User" w:date="2021-08-04T14:35:00Z">
        <w:r w:rsidR="002E1118" w:rsidRPr="00557959">
          <w:rPr>
            <w:rFonts w:ascii="Times New Roman" w:eastAsia="Times New Roman" w:hAnsi="Times New Roman" w:cs="Times New Roman"/>
            <w:color w:val="000000"/>
            <w:sz w:val="24"/>
            <w:szCs w:val="24"/>
            <w:lang w:eastAsia="es-MX"/>
            <w:rPrChange w:id="2514" w:author="Microsoft Office User" w:date="2021-08-13T16:26:00Z">
              <w:rPr>
                <w:rFonts w:ascii="Arial" w:eastAsia="Times New Roman" w:hAnsi="Arial" w:cs="Arial"/>
                <w:color w:val="000000"/>
                <w:sz w:val="24"/>
                <w:szCs w:val="24"/>
                <w:lang w:eastAsia="es-MX"/>
              </w:rPr>
            </w:rPrChange>
          </w:rPr>
          <w:t xml:space="preserve"> </w:t>
        </w:r>
      </w:ins>
      <w:ins w:id="2515" w:author="Francisco Ledesma Salamanca" w:date="2021-06-10T17:14:00Z">
        <w:r w:rsidR="00F40766" w:rsidRPr="00557959">
          <w:rPr>
            <w:rFonts w:ascii="Times New Roman" w:eastAsia="Times New Roman" w:hAnsi="Times New Roman" w:cs="Times New Roman"/>
            <w:color w:val="000000"/>
            <w:sz w:val="24"/>
            <w:szCs w:val="24"/>
            <w:lang w:eastAsia="es-MX"/>
            <w:rPrChange w:id="2516" w:author="Microsoft Office User" w:date="2021-08-13T16:26:00Z">
              <w:rPr>
                <w:rFonts w:ascii="Arial" w:eastAsia="Times New Roman" w:hAnsi="Arial" w:cs="Arial"/>
                <w:color w:val="000000"/>
                <w:sz w:val="24"/>
                <w:szCs w:val="24"/>
                <w:lang w:eastAsia="es-MX"/>
              </w:rPr>
            </w:rPrChange>
          </w:rPr>
          <w:t>se</w:t>
        </w:r>
      </w:ins>
      <w:ins w:id="2517" w:author="Francisco Ledesma Salamanca" w:date="2021-06-10T17:15:00Z">
        <w:r w:rsidR="00F40766" w:rsidRPr="00557959">
          <w:rPr>
            <w:rFonts w:ascii="Times New Roman" w:eastAsia="Times New Roman" w:hAnsi="Times New Roman" w:cs="Times New Roman"/>
            <w:color w:val="000000"/>
            <w:sz w:val="24"/>
            <w:szCs w:val="24"/>
            <w:lang w:eastAsia="es-MX"/>
            <w:rPrChange w:id="2518" w:author="Microsoft Office User" w:date="2021-08-13T16:26:00Z">
              <w:rPr>
                <w:rFonts w:ascii="Arial" w:eastAsia="Times New Roman" w:hAnsi="Arial" w:cs="Arial"/>
                <w:color w:val="000000"/>
                <w:sz w:val="24"/>
                <w:szCs w:val="24"/>
                <w:lang w:eastAsia="es-MX"/>
              </w:rPr>
            </w:rPrChange>
          </w:rPr>
          <w:t>rá</w:t>
        </w:r>
      </w:ins>
      <w:del w:id="2519" w:author="Francisco Ledesma Salamanca" w:date="2021-06-10T17:14:00Z">
        <w:r w:rsidR="00E55DD1" w:rsidRPr="00557959" w:rsidDel="00F40766">
          <w:rPr>
            <w:rFonts w:ascii="Times New Roman" w:eastAsia="Times New Roman" w:hAnsi="Times New Roman" w:cs="Times New Roman"/>
            <w:color w:val="000000"/>
            <w:sz w:val="24"/>
            <w:szCs w:val="24"/>
            <w:lang w:eastAsia="es-MX"/>
            <w:rPrChange w:id="2520" w:author="Microsoft Office User" w:date="2021-08-13T16:26:00Z">
              <w:rPr>
                <w:rFonts w:ascii="Arial" w:eastAsia="Times New Roman" w:hAnsi="Arial" w:cs="Arial"/>
                <w:color w:val="000000"/>
                <w:sz w:val="24"/>
                <w:szCs w:val="24"/>
                <w:lang w:eastAsia="es-MX"/>
              </w:rPr>
            </w:rPrChange>
          </w:rPr>
          <w:delText xml:space="preserve"> estará</w:delText>
        </w:r>
      </w:del>
      <w:r w:rsidR="00E55DD1" w:rsidRPr="00557959">
        <w:rPr>
          <w:rFonts w:ascii="Times New Roman" w:eastAsia="Times New Roman" w:hAnsi="Times New Roman" w:cs="Times New Roman"/>
          <w:color w:val="000000"/>
          <w:sz w:val="24"/>
          <w:szCs w:val="24"/>
          <w:lang w:eastAsia="es-MX"/>
          <w:rPrChange w:id="2521" w:author="Microsoft Office User" w:date="2021-08-13T16:26:00Z">
            <w:rPr>
              <w:rFonts w:ascii="Arial" w:eastAsia="Times New Roman" w:hAnsi="Arial" w:cs="Arial"/>
              <w:color w:val="000000"/>
              <w:sz w:val="24"/>
              <w:szCs w:val="24"/>
              <w:lang w:eastAsia="es-MX"/>
            </w:rPr>
          </w:rPrChange>
        </w:rPr>
        <w:t xml:space="preserve"> realizada bajo los protocolos de conexión de internet, </w:t>
      </w:r>
      <w:r w:rsidR="00596098" w:rsidRPr="00557959">
        <w:rPr>
          <w:rFonts w:ascii="Times New Roman" w:eastAsia="Times New Roman" w:hAnsi="Times New Roman" w:cs="Times New Roman"/>
          <w:color w:val="000000"/>
          <w:sz w:val="24"/>
          <w:szCs w:val="24"/>
          <w:lang w:eastAsia="es-MX"/>
          <w:rPrChange w:id="2522" w:author="Microsoft Office User" w:date="2021-08-13T16:26:00Z">
            <w:rPr>
              <w:rFonts w:ascii="Arial" w:eastAsia="Times New Roman" w:hAnsi="Arial" w:cs="Arial"/>
              <w:color w:val="000000"/>
              <w:sz w:val="24"/>
              <w:szCs w:val="24"/>
              <w:lang w:eastAsia="es-MX"/>
            </w:rPr>
          </w:rPrChange>
        </w:rPr>
        <w:t>como lo es TCP</w:t>
      </w:r>
      <w:ins w:id="2523" w:author="Francisco Ledesma Salamanca" w:date="2021-06-10T17:15:00Z">
        <w:r w:rsidR="00F40766" w:rsidRPr="00557959">
          <w:rPr>
            <w:rFonts w:ascii="Times New Roman" w:eastAsia="Times New Roman" w:hAnsi="Times New Roman" w:cs="Times New Roman"/>
            <w:color w:val="000000"/>
            <w:sz w:val="24"/>
            <w:szCs w:val="24"/>
            <w:lang w:eastAsia="es-MX"/>
            <w:rPrChange w:id="2524" w:author="Microsoft Office User" w:date="2021-08-13T16:26:00Z">
              <w:rPr>
                <w:rFonts w:ascii="Arial" w:eastAsia="Times New Roman" w:hAnsi="Arial" w:cs="Arial"/>
                <w:color w:val="000000"/>
                <w:sz w:val="24"/>
                <w:szCs w:val="24"/>
                <w:lang w:eastAsia="es-MX"/>
              </w:rPr>
            </w:rPrChange>
          </w:rPr>
          <w:t>.</w:t>
        </w:r>
      </w:ins>
      <w:r w:rsidR="00596098" w:rsidRPr="00557959">
        <w:rPr>
          <w:rFonts w:ascii="Times New Roman" w:eastAsia="Times New Roman" w:hAnsi="Times New Roman" w:cs="Times New Roman"/>
          <w:color w:val="000000"/>
          <w:sz w:val="24"/>
          <w:szCs w:val="24"/>
          <w:lang w:eastAsia="es-MX"/>
          <w:rPrChange w:id="2525" w:author="Microsoft Office User" w:date="2021-08-13T16:26:00Z">
            <w:rPr>
              <w:rFonts w:ascii="Arial" w:eastAsia="Times New Roman" w:hAnsi="Arial" w:cs="Arial"/>
              <w:color w:val="000000"/>
              <w:sz w:val="24"/>
              <w:szCs w:val="24"/>
              <w:lang w:eastAsia="es-MX"/>
            </w:rPr>
          </w:rPrChange>
        </w:rPr>
        <w:t xml:space="preserve"> </w:t>
      </w:r>
    </w:p>
    <w:p w14:paraId="697622EA" w14:textId="741A5E51" w:rsidR="007A0B1B" w:rsidRPr="00557959" w:rsidRDefault="000A5A08" w:rsidP="000A5A08">
      <w:pPr>
        <w:pStyle w:val="Prrafodelista"/>
        <w:spacing w:line="360" w:lineRule="auto"/>
        <w:ind w:left="360"/>
        <w:jc w:val="both"/>
        <w:rPr>
          <w:rStyle w:val="Ttulo2Car"/>
          <w:rFonts w:ascii="Times New Roman" w:hAnsi="Times New Roman" w:cs="Times New Roman"/>
          <w:b/>
          <w:bCs/>
          <w:color w:val="auto"/>
          <w:rPrChange w:id="2526" w:author="Microsoft Office User" w:date="2021-08-13T16:26:00Z">
            <w:rPr>
              <w:rStyle w:val="Ttulo2Car"/>
              <w:rFonts w:ascii="Cambria" w:hAnsi="Cambria"/>
              <w:b/>
              <w:bCs/>
              <w:color w:val="auto"/>
            </w:rPr>
          </w:rPrChange>
        </w:rPr>
      </w:pPr>
      <w:bookmarkStart w:id="2527" w:name="_Toc73953026"/>
      <w:del w:id="2528" w:author="Francisco Ledesma Salamanca" w:date="2021-06-10T16:30:00Z">
        <w:r w:rsidRPr="00557959" w:rsidDel="00B55FCB">
          <w:rPr>
            <w:rStyle w:val="Ttulo2Car"/>
            <w:rFonts w:ascii="Times New Roman" w:hAnsi="Times New Roman" w:cs="Times New Roman"/>
            <w:b/>
            <w:bCs/>
            <w:color w:val="auto"/>
            <w:rPrChange w:id="2529" w:author="Microsoft Office User" w:date="2021-08-13T16:26:00Z">
              <w:rPr>
                <w:rStyle w:val="Ttulo2Car"/>
                <w:rFonts w:ascii="Cambria" w:hAnsi="Cambria"/>
                <w:b/>
                <w:bCs/>
                <w:color w:val="auto"/>
              </w:rPr>
            </w:rPrChange>
          </w:rPr>
          <w:delText>Modulo</w:delText>
        </w:r>
      </w:del>
      <w:ins w:id="2530" w:author="Francisco Ledesma Salamanca" w:date="2021-06-10T16:30:00Z">
        <w:r w:rsidR="00B55FCB" w:rsidRPr="00557959">
          <w:rPr>
            <w:rStyle w:val="Ttulo2Car"/>
            <w:rFonts w:ascii="Times New Roman" w:hAnsi="Times New Roman" w:cs="Times New Roman"/>
            <w:b/>
            <w:bCs/>
            <w:color w:val="auto"/>
            <w:rPrChange w:id="2531" w:author="Microsoft Office User" w:date="2021-08-13T16:26:00Z">
              <w:rPr>
                <w:rStyle w:val="Ttulo2Car"/>
                <w:rFonts w:ascii="Cambria" w:hAnsi="Cambria"/>
                <w:b/>
                <w:bCs/>
                <w:color w:val="auto"/>
              </w:rPr>
            </w:rPrChange>
          </w:rPr>
          <w:t>Módulo</w:t>
        </w:r>
      </w:ins>
      <w:r w:rsidRPr="00557959">
        <w:rPr>
          <w:rStyle w:val="Ttulo2Car"/>
          <w:rFonts w:ascii="Times New Roman" w:hAnsi="Times New Roman" w:cs="Times New Roman"/>
          <w:b/>
          <w:bCs/>
          <w:color w:val="auto"/>
          <w:rPrChange w:id="2532" w:author="Microsoft Office User" w:date="2021-08-13T16:26:00Z">
            <w:rPr>
              <w:rStyle w:val="Ttulo2Car"/>
              <w:rFonts w:ascii="Cambria" w:hAnsi="Cambria"/>
              <w:b/>
              <w:bCs/>
              <w:color w:val="auto"/>
            </w:rPr>
          </w:rPrChange>
        </w:rPr>
        <w:t xml:space="preserve"> </w:t>
      </w:r>
      <w:r w:rsidR="007A0B1B" w:rsidRPr="00557959">
        <w:rPr>
          <w:rStyle w:val="Ttulo2Car"/>
          <w:rFonts w:ascii="Times New Roman" w:hAnsi="Times New Roman" w:cs="Times New Roman"/>
          <w:b/>
          <w:bCs/>
          <w:color w:val="auto"/>
          <w:rPrChange w:id="2533" w:author="Microsoft Office User" w:date="2021-08-13T16:26:00Z">
            <w:rPr>
              <w:rStyle w:val="Ttulo2Car"/>
              <w:rFonts w:ascii="Cambria" w:hAnsi="Cambria"/>
              <w:b/>
              <w:bCs/>
              <w:color w:val="auto"/>
            </w:rPr>
          </w:rPrChange>
        </w:rPr>
        <w:t>3.</w:t>
      </w:r>
      <w:r w:rsidR="008052B0" w:rsidRPr="00557959">
        <w:rPr>
          <w:rStyle w:val="Ttulo2Car"/>
          <w:rFonts w:ascii="Times New Roman" w:hAnsi="Times New Roman" w:cs="Times New Roman"/>
          <w:b/>
          <w:bCs/>
          <w:color w:val="auto"/>
          <w:rPrChange w:id="2534" w:author="Microsoft Office User" w:date="2021-08-13T16:26:00Z">
            <w:rPr>
              <w:rStyle w:val="Ttulo2Car"/>
              <w:rFonts w:ascii="Cambria" w:hAnsi="Cambria"/>
              <w:b/>
              <w:bCs/>
              <w:color w:val="auto"/>
            </w:rPr>
          </w:rPrChange>
        </w:rPr>
        <w:t>3</w:t>
      </w:r>
      <w:bookmarkEnd w:id="2527"/>
      <w:ins w:id="2535" w:author="Francisco Ledesma Salamanca" w:date="2021-06-10T17:14:00Z">
        <w:r w:rsidR="00F40766" w:rsidRPr="00557959">
          <w:rPr>
            <w:rStyle w:val="Ttulo2Car"/>
            <w:rFonts w:ascii="Times New Roman" w:hAnsi="Times New Roman" w:cs="Times New Roman"/>
            <w:b/>
            <w:bCs/>
            <w:color w:val="auto"/>
            <w:rPrChange w:id="2536" w:author="Microsoft Office User" w:date="2021-08-13T16:26:00Z">
              <w:rPr>
                <w:rStyle w:val="Ttulo2Car"/>
                <w:rFonts w:ascii="Cambria" w:hAnsi="Cambria"/>
                <w:b/>
                <w:bCs/>
                <w:color w:val="auto"/>
              </w:rPr>
            </w:rPrChange>
          </w:rPr>
          <w:t>.</w:t>
        </w:r>
      </w:ins>
    </w:p>
    <w:p w14:paraId="70DC31E4" w14:textId="3C5ED202" w:rsidR="00C9224D" w:rsidRPr="00557959" w:rsidRDefault="00C9224D" w:rsidP="000A5A08">
      <w:pPr>
        <w:pStyle w:val="Prrafodelista"/>
        <w:spacing w:line="360" w:lineRule="auto"/>
        <w:ind w:left="360"/>
        <w:jc w:val="both"/>
        <w:rPr>
          <w:rFonts w:ascii="Times New Roman" w:eastAsia="Times New Roman" w:hAnsi="Times New Roman" w:cs="Times New Roman"/>
          <w:color w:val="000000"/>
          <w:sz w:val="24"/>
          <w:szCs w:val="24"/>
          <w:lang w:eastAsia="es-MX"/>
          <w:rPrChange w:id="253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538" w:author="Microsoft Office User" w:date="2021-08-13T16:26:00Z">
            <w:rPr>
              <w:rFonts w:ascii="Arial" w:eastAsia="Times New Roman" w:hAnsi="Arial" w:cs="Arial"/>
              <w:color w:val="000000"/>
              <w:sz w:val="24"/>
              <w:szCs w:val="24"/>
              <w:lang w:eastAsia="es-MX"/>
            </w:rPr>
          </w:rPrChange>
        </w:rPr>
        <w:t xml:space="preserve">En este </w:t>
      </w:r>
      <w:r w:rsidR="003C0751" w:rsidRPr="00557959">
        <w:rPr>
          <w:rFonts w:ascii="Times New Roman" w:eastAsia="Times New Roman" w:hAnsi="Times New Roman" w:cs="Times New Roman"/>
          <w:color w:val="000000"/>
          <w:sz w:val="24"/>
          <w:szCs w:val="24"/>
          <w:lang w:eastAsia="es-MX"/>
          <w:rPrChange w:id="2539" w:author="Microsoft Office User" w:date="2021-08-13T16:26:00Z">
            <w:rPr>
              <w:rFonts w:ascii="Arial" w:eastAsia="Times New Roman" w:hAnsi="Arial" w:cs="Arial"/>
              <w:color w:val="000000"/>
              <w:sz w:val="24"/>
              <w:szCs w:val="24"/>
              <w:lang w:eastAsia="es-MX"/>
            </w:rPr>
          </w:rPrChange>
        </w:rPr>
        <w:t>módulo</w:t>
      </w:r>
      <w:r w:rsidRPr="00557959">
        <w:rPr>
          <w:rFonts w:ascii="Times New Roman" w:eastAsia="Times New Roman" w:hAnsi="Times New Roman" w:cs="Times New Roman"/>
          <w:color w:val="000000"/>
          <w:sz w:val="24"/>
          <w:szCs w:val="24"/>
          <w:lang w:eastAsia="es-MX"/>
          <w:rPrChange w:id="2540" w:author="Microsoft Office User" w:date="2021-08-13T16:26:00Z">
            <w:rPr>
              <w:rFonts w:ascii="Arial" w:eastAsia="Times New Roman" w:hAnsi="Arial" w:cs="Arial"/>
              <w:color w:val="000000"/>
              <w:sz w:val="24"/>
              <w:szCs w:val="24"/>
              <w:lang w:eastAsia="es-MX"/>
            </w:rPr>
          </w:rPrChange>
        </w:rPr>
        <w:t xml:space="preserve"> se encuentra </w:t>
      </w:r>
      <w:r w:rsidR="003C0751" w:rsidRPr="00557959">
        <w:rPr>
          <w:rFonts w:ascii="Times New Roman" w:eastAsia="Times New Roman" w:hAnsi="Times New Roman" w:cs="Times New Roman"/>
          <w:color w:val="000000"/>
          <w:sz w:val="24"/>
          <w:szCs w:val="24"/>
          <w:lang w:eastAsia="es-MX"/>
          <w:rPrChange w:id="2541" w:author="Microsoft Office User" w:date="2021-08-13T16:26:00Z">
            <w:rPr>
              <w:rFonts w:ascii="Arial" w:eastAsia="Times New Roman" w:hAnsi="Arial" w:cs="Arial"/>
              <w:color w:val="000000"/>
              <w:sz w:val="24"/>
              <w:szCs w:val="24"/>
              <w:lang w:eastAsia="es-MX"/>
            </w:rPr>
          </w:rPrChange>
        </w:rPr>
        <w:t>representad</w:t>
      </w:r>
      <w:ins w:id="2542" w:author="Francisco Ledesma Salamanca" w:date="2021-06-10T17:15:00Z">
        <w:r w:rsidR="00F40766" w:rsidRPr="00557959">
          <w:rPr>
            <w:rFonts w:ascii="Times New Roman" w:eastAsia="Times New Roman" w:hAnsi="Times New Roman" w:cs="Times New Roman"/>
            <w:color w:val="000000"/>
            <w:sz w:val="24"/>
            <w:szCs w:val="24"/>
            <w:lang w:eastAsia="es-MX"/>
            <w:rPrChange w:id="2543" w:author="Microsoft Office User" w:date="2021-08-13T16:26:00Z">
              <w:rPr>
                <w:rFonts w:ascii="Arial" w:eastAsia="Times New Roman" w:hAnsi="Arial" w:cs="Arial"/>
                <w:color w:val="000000"/>
                <w:sz w:val="24"/>
                <w:szCs w:val="24"/>
                <w:lang w:eastAsia="es-MX"/>
              </w:rPr>
            </w:rPrChange>
          </w:rPr>
          <w:t>o</w:t>
        </w:r>
      </w:ins>
      <w:del w:id="2544" w:author="Francisco Ledesma Salamanca" w:date="2021-06-10T17:15:00Z">
        <w:r w:rsidR="003C0751" w:rsidRPr="00557959" w:rsidDel="00F40766">
          <w:rPr>
            <w:rFonts w:ascii="Times New Roman" w:eastAsia="Times New Roman" w:hAnsi="Times New Roman" w:cs="Times New Roman"/>
            <w:color w:val="000000"/>
            <w:sz w:val="24"/>
            <w:szCs w:val="24"/>
            <w:lang w:eastAsia="es-MX"/>
            <w:rPrChange w:id="2545" w:author="Microsoft Office User" w:date="2021-08-13T16:26:00Z">
              <w:rPr>
                <w:rFonts w:ascii="Arial" w:eastAsia="Times New Roman" w:hAnsi="Arial" w:cs="Arial"/>
                <w:color w:val="000000"/>
                <w:sz w:val="24"/>
                <w:szCs w:val="24"/>
                <w:lang w:eastAsia="es-MX"/>
              </w:rPr>
            </w:rPrChange>
          </w:rPr>
          <w:delText>a</w:delText>
        </w:r>
      </w:del>
      <w:r w:rsidRPr="00557959">
        <w:rPr>
          <w:rFonts w:ascii="Times New Roman" w:eastAsia="Times New Roman" w:hAnsi="Times New Roman" w:cs="Times New Roman"/>
          <w:color w:val="000000"/>
          <w:sz w:val="24"/>
          <w:szCs w:val="24"/>
          <w:lang w:eastAsia="es-MX"/>
          <w:rPrChange w:id="2546" w:author="Microsoft Office User" w:date="2021-08-13T16:26:00Z">
            <w:rPr>
              <w:rFonts w:ascii="Arial" w:eastAsia="Times New Roman" w:hAnsi="Arial" w:cs="Arial"/>
              <w:color w:val="000000"/>
              <w:sz w:val="24"/>
              <w:szCs w:val="24"/>
              <w:lang w:eastAsia="es-MX"/>
            </w:rPr>
          </w:rPrChange>
        </w:rPr>
        <w:t xml:space="preserve"> el ERP </w:t>
      </w:r>
      <w:r w:rsidR="003C0751" w:rsidRPr="00557959">
        <w:rPr>
          <w:rFonts w:ascii="Times New Roman" w:eastAsia="Times New Roman" w:hAnsi="Times New Roman" w:cs="Times New Roman"/>
          <w:color w:val="000000"/>
          <w:sz w:val="24"/>
          <w:szCs w:val="24"/>
          <w:lang w:eastAsia="es-MX"/>
          <w:rPrChange w:id="2547" w:author="Microsoft Office User" w:date="2021-08-13T16:26:00Z">
            <w:rPr>
              <w:rFonts w:ascii="Arial" w:eastAsia="Times New Roman" w:hAnsi="Arial" w:cs="Arial"/>
              <w:color w:val="000000"/>
              <w:sz w:val="24"/>
              <w:szCs w:val="24"/>
              <w:lang w:eastAsia="es-MX"/>
            </w:rPr>
          </w:rPrChange>
        </w:rPr>
        <w:t>en el cual basa su funcionamiento la PyME</w:t>
      </w:r>
      <w:r w:rsidR="00BD79C7" w:rsidRPr="00557959">
        <w:rPr>
          <w:rFonts w:ascii="Times New Roman" w:eastAsia="Times New Roman" w:hAnsi="Times New Roman" w:cs="Times New Roman"/>
          <w:color w:val="000000"/>
          <w:sz w:val="24"/>
          <w:szCs w:val="24"/>
          <w:lang w:eastAsia="es-MX"/>
          <w:rPrChange w:id="2548" w:author="Microsoft Office User" w:date="2021-08-13T16:26:00Z">
            <w:rPr>
              <w:rFonts w:ascii="Arial" w:eastAsia="Times New Roman" w:hAnsi="Arial" w:cs="Arial"/>
              <w:color w:val="000000"/>
              <w:sz w:val="24"/>
              <w:szCs w:val="24"/>
              <w:lang w:eastAsia="es-MX"/>
            </w:rPr>
          </w:rPrChange>
        </w:rPr>
        <w:t>.</w:t>
      </w:r>
    </w:p>
    <w:p w14:paraId="42400C1B" w14:textId="32CA7217" w:rsidR="001D6B0A" w:rsidRPr="00557959" w:rsidRDefault="001D6B0A" w:rsidP="000A5A08">
      <w:pPr>
        <w:spacing w:line="360" w:lineRule="auto"/>
        <w:jc w:val="both"/>
        <w:rPr>
          <w:rFonts w:ascii="Times New Roman" w:eastAsia="Times New Roman" w:hAnsi="Times New Roman" w:cs="Times New Roman"/>
          <w:color w:val="000000"/>
          <w:sz w:val="24"/>
          <w:szCs w:val="24"/>
          <w:lang w:eastAsia="es-MX"/>
          <w:rPrChange w:id="2549" w:author="Microsoft Office User" w:date="2021-08-13T16:26:00Z">
            <w:rPr>
              <w:rFonts w:ascii="Arial" w:eastAsia="Times New Roman" w:hAnsi="Arial" w:cs="Arial"/>
              <w:color w:val="000000"/>
              <w:sz w:val="24"/>
              <w:szCs w:val="24"/>
              <w:lang w:eastAsia="es-MX"/>
            </w:rPr>
          </w:rPrChange>
        </w:rPr>
      </w:pPr>
    </w:p>
    <w:p w14:paraId="1B87B333" w14:textId="3FF27302" w:rsidR="00FE3C45" w:rsidRPr="00557959" w:rsidRDefault="00FE3C45" w:rsidP="000A5A08">
      <w:pPr>
        <w:spacing w:line="360" w:lineRule="auto"/>
        <w:jc w:val="both"/>
        <w:rPr>
          <w:rFonts w:ascii="Times New Roman" w:eastAsia="Times New Roman" w:hAnsi="Times New Roman" w:cs="Times New Roman"/>
          <w:color w:val="000000"/>
          <w:sz w:val="24"/>
          <w:szCs w:val="24"/>
          <w:lang w:eastAsia="es-MX"/>
          <w:rPrChange w:id="2550" w:author="Microsoft Office User" w:date="2021-08-13T16:26:00Z">
            <w:rPr>
              <w:rFonts w:ascii="Arial" w:eastAsia="Times New Roman" w:hAnsi="Arial" w:cs="Arial"/>
              <w:color w:val="000000"/>
              <w:sz w:val="24"/>
              <w:szCs w:val="24"/>
              <w:lang w:eastAsia="es-MX"/>
            </w:rPr>
          </w:rPrChange>
        </w:rPr>
      </w:pPr>
    </w:p>
    <w:p w14:paraId="5332F881" w14:textId="77777777" w:rsidR="00FE3C45" w:rsidRPr="00557959" w:rsidRDefault="00FE3C45" w:rsidP="000A5A08">
      <w:pPr>
        <w:spacing w:line="360" w:lineRule="auto"/>
        <w:jc w:val="both"/>
        <w:rPr>
          <w:rFonts w:ascii="Times New Roman" w:eastAsia="Times New Roman" w:hAnsi="Times New Roman" w:cs="Times New Roman"/>
          <w:color w:val="000000"/>
          <w:sz w:val="24"/>
          <w:szCs w:val="24"/>
          <w:lang w:eastAsia="es-MX"/>
          <w:rPrChange w:id="2551" w:author="Microsoft Office User" w:date="2021-08-13T16:26:00Z">
            <w:rPr>
              <w:rFonts w:ascii="Arial" w:eastAsia="Times New Roman" w:hAnsi="Arial" w:cs="Arial"/>
              <w:color w:val="000000"/>
              <w:sz w:val="24"/>
              <w:szCs w:val="24"/>
              <w:lang w:eastAsia="es-MX"/>
            </w:rPr>
          </w:rPrChange>
        </w:rPr>
      </w:pPr>
    </w:p>
    <w:p w14:paraId="68DCDF94" w14:textId="24A941AC" w:rsidR="009D1290" w:rsidRPr="00557959" w:rsidRDefault="009D1290" w:rsidP="000A5A08">
      <w:pPr>
        <w:pStyle w:val="Ttulo1"/>
        <w:spacing w:line="360" w:lineRule="auto"/>
        <w:jc w:val="both"/>
        <w:rPr>
          <w:rFonts w:ascii="Times New Roman" w:eastAsia="Times New Roman" w:hAnsi="Times New Roman" w:cs="Times New Roman"/>
          <w:b/>
          <w:bCs/>
          <w:color w:val="auto"/>
          <w:rPrChange w:id="2552" w:author="Microsoft Office User" w:date="2021-08-13T16:26:00Z">
            <w:rPr>
              <w:rFonts w:ascii="Calisto MT" w:eastAsia="Times New Roman" w:hAnsi="Calisto MT"/>
              <w:b/>
              <w:bCs/>
              <w:color w:val="auto"/>
            </w:rPr>
          </w:rPrChange>
        </w:rPr>
      </w:pPr>
      <w:bookmarkStart w:id="2553" w:name="_Toc73953027"/>
      <w:r w:rsidRPr="00557959">
        <w:rPr>
          <w:rFonts w:ascii="Times New Roman" w:eastAsia="Times New Roman" w:hAnsi="Times New Roman" w:cs="Times New Roman"/>
          <w:b/>
          <w:bCs/>
          <w:color w:val="auto"/>
          <w:rPrChange w:id="2554" w:author="Microsoft Office User" w:date="2021-08-13T16:26:00Z">
            <w:rPr>
              <w:rFonts w:ascii="Calisto MT" w:eastAsia="Times New Roman" w:hAnsi="Calisto MT"/>
              <w:b/>
              <w:bCs/>
              <w:color w:val="auto"/>
            </w:rPr>
          </w:rPrChange>
        </w:rPr>
        <w:lastRenderedPageBreak/>
        <w:t>Alcances</w:t>
      </w:r>
      <w:bookmarkEnd w:id="2553"/>
    </w:p>
    <w:p w14:paraId="0C49360F" w14:textId="1CAB7690" w:rsidR="007265FA" w:rsidRPr="00557959" w:rsidRDefault="000A5A08" w:rsidP="000A5A08">
      <w:pPr>
        <w:spacing w:line="360" w:lineRule="auto"/>
        <w:jc w:val="both"/>
        <w:rPr>
          <w:rFonts w:ascii="Times New Roman" w:eastAsia="Times New Roman" w:hAnsi="Times New Roman" w:cs="Times New Roman"/>
          <w:color w:val="000000"/>
          <w:sz w:val="24"/>
          <w:szCs w:val="24"/>
          <w:lang w:eastAsia="es-MX"/>
          <w:rPrChange w:id="255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556" w:author="Microsoft Office User" w:date="2021-08-13T16:26:00Z">
            <w:rPr>
              <w:rFonts w:ascii="Arial" w:eastAsia="Times New Roman" w:hAnsi="Arial" w:cs="Arial"/>
              <w:color w:val="000000"/>
              <w:sz w:val="24"/>
              <w:szCs w:val="24"/>
              <w:lang w:eastAsia="es-MX"/>
            </w:rPr>
          </w:rPrChange>
        </w:rPr>
        <w:t>De acuerdo con el</w:t>
      </w:r>
      <w:r w:rsidR="007265FA" w:rsidRPr="00557959">
        <w:rPr>
          <w:rFonts w:ascii="Times New Roman" w:eastAsia="Times New Roman" w:hAnsi="Times New Roman" w:cs="Times New Roman"/>
          <w:color w:val="000000"/>
          <w:sz w:val="24"/>
          <w:szCs w:val="24"/>
          <w:lang w:eastAsia="es-MX"/>
          <w:rPrChange w:id="2557" w:author="Microsoft Office User" w:date="2021-08-13T16:26:00Z">
            <w:rPr>
              <w:rFonts w:ascii="Arial" w:eastAsia="Times New Roman" w:hAnsi="Arial" w:cs="Arial"/>
              <w:color w:val="000000"/>
              <w:sz w:val="24"/>
              <w:szCs w:val="24"/>
              <w:lang w:eastAsia="es-MX"/>
            </w:rPr>
          </w:rPrChange>
        </w:rPr>
        <w:t xml:space="preserve"> desarrollo de solución propuesta</w:t>
      </w:r>
      <w:ins w:id="2558" w:author="Francisco Ledesma Salamanca" w:date="2021-06-10T17:15:00Z">
        <w:r w:rsidR="00F40766" w:rsidRPr="00557959">
          <w:rPr>
            <w:rFonts w:ascii="Times New Roman" w:eastAsia="Times New Roman" w:hAnsi="Times New Roman" w:cs="Times New Roman"/>
            <w:color w:val="000000"/>
            <w:sz w:val="24"/>
            <w:szCs w:val="24"/>
            <w:lang w:eastAsia="es-MX"/>
            <w:rPrChange w:id="2559" w:author="Microsoft Office User" w:date="2021-08-13T16:26:00Z">
              <w:rPr>
                <w:rFonts w:ascii="Arial" w:eastAsia="Times New Roman" w:hAnsi="Arial" w:cs="Arial"/>
                <w:color w:val="000000"/>
                <w:sz w:val="24"/>
                <w:szCs w:val="24"/>
                <w:lang w:eastAsia="es-MX"/>
              </w:rPr>
            </w:rPrChange>
          </w:rPr>
          <w:t>,</w:t>
        </w:r>
      </w:ins>
      <w:r w:rsidR="007265FA" w:rsidRPr="00557959">
        <w:rPr>
          <w:rFonts w:ascii="Times New Roman" w:eastAsia="Times New Roman" w:hAnsi="Times New Roman" w:cs="Times New Roman"/>
          <w:color w:val="000000"/>
          <w:sz w:val="24"/>
          <w:szCs w:val="24"/>
          <w:lang w:eastAsia="es-MX"/>
          <w:rPrChange w:id="2560" w:author="Microsoft Office User" w:date="2021-08-13T16:26:00Z">
            <w:rPr>
              <w:rFonts w:ascii="Arial" w:eastAsia="Times New Roman" w:hAnsi="Arial" w:cs="Arial"/>
              <w:color w:val="000000"/>
              <w:sz w:val="24"/>
              <w:szCs w:val="24"/>
              <w:lang w:eastAsia="es-MX"/>
            </w:rPr>
          </w:rPrChange>
        </w:rPr>
        <w:t xml:space="preserve"> se definen los siguientes alcances:</w:t>
      </w:r>
    </w:p>
    <w:p w14:paraId="7C7A1730" w14:textId="3D9C5FBB" w:rsidR="009D1290" w:rsidRPr="00557959" w:rsidRDefault="00BF52EC" w:rsidP="000A5A08">
      <w:pPr>
        <w:pStyle w:val="NormalWeb"/>
        <w:numPr>
          <w:ilvl w:val="0"/>
          <w:numId w:val="17"/>
        </w:numPr>
        <w:spacing w:before="240" w:beforeAutospacing="0" w:after="0" w:afterAutospacing="0" w:line="360" w:lineRule="auto"/>
        <w:jc w:val="both"/>
        <w:textAlignment w:val="baseline"/>
        <w:rPr>
          <w:color w:val="000000"/>
          <w:rPrChange w:id="2561" w:author="Microsoft Office User" w:date="2021-08-13T16:26:00Z">
            <w:rPr>
              <w:rFonts w:ascii="Arial" w:hAnsi="Arial" w:cs="Arial"/>
              <w:color w:val="000000"/>
            </w:rPr>
          </w:rPrChange>
        </w:rPr>
      </w:pPr>
      <w:r w:rsidRPr="00557959">
        <w:rPr>
          <w:color w:val="000000"/>
          <w:rPrChange w:id="2562" w:author="Microsoft Office User" w:date="2021-08-13T16:26:00Z">
            <w:rPr>
              <w:rFonts w:ascii="Arial" w:hAnsi="Arial" w:cs="Arial"/>
              <w:color w:val="000000"/>
            </w:rPr>
          </w:rPrChange>
        </w:rPr>
        <w:t>La mesa de servicio contendrá</w:t>
      </w:r>
      <w:r w:rsidR="007468FC" w:rsidRPr="00557959">
        <w:rPr>
          <w:color w:val="000000"/>
          <w:rPrChange w:id="2563" w:author="Microsoft Office User" w:date="2021-08-13T16:26:00Z">
            <w:rPr>
              <w:rFonts w:ascii="Arial" w:hAnsi="Arial" w:cs="Arial"/>
              <w:color w:val="000000"/>
            </w:rPr>
          </w:rPrChange>
        </w:rPr>
        <w:t xml:space="preserve"> </w:t>
      </w:r>
      <w:r w:rsidRPr="00557959">
        <w:rPr>
          <w:color w:val="000000"/>
          <w:rPrChange w:id="2564" w:author="Microsoft Office User" w:date="2021-08-13T16:26:00Z">
            <w:rPr>
              <w:rFonts w:ascii="Arial" w:hAnsi="Arial" w:cs="Arial"/>
              <w:color w:val="000000"/>
            </w:rPr>
          </w:rPrChange>
        </w:rPr>
        <w:t xml:space="preserve">solo los </w:t>
      </w:r>
      <w:r w:rsidR="007468FC" w:rsidRPr="00557959">
        <w:rPr>
          <w:color w:val="000000"/>
          <w:rPrChange w:id="2565" w:author="Microsoft Office User" w:date="2021-08-13T16:26:00Z">
            <w:rPr>
              <w:rFonts w:ascii="Arial" w:hAnsi="Arial" w:cs="Arial"/>
              <w:color w:val="000000"/>
            </w:rPr>
          </w:rPrChange>
        </w:rPr>
        <w:t>procesos establecidos</w:t>
      </w:r>
      <w:r w:rsidR="00707323" w:rsidRPr="00557959">
        <w:rPr>
          <w:color w:val="000000"/>
          <w:rPrChange w:id="2566" w:author="Microsoft Office User" w:date="2021-08-13T16:26:00Z">
            <w:rPr>
              <w:rFonts w:ascii="Arial" w:hAnsi="Arial" w:cs="Arial"/>
              <w:color w:val="000000"/>
            </w:rPr>
          </w:rPrChange>
        </w:rPr>
        <w:t xml:space="preserve"> para la atención de </w:t>
      </w:r>
      <w:r w:rsidR="001724BA" w:rsidRPr="00557959">
        <w:rPr>
          <w:color w:val="000000"/>
          <w:rPrChange w:id="2567" w:author="Microsoft Office User" w:date="2021-08-13T16:26:00Z">
            <w:rPr>
              <w:rFonts w:ascii="Arial" w:hAnsi="Arial" w:cs="Arial"/>
              <w:color w:val="000000"/>
            </w:rPr>
          </w:rPrChange>
        </w:rPr>
        <w:t>incidencias por</w:t>
      </w:r>
      <w:r w:rsidR="007468FC" w:rsidRPr="00557959">
        <w:rPr>
          <w:color w:val="000000"/>
          <w:rPrChange w:id="2568" w:author="Microsoft Office User" w:date="2021-08-13T16:26:00Z">
            <w:rPr>
              <w:rFonts w:ascii="Arial" w:hAnsi="Arial" w:cs="Arial"/>
              <w:color w:val="000000"/>
            </w:rPr>
          </w:rPrChange>
        </w:rPr>
        <w:t xml:space="preserve"> la Py</w:t>
      </w:r>
      <w:r w:rsidR="00AE07E3" w:rsidRPr="00557959">
        <w:rPr>
          <w:color w:val="000000"/>
          <w:rPrChange w:id="2569" w:author="Microsoft Office User" w:date="2021-08-13T16:26:00Z">
            <w:rPr>
              <w:rFonts w:ascii="Arial" w:hAnsi="Arial" w:cs="Arial"/>
              <w:color w:val="000000"/>
            </w:rPr>
          </w:rPrChange>
        </w:rPr>
        <w:t>ME.</w:t>
      </w:r>
      <w:r w:rsidR="007468FC" w:rsidRPr="00557959">
        <w:rPr>
          <w:color w:val="000000"/>
          <w:rPrChange w:id="2570" w:author="Microsoft Office User" w:date="2021-08-13T16:26:00Z">
            <w:rPr>
              <w:rFonts w:ascii="Arial" w:hAnsi="Arial" w:cs="Arial"/>
              <w:color w:val="000000"/>
            </w:rPr>
          </w:rPrChange>
        </w:rPr>
        <w:t xml:space="preserve"> </w:t>
      </w:r>
    </w:p>
    <w:p w14:paraId="72D89840" w14:textId="6BBF91D9" w:rsidR="009D1290" w:rsidRPr="00557959" w:rsidRDefault="007468FC" w:rsidP="000A5A08">
      <w:pPr>
        <w:pStyle w:val="NormalWeb"/>
        <w:numPr>
          <w:ilvl w:val="0"/>
          <w:numId w:val="17"/>
        </w:numPr>
        <w:spacing w:before="0" w:beforeAutospacing="0" w:after="0" w:afterAutospacing="0" w:line="360" w:lineRule="auto"/>
        <w:jc w:val="both"/>
        <w:textAlignment w:val="baseline"/>
        <w:rPr>
          <w:color w:val="000000"/>
          <w:rPrChange w:id="2571" w:author="Microsoft Office User" w:date="2021-08-13T16:26:00Z">
            <w:rPr>
              <w:rFonts w:ascii="Arial" w:hAnsi="Arial" w:cs="Arial"/>
              <w:color w:val="000000"/>
            </w:rPr>
          </w:rPrChange>
        </w:rPr>
      </w:pPr>
      <w:r w:rsidRPr="00557959">
        <w:rPr>
          <w:color w:val="000000"/>
          <w:rPrChange w:id="2572" w:author="Microsoft Office User" w:date="2021-08-13T16:26:00Z">
            <w:rPr>
              <w:rFonts w:ascii="Arial" w:hAnsi="Arial" w:cs="Arial"/>
              <w:color w:val="000000"/>
            </w:rPr>
          </w:rPrChange>
        </w:rPr>
        <w:t xml:space="preserve">Los módulos de </w:t>
      </w:r>
      <w:r w:rsidR="00AE07E3" w:rsidRPr="00557959">
        <w:rPr>
          <w:color w:val="000000"/>
          <w:rPrChange w:id="2573" w:author="Microsoft Office User" w:date="2021-08-13T16:26:00Z">
            <w:rPr>
              <w:rFonts w:ascii="Arial" w:hAnsi="Arial" w:cs="Arial"/>
              <w:color w:val="000000"/>
            </w:rPr>
          </w:rPrChange>
        </w:rPr>
        <w:t xml:space="preserve">la mesa de servicio </w:t>
      </w:r>
      <w:r w:rsidR="000A6E4E" w:rsidRPr="00557959">
        <w:rPr>
          <w:color w:val="000000"/>
          <w:rPrChange w:id="2574" w:author="Microsoft Office User" w:date="2021-08-13T16:26:00Z">
            <w:rPr>
              <w:rFonts w:ascii="Arial" w:hAnsi="Arial" w:cs="Arial"/>
              <w:color w:val="000000"/>
            </w:rPr>
          </w:rPrChange>
        </w:rPr>
        <w:t>n</w:t>
      </w:r>
      <w:r w:rsidR="00AE07E3" w:rsidRPr="00557959">
        <w:rPr>
          <w:color w:val="000000"/>
          <w:rPrChange w:id="2575" w:author="Microsoft Office User" w:date="2021-08-13T16:26:00Z">
            <w:rPr>
              <w:rFonts w:ascii="Arial" w:hAnsi="Arial" w:cs="Arial"/>
              <w:color w:val="000000"/>
            </w:rPr>
          </w:rPrChange>
        </w:rPr>
        <w:t>o atenderán otra actividad</w:t>
      </w:r>
      <w:ins w:id="2576" w:author="Francisco Ledesma Salamanca" w:date="2021-06-10T17:15:00Z">
        <w:r w:rsidR="00EA0A5C" w:rsidRPr="00557959">
          <w:rPr>
            <w:color w:val="000000"/>
            <w:rPrChange w:id="2577" w:author="Microsoft Office User" w:date="2021-08-13T16:26:00Z">
              <w:rPr>
                <w:rFonts w:ascii="Arial" w:hAnsi="Arial" w:cs="Arial"/>
                <w:color w:val="000000"/>
              </w:rPr>
            </w:rPrChange>
          </w:rPr>
          <w:t xml:space="preserve"> solo</w:t>
        </w:r>
      </w:ins>
      <w:del w:id="2578" w:author="Francisco Ledesma Salamanca" w:date="2021-06-10T17:15:00Z">
        <w:r w:rsidR="00AE07E3" w:rsidRPr="00557959" w:rsidDel="00EA0A5C">
          <w:rPr>
            <w:color w:val="000000"/>
            <w:rPrChange w:id="2579" w:author="Microsoft Office User" w:date="2021-08-13T16:26:00Z">
              <w:rPr>
                <w:rFonts w:ascii="Arial" w:hAnsi="Arial" w:cs="Arial"/>
                <w:color w:val="000000"/>
              </w:rPr>
            </w:rPrChange>
          </w:rPr>
          <w:delText xml:space="preserve"> que</w:delText>
        </w:r>
      </w:del>
      <w:r w:rsidR="00AE07E3" w:rsidRPr="00557959">
        <w:rPr>
          <w:color w:val="000000"/>
          <w:rPrChange w:id="2580" w:author="Microsoft Office User" w:date="2021-08-13T16:26:00Z">
            <w:rPr>
              <w:rFonts w:ascii="Arial" w:hAnsi="Arial" w:cs="Arial"/>
              <w:color w:val="000000"/>
            </w:rPr>
          </w:rPrChange>
        </w:rPr>
        <w:t xml:space="preserve"> </w:t>
      </w:r>
      <w:ins w:id="2581" w:author="Francisco Ledesma Salamanca" w:date="2021-06-10T17:16:00Z">
        <w:r w:rsidR="00EA0A5C" w:rsidRPr="00557959">
          <w:rPr>
            <w:color w:val="000000"/>
            <w:rPrChange w:id="2582" w:author="Microsoft Office User" w:date="2021-08-13T16:26:00Z">
              <w:rPr>
                <w:rFonts w:ascii="Arial" w:hAnsi="Arial" w:cs="Arial"/>
                <w:color w:val="000000"/>
              </w:rPr>
            </w:rPrChange>
          </w:rPr>
          <w:t>i</w:t>
        </w:r>
      </w:ins>
      <w:del w:id="2583" w:author="Francisco Ledesma Salamanca" w:date="2021-06-10T17:16:00Z">
        <w:r w:rsidR="00AE07E3" w:rsidRPr="00557959" w:rsidDel="00EA0A5C">
          <w:rPr>
            <w:color w:val="000000"/>
            <w:rPrChange w:id="2584" w:author="Microsoft Office User" w:date="2021-08-13T16:26:00Z">
              <w:rPr>
                <w:rFonts w:ascii="Arial" w:hAnsi="Arial" w:cs="Arial"/>
                <w:color w:val="000000"/>
              </w:rPr>
            </w:rPrChange>
          </w:rPr>
          <w:delText>únicamente I</w:delText>
        </w:r>
      </w:del>
      <w:r w:rsidR="00AE07E3" w:rsidRPr="00557959">
        <w:rPr>
          <w:color w:val="000000"/>
          <w:rPrChange w:id="2585" w:author="Microsoft Office User" w:date="2021-08-13T16:26:00Z">
            <w:rPr>
              <w:rFonts w:ascii="Arial" w:hAnsi="Arial" w:cs="Arial"/>
              <w:color w:val="000000"/>
            </w:rPr>
          </w:rPrChange>
        </w:rPr>
        <w:t>ncidencias</w:t>
      </w:r>
      <w:r w:rsidR="005127D2" w:rsidRPr="00557959">
        <w:rPr>
          <w:color w:val="000000"/>
          <w:rPrChange w:id="2586" w:author="Microsoft Office User" w:date="2021-08-13T16:26:00Z">
            <w:rPr>
              <w:rFonts w:ascii="Arial" w:hAnsi="Arial" w:cs="Arial"/>
              <w:color w:val="000000"/>
            </w:rPr>
          </w:rPrChange>
        </w:rPr>
        <w:t>.</w:t>
      </w:r>
    </w:p>
    <w:p w14:paraId="13D19297" w14:textId="366D7455" w:rsidR="005127D2" w:rsidRPr="00557959" w:rsidRDefault="0082031A" w:rsidP="000A5A08">
      <w:pPr>
        <w:pStyle w:val="NormalWeb"/>
        <w:numPr>
          <w:ilvl w:val="0"/>
          <w:numId w:val="17"/>
        </w:numPr>
        <w:spacing w:before="0" w:beforeAutospacing="0" w:after="0" w:afterAutospacing="0" w:line="360" w:lineRule="auto"/>
        <w:jc w:val="both"/>
        <w:textAlignment w:val="baseline"/>
        <w:rPr>
          <w:color w:val="000000"/>
          <w:rPrChange w:id="2587" w:author="Microsoft Office User" w:date="2021-08-13T16:26:00Z">
            <w:rPr>
              <w:rFonts w:ascii="Arial" w:hAnsi="Arial" w:cs="Arial"/>
              <w:color w:val="000000"/>
            </w:rPr>
          </w:rPrChange>
        </w:rPr>
      </w:pPr>
      <w:r w:rsidRPr="00557959">
        <w:rPr>
          <w:color w:val="000000"/>
          <w:rPrChange w:id="2588" w:author="Microsoft Office User" w:date="2021-08-13T16:26:00Z">
            <w:rPr>
              <w:rFonts w:ascii="Arial" w:hAnsi="Arial" w:cs="Arial"/>
              <w:color w:val="000000"/>
            </w:rPr>
          </w:rPrChange>
        </w:rPr>
        <w:t>S</w:t>
      </w:r>
      <w:del w:id="2589" w:author="Francisco Ledesma Salamanca" w:date="2021-06-10T17:16:00Z">
        <w:r w:rsidRPr="00557959" w:rsidDel="00EA0A5C">
          <w:rPr>
            <w:color w:val="000000"/>
            <w:rPrChange w:id="2590" w:author="Microsoft Office User" w:date="2021-08-13T16:26:00Z">
              <w:rPr>
                <w:rFonts w:ascii="Arial" w:hAnsi="Arial" w:cs="Arial"/>
                <w:color w:val="000000"/>
              </w:rPr>
            </w:rPrChange>
          </w:rPr>
          <w:delText>olo s</w:delText>
        </w:r>
      </w:del>
      <w:r w:rsidRPr="00557959">
        <w:rPr>
          <w:color w:val="000000"/>
          <w:rPrChange w:id="2591" w:author="Microsoft Office User" w:date="2021-08-13T16:26:00Z">
            <w:rPr>
              <w:rFonts w:ascii="Arial" w:hAnsi="Arial" w:cs="Arial"/>
              <w:color w:val="000000"/>
            </w:rPr>
          </w:rPrChange>
        </w:rPr>
        <w:t xml:space="preserve">e consideran </w:t>
      </w:r>
      <w:ins w:id="2592" w:author="Francisco Ledesma Salamanca" w:date="2021-06-10T17:16:00Z">
        <w:r w:rsidR="00EA0A5C" w:rsidRPr="00557959">
          <w:rPr>
            <w:color w:val="000000"/>
            <w:rPrChange w:id="2593" w:author="Microsoft Office User" w:date="2021-08-13T16:26:00Z">
              <w:rPr>
                <w:rFonts w:ascii="Arial" w:hAnsi="Arial" w:cs="Arial"/>
                <w:color w:val="000000"/>
              </w:rPr>
            </w:rPrChange>
          </w:rPr>
          <w:t xml:space="preserve">solo </w:t>
        </w:r>
      </w:ins>
      <w:r w:rsidR="007D650F" w:rsidRPr="00557959">
        <w:rPr>
          <w:color w:val="000000"/>
          <w:rPrChange w:id="2594" w:author="Microsoft Office User" w:date="2021-08-13T16:26:00Z">
            <w:rPr>
              <w:rFonts w:ascii="Arial" w:hAnsi="Arial" w:cs="Arial"/>
              <w:color w:val="000000"/>
            </w:rPr>
          </w:rPrChange>
        </w:rPr>
        <w:t>tres</w:t>
      </w:r>
      <w:r w:rsidRPr="00557959">
        <w:rPr>
          <w:color w:val="000000"/>
          <w:rPrChange w:id="2595" w:author="Microsoft Office User" w:date="2021-08-13T16:26:00Z">
            <w:rPr>
              <w:rFonts w:ascii="Arial" w:hAnsi="Arial" w:cs="Arial"/>
              <w:color w:val="000000"/>
            </w:rPr>
          </w:rPrChange>
        </w:rPr>
        <w:t xml:space="preserve"> roles de usuario</w:t>
      </w:r>
      <w:ins w:id="2596" w:author="Francisco Ledesma Salamanca" w:date="2021-06-10T17:16:00Z">
        <w:r w:rsidR="00EA0A5C" w:rsidRPr="00557959">
          <w:rPr>
            <w:color w:val="000000"/>
            <w:rPrChange w:id="2597" w:author="Microsoft Office User" w:date="2021-08-13T16:26:00Z">
              <w:rPr>
                <w:rFonts w:ascii="Arial" w:hAnsi="Arial" w:cs="Arial"/>
                <w:color w:val="000000"/>
              </w:rPr>
            </w:rPrChange>
          </w:rPr>
          <w:t>:</w:t>
        </w:r>
      </w:ins>
      <w:del w:id="2598" w:author="Francisco Ledesma Salamanca" w:date="2021-06-10T17:16:00Z">
        <w:r w:rsidRPr="00557959" w:rsidDel="00EA0A5C">
          <w:rPr>
            <w:color w:val="000000"/>
            <w:rPrChange w:id="2599" w:author="Microsoft Office User" w:date="2021-08-13T16:26:00Z">
              <w:rPr>
                <w:rFonts w:ascii="Arial" w:hAnsi="Arial" w:cs="Arial"/>
                <w:color w:val="000000"/>
              </w:rPr>
            </w:rPrChange>
          </w:rPr>
          <w:delText>,</w:delText>
        </w:r>
      </w:del>
      <w:r w:rsidRPr="00557959">
        <w:rPr>
          <w:color w:val="000000"/>
          <w:rPrChange w:id="2600" w:author="Microsoft Office User" w:date="2021-08-13T16:26:00Z">
            <w:rPr>
              <w:rFonts w:ascii="Arial" w:hAnsi="Arial" w:cs="Arial"/>
              <w:color w:val="000000"/>
            </w:rPr>
          </w:rPrChange>
        </w:rPr>
        <w:t xml:space="preserve"> gerente </w:t>
      </w:r>
      <w:r w:rsidR="00956067" w:rsidRPr="00557959">
        <w:rPr>
          <w:color w:val="000000"/>
          <w:rPrChange w:id="2601" w:author="Microsoft Office User" w:date="2021-08-13T16:26:00Z">
            <w:rPr>
              <w:rFonts w:ascii="Arial" w:hAnsi="Arial" w:cs="Arial"/>
              <w:color w:val="000000"/>
            </w:rPr>
          </w:rPrChange>
        </w:rPr>
        <w:t xml:space="preserve">de </w:t>
      </w:r>
      <w:r w:rsidR="007D650F" w:rsidRPr="00557959">
        <w:rPr>
          <w:color w:val="000000"/>
          <w:rPrChange w:id="2602" w:author="Microsoft Office User" w:date="2021-08-13T16:26:00Z">
            <w:rPr>
              <w:rFonts w:ascii="Arial" w:hAnsi="Arial" w:cs="Arial"/>
              <w:color w:val="000000"/>
            </w:rPr>
          </w:rPrChange>
        </w:rPr>
        <w:t>s</w:t>
      </w:r>
      <w:r w:rsidR="00956067" w:rsidRPr="00557959">
        <w:rPr>
          <w:color w:val="000000"/>
          <w:rPrChange w:id="2603" w:author="Microsoft Office User" w:date="2021-08-13T16:26:00Z">
            <w:rPr>
              <w:rFonts w:ascii="Arial" w:hAnsi="Arial" w:cs="Arial"/>
              <w:color w:val="000000"/>
            </w:rPr>
          </w:rPrChange>
        </w:rPr>
        <w:t xml:space="preserve">oporte, usuario </w:t>
      </w:r>
      <w:r w:rsidR="0024632E" w:rsidRPr="00557959">
        <w:rPr>
          <w:color w:val="000000"/>
          <w:rPrChange w:id="2604" w:author="Microsoft Office User" w:date="2021-08-13T16:26:00Z">
            <w:rPr>
              <w:rFonts w:ascii="Arial" w:hAnsi="Arial" w:cs="Arial"/>
              <w:color w:val="000000"/>
            </w:rPr>
          </w:rPrChange>
        </w:rPr>
        <w:t>soporte y</w:t>
      </w:r>
      <w:r w:rsidR="007D650F" w:rsidRPr="00557959">
        <w:rPr>
          <w:color w:val="000000"/>
          <w:rPrChange w:id="2605" w:author="Microsoft Office User" w:date="2021-08-13T16:26:00Z">
            <w:rPr>
              <w:rFonts w:ascii="Arial" w:hAnsi="Arial" w:cs="Arial"/>
              <w:color w:val="000000"/>
            </w:rPr>
          </w:rPrChange>
        </w:rPr>
        <w:t xml:space="preserve"> soporte en Sitio</w:t>
      </w:r>
      <w:r w:rsidR="00956067" w:rsidRPr="00557959">
        <w:rPr>
          <w:color w:val="000000"/>
          <w:rPrChange w:id="2606" w:author="Microsoft Office User" w:date="2021-08-13T16:26:00Z">
            <w:rPr>
              <w:rFonts w:ascii="Arial" w:hAnsi="Arial" w:cs="Arial"/>
              <w:color w:val="000000"/>
            </w:rPr>
          </w:rPrChange>
        </w:rPr>
        <w:t>.</w:t>
      </w:r>
      <w:r w:rsidR="00365B31" w:rsidRPr="00557959">
        <w:rPr>
          <w:color w:val="000000"/>
          <w:rPrChange w:id="2607" w:author="Microsoft Office User" w:date="2021-08-13T16:26:00Z">
            <w:rPr>
              <w:rFonts w:ascii="Arial" w:hAnsi="Arial" w:cs="Arial"/>
              <w:color w:val="000000"/>
            </w:rPr>
          </w:rPrChange>
        </w:rPr>
        <w:t xml:space="preserve"> </w:t>
      </w:r>
    </w:p>
    <w:p w14:paraId="39385DF6" w14:textId="586C40E5" w:rsidR="009D1290" w:rsidRPr="00557959" w:rsidRDefault="00D0292D" w:rsidP="000A5A08">
      <w:pPr>
        <w:pStyle w:val="NormalWeb"/>
        <w:numPr>
          <w:ilvl w:val="0"/>
          <w:numId w:val="17"/>
        </w:numPr>
        <w:spacing w:before="0" w:beforeAutospacing="0" w:after="0" w:afterAutospacing="0" w:line="360" w:lineRule="auto"/>
        <w:jc w:val="both"/>
        <w:textAlignment w:val="baseline"/>
        <w:rPr>
          <w:color w:val="000000"/>
          <w:rPrChange w:id="2608" w:author="Microsoft Office User" w:date="2021-08-13T16:26:00Z">
            <w:rPr>
              <w:rFonts w:ascii="Arial" w:hAnsi="Arial" w:cs="Arial"/>
              <w:color w:val="000000"/>
            </w:rPr>
          </w:rPrChange>
        </w:rPr>
      </w:pPr>
      <w:r w:rsidRPr="00557959">
        <w:rPr>
          <w:color w:val="000000"/>
          <w:rPrChange w:id="2609" w:author="Microsoft Office User" w:date="2021-08-13T16:26:00Z">
            <w:rPr>
              <w:rFonts w:ascii="Arial" w:hAnsi="Arial" w:cs="Arial"/>
              <w:color w:val="000000"/>
            </w:rPr>
          </w:rPrChange>
        </w:rPr>
        <w:t>S</w:t>
      </w:r>
      <w:r w:rsidR="00E0183E" w:rsidRPr="00557959">
        <w:rPr>
          <w:color w:val="000000"/>
          <w:rPrChange w:id="2610" w:author="Microsoft Office User" w:date="2021-08-13T16:26:00Z">
            <w:rPr>
              <w:rFonts w:ascii="Arial" w:hAnsi="Arial" w:cs="Arial"/>
              <w:color w:val="000000"/>
            </w:rPr>
          </w:rPrChange>
        </w:rPr>
        <w:t xml:space="preserve">olo se consideran los servidores necesarios para el funcionamiento del sitio web, así como </w:t>
      </w:r>
      <w:r w:rsidR="00741838" w:rsidRPr="00557959">
        <w:rPr>
          <w:color w:val="000000"/>
          <w:rPrChange w:id="2611" w:author="Microsoft Office User" w:date="2021-08-13T16:26:00Z">
            <w:rPr>
              <w:rFonts w:ascii="Arial" w:hAnsi="Arial" w:cs="Arial"/>
              <w:color w:val="000000"/>
            </w:rPr>
          </w:rPrChange>
        </w:rPr>
        <w:t>uno de correo</w:t>
      </w:r>
      <w:r w:rsidRPr="00557959">
        <w:rPr>
          <w:color w:val="000000"/>
          <w:rPrChange w:id="2612" w:author="Microsoft Office User" w:date="2021-08-13T16:26:00Z">
            <w:rPr>
              <w:rFonts w:ascii="Arial" w:hAnsi="Arial" w:cs="Arial"/>
              <w:color w:val="000000"/>
            </w:rPr>
          </w:rPrChange>
        </w:rPr>
        <w:t>.</w:t>
      </w:r>
    </w:p>
    <w:p w14:paraId="4C0274C5" w14:textId="2014A584" w:rsidR="0045316D" w:rsidRPr="00557959" w:rsidRDefault="002B5D43" w:rsidP="000A5A08">
      <w:pPr>
        <w:pStyle w:val="NormalWeb"/>
        <w:numPr>
          <w:ilvl w:val="0"/>
          <w:numId w:val="17"/>
        </w:numPr>
        <w:spacing w:before="0" w:beforeAutospacing="0" w:after="0" w:afterAutospacing="0" w:line="360" w:lineRule="auto"/>
        <w:jc w:val="both"/>
        <w:textAlignment w:val="baseline"/>
        <w:rPr>
          <w:color w:val="000000"/>
          <w:rPrChange w:id="2613" w:author="Microsoft Office User" w:date="2021-08-13T16:26:00Z">
            <w:rPr>
              <w:rFonts w:ascii="Arial" w:hAnsi="Arial" w:cs="Arial"/>
              <w:color w:val="000000"/>
            </w:rPr>
          </w:rPrChange>
        </w:rPr>
      </w:pPr>
      <w:r w:rsidRPr="00557959">
        <w:rPr>
          <w:color w:val="000000"/>
          <w:rPrChange w:id="2614" w:author="Microsoft Office User" w:date="2021-08-13T16:26:00Z">
            <w:rPr>
              <w:rFonts w:ascii="Arial" w:hAnsi="Arial" w:cs="Arial"/>
              <w:color w:val="000000"/>
            </w:rPr>
          </w:rPrChange>
        </w:rPr>
        <w:t>La redundancia</w:t>
      </w:r>
      <w:r w:rsidR="00405AD1" w:rsidRPr="00557959">
        <w:rPr>
          <w:color w:val="000000"/>
          <w:rPrChange w:id="2615" w:author="Microsoft Office User" w:date="2021-08-13T16:26:00Z">
            <w:rPr>
              <w:rFonts w:ascii="Arial" w:hAnsi="Arial" w:cs="Arial"/>
              <w:color w:val="000000"/>
            </w:rPr>
          </w:rPrChange>
        </w:rPr>
        <w:t xml:space="preserve"> solo se dará en el </w:t>
      </w:r>
      <w:r w:rsidR="007331DD" w:rsidRPr="00557959">
        <w:rPr>
          <w:color w:val="000000"/>
          <w:rPrChange w:id="2616" w:author="Microsoft Office User" w:date="2021-08-13T16:26:00Z">
            <w:rPr>
              <w:rFonts w:ascii="Arial" w:hAnsi="Arial" w:cs="Arial"/>
              <w:color w:val="000000"/>
            </w:rPr>
          </w:rPrChange>
        </w:rPr>
        <w:t>módulo</w:t>
      </w:r>
      <w:r w:rsidR="00405AD1" w:rsidRPr="00557959">
        <w:rPr>
          <w:color w:val="000000"/>
          <w:rPrChange w:id="2617" w:author="Microsoft Office User" w:date="2021-08-13T16:26:00Z">
            <w:rPr>
              <w:rFonts w:ascii="Arial" w:hAnsi="Arial" w:cs="Arial"/>
              <w:color w:val="000000"/>
            </w:rPr>
          </w:rPrChange>
        </w:rPr>
        <w:t xml:space="preserve"> 2.3, </w:t>
      </w:r>
      <w:r w:rsidR="0012684F" w:rsidRPr="00557959">
        <w:rPr>
          <w:color w:val="000000"/>
          <w:rPrChange w:id="2618" w:author="Microsoft Office User" w:date="2021-08-13T16:26:00Z">
            <w:rPr>
              <w:rFonts w:ascii="Arial" w:hAnsi="Arial" w:cs="Arial"/>
              <w:color w:val="000000"/>
            </w:rPr>
          </w:rPrChange>
        </w:rPr>
        <w:t xml:space="preserve">y solo </w:t>
      </w:r>
      <w:r w:rsidRPr="00557959">
        <w:rPr>
          <w:color w:val="000000"/>
          <w:rPrChange w:id="2619" w:author="Microsoft Office User" w:date="2021-08-13T16:26:00Z">
            <w:rPr>
              <w:rFonts w:ascii="Arial" w:hAnsi="Arial" w:cs="Arial"/>
              <w:color w:val="000000"/>
            </w:rPr>
          </w:rPrChange>
        </w:rPr>
        <w:t>aplicará</w:t>
      </w:r>
      <w:r w:rsidR="0012684F" w:rsidRPr="00557959">
        <w:rPr>
          <w:color w:val="000000"/>
          <w:rPrChange w:id="2620" w:author="Microsoft Office User" w:date="2021-08-13T16:26:00Z">
            <w:rPr>
              <w:rFonts w:ascii="Arial" w:hAnsi="Arial" w:cs="Arial"/>
              <w:color w:val="000000"/>
            </w:rPr>
          </w:rPrChange>
        </w:rPr>
        <w:t xml:space="preserve"> para la base de datos</w:t>
      </w:r>
      <w:ins w:id="2621" w:author="Francisco Ledesma Salamanca" w:date="2021-06-10T17:16:00Z">
        <w:r w:rsidR="00EA0A5C" w:rsidRPr="00557959">
          <w:rPr>
            <w:color w:val="000000"/>
            <w:rPrChange w:id="2622" w:author="Microsoft Office User" w:date="2021-08-13T16:26:00Z">
              <w:rPr>
                <w:rFonts w:ascii="Arial" w:hAnsi="Arial" w:cs="Arial"/>
                <w:color w:val="000000"/>
              </w:rPr>
            </w:rPrChange>
          </w:rPr>
          <w:t>.</w:t>
        </w:r>
      </w:ins>
    </w:p>
    <w:p w14:paraId="54956645" w14:textId="60EDECB3" w:rsidR="0045316D" w:rsidRPr="00557959" w:rsidRDefault="00741838" w:rsidP="0012684F">
      <w:pPr>
        <w:pStyle w:val="NormalWeb"/>
        <w:numPr>
          <w:ilvl w:val="0"/>
          <w:numId w:val="17"/>
        </w:numPr>
        <w:spacing w:before="0" w:beforeAutospacing="0" w:after="0" w:afterAutospacing="0" w:line="360" w:lineRule="auto"/>
        <w:jc w:val="both"/>
        <w:textAlignment w:val="baseline"/>
        <w:rPr>
          <w:color w:val="000000"/>
          <w:rPrChange w:id="2623" w:author="Microsoft Office User" w:date="2021-08-13T16:26:00Z">
            <w:rPr>
              <w:rFonts w:ascii="Arial" w:hAnsi="Arial" w:cs="Arial"/>
              <w:color w:val="000000"/>
            </w:rPr>
          </w:rPrChange>
        </w:rPr>
      </w:pPr>
      <w:r w:rsidRPr="00557959">
        <w:rPr>
          <w:color w:val="000000"/>
          <w:rPrChange w:id="2624" w:author="Microsoft Office User" w:date="2021-08-13T16:26:00Z">
            <w:rPr>
              <w:rFonts w:ascii="Arial" w:hAnsi="Arial" w:cs="Arial"/>
              <w:color w:val="000000"/>
            </w:rPr>
          </w:rPrChange>
        </w:rPr>
        <w:t>La conexión con el ERP</w:t>
      </w:r>
      <w:del w:id="2625" w:author="Francisco Ledesma Salamanca" w:date="2021-06-10T17:16:00Z">
        <w:r w:rsidRPr="00557959" w:rsidDel="00EA0A5C">
          <w:rPr>
            <w:color w:val="000000"/>
            <w:rPrChange w:id="2626" w:author="Microsoft Office User" w:date="2021-08-13T16:26:00Z">
              <w:rPr>
                <w:rFonts w:ascii="Arial" w:hAnsi="Arial" w:cs="Arial"/>
                <w:color w:val="000000"/>
              </w:rPr>
            </w:rPrChange>
          </w:rPr>
          <w:delText xml:space="preserve"> se </w:delText>
        </w:r>
        <w:r w:rsidR="0045316D" w:rsidRPr="00557959" w:rsidDel="00EA0A5C">
          <w:rPr>
            <w:color w:val="000000"/>
            <w:rPrChange w:id="2627" w:author="Microsoft Office User" w:date="2021-08-13T16:26:00Z">
              <w:rPr>
                <w:rFonts w:ascii="Arial" w:hAnsi="Arial" w:cs="Arial"/>
                <w:color w:val="000000"/>
              </w:rPr>
            </w:rPrChange>
          </w:rPr>
          <w:delText>logrará</w:delText>
        </w:r>
      </w:del>
      <w:r w:rsidRPr="00557959">
        <w:rPr>
          <w:color w:val="000000"/>
          <w:rPrChange w:id="2628" w:author="Microsoft Office User" w:date="2021-08-13T16:26:00Z">
            <w:rPr>
              <w:rFonts w:ascii="Arial" w:hAnsi="Arial" w:cs="Arial"/>
              <w:color w:val="000000"/>
            </w:rPr>
          </w:rPrChange>
        </w:rPr>
        <w:t xml:space="preserve"> </w:t>
      </w:r>
      <w:r w:rsidR="0045316D" w:rsidRPr="00557959">
        <w:rPr>
          <w:color w:val="000000"/>
          <w:rPrChange w:id="2629" w:author="Microsoft Office User" w:date="2021-08-13T16:26:00Z">
            <w:rPr>
              <w:rFonts w:ascii="Arial" w:hAnsi="Arial" w:cs="Arial"/>
              <w:color w:val="000000"/>
            </w:rPr>
          </w:rPrChange>
        </w:rPr>
        <w:t xml:space="preserve">será tentativa a confidencialidad de PyME. </w:t>
      </w:r>
    </w:p>
    <w:p w14:paraId="38EB5C09" w14:textId="5ED949EF" w:rsidR="001A6C6D" w:rsidRPr="00557959" w:rsidRDefault="001A6C6D" w:rsidP="000A5A08">
      <w:pPr>
        <w:pStyle w:val="NormalWeb"/>
        <w:spacing w:before="0" w:beforeAutospacing="0" w:after="0" w:afterAutospacing="0" w:line="360" w:lineRule="auto"/>
        <w:jc w:val="both"/>
        <w:textAlignment w:val="baseline"/>
        <w:rPr>
          <w:color w:val="000000"/>
          <w:rPrChange w:id="2630" w:author="Microsoft Office User" w:date="2021-08-13T16:26:00Z">
            <w:rPr>
              <w:rFonts w:ascii="Arial" w:hAnsi="Arial" w:cs="Arial"/>
              <w:color w:val="000000"/>
            </w:rPr>
          </w:rPrChange>
        </w:rPr>
      </w:pPr>
    </w:p>
    <w:p w14:paraId="50F6434B" w14:textId="61710F0B" w:rsidR="001A6C6D" w:rsidRPr="00557959" w:rsidRDefault="001A6C6D" w:rsidP="000A5A08">
      <w:pPr>
        <w:pStyle w:val="NormalWeb"/>
        <w:spacing w:before="0" w:beforeAutospacing="0" w:after="0" w:afterAutospacing="0" w:line="360" w:lineRule="auto"/>
        <w:jc w:val="both"/>
        <w:textAlignment w:val="baseline"/>
        <w:rPr>
          <w:color w:val="000000"/>
          <w:rPrChange w:id="2631" w:author="Microsoft Office User" w:date="2021-08-13T16:26:00Z">
            <w:rPr>
              <w:rFonts w:ascii="Arial" w:hAnsi="Arial" w:cs="Arial"/>
              <w:color w:val="000000"/>
            </w:rPr>
          </w:rPrChange>
        </w:rPr>
      </w:pPr>
    </w:p>
    <w:p w14:paraId="5B78FCAB" w14:textId="696A44E4" w:rsidR="006D606F" w:rsidRPr="00557959" w:rsidRDefault="006D606F" w:rsidP="000A5A08">
      <w:pPr>
        <w:spacing w:line="360" w:lineRule="auto"/>
        <w:jc w:val="both"/>
        <w:rPr>
          <w:rFonts w:ascii="Times New Roman" w:eastAsia="Times New Roman" w:hAnsi="Times New Roman" w:cs="Times New Roman"/>
          <w:sz w:val="24"/>
          <w:szCs w:val="24"/>
          <w:lang w:eastAsia="es-MX"/>
          <w:rPrChange w:id="2632" w:author="Microsoft Office User" w:date="2021-08-13T16:26:00Z">
            <w:rPr>
              <w:rFonts w:ascii="Arial" w:eastAsia="Times New Roman" w:hAnsi="Arial" w:cs="Arial"/>
              <w:sz w:val="24"/>
              <w:szCs w:val="24"/>
              <w:lang w:eastAsia="es-MX"/>
            </w:rPr>
          </w:rPrChange>
        </w:rPr>
      </w:pPr>
    </w:p>
    <w:p w14:paraId="121688CB" w14:textId="77777777" w:rsidR="008F00A3" w:rsidRPr="00557959" w:rsidRDefault="008F00A3" w:rsidP="000A5A08">
      <w:pPr>
        <w:spacing w:line="360" w:lineRule="auto"/>
        <w:jc w:val="both"/>
        <w:rPr>
          <w:rFonts w:ascii="Times New Roman" w:eastAsia="Times New Roman" w:hAnsi="Times New Roman" w:cs="Times New Roman"/>
          <w:sz w:val="24"/>
          <w:szCs w:val="24"/>
          <w:lang w:eastAsia="es-MX"/>
          <w:rPrChange w:id="2633" w:author="Microsoft Office User" w:date="2021-08-13T16:26:00Z">
            <w:rPr>
              <w:rFonts w:ascii="Arial" w:eastAsia="Times New Roman" w:hAnsi="Arial" w:cs="Arial"/>
              <w:sz w:val="24"/>
              <w:szCs w:val="24"/>
              <w:lang w:eastAsia="es-MX"/>
            </w:rPr>
          </w:rPrChange>
        </w:rPr>
      </w:pPr>
    </w:p>
    <w:p w14:paraId="1A34D32B" w14:textId="31957981" w:rsidR="008C52B0" w:rsidRPr="00557959" w:rsidRDefault="00943330" w:rsidP="000A5A08">
      <w:pPr>
        <w:pStyle w:val="Ttulo1"/>
        <w:spacing w:line="360" w:lineRule="auto"/>
        <w:jc w:val="both"/>
        <w:rPr>
          <w:rFonts w:ascii="Times New Roman" w:eastAsia="Times New Roman" w:hAnsi="Times New Roman" w:cs="Times New Roman"/>
          <w:b/>
          <w:bCs/>
          <w:color w:val="auto"/>
          <w:rPrChange w:id="2634" w:author="Microsoft Office User" w:date="2021-08-13T16:26:00Z">
            <w:rPr>
              <w:rFonts w:ascii="Calisto MT" w:eastAsia="Times New Roman" w:hAnsi="Calisto MT"/>
              <w:b/>
              <w:bCs/>
              <w:color w:val="auto"/>
            </w:rPr>
          </w:rPrChange>
        </w:rPr>
      </w:pPr>
      <w:bookmarkStart w:id="2635" w:name="_Toc73953028"/>
      <w:r w:rsidRPr="00557959">
        <w:rPr>
          <w:rFonts w:ascii="Times New Roman" w:eastAsia="Times New Roman" w:hAnsi="Times New Roman" w:cs="Times New Roman"/>
          <w:b/>
          <w:bCs/>
          <w:color w:val="auto"/>
          <w:rPrChange w:id="2636" w:author="Microsoft Office User" w:date="2021-08-13T16:26:00Z">
            <w:rPr>
              <w:rFonts w:ascii="Calisto MT" w:eastAsia="Times New Roman" w:hAnsi="Calisto MT"/>
              <w:b/>
              <w:bCs/>
              <w:color w:val="auto"/>
            </w:rPr>
          </w:rPrChange>
        </w:rPr>
        <w:t>Objetivo</w:t>
      </w:r>
      <w:r w:rsidR="00AF4B63" w:rsidRPr="00557959">
        <w:rPr>
          <w:rFonts w:ascii="Times New Roman" w:eastAsia="Times New Roman" w:hAnsi="Times New Roman" w:cs="Times New Roman"/>
          <w:b/>
          <w:bCs/>
          <w:color w:val="auto"/>
          <w:rPrChange w:id="2637" w:author="Microsoft Office User" w:date="2021-08-13T16:26:00Z">
            <w:rPr>
              <w:rFonts w:ascii="Calisto MT" w:eastAsia="Times New Roman" w:hAnsi="Calisto MT"/>
              <w:b/>
              <w:bCs/>
              <w:color w:val="auto"/>
            </w:rPr>
          </w:rPrChange>
        </w:rPr>
        <w:t xml:space="preserve"> General</w:t>
      </w:r>
      <w:bookmarkEnd w:id="2635"/>
    </w:p>
    <w:p w14:paraId="62A78419" w14:textId="611F2F6A" w:rsidR="008C52B0" w:rsidRPr="00557959" w:rsidRDefault="001147DD" w:rsidP="000A5A08">
      <w:pPr>
        <w:pStyle w:val="NormalWeb"/>
        <w:spacing w:before="0" w:beforeAutospacing="0" w:after="0" w:afterAutospacing="0" w:line="360" w:lineRule="auto"/>
        <w:jc w:val="both"/>
        <w:textAlignment w:val="baseline"/>
      </w:pPr>
      <w:r w:rsidRPr="00557959">
        <w:rPr>
          <w:color w:val="000000"/>
          <w:rPrChange w:id="2638" w:author="Microsoft Office User" w:date="2021-08-13T16:26:00Z">
            <w:rPr>
              <w:rFonts w:ascii="Arial" w:hAnsi="Arial" w:cs="Arial"/>
              <w:color w:val="000000"/>
            </w:rPr>
          </w:rPrChange>
        </w:rPr>
        <w:t>Desarrollar una</w:t>
      </w:r>
      <w:r w:rsidR="00177CBE" w:rsidRPr="00557959">
        <w:rPr>
          <w:color w:val="000000"/>
          <w:rPrChange w:id="2639" w:author="Microsoft Office User" w:date="2021-08-13T16:26:00Z">
            <w:rPr>
              <w:rFonts w:ascii="Arial" w:hAnsi="Arial" w:cs="Arial"/>
              <w:color w:val="000000"/>
            </w:rPr>
          </w:rPrChange>
        </w:rPr>
        <w:t xml:space="preserve"> mesa de servicios</w:t>
      </w:r>
      <w:r w:rsidR="009A5F37" w:rsidRPr="00557959">
        <w:rPr>
          <w:color w:val="000000"/>
          <w:rPrChange w:id="2640" w:author="Microsoft Office User" w:date="2021-08-13T16:26:00Z">
            <w:rPr>
              <w:rFonts w:ascii="Arial" w:hAnsi="Arial" w:cs="Arial"/>
              <w:color w:val="000000"/>
            </w:rPr>
          </w:rPrChange>
        </w:rPr>
        <w:t xml:space="preserve"> para PyME, basada en las mejores prácticas e implementada en una infraestructura IaaS</w:t>
      </w:r>
      <w:del w:id="2641" w:author="Microsoft Office User" w:date="2021-08-13T16:25:00Z">
        <w:r w:rsidR="009A5F37" w:rsidRPr="00557959" w:rsidDel="00557959">
          <w:rPr>
            <w:color w:val="000000"/>
            <w:rPrChange w:id="2642" w:author="Microsoft Office User" w:date="2021-08-13T16:26:00Z">
              <w:rPr>
                <w:rFonts w:ascii="Arial" w:hAnsi="Arial" w:cs="Arial"/>
                <w:color w:val="000000"/>
              </w:rPr>
            </w:rPrChange>
          </w:rPr>
          <w:delText>,</w:delText>
        </w:r>
      </w:del>
      <w:r w:rsidR="009A5F37" w:rsidRPr="00557959">
        <w:rPr>
          <w:color w:val="000000"/>
          <w:rPrChange w:id="2643" w:author="Microsoft Office User" w:date="2021-08-13T16:26:00Z">
            <w:rPr>
              <w:rFonts w:ascii="Arial" w:hAnsi="Arial" w:cs="Arial"/>
              <w:color w:val="000000"/>
            </w:rPr>
          </w:rPrChange>
        </w:rPr>
        <w:t xml:space="preserve"> que permita </w:t>
      </w:r>
      <w:r w:rsidR="00E475B9" w:rsidRPr="00557959">
        <w:rPr>
          <w:color w:val="000000"/>
          <w:rPrChange w:id="2644" w:author="Microsoft Office User" w:date="2021-08-13T16:26:00Z">
            <w:rPr>
              <w:rFonts w:ascii="Arial" w:hAnsi="Arial" w:cs="Arial"/>
              <w:color w:val="000000"/>
            </w:rPr>
          </w:rPrChange>
        </w:rPr>
        <w:t xml:space="preserve">gestionar, coordinar </w:t>
      </w:r>
      <w:r w:rsidR="00973E3C" w:rsidRPr="00557959">
        <w:rPr>
          <w:color w:val="000000"/>
          <w:rPrChange w:id="2645" w:author="Microsoft Office User" w:date="2021-08-13T16:26:00Z">
            <w:rPr>
              <w:rFonts w:ascii="Arial" w:hAnsi="Arial" w:cs="Arial"/>
              <w:color w:val="000000"/>
            </w:rPr>
          </w:rPrChange>
        </w:rPr>
        <w:t>y administrar</w:t>
      </w:r>
      <w:r w:rsidR="00E475B9" w:rsidRPr="00557959">
        <w:rPr>
          <w:color w:val="000000"/>
          <w:rPrChange w:id="2646" w:author="Microsoft Office User" w:date="2021-08-13T16:26:00Z">
            <w:rPr>
              <w:rFonts w:ascii="Arial" w:hAnsi="Arial" w:cs="Arial"/>
              <w:color w:val="000000"/>
            </w:rPr>
          </w:rPrChange>
        </w:rPr>
        <w:t xml:space="preserve"> </w:t>
      </w:r>
      <w:r w:rsidR="009A5F37" w:rsidRPr="00557959">
        <w:rPr>
          <w:color w:val="000000"/>
          <w:rPrChange w:id="2647" w:author="Microsoft Office User" w:date="2021-08-13T16:26:00Z">
            <w:rPr>
              <w:rFonts w:ascii="Arial" w:hAnsi="Arial" w:cs="Arial"/>
              <w:color w:val="000000"/>
            </w:rPr>
          </w:rPrChange>
        </w:rPr>
        <w:t xml:space="preserve">incidentes. </w:t>
      </w:r>
    </w:p>
    <w:p w14:paraId="4E952CF5" w14:textId="77777777" w:rsidR="00943330" w:rsidRPr="00557959" w:rsidRDefault="00943330" w:rsidP="000A5A08">
      <w:pPr>
        <w:pStyle w:val="Ttulo1"/>
        <w:spacing w:line="360" w:lineRule="auto"/>
        <w:jc w:val="both"/>
        <w:rPr>
          <w:rFonts w:ascii="Times New Roman" w:eastAsia="Times New Roman" w:hAnsi="Times New Roman" w:cs="Times New Roman"/>
          <w:b/>
          <w:bCs/>
          <w:color w:val="auto"/>
          <w:rPrChange w:id="2648" w:author="Microsoft Office User" w:date="2021-08-13T16:26:00Z">
            <w:rPr>
              <w:rFonts w:ascii="Calisto MT" w:eastAsia="Times New Roman" w:hAnsi="Calisto MT"/>
              <w:b/>
              <w:bCs/>
              <w:color w:val="auto"/>
            </w:rPr>
          </w:rPrChange>
        </w:rPr>
      </w:pPr>
      <w:bookmarkStart w:id="2649" w:name="_Toc73953029"/>
      <w:r w:rsidRPr="00557959">
        <w:rPr>
          <w:rFonts w:ascii="Times New Roman" w:eastAsia="Times New Roman" w:hAnsi="Times New Roman" w:cs="Times New Roman"/>
          <w:b/>
          <w:bCs/>
          <w:color w:val="auto"/>
          <w:rPrChange w:id="2650" w:author="Microsoft Office User" w:date="2021-08-13T16:26:00Z">
            <w:rPr>
              <w:rFonts w:ascii="Calisto MT" w:eastAsia="Times New Roman" w:hAnsi="Calisto MT"/>
              <w:b/>
              <w:bCs/>
              <w:color w:val="auto"/>
            </w:rPr>
          </w:rPrChange>
        </w:rPr>
        <w:t>Objetivos específicos</w:t>
      </w:r>
      <w:bookmarkEnd w:id="2649"/>
    </w:p>
    <w:p w14:paraId="72F3F939" w14:textId="34A92A17" w:rsidR="001538D1" w:rsidRPr="00557959" w:rsidRDefault="00F370F3" w:rsidP="000A5A08">
      <w:pPr>
        <w:pStyle w:val="NormalWeb"/>
        <w:numPr>
          <w:ilvl w:val="0"/>
          <w:numId w:val="18"/>
        </w:numPr>
        <w:spacing w:before="0" w:beforeAutospacing="0" w:after="0" w:afterAutospacing="0" w:line="360" w:lineRule="auto"/>
        <w:ind w:left="420"/>
        <w:jc w:val="both"/>
        <w:textAlignment w:val="baseline"/>
        <w:rPr>
          <w:color w:val="000000"/>
          <w:rPrChange w:id="2651" w:author="Microsoft Office User" w:date="2021-08-13T16:26:00Z">
            <w:rPr>
              <w:rFonts w:ascii="Arial" w:hAnsi="Arial" w:cs="Arial"/>
              <w:color w:val="000000"/>
            </w:rPr>
          </w:rPrChange>
        </w:rPr>
      </w:pPr>
      <w:r w:rsidRPr="00557959">
        <w:rPr>
          <w:color w:val="000000"/>
          <w:rPrChange w:id="2652" w:author="Microsoft Office User" w:date="2021-08-13T16:26:00Z">
            <w:rPr>
              <w:rFonts w:ascii="Arial" w:hAnsi="Arial" w:cs="Arial"/>
              <w:color w:val="000000"/>
            </w:rPr>
          </w:rPrChange>
        </w:rPr>
        <w:t>Desarrollar</w:t>
      </w:r>
      <w:r w:rsidR="001538D1" w:rsidRPr="00557959">
        <w:rPr>
          <w:color w:val="000000"/>
          <w:rPrChange w:id="2653" w:author="Microsoft Office User" w:date="2021-08-13T16:26:00Z">
            <w:rPr>
              <w:rFonts w:ascii="Arial" w:hAnsi="Arial" w:cs="Arial"/>
              <w:color w:val="000000"/>
            </w:rPr>
          </w:rPrChange>
        </w:rPr>
        <w:t xml:space="preserve"> </w:t>
      </w:r>
      <w:r w:rsidR="00B965D1" w:rsidRPr="00557959">
        <w:rPr>
          <w:color w:val="000000"/>
          <w:rPrChange w:id="2654" w:author="Microsoft Office User" w:date="2021-08-13T16:26:00Z">
            <w:rPr>
              <w:rFonts w:ascii="Arial" w:hAnsi="Arial" w:cs="Arial"/>
              <w:color w:val="000000"/>
            </w:rPr>
          </w:rPrChange>
        </w:rPr>
        <w:t>un</w:t>
      </w:r>
      <w:r w:rsidR="009A5F37" w:rsidRPr="00557959">
        <w:rPr>
          <w:color w:val="000000"/>
          <w:rPrChange w:id="2655" w:author="Microsoft Office User" w:date="2021-08-13T16:26:00Z">
            <w:rPr>
              <w:rFonts w:ascii="Arial" w:hAnsi="Arial" w:cs="Arial"/>
              <w:color w:val="000000"/>
            </w:rPr>
          </w:rPrChange>
        </w:rPr>
        <w:t xml:space="preserve">a </w:t>
      </w:r>
      <w:r w:rsidR="00B965D1" w:rsidRPr="00557959">
        <w:rPr>
          <w:color w:val="000000"/>
          <w:rPrChange w:id="2656" w:author="Microsoft Office User" w:date="2021-08-13T16:26:00Z">
            <w:rPr>
              <w:rFonts w:ascii="Arial" w:hAnsi="Arial" w:cs="Arial"/>
              <w:color w:val="000000"/>
            </w:rPr>
          </w:rPrChange>
        </w:rPr>
        <w:t xml:space="preserve">de Mesa de Servicio </w:t>
      </w:r>
      <w:r w:rsidR="009C6A87" w:rsidRPr="00557959">
        <w:rPr>
          <w:color w:val="000000"/>
          <w:rPrChange w:id="2657" w:author="Microsoft Office User" w:date="2021-08-13T16:26:00Z">
            <w:rPr>
              <w:rFonts w:ascii="Arial" w:hAnsi="Arial" w:cs="Arial"/>
              <w:color w:val="000000"/>
            </w:rPr>
          </w:rPrChange>
        </w:rPr>
        <w:t>como servicio web</w:t>
      </w:r>
      <w:ins w:id="2658" w:author="Microsoft Office User" w:date="2021-08-04T14:36:00Z">
        <w:r w:rsidR="002E1118" w:rsidRPr="00557959">
          <w:rPr>
            <w:color w:val="000000"/>
            <w:rPrChange w:id="2659" w:author="Microsoft Office User" w:date="2021-08-13T16:26:00Z">
              <w:rPr>
                <w:rFonts w:ascii="Arial" w:hAnsi="Arial" w:cs="Arial"/>
                <w:color w:val="000000"/>
              </w:rPr>
            </w:rPrChange>
          </w:rPr>
          <w:t>.</w:t>
        </w:r>
      </w:ins>
      <w:r w:rsidR="009C6A87" w:rsidRPr="00557959">
        <w:rPr>
          <w:color w:val="000000"/>
          <w:rPrChange w:id="2660" w:author="Microsoft Office User" w:date="2021-08-13T16:26:00Z">
            <w:rPr>
              <w:rFonts w:ascii="Arial" w:hAnsi="Arial" w:cs="Arial"/>
              <w:color w:val="000000"/>
            </w:rPr>
          </w:rPrChange>
        </w:rPr>
        <w:t xml:space="preserve"> </w:t>
      </w:r>
    </w:p>
    <w:p w14:paraId="32242468" w14:textId="6A60F540" w:rsidR="00C40511" w:rsidRPr="00557959" w:rsidRDefault="00943330" w:rsidP="000A5A08">
      <w:pPr>
        <w:pStyle w:val="NormalWeb"/>
        <w:numPr>
          <w:ilvl w:val="0"/>
          <w:numId w:val="18"/>
        </w:numPr>
        <w:spacing w:before="0" w:beforeAutospacing="0" w:after="160" w:afterAutospacing="0" w:line="360" w:lineRule="auto"/>
        <w:ind w:left="420"/>
        <w:jc w:val="both"/>
        <w:textAlignment w:val="baseline"/>
        <w:rPr>
          <w:color w:val="000000"/>
          <w:rPrChange w:id="2661" w:author="Microsoft Office User" w:date="2021-08-13T16:26:00Z">
            <w:rPr>
              <w:rFonts w:ascii="Arial" w:hAnsi="Arial" w:cs="Arial"/>
              <w:color w:val="000000"/>
            </w:rPr>
          </w:rPrChange>
        </w:rPr>
      </w:pPr>
      <w:r w:rsidRPr="00557959">
        <w:rPr>
          <w:color w:val="000000"/>
          <w:rPrChange w:id="2662" w:author="Microsoft Office User" w:date="2021-08-13T16:26:00Z">
            <w:rPr>
              <w:rFonts w:ascii="Arial" w:hAnsi="Arial" w:cs="Arial"/>
              <w:color w:val="000000"/>
            </w:rPr>
          </w:rPrChange>
        </w:rPr>
        <w:t xml:space="preserve">Implementar </w:t>
      </w:r>
      <w:r w:rsidR="00B965D1" w:rsidRPr="00557959">
        <w:rPr>
          <w:color w:val="000000"/>
          <w:rPrChange w:id="2663" w:author="Microsoft Office User" w:date="2021-08-13T16:26:00Z">
            <w:rPr>
              <w:rFonts w:ascii="Arial" w:hAnsi="Arial" w:cs="Arial"/>
              <w:color w:val="000000"/>
            </w:rPr>
          </w:rPrChange>
        </w:rPr>
        <w:t xml:space="preserve">servicios </w:t>
      </w:r>
      <w:r w:rsidR="00D94DB1" w:rsidRPr="00557959">
        <w:rPr>
          <w:color w:val="000000"/>
          <w:rPrChange w:id="2664" w:author="Microsoft Office User" w:date="2021-08-13T16:26:00Z">
            <w:rPr>
              <w:rFonts w:ascii="Arial" w:hAnsi="Arial" w:cs="Arial"/>
              <w:color w:val="000000"/>
            </w:rPr>
          </w:rPrChange>
        </w:rPr>
        <w:t>w</w:t>
      </w:r>
      <w:r w:rsidR="00B965D1" w:rsidRPr="00557959">
        <w:rPr>
          <w:color w:val="000000"/>
          <w:rPrChange w:id="2665" w:author="Microsoft Office User" w:date="2021-08-13T16:26:00Z">
            <w:rPr>
              <w:rFonts w:ascii="Arial" w:hAnsi="Arial" w:cs="Arial"/>
              <w:color w:val="000000"/>
            </w:rPr>
          </w:rPrChange>
        </w:rPr>
        <w:t>eb</w:t>
      </w:r>
      <w:r w:rsidRPr="00557959">
        <w:rPr>
          <w:color w:val="000000"/>
          <w:rPrChange w:id="2666" w:author="Microsoft Office User" w:date="2021-08-13T16:26:00Z">
            <w:rPr>
              <w:rFonts w:ascii="Arial" w:hAnsi="Arial" w:cs="Arial"/>
              <w:color w:val="000000"/>
            </w:rPr>
          </w:rPrChange>
        </w:rPr>
        <w:t xml:space="preserve"> </w:t>
      </w:r>
      <w:r w:rsidR="00B6504C" w:rsidRPr="00557959">
        <w:rPr>
          <w:color w:val="000000"/>
          <w:rPrChange w:id="2667" w:author="Microsoft Office User" w:date="2021-08-13T16:26:00Z">
            <w:rPr>
              <w:rFonts w:ascii="Arial" w:hAnsi="Arial" w:cs="Arial"/>
              <w:color w:val="000000"/>
            </w:rPr>
          </w:rPrChange>
        </w:rPr>
        <w:t xml:space="preserve">en una arquitectura IaaS en algún proveedor de nube. </w:t>
      </w:r>
    </w:p>
    <w:p w14:paraId="149D7165" w14:textId="10BEC107" w:rsidR="005458D9" w:rsidRPr="00557959" w:rsidDel="007435C5" w:rsidRDefault="002E1118" w:rsidP="000A5A08">
      <w:pPr>
        <w:pStyle w:val="NormalWeb"/>
        <w:numPr>
          <w:ilvl w:val="0"/>
          <w:numId w:val="18"/>
        </w:numPr>
        <w:spacing w:before="0" w:beforeAutospacing="0" w:after="160" w:afterAutospacing="0" w:line="360" w:lineRule="auto"/>
        <w:ind w:left="420"/>
        <w:jc w:val="both"/>
        <w:textAlignment w:val="baseline"/>
        <w:rPr>
          <w:del w:id="2668" w:author="Francisco Ledesma Salamanca" w:date="2021-06-10T17:36:00Z"/>
          <w:color w:val="000000"/>
          <w:rPrChange w:id="2669" w:author="Microsoft Office User" w:date="2021-08-13T16:26:00Z">
            <w:rPr>
              <w:del w:id="2670" w:author="Francisco Ledesma Salamanca" w:date="2021-06-10T17:36:00Z"/>
              <w:rFonts w:ascii="Arial" w:hAnsi="Arial" w:cs="Arial"/>
              <w:color w:val="000000"/>
            </w:rPr>
          </w:rPrChange>
        </w:rPr>
      </w:pPr>
      <w:ins w:id="2671" w:author="Microsoft Office User" w:date="2021-08-04T14:36:00Z">
        <w:r w:rsidRPr="00557959">
          <w:rPr>
            <w:color w:val="000000"/>
            <w:rPrChange w:id="2672" w:author="Microsoft Office User" w:date="2021-08-13T16:26:00Z">
              <w:rPr>
                <w:rFonts w:ascii="Arial" w:hAnsi="Arial" w:cs="Arial"/>
                <w:color w:val="000000"/>
              </w:rPr>
            </w:rPrChange>
          </w:rPr>
          <w:t>Diseñar y a</w:t>
        </w:r>
      </w:ins>
      <w:del w:id="2673" w:author="Microsoft Office User" w:date="2021-08-04T14:36:00Z">
        <w:r w:rsidR="001D3A14" w:rsidRPr="00557959" w:rsidDel="002E1118">
          <w:rPr>
            <w:color w:val="000000"/>
            <w:rPrChange w:id="2674" w:author="Microsoft Office User" w:date="2021-08-13T16:26:00Z">
              <w:rPr>
                <w:rFonts w:ascii="Arial" w:hAnsi="Arial" w:cs="Arial"/>
                <w:color w:val="000000"/>
              </w:rPr>
            </w:rPrChange>
          </w:rPr>
          <w:delText>A</w:delText>
        </w:r>
      </w:del>
      <w:r w:rsidR="001D3A14" w:rsidRPr="00557959">
        <w:rPr>
          <w:color w:val="000000"/>
          <w:rPrChange w:id="2675" w:author="Microsoft Office User" w:date="2021-08-13T16:26:00Z">
            <w:rPr>
              <w:rFonts w:ascii="Arial" w:hAnsi="Arial" w:cs="Arial"/>
              <w:color w:val="000000"/>
            </w:rPr>
          </w:rPrChange>
        </w:rPr>
        <w:t xml:space="preserve">nalizar y </w:t>
      </w:r>
      <w:del w:id="2676" w:author="Microsoft Office User" w:date="2021-08-04T14:36:00Z">
        <w:r w:rsidR="001D3A14" w:rsidRPr="00557959" w:rsidDel="002E1118">
          <w:rPr>
            <w:color w:val="000000"/>
            <w:rPrChange w:id="2677" w:author="Microsoft Office User" w:date="2021-08-13T16:26:00Z">
              <w:rPr>
                <w:rFonts w:ascii="Arial" w:hAnsi="Arial" w:cs="Arial"/>
                <w:color w:val="000000"/>
              </w:rPr>
            </w:rPrChange>
          </w:rPr>
          <w:delText xml:space="preserve">diseñar </w:delText>
        </w:r>
      </w:del>
      <w:r w:rsidR="001D3A14" w:rsidRPr="00557959">
        <w:rPr>
          <w:color w:val="000000"/>
          <w:rPrChange w:id="2678" w:author="Microsoft Office User" w:date="2021-08-13T16:26:00Z">
            <w:rPr>
              <w:rFonts w:ascii="Arial" w:hAnsi="Arial" w:cs="Arial"/>
              <w:color w:val="000000"/>
            </w:rPr>
          </w:rPrChange>
        </w:rPr>
        <w:t>una metodología basada en las mejores prácticas para la Gestión</w:t>
      </w:r>
      <w:ins w:id="2679" w:author="Microsoft Office User" w:date="2021-08-04T14:36:00Z">
        <w:r w:rsidRPr="00557959">
          <w:rPr>
            <w:color w:val="000000"/>
            <w:rPrChange w:id="2680" w:author="Microsoft Office User" w:date="2021-08-13T16:26:00Z">
              <w:rPr>
                <w:rFonts w:ascii="Arial" w:hAnsi="Arial" w:cs="Arial"/>
                <w:color w:val="000000"/>
              </w:rPr>
            </w:rPrChange>
          </w:rPr>
          <w:t xml:space="preserve"> de</w:t>
        </w:r>
      </w:ins>
      <w:r w:rsidR="001D3A14" w:rsidRPr="00557959">
        <w:rPr>
          <w:color w:val="000000"/>
          <w:rPrChange w:id="2681" w:author="Microsoft Office User" w:date="2021-08-13T16:26:00Z">
            <w:rPr>
              <w:rFonts w:ascii="Arial" w:hAnsi="Arial" w:cs="Arial"/>
              <w:color w:val="000000"/>
            </w:rPr>
          </w:rPrChange>
        </w:rPr>
        <w:t xml:space="preserve"> Incidentes para ser aplicado en </w:t>
      </w:r>
      <w:r w:rsidR="00D94DB1" w:rsidRPr="00557959">
        <w:rPr>
          <w:color w:val="000000"/>
          <w:rPrChange w:id="2682" w:author="Microsoft Office User" w:date="2021-08-13T16:26:00Z">
            <w:rPr>
              <w:rFonts w:ascii="Arial" w:hAnsi="Arial" w:cs="Arial"/>
              <w:color w:val="000000"/>
            </w:rPr>
          </w:rPrChange>
        </w:rPr>
        <w:t>una mesa</w:t>
      </w:r>
      <w:r w:rsidR="001D3A14" w:rsidRPr="00557959">
        <w:rPr>
          <w:color w:val="000000"/>
          <w:rPrChange w:id="2683" w:author="Microsoft Office User" w:date="2021-08-13T16:26:00Z">
            <w:rPr>
              <w:rFonts w:ascii="Arial" w:hAnsi="Arial" w:cs="Arial"/>
              <w:color w:val="000000"/>
            </w:rPr>
          </w:rPrChange>
        </w:rPr>
        <w:t xml:space="preserve"> de servicio.</w:t>
      </w:r>
    </w:p>
    <w:p w14:paraId="7EA02E2A" w14:textId="7C5B5B9C" w:rsidR="008B182A" w:rsidRPr="00557959" w:rsidRDefault="008B182A">
      <w:pPr>
        <w:pStyle w:val="NormalWeb"/>
        <w:numPr>
          <w:ilvl w:val="0"/>
          <w:numId w:val="18"/>
        </w:numPr>
        <w:spacing w:before="0" w:beforeAutospacing="0" w:after="160" w:afterAutospacing="0" w:line="360" w:lineRule="auto"/>
        <w:ind w:left="420"/>
        <w:jc w:val="both"/>
        <w:textAlignment w:val="baseline"/>
        <w:rPr>
          <w:color w:val="000000"/>
          <w:rPrChange w:id="2684" w:author="Microsoft Office User" w:date="2021-08-13T16:26:00Z">
            <w:rPr>
              <w:rFonts w:ascii="Arial" w:hAnsi="Arial" w:cs="Arial"/>
              <w:color w:val="000000"/>
            </w:rPr>
          </w:rPrChange>
        </w:rPr>
      </w:pPr>
    </w:p>
    <w:p w14:paraId="0C948A9D" w14:textId="58C18854" w:rsidR="008F00A3" w:rsidRPr="00557959" w:rsidRDefault="008F00A3" w:rsidP="000A5A08">
      <w:pPr>
        <w:spacing w:line="360" w:lineRule="auto"/>
        <w:jc w:val="both"/>
        <w:rPr>
          <w:rFonts w:ascii="Times New Roman" w:eastAsia="Times New Roman" w:hAnsi="Times New Roman" w:cs="Times New Roman"/>
          <w:color w:val="000000"/>
          <w:sz w:val="24"/>
          <w:szCs w:val="24"/>
          <w:lang w:eastAsia="es-MX"/>
          <w:rPrChange w:id="2685" w:author="Microsoft Office User" w:date="2021-08-13T16:26:00Z">
            <w:rPr>
              <w:rFonts w:ascii="Arial" w:eastAsia="Times New Roman" w:hAnsi="Arial" w:cs="Arial"/>
              <w:color w:val="000000"/>
              <w:sz w:val="24"/>
              <w:szCs w:val="24"/>
              <w:lang w:eastAsia="es-MX"/>
            </w:rPr>
          </w:rPrChange>
        </w:rPr>
      </w:pPr>
    </w:p>
    <w:p w14:paraId="1397E0AD" w14:textId="4492FE60" w:rsidR="00092374" w:rsidRPr="00557959" w:rsidRDefault="00092374" w:rsidP="000A5A08">
      <w:pPr>
        <w:spacing w:line="360" w:lineRule="auto"/>
        <w:jc w:val="both"/>
        <w:rPr>
          <w:rFonts w:ascii="Times New Roman" w:eastAsia="Times New Roman" w:hAnsi="Times New Roman" w:cs="Times New Roman"/>
          <w:color w:val="000000"/>
          <w:sz w:val="24"/>
          <w:szCs w:val="24"/>
          <w:lang w:eastAsia="es-MX"/>
          <w:rPrChange w:id="2686" w:author="Microsoft Office User" w:date="2021-08-13T16:26:00Z">
            <w:rPr>
              <w:rFonts w:ascii="Arial" w:eastAsia="Times New Roman" w:hAnsi="Arial" w:cs="Arial"/>
              <w:color w:val="000000"/>
              <w:sz w:val="24"/>
              <w:szCs w:val="24"/>
              <w:lang w:eastAsia="es-MX"/>
            </w:rPr>
          </w:rPrChange>
        </w:rPr>
      </w:pPr>
    </w:p>
    <w:p w14:paraId="56358530" w14:textId="5E4353E2" w:rsidR="00092374" w:rsidRPr="00557959" w:rsidRDefault="00092374" w:rsidP="000A5A08">
      <w:pPr>
        <w:spacing w:line="360" w:lineRule="auto"/>
        <w:jc w:val="both"/>
        <w:rPr>
          <w:rFonts w:ascii="Times New Roman" w:eastAsia="Times New Roman" w:hAnsi="Times New Roman" w:cs="Times New Roman"/>
          <w:color w:val="000000"/>
          <w:sz w:val="24"/>
          <w:szCs w:val="24"/>
          <w:lang w:eastAsia="es-MX"/>
          <w:rPrChange w:id="2687" w:author="Microsoft Office User" w:date="2021-08-13T16:26:00Z">
            <w:rPr>
              <w:rFonts w:ascii="Arial" w:eastAsia="Times New Roman" w:hAnsi="Arial" w:cs="Arial"/>
              <w:color w:val="000000"/>
              <w:sz w:val="24"/>
              <w:szCs w:val="24"/>
              <w:lang w:eastAsia="es-MX"/>
            </w:rPr>
          </w:rPrChange>
        </w:rPr>
      </w:pPr>
    </w:p>
    <w:p w14:paraId="57F5EFF3" w14:textId="110317DE" w:rsidR="00092374" w:rsidRPr="00557959" w:rsidDel="007435C5" w:rsidRDefault="00092374" w:rsidP="000A5A08">
      <w:pPr>
        <w:spacing w:line="360" w:lineRule="auto"/>
        <w:jc w:val="both"/>
        <w:rPr>
          <w:del w:id="2688" w:author="Francisco Ledesma Salamanca" w:date="2021-06-10T17:40:00Z"/>
          <w:rFonts w:ascii="Times New Roman" w:eastAsia="Times New Roman" w:hAnsi="Times New Roman" w:cs="Times New Roman"/>
          <w:color w:val="000000"/>
          <w:sz w:val="24"/>
          <w:szCs w:val="24"/>
          <w:lang w:eastAsia="es-MX"/>
          <w:rPrChange w:id="2689" w:author="Microsoft Office User" w:date="2021-08-13T16:26:00Z">
            <w:rPr>
              <w:del w:id="2690" w:author="Francisco Ledesma Salamanca" w:date="2021-06-10T17:40:00Z"/>
              <w:rFonts w:ascii="Arial" w:eastAsia="Times New Roman" w:hAnsi="Arial" w:cs="Arial"/>
              <w:color w:val="000000"/>
              <w:sz w:val="24"/>
              <w:szCs w:val="24"/>
              <w:lang w:eastAsia="es-MX"/>
            </w:rPr>
          </w:rPrChange>
        </w:rPr>
      </w:pPr>
    </w:p>
    <w:p w14:paraId="3EB76A47" w14:textId="1D74FC56" w:rsidR="00092374" w:rsidRPr="00557959" w:rsidDel="007435C5" w:rsidRDefault="00092374" w:rsidP="000A5A08">
      <w:pPr>
        <w:spacing w:line="360" w:lineRule="auto"/>
        <w:jc w:val="both"/>
        <w:rPr>
          <w:del w:id="2691" w:author="Francisco Ledesma Salamanca" w:date="2021-06-10T17:40:00Z"/>
          <w:rFonts w:ascii="Times New Roman" w:eastAsia="Times New Roman" w:hAnsi="Times New Roman" w:cs="Times New Roman"/>
          <w:color w:val="000000"/>
          <w:sz w:val="24"/>
          <w:szCs w:val="24"/>
          <w:lang w:eastAsia="es-MX"/>
          <w:rPrChange w:id="2692" w:author="Microsoft Office User" w:date="2021-08-13T16:26:00Z">
            <w:rPr>
              <w:del w:id="2693" w:author="Francisco Ledesma Salamanca" w:date="2021-06-10T17:40:00Z"/>
              <w:rFonts w:ascii="Arial" w:eastAsia="Times New Roman" w:hAnsi="Arial" w:cs="Arial"/>
              <w:color w:val="000000"/>
              <w:sz w:val="24"/>
              <w:szCs w:val="24"/>
              <w:lang w:eastAsia="es-MX"/>
            </w:rPr>
          </w:rPrChange>
        </w:rPr>
      </w:pPr>
    </w:p>
    <w:p w14:paraId="2C014137" w14:textId="472FA9E1" w:rsidR="00092374" w:rsidRPr="00557959" w:rsidDel="007435C5" w:rsidRDefault="00092374" w:rsidP="000A5A08">
      <w:pPr>
        <w:spacing w:line="360" w:lineRule="auto"/>
        <w:jc w:val="both"/>
        <w:rPr>
          <w:del w:id="2694" w:author="Francisco Ledesma Salamanca" w:date="2021-06-10T17:40:00Z"/>
          <w:rFonts w:ascii="Times New Roman" w:eastAsia="Times New Roman" w:hAnsi="Times New Roman" w:cs="Times New Roman"/>
          <w:color w:val="000000"/>
          <w:sz w:val="24"/>
          <w:szCs w:val="24"/>
          <w:lang w:eastAsia="es-MX"/>
          <w:rPrChange w:id="2695" w:author="Microsoft Office User" w:date="2021-08-13T16:26:00Z">
            <w:rPr>
              <w:del w:id="2696" w:author="Francisco Ledesma Salamanca" w:date="2021-06-10T17:40:00Z"/>
              <w:rFonts w:ascii="Arial" w:eastAsia="Times New Roman" w:hAnsi="Arial" w:cs="Arial"/>
              <w:color w:val="000000"/>
              <w:sz w:val="24"/>
              <w:szCs w:val="24"/>
              <w:lang w:eastAsia="es-MX"/>
            </w:rPr>
          </w:rPrChange>
        </w:rPr>
      </w:pPr>
    </w:p>
    <w:p w14:paraId="0A9500D9" w14:textId="114E2BB9" w:rsidR="00092374" w:rsidRPr="00557959" w:rsidDel="007435C5" w:rsidRDefault="00092374" w:rsidP="000A5A08">
      <w:pPr>
        <w:spacing w:line="360" w:lineRule="auto"/>
        <w:jc w:val="both"/>
        <w:rPr>
          <w:del w:id="2697" w:author="Francisco Ledesma Salamanca" w:date="2021-06-10T17:40:00Z"/>
          <w:rFonts w:ascii="Times New Roman" w:eastAsia="Times New Roman" w:hAnsi="Times New Roman" w:cs="Times New Roman"/>
          <w:color w:val="000000"/>
          <w:sz w:val="24"/>
          <w:szCs w:val="24"/>
          <w:lang w:eastAsia="es-MX"/>
          <w:rPrChange w:id="2698" w:author="Microsoft Office User" w:date="2021-08-13T16:26:00Z">
            <w:rPr>
              <w:del w:id="2699" w:author="Francisco Ledesma Salamanca" w:date="2021-06-10T17:40:00Z"/>
              <w:rFonts w:ascii="Arial" w:eastAsia="Times New Roman" w:hAnsi="Arial" w:cs="Arial"/>
              <w:color w:val="000000"/>
              <w:sz w:val="24"/>
              <w:szCs w:val="24"/>
              <w:lang w:eastAsia="es-MX"/>
            </w:rPr>
          </w:rPrChange>
        </w:rPr>
      </w:pPr>
    </w:p>
    <w:p w14:paraId="1530B28B" w14:textId="104575C7" w:rsidR="00092374" w:rsidRPr="00557959" w:rsidDel="007435C5" w:rsidRDefault="00092374" w:rsidP="000A5A08">
      <w:pPr>
        <w:spacing w:line="360" w:lineRule="auto"/>
        <w:jc w:val="both"/>
        <w:rPr>
          <w:del w:id="2700" w:author="Francisco Ledesma Salamanca" w:date="2021-06-10T17:40:00Z"/>
          <w:rFonts w:ascii="Times New Roman" w:eastAsia="Times New Roman" w:hAnsi="Times New Roman" w:cs="Times New Roman"/>
          <w:color w:val="000000"/>
          <w:sz w:val="24"/>
          <w:szCs w:val="24"/>
          <w:lang w:eastAsia="es-MX"/>
          <w:rPrChange w:id="2701" w:author="Microsoft Office User" w:date="2021-08-13T16:26:00Z">
            <w:rPr>
              <w:del w:id="2702" w:author="Francisco Ledesma Salamanca" w:date="2021-06-10T17:40:00Z"/>
              <w:rFonts w:ascii="Arial" w:eastAsia="Times New Roman" w:hAnsi="Arial" w:cs="Arial"/>
              <w:color w:val="000000"/>
              <w:sz w:val="24"/>
              <w:szCs w:val="24"/>
              <w:lang w:eastAsia="es-MX"/>
            </w:rPr>
          </w:rPrChange>
        </w:rPr>
      </w:pPr>
    </w:p>
    <w:p w14:paraId="53C411EF" w14:textId="77777777" w:rsidR="00973E3C" w:rsidRPr="00557959" w:rsidDel="007435C5" w:rsidRDefault="00973E3C" w:rsidP="000A5A08">
      <w:pPr>
        <w:spacing w:line="360" w:lineRule="auto"/>
        <w:jc w:val="both"/>
        <w:rPr>
          <w:del w:id="2703" w:author="Francisco Ledesma Salamanca" w:date="2021-06-10T17:40:00Z"/>
          <w:rFonts w:ascii="Times New Roman" w:eastAsia="Times New Roman" w:hAnsi="Times New Roman" w:cs="Times New Roman"/>
          <w:color w:val="000000"/>
          <w:sz w:val="24"/>
          <w:szCs w:val="24"/>
          <w:lang w:eastAsia="es-MX"/>
          <w:rPrChange w:id="2704" w:author="Microsoft Office User" w:date="2021-08-13T16:26:00Z">
            <w:rPr>
              <w:del w:id="2705" w:author="Francisco Ledesma Salamanca" w:date="2021-06-10T17:40:00Z"/>
              <w:rFonts w:ascii="Arial" w:eastAsia="Times New Roman" w:hAnsi="Arial" w:cs="Arial"/>
              <w:color w:val="000000"/>
              <w:sz w:val="24"/>
              <w:szCs w:val="24"/>
              <w:lang w:eastAsia="es-MX"/>
            </w:rPr>
          </w:rPrChange>
        </w:rPr>
      </w:pPr>
    </w:p>
    <w:p w14:paraId="0F25AE4A" w14:textId="77777777" w:rsidR="008F00A3" w:rsidRPr="00557959" w:rsidDel="007435C5" w:rsidRDefault="008F00A3" w:rsidP="000A5A08">
      <w:pPr>
        <w:spacing w:line="360" w:lineRule="auto"/>
        <w:jc w:val="both"/>
        <w:rPr>
          <w:del w:id="2706" w:author="Francisco Ledesma Salamanca" w:date="2021-06-10T17:40:00Z"/>
          <w:rFonts w:ascii="Times New Roman" w:eastAsia="Times New Roman" w:hAnsi="Times New Roman" w:cs="Times New Roman"/>
          <w:color w:val="000000"/>
          <w:sz w:val="24"/>
          <w:szCs w:val="24"/>
          <w:lang w:eastAsia="es-MX"/>
          <w:rPrChange w:id="2707" w:author="Microsoft Office User" w:date="2021-08-13T16:26:00Z">
            <w:rPr>
              <w:del w:id="2708" w:author="Francisco Ledesma Salamanca" w:date="2021-06-10T17:40:00Z"/>
              <w:rFonts w:ascii="Arial" w:eastAsia="Times New Roman" w:hAnsi="Arial" w:cs="Arial"/>
              <w:color w:val="000000"/>
              <w:sz w:val="24"/>
              <w:szCs w:val="24"/>
              <w:lang w:eastAsia="es-MX"/>
            </w:rPr>
          </w:rPrChange>
        </w:rPr>
      </w:pPr>
    </w:p>
    <w:p w14:paraId="2EBF4AF8" w14:textId="4ECF8FE2" w:rsidR="00537006" w:rsidRPr="00557959" w:rsidRDefault="005D2DCE" w:rsidP="000A5A08">
      <w:pPr>
        <w:pStyle w:val="Ttulo1"/>
        <w:spacing w:line="360" w:lineRule="auto"/>
        <w:jc w:val="both"/>
        <w:rPr>
          <w:rFonts w:ascii="Times New Roman" w:eastAsia="Times New Roman" w:hAnsi="Times New Roman" w:cs="Times New Roman"/>
          <w:b/>
          <w:bCs/>
          <w:color w:val="auto"/>
          <w:rPrChange w:id="2709" w:author="Microsoft Office User" w:date="2021-08-13T16:26:00Z">
            <w:rPr>
              <w:rFonts w:ascii="Calisto MT" w:eastAsia="Times New Roman" w:hAnsi="Calisto MT"/>
              <w:b/>
              <w:bCs/>
              <w:color w:val="auto"/>
            </w:rPr>
          </w:rPrChange>
        </w:rPr>
      </w:pPr>
      <w:bookmarkStart w:id="2710" w:name="_Toc73953030"/>
      <w:r w:rsidRPr="00557959">
        <w:rPr>
          <w:rFonts w:ascii="Times New Roman" w:eastAsia="Times New Roman" w:hAnsi="Times New Roman" w:cs="Times New Roman"/>
          <w:b/>
          <w:bCs/>
          <w:color w:val="auto"/>
          <w:rPrChange w:id="2711" w:author="Microsoft Office User" w:date="2021-08-13T16:26:00Z">
            <w:rPr>
              <w:rFonts w:ascii="Calisto MT" w:eastAsia="Times New Roman" w:hAnsi="Calisto MT"/>
              <w:b/>
              <w:bCs/>
              <w:color w:val="auto"/>
            </w:rPr>
          </w:rPrChange>
        </w:rPr>
        <w:t>E</w:t>
      </w:r>
      <w:r w:rsidR="00537006" w:rsidRPr="00557959">
        <w:rPr>
          <w:rFonts w:ascii="Times New Roman" w:eastAsia="Times New Roman" w:hAnsi="Times New Roman" w:cs="Times New Roman"/>
          <w:b/>
          <w:bCs/>
          <w:color w:val="auto"/>
          <w:rPrChange w:id="2712" w:author="Microsoft Office User" w:date="2021-08-13T16:26:00Z">
            <w:rPr>
              <w:rFonts w:ascii="Calisto MT" w:eastAsia="Times New Roman" w:hAnsi="Calisto MT"/>
              <w:b/>
              <w:bCs/>
              <w:color w:val="auto"/>
            </w:rPr>
          </w:rPrChange>
        </w:rPr>
        <w:t>stado del arte</w:t>
      </w:r>
      <w:bookmarkEnd w:id="2710"/>
    </w:p>
    <w:p w14:paraId="0BCFB283" w14:textId="0724E467" w:rsidR="002B0992" w:rsidRPr="00557959" w:rsidRDefault="002B0992" w:rsidP="000A5A08">
      <w:pPr>
        <w:spacing w:line="360" w:lineRule="auto"/>
        <w:jc w:val="both"/>
        <w:rPr>
          <w:rFonts w:ascii="Times New Roman" w:eastAsia="Times New Roman" w:hAnsi="Times New Roman" w:cs="Times New Roman"/>
          <w:color w:val="000000"/>
          <w:sz w:val="24"/>
          <w:szCs w:val="24"/>
          <w:lang w:eastAsia="es-MX"/>
          <w:rPrChange w:id="271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714" w:author="Microsoft Office User" w:date="2021-08-13T16:26:00Z">
            <w:rPr>
              <w:rFonts w:ascii="Arial" w:eastAsia="Times New Roman" w:hAnsi="Arial" w:cs="Arial"/>
              <w:color w:val="000000"/>
              <w:sz w:val="24"/>
              <w:szCs w:val="24"/>
              <w:lang w:eastAsia="es-MX"/>
            </w:rPr>
          </w:rPrChange>
        </w:rPr>
        <w:t xml:space="preserve">En este apartado, se presentan las tecnologías y trabajos que guardan relación al sistema que se plantea desarrollar, ya sea por tema o el uso de </w:t>
      </w:r>
      <w:r w:rsidR="005066E4" w:rsidRPr="00557959">
        <w:rPr>
          <w:rFonts w:ascii="Times New Roman" w:eastAsia="Times New Roman" w:hAnsi="Times New Roman" w:cs="Times New Roman"/>
          <w:color w:val="000000"/>
          <w:sz w:val="24"/>
          <w:szCs w:val="24"/>
          <w:lang w:eastAsia="es-MX"/>
          <w:rPrChange w:id="2715" w:author="Microsoft Office User" w:date="2021-08-13T16:26:00Z">
            <w:rPr>
              <w:rFonts w:ascii="Arial" w:eastAsia="Times New Roman" w:hAnsi="Arial" w:cs="Arial"/>
              <w:color w:val="000000"/>
              <w:sz w:val="24"/>
              <w:szCs w:val="24"/>
              <w:lang w:eastAsia="es-MX"/>
            </w:rPr>
          </w:rPrChange>
        </w:rPr>
        <w:t>tecnologías seleccionadas</w:t>
      </w:r>
      <w:r w:rsidRPr="00557959">
        <w:rPr>
          <w:rFonts w:ascii="Times New Roman" w:eastAsia="Times New Roman" w:hAnsi="Times New Roman" w:cs="Times New Roman"/>
          <w:color w:val="000000"/>
          <w:sz w:val="24"/>
          <w:szCs w:val="24"/>
          <w:lang w:eastAsia="es-MX"/>
          <w:rPrChange w:id="2716" w:author="Microsoft Office User" w:date="2021-08-13T16:26:00Z">
            <w:rPr>
              <w:rFonts w:ascii="Arial" w:eastAsia="Times New Roman" w:hAnsi="Arial" w:cs="Arial"/>
              <w:color w:val="000000"/>
              <w:sz w:val="24"/>
              <w:szCs w:val="24"/>
              <w:lang w:eastAsia="es-MX"/>
            </w:rPr>
          </w:rPrChange>
        </w:rPr>
        <w:t xml:space="preserve"> e implementadas en cada uno de ellos</w:t>
      </w:r>
      <w:r w:rsidR="005066E4" w:rsidRPr="00557959">
        <w:rPr>
          <w:rFonts w:ascii="Times New Roman" w:eastAsia="Times New Roman" w:hAnsi="Times New Roman" w:cs="Times New Roman"/>
          <w:color w:val="000000"/>
          <w:sz w:val="24"/>
          <w:szCs w:val="24"/>
          <w:lang w:eastAsia="es-MX"/>
          <w:rPrChange w:id="2717" w:author="Microsoft Office User" w:date="2021-08-13T16:26:00Z">
            <w:rPr>
              <w:rFonts w:ascii="Arial" w:eastAsia="Times New Roman" w:hAnsi="Arial" w:cs="Arial"/>
              <w:color w:val="000000"/>
              <w:sz w:val="24"/>
              <w:szCs w:val="24"/>
              <w:lang w:eastAsia="es-MX"/>
            </w:rPr>
          </w:rPrChange>
        </w:rPr>
        <w:t>.</w:t>
      </w:r>
    </w:p>
    <w:p w14:paraId="6233FDDB" w14:textId="24782DF1" w:rsidR="00AA1CF0" w:rsidRPr="00557959" w:rsidRDefault="00184413" w:rsidP="00716D45">
      <w:pPr>
        <w:pStyle w:val="Ttulo2"/>
        <w:spacing w:line="360" w:lineRule="auto"/>
        <w:jc w:val="both"/>
        <w:rPr>
          <w:rFonts w:ascii="Times New Roman" w:hAnsi="Times New Roman" w:cs="Times New Roman"/>
          <w:b/>
          <w:bCs/>
          <w:color w:val="auto"/>
          <w:rPrChange w:id="2718" w:author="Microsoft Office User" w:date="2021-08-13T16:26:00Z">
            <w:rPr>
              <w:rFonts w:ascii="Cambria" w:hAnsi="Cambria"/>
              <w:b/>
              <w:bCs/>
              <w:color w:val="auto"/>
            </w:rPr>
          </w:rPrChange>
        </w:rPr>
      </w:pPr>
      <w:bookmarkStart w:id="2719" w:name="_Toc73953031"/>
      <w:del w:id="2720" w:author="Francisco Ledesma Salamanca" w:date="2021-06-10T17:11:00Z">
        <w:r w:rsidRPr="00557959" w:rsidDel="00EE4F89">
          <w:rPr>
            <w:rStyle w:val="Ttulo2Car"/>
            <w:rFonts w:ascii="Times New Roman" w:hAnsi="Times New Roman" w:cs="Times New Roman"/>
            <w:b/>
            <w:bCs/>
            <w:color w:val="auto"/>
            <w:rPrChange w:id="2721" w:author="Microsoft Office User" w:date="2021-08-13T16:26:00Z">
              <w:rPr>
                <w:rStyle w:val="Ttulo2Car"/>
                <w:rFonts w:ascii="Cambria" w:hAnsi="Cambria"/>
                <w:b/>
                <w:bCs/>
                <w:color w:val="auto"/>
              </w:rPr>
            </w:rPrChange>
          </w:rPr>
          <w:delText>Software</w:delText>
        </w:r>
      </w:del>
      <w:ins w:id="2722" w:author="Francisco Ledesma Salamanca" w:date="2021-06-10T17:11:00Z">
        <w:r w:rsidR="00EE4F89" w:rsidRPr="00557959">
          <w:rPr>
            <w:rStyle w:val="Ttulo2Car"/>
            <w:rFonts w:ascii="Times New Roman" w:hAnsi="Times New Roman" w:cs="Times New Roman"/>
            <w:b/>
            <w:bCs/>
            <w:i/>
            <w:color w:val="auto"/>
            <w:rPrChange w:id="2723" w:author="Microsoft Office User" w:date="2021-08-13T16:26:00Z">
              <w:rPr>
                <w:rStyle w:val="Ttulo2Car"/>
                <w:rFonts w:ascii="Cambria" w:hAnsi="Cambria"/>
                <w:b/>
                <w:bCs/>
                <w:i/>
                <w:color w:val="auto"/>
              </w:rPr>
            </w:rPrChange>
          </w:rPr>
          <w:t>Software</w:t>
        </w:r>
      </w:ins>
      <w:r w:rsidRPr="00557959">
        <w:rPr>
          <w:rStyle w:val="Ttulo2Car"/>
          <w:rFonts w:ascii="Times New Roman" w:hAnsi="Times New Roman" w:cs="Times New Roman"/>
          <w:b/>
          <w:bCs/>
          <w:color w:val="auto"/>
          <w:rPrChange w:id="2724" w:author="Microsoft Office User" w:date="2021-08-13T16:26:00Z">
            <w:rPr>
              <w:rStyle w:val="Ttulo2Car"/>
              <w:rFonts w:ascii="Cambria" w:hAnsi="Cambria"/>
              <w:b/>
              <w:bCs/>
              <w:color w:val="auto"/>
            </w:rPr>
          </w:rPrChange>
        </w:rPr>
        <w:t xml:space="preserve"> de Mesas de Servicios en el mercado</w:t>
      </w:r>
      <w:bookmarkEnd w:id="2719"/>
    </w:p>
    <w:p w14:paraId="7A9CA6A2" w14:textId="6B85907F" w:rsidR="00AA1CF0" w:rsidRPr="00557959" w:rsidRDefault="00AA1CF0" w:rsidP="00716D45">
      <w:pPr>
        <w:pStyle w:val="Ttulo3"/>
        <w:spacing w:line="360" w:lineRule="auto"/>
        <w:jc w:val="both"/>
        <w:rPr>
          <w:rFonts w:ascii="Times New Roman" w:hAnsi="Times New Roman" w:cs="Times New Roman"/>
          <w:b/>
          <w:bCs/>
          <w:color w:val="auto"/>
          <w:rPrChange w:id="2725" w:author="Microsoft Office User" w:date="2021-08-13T16:26:00Z">
            <w:rPr>
              <w:b/>
              <w:bCs/>
              <w:color w:val="auto"/>
            </w:rPr>
          </w:rPrChange>
        </w:rPr>
      </w:pPr>
      <w:bookmarkStart w:id="2726" w:name="_Toc73953032"/>
      <w:r w:rsidRPr="00557959">
        <w:rPr>
          <w:rStyle w:val="Ttulo3Car"/>
          <w:rFonts w:ascii="Times New Roman" w:hAnsi="Times New Roman" w:cs="Times New Roman"/>
          <w:b/>
          <w:bCs/>
          <w:color w:val="auto"/>
          <w:rPrChange w:id="2727" w:author="Microsoft Office User" w:date="2021-08-13T16:26:00Z">
            <w:rPr>
              <w:rStyle w:val="Ttulo3Car"/>
              <w:b/>
              <w:bCs/>
              <w:color w:val="auto"/>
            </w:rPr>
          </w:rPrChange>
        </w:rPr>
        <w:t>BMC Helix ITSM</w:t>
      </w:r>
      <w:bookmarkEnd w:id="2726"/>
    </w:p>
    <w:p w14:paraId="328F1AC2" w14:textId="12D7F4B5" w:rsidR="00ED290F" w:rsidRPr="00557959" w:rsidRDefault="00ED290F" w:rsidP="000A5A08">
      <w:pPr>
        <w:pStyle w:val="NormalWeb"/>
        <w:spacing w:before="0" w:beforeAutospacing="0" w:after="360" w:afterAutospacing="0" w:line="360" w:lineRule="auto"/>
        <w:jc w:val="both"/>
        <w:rPr>
          <w:color w:val="000000"/>
          <w:rPrChange w:id="2728" w:author="Microsoft Office User" w:date="2021-08-13T16:26:00Z">
            <w:rPr>
              <w:rFonts w:ascii="Arial" w:hAnsi="Arial" w:cs="Arial"/>
              <w:color w:val="000000"/>
            </w:rPr>
          </w:rPrChange>
        </w:rPr>
      </w:pPr>
      <w:r w:rsidRPr="00557959">
        <w:rPr>
          <w:color w:val="000000"/>
          <w:rPrChange w:id="2729" w:author="Microsoft Office User" w:date="2021-08-13T16:26:00Z">
            <w:rPr>
              <w:rFonts w:ascii="Arial" w:hAnsi="Arial" w:cs="Arial"/>
              <w:color w:val="000000"/>
            </w:rPr>
          </w:rPrChange>
        </w:rPr>
        <w:t>BMC Helix ITSM es una solución potente y centrada en las personas que aprovecha las tecnologías emergentes, tales como la IA y el aprendizaje automático. Cuando se cambia de Remedy en las instalaciones a BMC Helix ITSM</w:t>
      </w:r>
      <w:r w:rsidR="004900F6" w:rsidRPr="00557959">
        <w:rPr>
          <w:color w:val="000000"/>
          <w:rPrChange w:id="2730" w:author="Microsoft Office User" w:date="2021-08-13T16:26:00Z">
            <w:rPr>
              <w:rFonts w:ascii="Arial" w:hAnsi="Arial" w:cs="Arial"/>
              <w:color w:val="000000"/>
            </w:rPr>
          </w:rPrChange>
        </w:rPr>
        <w:t xml:space="preserve"> </w:t>
      </w:r>
      <w:sdt>
        <w:sdtPr>
          <w:rPr>
            <w:color w:val="000000"/>
            <w:rPrChange w:id="2731" w:author="Microsoft Office User" w:date="2021-08-13T16:26:00Z">
              <w:rPr>
                <w:rFonts w:ascii="Arial" w:hAnsi="Arial" w:cs="Arial"/>
                <w:color w:val="000000"/>
              </w:rPr>
            </w:rPrChange>
          </w:rPr>
          <w:id w:val="-1053922370"/>
          <w:citation/>
        </w:sdtPr>
        <w:sdtEndPr>
          <w:rPr>
            <w:rPrChange w:id="2732" w:author="Microsoft Office User" w:date="2021-08-13T16:26:00Z">
              <w:rPr/>
            </w:rPrChange>
          </w:rPr>
        </w:sdtEndPr>
        <w:sdtContent>
          <w:r w:rsidR="004900F6" w:rsidRPr="00557959">
            <w:rPr>
              <w:color w:val="000000"/>
              <w:rPrChange w:id="2733" w:author="Microsoft Office User" w:date="2021-08-13T16:26:00Z">
                <w:rPr>
                  <w:rFonts w:ascii="Arial" w:hAnsi="Arial" w:cs="Arial"/>
                  <w:color w:val="000000"/>
                </w:rPr>
              </w:rPrChange>
            </w:rPr>
            <w:fldChar w:fldCharType="begin"/>
          </w:r>
          <w:r w:rsidR="004900F6" w:rsidRPr="00557959">
            <w:rPr>
              <w:color w:val="000000"/>
              <w:rPrChange w:id="2734" w:author="Microsoft Office User" w:date="2021-08-13T16:26:00Z">
                <w:rPr>
                  <w:rFonts w:ascii="Arial" w:hAnsi="Arial" w:cs="Arial"/>
                  <w:color w:val="000000"/>
                </w:rPr>
              </w:rPrChange>
            </w:rPr>
            <w:instrText xml:space="preserve"> CITATION BMC21 \l 2058 </w:instrText>
          </w:r>
          <w:r w:rsidR="004900F6" w:rsidRPr="00557959">
            <w:rPr>
              <w:color w:val="000000"/>
              <w:rPrChange w:id="2735" w:author="Microsoft Office User" w:date="2021-08-13T16:26:00Z">
                <w:rPr>
                  <w:rFonts w:ascii="Arial" w:hAnsi="Arial" w:cs="Arial"/>
                  <w:color w:val="000000"/>
                </w:rPr>
              </w:rPrChange>
            </w:rPr>
            <w:fldChar w:fldCharType="separate"/>
          </w:r>
          <w:r w:rsidR="00E51CA8" w:rsidRPr="00557959">
            <w:rPr>
              <w:noProof/>
              <w:color w:val="000000"/>
              <w:rPrChange w:id="2736" w:author="Microsoft Office User" w:date="2021-08-13T16:26:00Z">
                <w:rPr>
                  <w:rFonts w:ascii="Arial" w:hAnsi="Arial" w:cs="Arial"/>
                  <w:noProof/>
                  <w:color w:val="000000"/>
                </w:rPr>
              </w:rPrChange>
            </w:rPr>
            <w:t>[2]</w:t>
          </w:r>
          <w:r w:rsidR="004900F6" w:rsidRPr="00557959">
            <w:rPr>
              <w:color w:val="000000"/>
              <w:rPrChange w:id="2737" w:author="Microsoft Office User" w:date="2021-08-13T16:26:00Z">
                <w:rPr>
                  <w:rFonts w:ascii="Arial" w:hAnsi="Arial" w:cs="Arial"/>
                  <w:color w:val="000000"/>
                </w:rPr>
              </w:rPrChange>
            </w:rPr>
            <w:fldChar w:fldCharType="end"/>
          </w:r>
        </w:sdtContent>
      </w:sdt>
      <w:r w:rsidR="004900F6" w:rsidRPr="00557959">
        <w:rPr>
          <w:color w:val="000000"/>
          <w:rPrChange w:id="2738" w:author="Microsoft Office User" w:date="2021-08-13T16:26:00Z">
            <w:rPr>
              <w:rFonts w:ascii="Arial" w:hAnsi="Arial" w:cs="Arial"/>
              <w:color w:val="000000"/>
            </w:rPr>
          </w:rPrChange>
        </w:rPr>
        <w:t xml:space="preserve"> </w:t>
      </w:r>
      <w:r w:rsidRPr="00557959">
        <w:rPr>
          <w:color w:val="000000"/>
          <w:rPrChange w:id="2739" w:author="Microsoft Office User" w:date="2021-08-13T16:26:00Z">
            <w:rPr>
              <w:rFonts w:ascii="Arial" w:hAnsi="Arial" w:cs="Arial"/>
              <w:color w:val="000000"/>
            </w:rPr>
          </w:rPrChange>
        </w:rPr>
        <w:t>, obtiene lo siguiente:</w:t>
      </w:r>
    </w:p>
    <w:p w14:paraId="50FCE625" w14:textId="715D2F21" w:rsidR="00ED290F" w:rsidRPr="00557959" w:rsidRDefault="00ED290F" w:rsidP="000A5A08">
      <w:pPr>
        <w:numPr>
          <w:ilvl w:val="0"/>
          <w:numId w:val="21"/>
        </w:numPr>
        <w:spacing w:before="100" w:beforeAutospacing="1" w:after="0" w:line="360" w:lineRule="auto"/>
        <w:ind w:hanging="312"/>
        <w:jc w:val="both"/>
        <w:rPr>
          <w:rFonts w:ascii="Times New Roman" w:eastAsia="Times New Roman" w:hAnsi="Times New Roman" w:cs="Times New Roman"/>
          <w:color w:val="000000"/>
          <w:sz w:val="24"/>
          <w:szCs w:val="24"/>
          <w:lang w:eastAsia="es-MX"/>
          <w:rPrChange w:id="274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741" w:author="Microsoft Office User" w:date="2021-08-13T16:26:00Z">
            <w:rPr>
              <w:rFonts w:ascii="Arial" w:eastAsia="Times New Roman" w:hAnsi="Arial" w:cs="Arial"/>
              <w:color w:val="000000"/>
              <w:sz w:val="24"/>
              <w:szCs w:val="24"/>
              <w:lang w:eastAsia="es-MX"/>
            </w:rPr>
          </w:rPrChange>
        </w:rPr>
        <w:t>Gestión predictiva de servicios mediante la clasificación, la asignación y el enrutamiento automáticos de las incidencias</w:t>
      </w:r>
      <w:ins w:id="2742" w:author="Microsoft Office User" w:date="2021-08-13T16:27:00Z">
        <w:r w:rsidR="00557959">
          <w:rPr>
            <w:rFonts w:ascii="Times New Roman" w:eastAsia="Times New Roman" w:hAnsi="Times New Roman" w:cs="Times New Roman"/>
            <w:color w:val="000000"/>
            <w:sz w:val="24"/>
            <w:szCs w:val="24"/>
            <w:lang w:eastAsia="es-MX"/>
          </w:rPr>
          <w:t>.</w:t>
        </w:r>
      </w:ins>
    </w:p>
    <w:p w14:paraId="6CFB085C" w14:textId="1EE5E75F" w:rsidR="00ED290F" w:rsidRPr="00557959" w:rsidRDefault="00ED290F" w:rsidP="000A5A08">
      <w:pPr>
        <w:numPr>
          <w:ilvl w:val="0"/>
          <w:numId w:val="21"/>
        </w:numPr>
        <w:spacing w:before="100" w:beforeAutospacing="1" w:after="0" w:line="360" w:lineRule="auto"/>
        <w:ind w:hanging="312"/>
        <w:jc w:val="both"/>
        <w:rPr>
          <w:rFonts w:ascii="Times New Roman" w:eastAsia="Times New Roman" w:hAnsi="Times New Roman" w:cs="Times New Roman"/>
          <w:color w:val="000000"/>
          <w:sz w:val="24"/>
          <w:szCs w:val="24"/>
          <w:lang w:eastAsia="es-MX"/>
          <w:rPrChange w:id="274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744" w:author="Microsoft Office User" w:date="2021-08-13T16:26:00Z">
            <w:rPr>
              <w:rFonts w:ascii="Arial" w:eastAsia="Times New Roman" w:hAnsi="Arial" w:cs="Arial"/>
              <w:color w:val="000000"/>
              <w:sz w:val="24"/>
              <w:szCs w:val="24"/>
              <w:lang w:eastAsia="es-MX"/>
            </w:rPr>
          </w:rPrChange>
        </w:rPr>
        <w:t>Competencias incorporadas de varias nubes para intermediar incidencias, cambios y versiones a través de los proveedores de nube</w:t>
      </w:r>
      <w:ins w:id="2745" w:author="Microsoft Office User" w:date="2021-08-13T16:27:00Z">
        <w:r w:rsidR="00557959">
          <w:rPr>
            <w:rFonts w:ascii="Times New Roman" w:eastAsia="Times New Roman" w:hAnsi="Times New Roman" w:cs="Times New Roman"/>
            <w:color w:val="000000"/>
            <w:sz w:val="24"/>
            <w:szCs w:val="24"/>
            <w:lang w:eastAsia="es-MX"/>
          </w:rPr>
          <w:t>.</w:t>
        </w:r>
      </w:ins>
    </w:p>
    <w:p w14:paraId="757CA1BD" w14:textId="74E9EE04" w:rsidR="00ED290F" w:rsidRPr="00557959" w:rsidRDefault="00ED290F" w:rsidP="000A5A08">
      <w:pPr>
        <w:numPr>
          <w:ilvl w:val="0"/>
          <w:numId w:val="21"/>
        </w:numPr>
        <w:spacing w:before="100" w:beforeAutospacing="1" w:after="0" w:line="360" w:lineRule="auto"/>
        <w:ind w:hanging="312"/>
        <w:jc w:val="both"/>
        <w:rPr>
          <w:rFonts w:ascii="Times New Roman" w:eastAsia="Times New Roman" w:hAnsi="Times New Roman" w:cs="Times New Roman"/>
          <w:color w:val="000000"/>
          <w:sz w:val="24"/>
          <w:szCs w:val="24"/>
          <w:lang w:eastAsia="es-MX"/>
          <w:rPrChange w:id="274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747" w:author="Microsoft Office User" w:date="2021-08-13T16:26:00Z">
            <w:rPr>
              <w:rFonts w:ascii="Arial" w:eastAsia="Times New Roman" w:hAnsi="Arial" w:cs="Arial"/>
              <w:color w:val="000000"/>
              <w:sz w:val="24"/>
              <w:szCs w:val="24"/>
              <w:lang w:eastAsia="es-MX"/>
            </w:rPr>
          </w:rPrChange>
        </w:rPr>
        <w:t>Integración con las principales herramientas ágiles de DevOps como Jira</w:t>
      </w:r>
      <w:ins w:id="2748" w:author="Microsoft Office User" w:date="2021-08-13T16:27:00Z">
        <w:r w:rsidR="00557959">
          <w:rPr>
            <w:rFonts w:ascii="Times New Roman" w:eastAsia="Times New Roman" w:hAnsi="Times New Roman" w:cs="Times New Roman"/>
            <w:color w:val="000000"/>
            <w:sz w:val="24"/>
            <w:szCs w:val="24"/>
            <w:lang w:eastAsia="es-MX"/>
          </w:rPr>
          <w:t>.</w:t>
        </w:r>
      </w:ins>
    </w:p>
    <w:p w14:paraId="4955B44A" w14:textId="4D5D0CBC" w:rsidR="00ED290F" w:rsidRPr="00557959" w:rsidRDefault="00ED290F" w:rsidP="000A5A08">
      <w:pPr>
        <w:numPr>
          <w:ilvl w:val="0"/>
          <w:numId w:val="21"/>
        </w:numPr>
        <w:spacing w:before="100" w:beforeAutospacing="1" w:after="0" w:line="360" w:lineRule="auto"/>
        <w:ind w:hanging="312"/>
        <w:jc w:val="both"/>
        <w:rPr>
          <w:rFonts w:ascii="Times New Roman" w:eastAsia="Times New Roman" w:hAnsi="Times New Roman" w:cs="Times New Roman"/>
          <w:color w:val="000000"/>
          <w:sz w:val="24"/>
          <w:szCs w:val="24"/>
          <w:lang w:eastAsia="es-MX"/>
          <w:rPrChange w:id="274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750" w:author="Microsoft Office User" w:date="2021-08-13T16:26:00Z">
            <w:rPr>
              <w:rFonts w:ascii="Arial" w:eastAsia="Times New Roman" w:hAnsi="Arial" w:cs="Arial"/>
              <w:color w:val="000000"/>
              <w:sz w:val="24"/>
              <w:szCs w:val="24"/>
              <w:lang w:eastAsia="es-MX"/>
            </w:rPr>
          </w:rPrChange>
        </w:rPr>
        <w:t>Análisis de correo electrónico cognitivo y acciones automatizadas en nombre del usuario</w:t>
      </w:r>
      <w:ins w:id="2751" w:author="Microsoft Office User" w:date="2021-08-13T16:27:00Z">
        <w:r w:rsidR="00557959">
          <w:rPr>
            <w:rFonts w:ascii="Times New Roman" w:eastAsia="Times New Roman" w:hAnsi="Times New Roman" w:cs="Times New Roman"/>
            <w:color w:val="000000"/>
            <w:sz w:val="24"/>
            <w:szCs w:val="24"/>
            <w:lang w:eastAsia="es-MX"/>
          </w:rPr>
          <w:t>.</w:t>
        </w:r>
      </w:ins>
    </w:p>
    <w:p w14:paraId="77F2529F" w14:textId="05BE56C0" w:rsidR="00ED290F" w:rsidRPr="00557959" w:rsidRDefault="00ED290F" w:rsidP="000A5A08">
      <w:pPr>
        <w:numPr>
          <w:ilvl w:val="0"/>
          <w:numId w:val="21"/>
        </w:numPr>
        <w:spacing w:before="100" w:beforeAutospacing="1" w:after="0" w:line="360" w:lineRule="auto"/>
        <w:ind w:hanging="312"/>
        <w:jc w:val="both"/>
        <w:rPr>
          <w:rFonts w:ascii="Times New Roman" w:eastAsia="Times New Roman" w:hAnsi="Times New Roman" w:cs="Times New Roman"/>
          <w:color w:val="000000"/>
          <w:sz w:val="24"/>
          <w:szCs w:val="24"/>
          <w:lang w:eastAsia="es-MX"/>
          <w:rPrChange w:id="275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753" w:author="Microsoft Office User" w:date="2021-08-13T16:26:00Z">
            <w:rPr>
              <w:rFonts w:ascii="Arial" w:eastAsia="Times New Roman" w:hAnsi="Arial" w:cs="Arial"/>
              <w:color w:val="000000"/>
              <w:sz w:val="24"/>
              <w:szCs w:val="24"/>
              <w:lang w:eastAsia="es-MX"/>
            </w:rPr>
          </w:rPrChange>
        </w:rPr>
        <w:t>Eficiencias operacionales y de despliegue mediante el uso de contenedores</w:t>
      </w:r>
      <w:ins w:id="2754" w:author="Microsoft Office User" w:date="2021-08-13T16:27:00Z">
        <w:r w:rsidR="00557959">
          <w:rPr>
            <w:rFonts w:ascii="Times New Roman" w:eastAsia="Times New Roman" w:hAnsi="Times New Roman" w:cs="Times New Roman"/>
            <w:color w:val="000000"/>
            <w:sz w:val="24"/>
            <w:szCs w:val="24"/>
            <w:lang w:eastAsia="es-MX"/>
          </w:rPr>
          <w:t>.</w:t>
        </w:r>
      </w:ins>
    </w:p>
    <w:p w14:paraId="26589280" w14:textId="7212BE0B" w:rsidR="00ED290F" w:rsidRPr="00557959" w:rsidRDefault="00ED290F" w:rsidP="000A5A08">
      <w:pPr>
        <w:numPr>
          <w:ilvl w:val="0"/>
          <w:numId w:val="21"/>
        </w:numPr>
        <w:spacing w:before="100" w:beforeAutospacing="1" w:after="0" w:line="360" w:lineRule="auto"/>
        <w:ind w:hanging="312"/>
        <w:jc w:val="both"/>
        <w:rPr>
          <w:rFonts w:ascii="Times New Roman" w:eastAsia="Times New Roman" w:hAnsi="Times New Roman" w:cs="Times New Roman"/>
          <w:color w:val="000000"/>
          <w:sz w:val="24"/>
          <w:szCs w:val="24"/>
          <w:lang w:eastAsia="es-MX"/>
          <w:rPrChange w:id="275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756" w:author="Microsoft Office User" w:date="2021-08-13T16:26:00Z">
            <w:rPr>
              <w:rFonts w:ascii="Arial" w:eastAsia="Times New Roman" w:hAnsi="Arial" w:cs="Arial"/>
              <w:color w:val="000000"/>
              <w:sz w:val="24"/>
              <w:szCs w:val="24"/>
              <w:lang w:eastAsia="es-MX"/>
            </w:rPr>
          </w:rPrChange>
        </w:rPr>
        <w:t>Alineación con </w:t>
      </w:r>
      <w:r w:rsidR="00665613" w:rsidRPr="00557959">
        <w:rPr>
          <w:rFonts w:ascii="Times New Roman" w:hAnsi="Times New Roman" w:cs="Times New Roman"/>
          <w:rPrChange w:id="2757" w:author="Microsoft Office User" w:date="2021-08-13T16:26:00Z">
            <w:rPr/>
          </w:rPrChange>
        </w:rPr>
        <w:fldChar w:fldCharType="begin"/>
      </w:r>
      <w:r w:rsidR="00665613" w:rsidRPr="00557959">
        <w:rPr>
          <w:rFonts w:ascii="Times New Roman" w:hAnsi="Times New Roman" w:cs="Times New Roman"/>
          <w:rPrChange w:id="2758" w:author="Microsoft Office User" w:date="2021-08-13T16:26:00Z">
            <w:rPr/>
          </w:rPrChange>
        </w:rPr>
        <w:instrText xml:space="preserve"> HYPERLINK "https://www.bmcsoftware.es/blogs/itil-4/" \t "_self" </w:instrText>
      </w:r>
      <w:r w:rsidR="00665613" w:rsidRPr="00557959">
        <w:rPr>
          <w:rFonts w:ascii="Times New Roman" w:hAnsi="Times New Roman" w:cs="Times New Roman"/>
          <w:rPrChange w:id="2759" w:author="Microsoft Office User" w:date="2021-08-13T16:26:00Z">
            <w:rPr/>
          </w:rPrChange>
        </w:rPr>
        <w:fldChar w:fldCharType="separate"/>
      </w:r>
      <w:r w:rsidRPr="00557959">
        <w:rPr>
          <w:rFonts w:ascii="Times New Roman" w:eastAsia="Times New Roman" w:hAnsi="Times New Roman" w:cs="Times New Roman"/>
          <w:color w:val="000000"/>
          <w:sz w:val="24"/>
          <w:szCs w:val="24"/>
          <w:lang w:eastAsia="es-MX"/>
          <w:rPrChange w:id="2760" w:author="Microsoft Office User" w:date="2021-08-13T16:26:00Z">
            <w:rPr>
              <w:rFonts w:ascii="Arial" w:eastAsia="Times New Roman" w:hAnsi="Arial" w:cs="Arial"/>
              <w:color w:val="000000"/>
              <w:sz w:val="24"/>
              <w:szCs w:val="24"/>
              <w:lang w:eastAsia="es-MX"/>
            </w:rPr>
          </w:rPrChange>
        </w:rPr>
        <w:t>ITIL® 4</w:t>
      </w:r>
      <w:r w:rsidR="00665613" w:rsidRPr="00557959">
        <w:rPr>
          <w:rFonts w:ascii="Times New Roman" w:eastAsia="Times New Roman" w:hAnsi="Times New Roman" w:cs="Times New Roman"/>
          <w:color w:val="000000"/>
          <w:sz w:val="24"/>
          <w:szCs w:val="24"/>
          <w:lang w:eastAsia="es-MX"/>
          <w:rPrChange w:id="2761" w:author="Microsoft Office User" w:date="2021-08-13T16:26:00Z">
            <w:rPr>
              <w:rFonts w:ascii="Arial" w:eastAsia="Times New Roman" w:hAnsi="Arial" w:cs="Arial"/>
              <w:color w:val="000000"/>
              <w:sz w:val="24"/>
              <w:szCs w:val="24"/>
              <w:lang w:eastAsia="es-MX"/>
            </w:rPr>
          </w:rPrChange>
        </w:rPr>
        <w:fldChar w:fldCharType="end"/>
      </w:r>
      <w:ins w:id="2762" w:author="Microsoft Office User" w:date="2021-08-13T16:27:00Z">
        <w:r w:rsidR="00557959">
          <w:rPr>
            <w:rFonts w:ascii="Times New Roman" w:eastAsia="Times New Roman" w:hAnsi="Times New Roman" w:cs="Times New Roman"/>
            <w:color w:val="000000"/>
            <w:sz w:val="24"/>
            <w:szCs w:val="24"/>
            <w:lang w:eastAsia="es-MX"/>
          </w:rPr>
          <w:t>.</w:t>
        </w:r>
      </w:ins>
    </w:p>
    <w:p w14:paraId="126B6E12" w14:textId="3E6A68AE" w:rsidR="00DC79D0" w:rsidRPr="00557959" w:rsidRDefault="00DC79D0" w:rsidP="000A5A08">
      <w:pPr>
        <w:spacing w:line="360" w:lineRule="auto"/>
        <w:jc w:val="both"/>
        <w:rPr>
          <w:rStyle w:val="Textoennegrita"/>
          <w:rFonts w:ascii="Times New Roman" w:hAnsi="Times New Roman" w:cs="Times New Roman"/>
          <w:color w:val="666666"/>
          <w:sz w:val="23"/>
          <w:szCs w:val="23"/>
          <w:shd w:val="clear" w:color="auto" w:fill="FFFFFF"/>
          <w:rPrChange w:id="2763" w:author="Microsoft Office User" w:date="2021-08-13T16:26:00Z">
            <w:rPr>
              <w:rStyle w:val="Textoennegrita"/>
              <w:rFonts w:ascii="Lato" w:hAnsi="Lato"/>
              <w:color w:val="666666"/>
              <w:sz w:val="23"/>
              <w:szCs w:val="23"/>
              <w:shd w:val="clear" w:color="auto" w:fill="FFFFFF"/>
            </w:rPr>
          </w:rPrChange>
        </w:rPr>
      </w:pPr>
    </w:p>
    <w:p w14:paraId="133EA146" w14:textId="3A2FD18B" w:rsidR="00DC79D0" w:rsidDel="00557959" w:rsidRDefault="00DC79D0" w:rsidP="00557959">
      <w:pPr>
        <w:pStyle w:val="Ttulo3"/>
        <w:spacing w:line="360" w:lineRule="auto"/>
        <w:jc w:val="both"/>
        <w:rPr>
          <w:del w:id="2764" w:author="Microsoft Office User" w:date="2021-08-13T16:27:00Z"/>
          <w:rStyle w:val="Ttulo3Car"/>
          <w:rFonts w:ascii="Times New Roman" w:hAnsi="Times New Roman" w:cs="Times New Roman"/>
          <w:b/>
          <w:bCs/>
          <w:color w:val="auto"/>
        </w:rPr>
      </w:pPr>
      <w:bookmarkStart w:id="2765" w:name="_Toc73953033"/>
      <w:r w:rsidRPr="00557959">
        <w:rPr>
          <w:rStyle w:val="Ttulo3Car"/>
          <w:rFonts w:ascii="Times New Roman" w:hAnsi="Times New Roman" w:cs="Times New Roman"/>
          <w:b/>
          <w:bCs/>
          <w:i/>
          <w:iCs/>
          <w:color w:val="auto"/>
          <w:rPrChange w:id="2766" w:author="Microsoft Office User" w:date="2021-08-13T16:27:00Z">
            <w:rPr>
              <w:rStyle w:val="Ttulo3Car"/>
              <w:b/>
              <w:bCs/>
              <w:color w:val="auto"/>
            </w:rPr>
          </w:rPrChange>
        </w:rPr>
        <w:t>Remedy Service Desk</w:t>
      </w:r>
      <w:r w:rsidRPr="00557959">
        <w:rPr>
          <w:rStyle w:val="Ttulo3Car"/>
          <w:rFonts w:ascii="Times New Roman" w:hAnsi="Times New Roman" w:cs="Times New Roman"/>
          <w:b/>
          <w:bCs/>
          <w:color w:val="auto"/>
          <w:rPrChange w:id="2767" w:author="Microsoft Office User" w:date="2021-08-13T16:26:00Z">
            <w:rPr>
              <w:rStyle w:val="Ttulo3Car"/>
              <w:b/>
              <w:bCs/>
              <w:color w:val="auto"/>
            </w:rPr>
          </w:rPrChange>
        </w:rPr>
        <w:t xml:space="preserve"> de BMC</w:t>
      </w:r>
      <w:bookmarkEnd w:id="2765"/>
    </w:p>
    <w:p w14:paraId="5786926B" w14:textId="77777777" w:rsidR="00557959" w:rsidRPr="00557959" w:rsidRDefault="00557959" w:rsidP="00557959">
      <w:pPr>
        <w:rPr>
          <w:ins w:id="2768" w:author="Microsoft Office User" w:date="2021-08-13T16:27:00Z"/>
          <w:rPrChange w:id="2769" w:author="Microsoft Office User" w:date="2021-08-13T16:27:00Z">
            <w:rPr>
              <w:ins w:id="2770" w:author="Microsoft Office User" w:date="2021-08-13T16:27:00Z"/>
              <w:rFonts w:ascii="Arial" w:eastAsia="Times New Roman" w:hAnsi="Arial" w:cs="Arial"/>
              <w:b/>
              <w:bCs/>
              <w:color w:val="000000"/>
              <w:lang w:eastAsia="es-MX"/>
            </w:rPr>
          </w:rPrChange>
        </w:rPr>
        <w:pPrChange w:id="2771" w:author="Microsoft Office User" w:date="2021-08-13T16:27:00Z">
          <w:pPr>
            <w:pStyle w:val="Ttulo3"/>
            <w:spacing w:line="360" w:lineRule="auto"/>
            <w:jc w:val="both"/>
          </w:pPr>
        </w:pPrChange>
      </w:pPr>
    </w:p>
    <w:p w14:paraId="761E2BBE" w14:textId="60ABF34D" w:rsidR="002D251F" w:rsidRPr="00557959" w:rsidRDefault="00DC79D0" w:rsidP="00557959">
      <w:pPr>
        <w:pStyle w:val="Ttulo3"/>
        <w:spacing w:line="360" w:lineRule="auto"/>
        <w:jc w:val="both"/>
        <w:rPr>
          <w:rFonts w:eastAsia="Times New Roman"/>
          <w:lang w:eastAsia="es-MX"/>
          <w:rPrChange w:id="2772" w:author="Microsoft Office User" w:date="2021-08-13T16:26:00Z">
            <w:rPr>
              <w:rFonts w:ascii="Arial" w:eastAsia="Times New Roman" w:hAnsi="Arial" w:cs="Arial"/>
              <w:color w:val="000000"/>
              <w:sz w:val="24"/>
              <w:szCs w:val="24"/>
              <w:lang w:eastAsia="es-MX"/>
            </w:rPr>
          </w:rPrChange>
        </w:rPr>
        <w:pPrChange w:id="2773" w:author="Microsoft Office User" w:date="2021-08-13T16:27:00Z">
          <w:pPr>
            <w:spacing w:line="360" w:lineRule="auto"/>
            <w:jc w:val="both"/>
          </w:pPr>
        </w:pPrChange>
      </w:pPr>
      <w:del w:id="2774" w:author="Microsoft Office User" w:date="2021-08-13T16:27:00Z">
        <w:r w:rsidRPr="00557959" w:rsidDel="00557959">
          <w:rPr>
            <w:rFonts w:eastAsia="Times New Roman"/>
            <w:lang w:eastAsia="es-MX"/>
            <w:rPrChange w:id="2775" w:author="Microsoft Office User" w:date="2021-08-13T16:26:00Z">
              <w:rPr>
                <w:rFonts w:ascii="Arial" w:eastAsia="Times New Roman" w:hAnsi="Arial" w:cs="Arial"/>
                <w:color w:val="000000"/>
                <w:sz w:val="24"/>
                <w:szCs w:val="24"/>
                <w:lang w:eastAsia="es-MX"/>
              </w:rPr>
            </w:rPrChange>
          </w:rPr>
          <w:delText>Remedy Service Desk </w:delText>
        </w:r>
      </w:del>
      <w:ins w:id="2776" w:author="Microsoft Office User" w:date="2021-08-13T16:27:00Z">
        <w:r w:rsidR="00557959">
          <w:rPr>
            <w:rFonts w:eastAsia="Times New Roman"/>
            <w:lang w:eastAsia="es-MX"/>
          </w:rPr>
          <w:t>E</w:t>
        </w:r>
      </w:ins>
      <w:del w:id="2777" w:author="Microsoft Office User" w:date="2021-08-13T16:27:00Z">
        <w:r w:rsidRPr="00557959" w:rsidDel="00557959">
          <w:rPr>
            <w:rFonts w:eastAsia="Times New Roman"/>
            <w:lang w:eastAsia="es-MX"/>
            <w:rPrChange w:id="2778" w:author="Microsoft Office User" w:date="2021-08-13T16:26:00Z">
              <w:rPr>
                <w:rFonts w:ascii="Arial" w:eastAsia="Times New Roman" w:hAnsi="Arial" w:cs="Arial"/>
                <w:color w:val="000000"/>
                <w:sz w:val="24"/>
                <w:szCs w:val="24"/>
                <w:lang w:eastAsia="es-MX"/>
              </w:rPr>
            </w:rPrChange>
          </w:rPr>
          <w:delText>e</w:delText>
        </w:r>
      </w:del>
      <w:r w:rsidRPr="00557959">
        <w:rPr>
          <w:rFonts w:eastAsia="Times New Roman"/>
          <w:lang w:eastAsia="es-MX"/>
          <w:rPrChange w:id="2779" w:author="Microsoft Office User" w:date="2021-08-13T16:26:00Z">
            <w:rPr>
              <w:rFonts w:ascii="Arial" w:eastAsia="Times New Roman" w:hAnsi="Arial" w:cs="Arial"/>
              <w:color w:val="000000"/>
              <w:sz w:val="24"/>
              <w:szCs w:val="24"/>
              <w:lang w:eastAsia="es-MX"/>
            </w:rPr>
          </w:rPrChange>
        </w:rPr>
        <w:t xml:space="preserve">s una aplicación de </w:t>
      </w:r>
      <w:del w:id="2780" w:author="Francisco Ledesma Salamanca" w:date="2021-06-10T17:11:00Z">
        <w:r w:rsidRPr="00557959" w:rsidDel="00EE4F89">
          <w:rPr>
            <w:rFonts w:eastAsia="Times New Roman"/>
            <w:lang w:eastAsia="es-MX"/>
            <w:rPrChange w:id="2781" w:author="Microsoft Office User" w:date="2021-08-13T16:26:00Z">
              <w:rPr>
                <w:rFonts w:ascii="Arial" w:eastAsia="Times New Roman" w:hAnsi="Arial" w:cs="Arial"/>
                <w:color w:val="000000"/>
                <w:sz w:val="24"/>
                <w:szCs w:val="24"/>
                <w:lang w:eastAsia="es-MX"/>
              </w:rPr>
            </w:rPrChange>
          </w:rPr>
          <w:delText>software</w:delText>
        </w:r>
      </w:del>
      <w:ins w:id="2782" w:author="Francisco Ledesma Salamanca" w:date="2021-06-10T17:11:00Z">
        <w:r w:rsidR="00EE4F89" w:rsidRPr="00557959">
          <w:rPr>
            <w:rFonts w:eastAsia="Times New Roman"/>
            <w:i/>
            <w:lang w:eastAsia="es-MX"/>
            <w:rPrChange w:id="2783" w:author="Microsoft Office User" w:date="2021-08-13T16:26:00Z">
              <w:rPr>
                <w:rFonts w:ascii="Arial" w:eastAsia="Times New Roman" w:hAnsi="Arial" w:cs="Arial"/>
                <w:i/>
                <w:color w:val="000000"/>
                <w:sz w:val="24"/>
                <w:szCs w:val="24"/>
                <w:lang w:eastAsia="es-MX"/>
              </w:rPr>
            </w:rPrChange>
          </w:rPr>
          <w:t>software</w:t>
        </w:r>
      </w:ins>
      <w:r w:rsidRPr="00557959">
        <w:rPr>
          <w:rFonts w:eastAsia="Times New Roman"/>
          <w:lang w:eastAsia="es-MX"/>
          <w:rPrChange w:id="2784" w:author="Microsoft Office User" w:date="2021-08-13T16:26:00Z">
            <w:rPr>
              <w:rFonts w:ascii="Arial" w:eastAsia="Times New Roman" w:hAnsi="Arial" w:cs="Arial"/>
              <w:color w:val="000000"/>
              <w:sz w:val="24"/>
              <w:szCs w:val="24"/>
              <w:lang w:eastAsia="es-MX"/>
            </w:rPr>
          </w:rPrChange>
        </w:rPr>
        <w:t xml:space="preserve"> para implementar una mesa de ayuda a nivel </w:t>
      </w:r>
      <w:r w:rsidRPr="00557959">
        <w:rPr>
          <w:rFonts w:eastAsia="Times New Roman"/>
          <w:i/>
          <w:iCs/>
          <w:lang w:eastAsia="es-MX"/>
          <w:rPrChange w:id="2785" w:author="Microsoft Office User" w:date="2021-08-13T16:28:00Z">
            <w:rPr>
              <w:rFonts w:ascii="Arial" w:eastAsia="Times New Roman" w:hAnsi="Arial" w:cs="Arial"/>
              <w:color w:val="000000"/>
              <w:sz w:val="24"/>
              <w:szCs w:val="24"/>
              <w:lang w:eastAsia="es-MX"/>
            </w:rPr>
          </w:rPrChange>
        </w:rPr>
        <w:t>enterprise</w:t>
      </w:r>
      <w:r w:rsidRPr="00557959">
        <w:rPr>
          <w:rFonts w:eastAsia="Times New Roman"/>
          <w:lang w:eastAsia="es-MX"/>
          <w:rPrChange w:id="2786" w:author="Microsoft Office User" w:date="2021-08-13T16:26:00Z">
            <w:rPr>
              <w:rFonts w:ascii="Arial" w:eastAsia="Times New Roman" w:hAnsi="Arial" w:cs="Arial"/>
              <w:color w:val="000000"/>
              <w:sz w:val="24"/>
              <w:szCs w:val="24"/>
              <w:lang w:eastAsia="es-MX"/>
            </w:rPr>
          </w:rPrChange>
        </w:rPr>
        <w:t xml:space="preserve"> compatible con los procesos de ITIL que incluye manejo de indicentes, manejo de problemas, niveles de servicio y muchas facilidades más ya que forman parte de la </w:t>
      </w:r>
      <w:r w:rsidRPr="00557959">
        <w:rPr>
          <w:rFonts w:eastAsia="Times New Roman"/>
          <w:i/>
          <w:iCs/>
          <w:lang w:eastAsia="es-MX"/>
          <w:rPrChange w:id="2787" w:author="Microsoft Office User" w:date="2021-08-13T16:28:00Z">
            <w:rPr>
              <w:rFonts w:ascii="Arial" w:eastAsia="Times New Roman" w:hAnsi="Arial" w:cs="Arial"/>
              <w:color w:val="000000"/>
              <w:sz w:val="24"/>
              <w:szCs w:val="24"/>
              <w:lang w:eastAsia="es-MX"/>
            </w:rPr>
          </w:rPrChange>
        </w:rPr>
        <w:t>suite BMC Remedy</w:t>
      </w:r>
      <w:r w:rsidRPr="00557959">
        <w:rPr>
          <w:rFonts w:eastAsia="Times New Roman"/>
          <w:lang w:eastAsia="es-MX"/>
          <w:rPrChange w:id="2788" w:author="Microsoft Office User" w:date="2021-08-13T16:26:00Z">
            <w:rPr>
              <w:rFonts w:ascii="Arial" w:eastAsia="Times New Roman" w:hAnsi="Arial" w:cs="Arial"/>
              <w:color w:val="000000"/>
              <w:sz w:val="24"/>
              <w:szCs w:val="24"/>
              <w:lang w:eastAsia="es-MX"/>
            </w:rPr>
          </w:rPrChange>
        </w:rPr>
        <w:t xml:space="preserve"> ITSM. </w:t>
      </w:r>
      <w:r w:rsidRPr="00557959">
        <w:rPr>
          <w:rFonts w:eastAsia="Times New Roman"/>
          <w:i/>
          <w:iCs/>
          <w:lang w:eastAsia="es-MX"/>
          <w:rPrChange w:id="2789" w:author="Microsoft Office User" w:date="2021-08-13T16:28:00Z">
            <w:rPr>
              <w:rFonts w:ascii="Arial" w:eastAsia="Times New Roman" w:hAnsi="Arial" w:cs="Arial"/>
              <w:color w:val="000000"/>
              <w:sz w:val="24"/>
              <w:szCs w:val="24"/>
              <w:lang w:eastAsia="es-MX"/>
            </w:rPr>
          </w:rPrChange>
        </w:rPr>
        <w:t xml:space="preserve">Remedy Service Desk </w:t>
      </w:r>
      <w:r w:rsidRPr="00557959">
        <w:rPr>
          <w:rFonts w:eastAsia="Times New Roman"/>
          <w:lang w:eastAsia="es-MX"/>
          <w:rPrChange w:id="2790" w:author="Microsoft Office User" w:date="2021-08-13T16:26:00Z">
            <w:rPr>
              <w:rFonts w:ascii="Arial" w:eastAsia="Times New Roman" w:hAnsi="Arial" w:cs="Arial"/>
              <w:color w:val="000000"/>
              <w:sz w:val="24"/>
              <w:szCs w:val="24"/>
              <w:lang w:eastAsia="es-MX"/>
            </w:rPr>
          </w:rPrChange>
        </w:rPr>
        <w:t>es la aplicación líder de la industria y ahora con la versión de Remedy 9, con una gran versatilidad con dispositivos móviles, apps e interfaces sociales.</w:t>
      </w:r>
      <w:sdt>
        <w:sdtPr>
          <w:rPr>
            <w:rFonts w:eastAsia="Times New Roman"/>
            <w:lang w:eastAsia="es-MX"/>
            <w:rPrChange w:id="2791" w:author="Microsoft Office User" w:date="2021-08-13T16:26:00Z">
              <w:rPr>
                <w:rFonts w:ascii="Arial" w:eastAsia="Times New Roman" w:hAnsi="Arial" w:cs="Arial"/>
                <w:color w:val="000000"/>
                <w:sz w:val="24"/>
                <w:szCs w:val="24"/>
                <w:lang w:eastAsia="es-MX"/>
              </w:rPr>
            </w:rPrChange>
          </w:rPr>
          <w:id w:val="427931549"/>
          <w:citation/>
        </w:sdtPr>
        <w:sdtEndPr>
          <w:rPr>
            <w:rPrChange w:id="2792" w:author="Microsoft Office User" w:date="2021-08-13T16:26:00Z">
              <w:rPr/>
            </w:rPrChange>
          </w:rPr>
        </w:sdtEndPr>
        <w:sdtContent>
          <w:r w:rsidR="00423C73" w:rsidRPr="00557959">
            <w:rPr>
              <w:rFonts w:eastAsia="Times New Roman"/>
              <w:lang w:eastAsia="es-MX"/>
              <w:rPrChange w:id="2793" w:author="Microsoft Office User" w:date="2021-08-13T16:26:00Z">
                <w:rPr>
                  <w:rFonts w:ascii="Arial" w:eastAsia="Times New Roman" w:hAnsi="Arial" w:cs="Arial"/>
                  <w:color w:val="000000"/>
                  <w:sz w:val="24"/>
                  <w:szCs w:val="24"/>
                  <w:lang w:eastAsia="es-MX"/>
                </w:rPr>
              </w:rPrChange>
            </w:rPr>
            <w:fldChar w:fldCharType="begin"/>
          </w:r>
          <w:r w:rsidR="00423C73" w:rsidRPr="00557959">
            <w:rPr>
              <w:rFonts w:eastAsia="Times New Roman"/>
              <w:lang w:eastAsia="es-MX"/>
              <w:rPrChange w:id="2794" w:author="Microsoft Office User" w:date="2021-08-13T16:26:00Z">
                <w:rPr>
                  <w:rFonts w:ascii="Arial" w:eastAsia="Times New Roman" w:hAnsi="Arial" w:cs="Arial"/>
                  <w:color w:val="000000"/>
                  <w:sz w:val="24"/>
                  <w:szCs w:val="24"/>
                  <w:lang w:eastAsia="es-MX"/>
                </w:rPr>
              </w:rPrChange>
            </w:rPr>
            <w:instrText xml:space="preserve"> CITATION BMC211 \l 2058 </w:instrText>
          </w:r>
          <w:r w:rsidR="00423C73" w:rsidRPr="00557959">
            <w:rPr>
              <w:rFonts w:eastAsia="Times New Roman"/>
              <w:lang w:eastAsia="es-MX"/>
              <w:rPrChange w:id="2795" w:author="Microsoft Office User" w:date="2021-08-13T16:26:00Z">
                <w:rPr>
                  <w:rFonts w:ascii="Arial" w:eastAsia="Times New Roman" w:hAnsi="Arial" w:cs="Arial"/>
                  <w:color w:val="000000"/>
                  <w:sz w:val="24"/>
                  <w:szCs w:val="24"/>
                  <w:lang w:eastAsia="es-MX"/>
                </w:rPr>
              </w:rPrChange>
            </w:rPr>
            <w:fldChar w:fldCharType="separate"/>
          </w:r>
          <w:r w:rsidR="00E51CA8" w:rsidRPr="00557959">
            <w:rPr>
              <w:rFonts w:eastAsia="Times New Roman"/>
              <w:noProof/>
              <w:lang w:eastAsia="es-MX"/>
              <w:rPrChange w:id="2796" w:author="Microsoft Office User" w:date="2021-08-13T16:26:00Z">
                <w:rPr>
                  <w:rFonts w:ascii="Arial" w:eastAsia="Times New Roman" w:hAnsi="Arial" w:cs="Arial"/>
                  <w:noProof/>
                  <w:color w:val="000000"/>
                  <w:sz w:val="24"/>
                  <w:szCs w:val="24"/>
                  <w:lang w:eastAsia="es-MX"/>
                </w:rPr>
              </w:rPrChange>
            </w:rPr>
            <w:t xml:space="preserve"> [3]</w:t>
          </w:r>
          <w:r w:rsidR="00423C73" w:rsidRPr="00557959">
            <w:rPr>
              <w:rFonts w:eastAsia="Times New Roman"/>
              <w:lang w:eastAsia="es-MX"/>
              <w:rPrChange w:id="2797" w:author="Microsoft Office User" w:date="2021-08-13T16:26:00Z">
                <w:rPr>
                  <w:rFonts w:ascii="Arial" w:eastAsia="Times New Roman" w:hAnsi="Arial" w:cs="Arial"/>
                  <w:color w:val="000000"/>
                  <w:sz w:val="24"/>
                  <w:szCs w:val="24"/>
                  <w:lang w:eastAsia="es-MX"/>
                </w:rPr>
              </w:rPrChange>
            </w:rPr>
            <w:fldChar w:fldCharType="end"/>
          </w:r>
        </w:sdtContent>
      </w:sdt>
    </w:p>
    <w:p w14:paraId="0A7739CA" w14:textId="2D0C7D51" w:rsidR="009E5758" w:rsidRPr="00557959" w:rsidRDefault="009E5758" w:rsidP="000A5A08">
      <w:pPr>
        <w:pStyle w:val="NormalWeb"/>
        <w:shd w:val="clear" w:color="auto" w:fill="FFFFFF"/>
        <w:spacing w:before="0" w:beforeAutospacing="0" w:after="450" w:afterAutospacing="0" w:line="360" w:lineRule="auto"/>
        <w:jc w:val="both"/>
        <w:rPr>
          <w:color w:val="000000"/>
          <w:rPrChange w:id="2798" w:author="Microsoft Office User" w:date="2021-08-13T16:26:00Z">
            <w:rPr>
              <w:rFonts w:ascii="Arial" w:hAnsi="Arial" w:cs="Arial"/>
              <w:color w:val="000000"/>
            </w:rPr>
          </w:rPrChange>
        </w:rPr>
      </w:pPr>
      <w:r w:rsidRPr="00557959">
        <w:rPr>
          <w:color w:val="000000"/>
          <w:rPrChange w:id="2799" w:author="Microsoft Office User" w:date="2021-08-13T16:26:00Z">
            <w:rPr>
              <w:rFonts w:ascii="Arial" w:hAnsi="Arial" w:cs="Arial"/>
              <w:color w:val="000000"/>
            </w:rPr>
          </w:rPrChange>
        </w:rPr>
        <w:t>La aplicación implementa las funciones de mesa de ayuda permitiendo operar un único punto de contacto entre los usuarios y el área de TI</w:t>
      </w:r>
      <w:ins w:id="2800" w:author="Microsoft Office User" w:date="2021-08-13T16:29:00Z">
        <w:r w:rsidR="00557959">
          <w:rPr>
            <w:color w:val="000000"/>
          </w:rPr>
          <w:t>, además</w:t>
        </w:r>
      </w:ins>
      <w:del w:id="2801" w:author="Microsoft Office User" w:date="2021-08-13T16:29:00Z">
        <w:r w:rsidRPr="00557959" w:rsidDel="00557959">
          <w:rPr>
            <w:color w:val="000000"/>
            <w:rPrChange w:id="2802" w:author="Microsoft Office User" w:date="2021-08-13T16:26:00Z">
              <w:rPr>
                <w:rFonts w:ascii="Arial" w:hAnsi="Arial" w:cs="Arial"/>
                <w:color w:val="000000"/>
              </w:rPr>
            </w:rPrChange>
          </w:rPr>
          <w:delText>. </w:delText>
        </w:r>
      </w:del>
      <w:ins w:id="2803" w:author="Microsoft Office User" w:date="2021-08-13T16:29:00Z">
        <w:r w:rsidR="00557959" w:rsidRPr="00557959" w:rsidDel="00557959">
          <w:t xml:space="preserve"> </w:t>
        </w:r>
      </w:ins>
      <w:del w:id="2804" w:author="Microsoft Office User" w:date="2021-08-13T16:29:00Z">
        <w:r w:rsidR="00665613" w:rsidRPr="00557959" w:rsidDel="00557959">
          <w:fldChar w:fldCharType="begin"/>
        </w:r>
        <w:r w:rsidR="00665613" w:rsidRPr="00557959" w:rsidDel="00557959">
          <w:rPr>
            <w:rPrChange w:id="2805" w:author="Microsoft Office User" w:date="2021-08-13T16:26:00Z">
              <w:rPr/>
            </w:rPrChange>
          </w:rPr>
          <w:delInstrText xml:space="preserve"> HYPERLINK "https://www.grupoarion.com.mx/soluciones-bmc/" \t "_blank" </w:delInstrText>
        </w:r>
        <w:r w:rsidR="00665613" w:rsidRPr="00557959" w:rsidDel="00557959">
          <w:rPr>
            <w:rPrChange w:id="2806" w:author="Microsoft Office User" w:date="2021-08-13T16:26:00Z">
              <w:rPr/>
            </w:rPrChange>
          </w:rPr>
          <w:fldChar w:fldCharType="separate"/>
        </w:r>
        <w:r w:rsidRPr="00557959" w:rsidDel="00557959">
          <w:rPr>
            <w:color w:val="000000"/>
            <w:rPrChange w:id="2807" w:author="Microsoft Office User" w:date="2021-08-13T16:26:00Z">
              <w:rPr>
                <w:rFonts w:ascii="Arial" w:hAnsi="Arial" w:cs="Arial"/>
                <w:color w:val="000000"/>
              </w:rPr>
            </w:rPrChange>
          </w:rPr>
          <w:delText>Remedy Service Desk </w:delText>
        </w:r>
        <w:r w:rsidR="00665613" w:rsidRPr="00557959" w:rsidDel="00557959">
          <w:rPr>
            <w:color w:val="000000"/>
            <w:rPrChange w:id="2808" w:author="Microsoft Office User" w:date="2021-08-13T16:26:00Z">
              <w:rPr>
                <w:rFonts w:ascii="Arial" w:hAnsi="Arial" w:cs="Arial"/>
                <w:color w:val="000000"/>
              </w:rPr>
            </w:rPrChange>
          </w:rPr>
          <w:fldChar w:fldCharType="end"/>
        </w:r>
      </w:del>
      <w:r w:rsidRPr="00557959">
        <w:rPr>
          <w:color w:val="000000"/>
          <w:rPrChange w:id="2809" w:author="Microsoft Office User" w:date="2021-08-13T16:26:00Z">
            <w:rPr>
              <w:rFonts w:ascii="Arial" w:hAnsi="Arial" w:cs="Arial"/>
              <w:color w:val="000000"/>
            </w:rPr>
          </w:rPrChange>
        </w:rPr>
        <w:t>cumple con los procesos de ITIL y ofrece los siguientes beneficios:</w:t>
      </w:r>
    </w:p>
    <w:p w14:paraId="1AF0BE92" w14:textId="77777777"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1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11" w:author="Microsoft Office User" w:date="2021-08-13T16:26:00Z">
            <w:rPr>
              <w:rFonts w:ascii="Arial" w:eastAsia="Times New Roman" w:hAnsi="Arial" w:cs="Arial"/>
              <w:color w:val="000000"/>
              <w:sz w:val="24"/>
              <w:szCs w:val="24"/>
              <w:lang w:eastAsia="es-MX"/>
            </w:rPr>
          </w:rPrChange>
        </w:rPr>
        <w:t>La única mesa de servicio con visibilidad directa a los problemas del negocio.</w:t>
      </w:r>
    </w:p>
    <w:p w14:paraId="20CBA5C2" w14:textId="26EF4508"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1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13" w:author="Microsoft Office User" w:date="2021-08-13T16:26:00Z">
            <w:rPr>
              <w:rFonts w:ascii="Arial" w:eastAsia="Times New Roman" w:hAnsi="Arial" w:cs="Arial"/>
              <w:color w:val="000000"/>
              <w:sz w:val="24"/>
              <w:szCs w:val="24"/>
              <w:lang w:eastAsia="es-MX"/>
            </w:rPr>
          </w:rPrChange>
        </w:rPr>
        <w:t>Flexible, escalable y modular con un poderoso motor de flujos de trabajo.</w:t>
      </w:r>
    </w:p>
    <w:p w14:paraId="3FA2B83A" w14:textId="7B4C2307"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1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15" w:author="Microsoft Office User" w:date="2021-08-13T16:26:00Z">
            <w:rPr>
              <w:rFonts w:ascii="Arial" w:eastAsia="Times New Roman" w:hAnsi="Arial" w:cs="Arial"/>
              <w:color w:val="000000"/>
              <w:sz w:val="24"/>
              <w:szCs w:val="24"/>
              <w:lang w:eastAsia="es-MX"/>
            </w:rPr>
          </w:rPrChange>
        </w:rPr>
        <w:lastRenderedPageBreak/>
        <w:t>Automatiza los procesos de la mesa de servicios.</w:t>
      </w:r>
    </w:p>
    <w:p w14:paraId="60825E1D" w14:textId="53304FA3"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1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17" w:author="Microsoft Office User" w:date="2021-08-13T16:26:00Z">
            <w:rPr>
              <w:rFonts w:ascii="Arial" w:eastAsia="Times New Roman" w:hAnsi="Arial" w:cs="Arial"/>
              <w:color w:val="000000"/>
              <w:sz w:val="24"/>
              <w:szCs w:val="24"/>
              <w:lang w:eastAsia="es-MX"/>
            </w:rPr>
          </w:rPrChange>
        </w:rPr>
        <w:t>Interfaz estándar con toda la suite BMC Remedy ITSM</w:t>
      </w:r>
      <w:ins w:id="2818" w:author="Microsoft Office User" w:date="2021-08-13T16:29:00Z">
        <w:r w:rsidR="00557959">
          <w:rPr>
            <w:rFonts w:ascii="Times New Roman" w:eastAsia="Times New Roman" w:hAnsi="Times New Roman" w:cs="Times New Roman"/>
            <w:color w:val="000000"/>
            <w:sz w:val="24"/>
            <w:szCs w:val="24"/>
            <w:lang w:eastAsia="es-MX"/>
          </w:rPr>
          <w:t>.</w:t>
        </w:r>
      </w:ins>
    </w:p>
    <w:p w14:paraId="04615E99" w14:textId="7F6BF76E"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1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20" w:author="Microsoft Office User" w:date="2021-08-13T16:26:00Z">
            <w:rPr>
              <w:rFonts w:ascii="Arial" w:eastAsia="Times New Roman" w:hAnsi="Arial" w:cs="Arial"/>
              <w:color w:val="000000"/>
              <w:sz w:val="24"/>
              <w:szCs w:val="24"/>
              <w:lang w:eastAsia="es-MX"/>
            </w:rPr>
          </w:rPrChange>
        </w:rPr>
        <w:t>Incorporación de procesos y reglas de negocio</w:t>
      </w:r>
      <w:ins w:id="2821" w:author="Microsoft Office User" w:date="2021-08-13T16:29:00Z">
        <w:r w:rsidR="00557959">
          <w:rPr>
            <w:rFonts w:ascii="Times New Roman" w:eastAsia="Times New Roman" w:hAnsi="Times New Roman" w:cs="Times New Roman"/>
            <w:color w:val="000000"/>
            <w:sz w:val="24"/>
            <w:szCs w:val="24"/>
            <w:lang w:eastAsia="es-MX"/>
          </w:rPr>
          <w:t>.</w:t>
        </w:r>
      </w:ins>
    </w:p>
    <w:p w14:paraId="2676C1D1" w14:textId="77777777"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2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23" w:author="Microsoft Office User" w:date="2021-08-13T16:26:00Z">
            <w:rPr>
              <w:rFonts w:ascii="Arial" w:eastAsia="Times New Roman" w:hAnsi="Arial" w:cs="Arial"/>
              <w:color w:val="000000"/>
              <w:sz w:val="24"/>
              <w:szCs w:val="24"/>
              <w:lang w:eastAsia="es-MX"/>
            </w:rPr>
          </w:rPrChange>
        </w:rPr>
        <w:t>Soporta múltiples empresas y múltiples idiomas.</w:t>
      </w:r>
    </w:p>
    <w:p w14:paraId="34F6252D" w14:textId="6C002148"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2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25" w:author="Microsoft Office User" w:date="2021-08-13T16:26:00Z">
            <w:rPr>
              <w:rFonts w:ascii="Arial" w:eastAsia="Times New Roman" w:hAnsi="Arial" w:cs="Arial"/>
              <w:color w:val="000000"/>
              <w:sz w:val="24"/>
              <w:szCs w:val="24"/>
              <w:lang w:eastAsia="es-MX"/>
            </w:rPr>
          </w:rPrChange>
        </w:rPr>
        <w:t>Basada en roles</w:t>
      </w:r>
      <w:ins w:id="2826" w:author="Microsoft Office User" w:date="2021-08-13T16:29:00Z">
        <w:r w:rsidR="00557959">
          <w:rPr>
            <w:rFonts w:ascii="Times New Roman" w:eastAsia="Times New Roman" w:hAnsi="Times New Roman" w:cs="Times New Roman"/>
            <w:color w:val="000000"/>
            <w:sz w:val="24"/>
            <w:szCs w:val="24"/>
            <w:lang w:eastAsia="es-MX"/>
          </w:rPr>
          <w:t>.</w:t>
        </w:r>
      </w:ins>
    </w:p>
    <w:p w14:paraId="61FCF64E" w14:textId="5C09BDC4"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2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28" w:author="Microsoft Office User" w:date="2021-08-13T16:26:00Z">
            <w:rPr>
              <w:rFonts w:ascii="Arial" w:eastAsia="Times New Roman" w:hAnsi="Arial" w:cs="Arial"/>
              <w:color w:val="000000"/>
              <w:sz w:val="24"/>
              <w:szCs w:val="24"/>
              <w:lang w:eastAsia="es-MX"/>
            </w:rPr>
          </w:rPrChange>
        </w:rPr>
        <w:t>Multicapas y multiplataforma</w:t>
      </w:r>
      <w:ins w:id="2829" w:author="Microsoft Office User" w:date="2021-08-13T16:29:00Z">
        <w:r w:rsidR="00557959">
          <w:rPr>
            <w:rFonts w:ascii="Times New Roman" w:eastAsia="Times New Roman" w:hAnsi="Times New Roman" w:cs="Times New Roman"/>
            <w:color w:val="000000"/>
            <w:sz w:val="24"/>
            <w:szCs w:val="24"/>
            <w:lang w:eastAsia="es-MX"/>
          </w:rPr>
          <w:t>.</w:t>
        </w:r>
      </w:ins>
    </w:p>
    <w:p w14:paraId="4081E8B3" w14:textId="7CC1F6B8"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3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31" w:author="Microsoft Office User" w:date="2021-08-13T16:26:00Z">
            <w:rPr>
              <w:rFonts w:ascii="Arial" w:eastAsia="Times New Roman" w:hAnsi="Arial" w:cs="Arial"/>
              <w:color w:val="000000"/>
              <w:sz w:val="24"/>
              <w:szCs w:val="24"/>
              <w:lang w:eastAsia="es-MX"/>
            </w:rPr>
          </w:rPrChange>
        </w:rPr>
        <w:t>Construida con base a las Mejores Prácticas de ITIL</w:t>
      </w:r>
      <w:ins w:id="2832" w:author="Microsoft Office User" w:date="2021-08-13T16:29:00Z">
        <w:r w:rsidR="00557959">
          <w:rPr>
            <w:rFonts w:ascii="Times New Roman" w:eastAsia="Times New Roman" w:hAnsi="Times New Roman" w:cs="Times New Roman"/>
            <w:color w:val="000000"/>
            <w:sz w:val="24"/>
            <w:szCs w:val="24"/>
            <w:lang w:eastAsia="es-MX"/>
          </w:rPr>
          <w:t>.</w:t>
        </w:r>
      </w:ins>
    </w:p>
    <w:p w14:paraId="52C8F71D" w14:textId="77777777"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3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34" w:author="Microsoft Office User" w:date="2021-08-13T16:26:00Z">
            <w:rPr>
              <w:rFonts w:ascii="Arial" w:eastAsia="Times New Roman" w:hAnsi="Arial" w:cs="Arial"/>
              <w:color w:val="000000"/>
              <w:sz w:val="24"/>
              <w:szCs w:val="24"/>
              <w:lang w:eastAsia="es-MX"/>
            </w:rPr>
          </w:rPrChange>
        </w:rPr>
        <w:t>Accesos vía web, correo, PDAs, etc.</w:t>
      </w:r>
    </w:p>
    <w:p w14:paraId="02BCF672" w14:textId="3822EDFA"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3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36" w:author="Microsoft Office User" w:date="2021-08-13T16:26:00Z">
            <w:rPr>
              <w:rFonts w:ascii="Arial" w:eastAsia="Times New Roman" w:hAnsi="Arial" w:cs="Arial"/>
              <w:color w:val="000000"/>
              <w:sz w:val="24"/>
              <w:szCs w:val="24"/>
              <w:lang w:eastAsia="es-MX"/>
            </w:rPr>
          </w:rPrChange>
        </w:rPr>
        <w:t>Explotar la información en forma fácil y en tiempo real</w:t>
      </w:r>
      <w:ins w:id="2837" w:author="Microsoft Office User" w:date="2021-08-13T16:29:00Z">
        <w:r w:rsidR="00557959">
          <w:rPr>
            <w:rFonts w:ascii="Times New Roman" w:eastAsia="Times New Roman" w:hAnsi="Times New Roman" w:cs="Times New Roman"/>
            <w:color w:val="000000"/>
            <w:sz w:val="24"/>
            <w:szCs w:val="24"/>
            <w:lang w:eastAsia="es-MX"/>
          </w:rPr>
          <w:t>.</w:t>
        </w:r>
      </w:ins>
    </w:p>
    <w:p w14:paraId="26471DE6" w14:textId="2F10507C"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3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39" w:author="Microsoft Office User" w:date="2021-08-13T16:26:00Z">
            <w:rPr>
              <w:rFonts w:ascii="Arial" w:eastAsia="Times New Roman" w:hAnsi="Arial" w:cs="Arial"/>
              <w:color w:val="000000"/>
              <w:sz w:val="24"/>
              <w:szCs w:val="24"/>
              <w:lang w:eastAsia="es-MX"/>
            </w:rPr>
          </w:rPrChange>
        </w:rPr>
        <w:t>Manejar múltiples mesas de ayuda (multi tenancy)</w:t>
      </w:r>
      <w:ins w:id="2840" w:author="Microsoft Office User" w:date="2021-08-13T16:29:00Z">
        <w:r w:rsidR="00557959">
          <w:rPr>
            <w:rFonts w:ascii="Times New Roman" w:eastAsia="Times New Roman" w:hAnsi="Times New Roman" w:cs="Times New Roman"/>
            <w:color w:val="000000"/>
            <w:sz w:val="24"/>
            <w:szCs w:val="24"/>
            <w:lang w:eastAsia="es-MX"/>
          </w:rPr>
          <w:t>.</w:t>
        </w:r>
      </w:ins>
    </w:p>
    <w:p w14:paraId="1152DA06" w14:textId="1FEC7586"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41"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42" w:author="Microsoft Office User" w:date="2021-08-13T16:26:00Z">
            <w:rPr>
              <w:rFonts w:ascii="Arial" w:eastAsia="Times New Roman" w:hAnsi="Arial" w:cs="Arial"/>
              <w:color w:val="000000"/>
              <w:sz w:val="24"/>
              <w:szCs w:val="24"/>
              <w:lang w:eastAsia="es-MX"/>
            </w:rPr>
          </w:rPrChange>
        </w:rPr>
        <w:t>El mejor ROI de la industria</w:t>
      </w:r>
      <w:ins w:id="2843" w:author="Microsoft Office User" w:date="2021-08-13T16:29:00Z">
        <w:r w:rsidR="00557959">
          <w:rPr>
            <w:rFonts w:ascii="Times New Roman" w:eastAsia="Times New Roman" w:hAnsi="Times New Roman" w:cs="Times New Roman"/>
            <w:color w:val="000000"/>
            <w:sz w:val="24"/>
            <w:szCs w:val="24"/>
            <w:lang w:eastAsia="es-MX"/>
          </w:rPr>
          <w:t>.</w:t>
        </w:r>
      </w:ins>
    </w:p>
    <w:p w14:paraId="3282DE04" w14:textId="4D654C4D"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4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45" w:author="Microsoft Office User" w:date="2021-08-13T16:26:00Z">
            <w:rPr>
              <w:rFonts w:ascii="Arial" w:eastAsia="Times New Roman" w:hAnsi="Arial" w:cs="Arial"/>
              <w:color w:val="000000"/>
              <w:sz w:val="24"/>
              <w:szCs w:val="24"/>
              <w:lang w:eastAsia="es-MX"/>
            </w:rPr>
          </w:rPrChange>
        </w:rPr>
        <w:t>Cuenta con su propia herramienta de desarrollo (ARSystem)</w:t>
      </w:r>
      <w:ins w:id="2846" w:author="Microsoft Office User" w:date="2021-08-13T16:29:00Z">
        <w:r w:rsidR="00557959">
          <w:rPr>
            <w:rFonts w:ascii="Times New Roman" w:eastAsia="Times New Roman" w:hAnsi="Times New Roman" w:cs="Times New Roman"/>
            <w:color w:val="000000"/>
            <w:sz w:val="24"/>
            <w:szCs w:val="24"/>
            <w:lang w:eastAsia="es-MX"/>
          </w:rPr>
          <w:t>.</w:t>
        </w:r>
      </w:ins>
    </w:p>
    <w:p w14:paraId="618BFE04" w14:textId="422D0FC6" w:rsidR="009E5758" w:rsidRPr="00557959" w:rsidRDefault="009E5758" w:rsidP="000A5A0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4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848" w:author="Microsoft Office User" w:date="2021-08-13T16:26:00Z">
            <w:rPr>
              <w:rFonts w:ascii="Arial" w:eastAsia="Times New Roman" w:hAnsi="Arial" w:cs="Arial"/>
              <w:color w:val="000000"/>
              <w:sz w:val="24"/>
              <w:szCs w:val="24"/>
              <w:lang w:eastAsia="es-MX"/>
            </w:rPr>
          </w:rPrChange>
        </w:rPr>
        <w:t>Completamente compatible con ITIL</w:t>
      </w:r>
      <w:ins w:id="2849" w:author="Microsoft Office User" w:date="2021-08-13T16:29:00Z">
        <w:r w:rsidR="00557959">
          <w:rPr>
            <w:rFonts w:ascii="Times New Roman" w:eastAsia="Times New Roman" w:hAnsi="Times New Roman" w:cs="Times New Roman"/>
            <w:color w:val="000000"/>
            <w:sz w:val="24"/>
            <w:szCs w:val="24"/>
            <w:lang w:eastAsia="es-MX"/>
          </w:rPr>
          <w:t>.</w:t>
        </w:r>
      </w:ins>
    </w:p>
    <w:p w14:paraId="2B9F46B1" w14:textId="5E9BC70C" w:rsidR="0094532C" w:rsidRPr="00557959" w:rsidRDefault="0094532C" w:rsidP="00680D9F">
      <w:pPr>
        <w:pStyle w:val="Ttulo3"/>
        <w:spacing w:line="360" w:lineRule="auto"/>
        <w:jc w:val="both"/>
        <w:rPr>
          <w:rStyle w:val="Ttulo3Car"/>
          <w:rFonts w:ascii="Times New Roman" w:hAnsi="Times New Roman" w:cs="Times New Roman"/>
          <w:b/>
          <w:bCs/>
          <w:color w:val="auto"/>
          <w:rPrChange w:id="2850" w:author="Microsoft Office User" w:date="2021-08-13T16:26:00Z">
            <w:rPr>
              <w:rStyle w:val="Ttulo3Car"/>
              <w:b/>
              <w:bCs/>
              <w:color w:val="auto"/>
            </w:rPr>
          </w:rPrChange>
        </w:rPr>
      </w:pPr>
      <w:bookmarkStart w:id="2851" w:name="_Toc73953034"/>
      <w:r w:rsidRPr="00557959">
        <w:rPr>
          <w:rStyle w:val="Ttulo3Car"/>
          <w:rFonts w:ascii="Times New Roman" w:hAnsi="Times New Roman" w:cs="Times New Roman"/>
          <w:b/>
          <w:bCs/>
          <w:color w:val="auto"/>
          <w:rPrChange w:id="2852" w:author="Microsoft Office User" w:date="2021-08-13T16:26:00Z">
            <w:rPr>
              <w:rStyle w:val="Ttulo3Car"/>
              <w:b/>
              <w:bCs/>
              <w:color w:val="auto"/>
            </w:rPr>
          </w:rPrChange>
        </w:rPr>
        <w:t xml:space="preserve">Aranda </w:t>
      </w:r>
      <w:r w:rsidR="00680D9F" w:rsidRPr="00557959">
        <w:rPr>
          <w:rStyle w:val="Ttulo3Car"/>
          <w:rFonts w:ascii="Times New Roman" w:hAnsi="Times New Roman" w:cs="Times New Roman"/>
          <w:b/>
          <w:bCs/>
          <w:color w:val="auto"/>
          <w:rPrChange w:id="2853" w:author="Microsoft Office User" w:date="2021-08-13T16:26:00Z">
            <w:rPr>
              <w:rStyle w:val="Ttulo3Car"/>
              <w:b/>
              <w:bCs/>
              <w:color w:val="auto"/>
            </w:rPr>
          </w:rPrChange>
        </w:rPr>
        <w:t>ASDK</w:t>
      </w:r>
      <w:bookmarkEnd w:id="2851"/>
    </w:p>
    <w:p w14:paraId="0A952D80" w14:textId="4FD5B92C" w:rsidR="004575A7" w:rsidDel="00557959" w:rsidRDefault="0094532C" w:rsidP="00557959">
      <w:pPr>
        <w:shd w:val="clear" w:color="auto" w:fill="FFFFFF"/>
        <w:spacing w:before="100" w:beforeAutospacing="1" w:after="100" w:afterAutospacing="1" w:line="360" w:lineRule="auto"/>
        <w:jc w:val="both"/>
        <w:rPr>
          <w:del w:id="2854" w:author="Microsoft Office User" w:date="2021-08-13T16:31:00Z"/>
          <w:rFonts w:ascii="Times New Roman" w:eastAsia="Times New Roman" w:hAnsi="Times New Roman" w:cs="Times New Roman"/>
          <w:color w:val="000000"/>
          <w:sz w:val="24"/>
          <w:szCs w:val="24"/>
          <w:lang w:eastAsia="es-MX"/>
        </w:rPr>
      </w:pPr>
      <w:r w:rsidRPr="00557959">
        <w:rPr>
          <w:rFonts w:ascii="Times New Roman" w:eastAsia="Times New Roman" w:hAnsi="Times New Roman" w:cs="Times New Roman"/>
          <w:color w:val="000000"/>
          <w:sz w:val="24"/>
          <w:szCs w:val="24"/>
          <w:lang w:eastAsia="es-MX"/>
          <w:rPrChange w:id="2855" w:author="Microsoft Office User" w:date="2021-08-13T16:26:00Z">
            <w:rPr>
              <w:rFonts w:ascii="Arial" w:eastAsia="Times New Roman" w:hAnsi="Arial" w:cs="Arial"/>
              <w:color w:val="000000"/>
              <w:sz w:val="24"/>
              <w:szCs w:val="24"/>
              <w:lang w:eastAsia="es-MX"/>
            </w:rPr>
          </w:rPrChange>
        </w:rPr>
        <w:t xml:space="preserve">Complementa las funcionalidades de ASDK, adquiriendo diferentes soluciones de Aranda que facilitan la gestión de sus recursos: Integración con Aranda </w:t>
      </w:r>
      <w:del w:id="2856" w:author="Microsoft Office User" w:date="2021-08-13T16:30:00Z">
        <w:r w:rsidRPr="00557959" w:rsidDel="00557959">
          <w:rPr>
            <w:rFonts w:ascii="Times New Roman" w:eastAsia="Times New Roman" w:hAnsi="Times New Roman" w:cs="Times New Roman"/>
            <w:color w:val="000000"/>
            <w:sz w:val="24"/>
            <w:szCs w:val="24"/>
            <w:lang w:eastAsia="es-MX"/>
            <w:rPrChange w:id="2857" w:author="Microsoft Office User" w:date="2021-08-13T16:26:00Z">
              <w:rPr>
                <w:rFonts w:ascii="Arial" w:eastAsia="Times New Roman" w:hAnsi="Arial" w:cs="Arial"/>
                <w:color w:val="000000"/>
                <w:sz w:val="24"/>
                <w:szCs w:val="24"/>
                <w:lang w:eastAsia="es-MX"/>
              </w:rPr>
            </w:rPrChange>
          </w:rPr>
          <w:delText>CMDB (</w:delText>
        </w:r>
      </w:del>
      <w:r w:rsidRPr="00557959">
        <w:rPr>
          <w:rFonts w:ascii="Times New Roman" w:eastAsia="Times New Roman" w:hAnsi="Times New Roman" w:cs="Times New Roman"/>
          <w:i/>
          <w:iCs/>
          <w:color w:val="000000"/>
          <w:sz w:val="24"/>
          <w:szCs w:val="24"/>
          <w:lang w:eastAsia="es-MX"/>
          <w:rPrChange w:id="2858" w:author="Microsoft Office User" w:date="2021-08-13T16:29:00Z">
            <w:rPr>
              <w:rFonts w:ascii="Arial" w:eastAsia="Times New Roman" w:hAnsi="Arial" w:cs="Arial"/>
              <w:color w:val="000000"/>
              <w:sz w:val="24"/>
              <w:szCs w:val="24"/>
              <w:lang w:eastAsia="es-MX"/>
            </w:rPr>
          </w:rPrChange>
        </w:rPr>
        <w:t>Configuration Management Database</w:t>
      </w:r>
      <w:ins w:id="2859" w:author="Microsoft Office User" w:date="2021-08-13T16:30:00Z">
        <w:r w:rsidR="00557959">
          <w:rPr>
            <w:rFonts w:ascii="Times New Roman" w:eastAsia="Times New Roman" w:hAnsi="Times New Roman" w:cs="Times New Roman"/>
            <w:i/>
            <w:iCs/>
            <w:color w:val="000000"/>
            <w:sz w:val="24"/>
            <w:szCs w:val="24"/>
            <w:lang w:eastAsia="es-MX"/>
          </w:rPr>
          <w:t xml:space="preserve"> </w:t>
        </w:r>
        <w:r w:rsidR="00557959">
          <w:rPr>
            <w:rFonts w:ascii="Times New Roman" w:eastAsia="Times New Roman" w:hAnsi="Times New Roman" w:cs="Times New Roman"/>
            <w:color w:val="000000"/>
            <w:sz w:val="24"/>
            <w:szCs w:val="24"/>
            <w:lang w:eastAsia="es-MX"/>
          </w:rPr>
          <w:t>(</w:t>
        </w:r>
        <w:r w:rsidR="00557959" w:rsidRPr="00D727D0">
          <w:rPr>
            <w:rFonts w:ascii="Times New Roman" w:eastAsia="Times New Roman" w:hAnsi="Times New Roman" w:cs="Times New Roman"/>
            <w:color w:val="000000"/>
            <w:sz w:val="24"/>
            <w:szCs w:val="24"/>
            <w:lang w:eastAsia="es-MX"/>
          </w:rPr>
          <w:t>CMDB</w:t>
        </w:r>
        <w:r w:rsidR="00557959">
          <w:rPr>
            <w:rFonts w:ascii="Times New Roman" w:eastAsia="Times New Roman" w:hAnsi="Times New Roman" w:cs="Times New Roman"/>
            <w:color w:val="000000"/>
            <w:sz w:val="24"/>
            <w:szCs w:val="24"/>
            <w:lang w:eastAsia="es-MX"/>
          </w:rPr>
          <w:t>)</w:t>
        </w:r>
      </w:ins>
      <w:del w:id="2860" w:author="Microsoft Office User" w:date="2021-08-13T16:29:00Z">
        <w:r w:rsidRPr="00557959" w:rsidDel="00557959">
          <w:rPr>
            <w:rFonts w:ascii="Times New Roman" w:eastAsia="Times New Roman" w:hAnsi="Times New Roman" w:cs="Times New Roman"/>
            <w:color w:val="000000"/>
            <w:sz w:val="24"/>
            <w:szCs w:val="24"/>
            <w:lang w:eastAsia="es-MX"/>
            <w:rPrChange w:id="2861" w:author="Microsoft Office User" w:date="2021-08-13T16:26:00Z">
              <w:rPr>
                <w:rFonts w:ascii="Arial" w:eastAsia="Times New Roman" w:hAnsi="Arial" w:cs="Arial"/>
                <w:color w:val="000000"/>
                <w:sz w:val="24"/>
                <w:szCs w:val="24"/>
                <w:lang w:eastAsia="es-MX"/>
              </w:rPr>
            </w:rPrChange>
          </w:rPr>
          <w:delText>)</w:delText>
        </w:r>
      </w:del>
      <w:r w:rsidRPr="00557959">
        <w:rPr>
          <w:rFonts w:ascii="Times New Roman" w:eastAsia="Times New Roman" w:hAnsi="Times New Roman" w:cs="Times New Roman"/>
          <w:color w:val="000000"/>
          <w:sz w:val="24"/>
          <w:szCs w:val="24"/>
          <w:lang w:eastAsia="es-MX"/>
          <w:rPrChange w:id="2862" w:author="Microsoft Office User" w:date="2021-08-13T16:26:00Z">
            <w:rPr>
              <w:rFonts w:ascii="Arial" w:eastAsia="Times New Roman" w:hAnsi="Arial" w:cs="Arial"/>
              <w:color w:val="000000"/>
              <w:sz w:val="24"/>
              <w:szCs w:val="24"/>
              <w:lang w:eastAsia="es-MX"/>
            </w:rPr>
          </w:rPrChange>
        </w:rPr>
        <w:t xml:space="preserve">, logrando una solución que de acuerdo con las mejores prácticas de ITIL se denomina </w:t>
      </w:r>
      <w:r w:rsidRPr="00557959">
        <w:rPr>
          <w:rFonts w:ascii="Times New Roman" w:eastAsia="Times New Roman" w:hAnsi="Times New Roman" w:cs="Times New Roman"/>
          <w:i/>
          <w:iCs/>
          <w:color w:val="000000"/>
          <w:sz w:val="24"/>
          <w:szCs w:val="24"/>
          <w:lang w:eastAsia="es-MX"/>
          <w:rPrChange w:id="2863" w:author="Microsoft Office User" w:date="2021-08-13T16:30:00Z">
            <w:rPr>
              <w:rFonts w:ascii="Arial" w:eastAsia="Times New Roman" w:hAnsi="Arial" w:cs="Arial"/>
              <w:color w:val="000000"/>
              <w:sz w:val="24"/>
              <w:szCs w:val="24"/>
              <w:lang w:eastAsia="es-MX"/>
            </w:rPr>
          </w:rPrChange>
        </w:rPr>
        <w:t>Configuration Management</w:t>
      </w:r>
      <w:r w:rsidRPr="00557959">
        <w:rPr>
          <w:rFonts w:ascii="Times New Roman" w:eastAsia="Times New Roman" w:hAnsi="Times New Roman" w:cs="Times New Roman"/>
          <w:color w:val="000000"/>
          <w:sz w:val="24"/>
          <w:szCs w:val="24"/>
          <w:lang w:eastAsia="es-MX"/>
          <w:rPrChange w:id="2864" w:author="Microsoft Office User" w:date="2021-08-13T16:26:00Z">
            <w:rPr>
              <w:rFonts w:ascii="Arial" w:eastAsia="Times New Roman" w:hAnsi="Arial" w:cs="Arial"/>
              <w:color w:val="000000"/>
              <w:sz w:val="24"/>
              <w:szCs w:val="24"/>
              <w:lang w:eastAsia="es-MX"/>
            </w:rPr>
          </w:rPrChange>
        </w:rPr>
        <w:t xml:space="preserve">. Esta fusión permite asociar los elementos de configuración (CI’s) relacionados con los procesos de soporte, a los incidentes y llamadas de servicio, logrando una gestión completa sobre la infraestructura IT de su organización. Nuestra solución de inventario automatizado de </w:t>
      </w:r>
      <w:del w:id="2865" w:author="Microsoft Office User" w:date="2021-08-13T19:46:00Z">
        <w:r w:rsidRPr="00557959" w:rsidDel="00310B74">
          <w:rPr>
            <w:rFonts w:ascii="Times New Roman" w:eastAsia="Times New Roman" w:hAnsi="Times New Roman" w:cs="Times New Roman"/>
            <w:i/>
            <w:iCs/>
            <w:color w:val="000000"/>
            <w:sz w:val="24"/>
            <w:szCs w:val="24"/>
            <w:lang w:eastAsia="es-MX"/>
            <w:rPrChange w:id="2866" w:author="Microsoft Office User" w:date="2021-08-13T16:31:00Z">
              <w:rPr>
                <w:rFonts w:ascii="Arial" w:eastAsia="Times New Roman" w:hAnsi="Arial" w:cs="Arial"/>
                <w:color w:val="000000"/>
                <w:sz w:val="24"/>
                <w:szCs w:val="24"/>
                <w:lang w:eastAsia="es-MX"/>
              </w:rPr>
            </w:rPrChange>
          </w:rPr>
          <w:delText>hardware</w:delText>
        </w:r>
      </w:del>
      <w:ins w:id="2867" w:author="Microsoft Office User" w:date="2021-08-13T19:46:00Z">
        <w:r w:rsidR="00310B74" w:rsidRPr="00310B74">
          <w:rPr>
            <w:rFonts w:ascii="Times New Roman" w:eastAsia="Times New Roman" w:hAnsi="Times New Roman" w:cs="Times New Roman"/>
            <w:i/>
            <w:iCs/>
            <w:color w:val="000000"/>
            <w:sz w:val="24"/>
            <w:szCs w:val="24"/>
            <w:lang w:eastAsia="es-MX"/>
          </w:rPr>
          <w:t>hardware</w:t>
        </w:r>
      </w:ins>
      <w:r w:rsidRPr="00557959">
        <w:rPr>
          <w:rFonts w:ascii="Times New Roman" w:eastAsia="Times New Roman" w:hAnsi="Times New Roman" w:cs="Times New Roman"/>
          <w:color w:val="000000"/>
          <w:sz w:val="24"/>
          <w:szCs w:val="24"/>
          <w:lang w:eastAsia="es-MX"/>
          <w:rPrChange w:id="2868" w:author="Microsoft Office User" w:date="2021-08-13T16:26:00Z">
            <w:rPr>
              <w:rFonts w:ascii="Arial" w:eastAsia="Times New Roman" w:hAnsi="Arial" w:cs="Arial"/>
              <w:color w:val="000000"/>
              <w:sz w:val="24"/>
              <w:szCs w:val="24"/>
              <w:lang w:eastAsia="es-MX"/>
            </w:rPr>
          </w:rPrChange>
        </w:rPr>
        <w:t xml:space="preserve"> y </w:t>
      </w:r>
      <w:del w:id="2869" w:author="Francisco Ledesma Salamanca" w:date="2021-06-10T17:11:00Z">
        <w:r w:rsidRPr="00557959" w:rsidDel="00EE4F89">
          <w:rPr>
            <w:rFonts w:ascii="Times New Roman" w:eastAsia="Times New Roman" w:hAnsi="Times New Roman" w:cs="Times New Roman"/>
            <w:color w:val="000000"/>
            <w:sz w:val="24"/>
            <w:szCs w:val="24"/>
            <w:lang w:eastAsia="es-MX"/>
            <w:rPrChange w:id="2870" w:author="Microsoft Office User" w:date="2021-08-13T16:26:00Z">
              <w:rPr>
                <w:rFonts w:ascii="Arial" w:eastAsia="Times New Roman" w:hAnsi="Arial" w:cs="Arial"/>
                <w:color w:val="000000"/>
                <w:sz w:val="24"/>
                <w:szCs w:val="24"/>
                <w:lang w:eastAsia="es-MX"/>
              </w:rPr>
            </w:rPrChange>
          </w:rPr>
          <w:delText>software</w:delText>
        </w:r>
      </w:del>
      <w:ins w:id="2871" w:author="Francisco Ledesma Salamanca" w:date="2021-06-10T17:11:00Z">
        <w:r w:rsidR="00EE4F89" w:rsidRPr="00557959">
          <w:rPr>
            <w:rFonts w:ascii="Times New Roman" w:eastAsia="Times New Roman" w:hAnsi="Times New Roman" w:cs="Times New Roman"/>
            <w:i/>
            <w:color w:val="000000"/>
            <w:sz w:val="24"/>
            <w:szCs w:val="24"/>
            <w:lang w:eastAsia="es-MX"/>
            <w:rPrChange w:id="2872" w:author="Microsoft Office User" w:date="2021-08-13T16:26:00Z">
              <w:rPr>
                <w:rFonts w:ascii="Arial" w:eastAsia="Times New Roman" w:hAnsi="Arial" w:cs="Arial"/>
                <w:i/>
                <w:color w:val="000000"/>
                <w:sz w:val="24"/>
                <w:szCs w:val="24"/>
                <w:lang w:eastAsia="es-MX"/>
              </w:rPr>
            </w:rPrChange>
          </w:rPr>
          <w:t>software</w:t>
        </w:r>
      </w:ins>
      <w:r w:rsidRPr="00557959">
        <w:rPr>
          <w:rFonts w:ascii="Times New Roman" w:eastAsia="Times New Roman" w:hAnsi="Times New Roman" w:cs="Times New Roman"/>
          <w:color w:val="000000"/>
          <w:sz w:val="24"/>
          <w:szCs w:val="24"/>
          <w:lang w:eastAsia="es-MX"/>
          <w:rPrChange w:id="2873" w:author="Microsoft Office User" w:date="2021-08-13T16:26:00Z">
            <w:rPr>
              <w:rFonts w:ascii="Arial" w:eastAsia="Times New Roman" w:hAnsi="Arial" w:cs="Arial"/>
              <w:color w:val="000000"/>
              <w:sz w:val="24"/>
              <w:szCs w:val="24"/>
              <w:lang w:eastAsia="es-MX"/>
            </w:rPr>
          </w:rPrChange>
        </w:rPr>
        <w:t xml:space="preserve"> Aranda ASSET </w:t>
      </w:r>
      <w:r w:rsidRPr="00557959">
        <w:rPr>
          <w:rFonts w:ascii="Times New Roman" w:eastAsia="Times New Roman" w:hAnsi="Times New Roman" w:cs="Times New Roman"/>
          <w:i/>
          <w:iCs/>
          <w:color w:val="000000"/>
          <w:sz w:val="24"/>
          <w:szCs w:val="24"/>
          <w:lang w:eastAsia="es-MX"/>
          <w:rPrChange w:id="2874" w:author="Microsoft Office User" w:date="2021-08-13T16:31:00Z">
            <w:rPr>
              <w:rFonts w:ascii="Arial" w:eastAsia="Times New Roman" w:hAnsi="Arial" w:cs="Arial"/>
              <w:color w:val="000000"/>
              <w:sz w:val="24"/>
              <w:szCs w:val="24"/>
              <w:lang w:eastAsia="es-MX"/>
            </w:rPr>
          </w:rPrChange>
        </w:rPr>
        <w:t>MANAGEMENT</w:t>
      </w:r>
      <w:r w:rsidRPr="00557959">
        <w:rPr>
          <w:rFonts w:ascii="Times New Roman" w:eastAsia="Times New Roman" w:hAnsi="Times New Roman" w:cs="Times New Roman"/>
          <w:color w:val="000000"/>
          <w:sz w:val="24"/>
          <w:szCs w:val="24"/>
          <w:lang w:eastAsia="es-MX"/>
          <w:rPrChange w:id="2875" w:author="Microsoft Office User" w:date="2021-08-13T16:26:00Z">
            <w:rPr>
              <w:rFonts w:ascii="Arial" w:eastAsia="Times New Roman" w:hAnsi="Arial" w:cs="Arial"/>
              <w:color w:val="000000"/>
              <w:sz w:val="24"/>
              <w:szCs w:val="24"/>
              <w:lang w:eastAsia="es-MX"/>
            </w:rPr>
          </w:rPrChange>
        </w:rPr>
        <w:t xml:space="preserve">, permite el control y administración remota de sus estaciones de trabajo para agilizar el soporte y reducir considerablemente los tiempos de respuesta al integrarse con ASDK. Integración con </w:t>
      </w:r>
      <w:r w:rsidRPr="00557959">
        <w:rPr>
          <w:rFonts w:ascii="Times New Roman" w:eastAsia="Times New Roman" w:hAnsi="Times New Roman" w:cs="Times New Roman"/>
          <w:i/>
          <w:iCs/>
          <w:color w:val="000000"/>
          <w:sz w:val="24"/>
          <w:szCs w:val="24"/>
          <w:lang w:eastAsia="es-MX"/>
          <w:rPrChange w:id="2876" w:author="Microsoft Office User" w:date="2021-08-13T16:31:00Z">
            <w:rPr>
              <w:rFonts w:ascii="Arial" w:eastAsia="Times New Roman" w:hAnsi="Arial" w:cs="Arial"/>
              <w:color w:val="000000"/>
              <w:sz w:val="24"/>
              <w:szCs w:val="24"/>
              <w:lang w:eastAsia="es-MX"/>
            </w:rPr>
          </w:rPrChange>
        </w:rPr>
        <w:t>Aranda DASHBOARD</w:t>
      </w:r>
      <w:r w:rsidRPr="00557959">
        <w:rPr>
          <w:rFonts w:ascii="Times New Roman" w:eastAsia="Times New Roman" w:hAnsi="Times New Roman" w:cs="Times New Roman"/>
          <w:color w:val="000000"/>
          <w:sz w:val="24"/>
          <w:szCs w:val="24"/>
          <w:lang w:eastAsia="es-MX"/>
          <w:rPrChange w:id="2877" w:author="Microsoft Office User" w:date="2021-08-13T16:26:00Z">
            <w:rPr>
              <w:rFonts w:ascii="Arial" w:eastAsia="Times New Roman" w:hAnsi="Arial" w:cs="Arial"/>
              <w:color w:val="000000"/>
              <w:sz w:val="24"/>
              <w:szCs w:val="24"/>
              <w:lang w:eastAsia="es-MX"/>
            </w:rPr>
          </w:rPrChange>
        </w:rPr>
        <w:t xml:space="preserve"> (ADSB), logrando acceder a una interfaz gráfica para visualizar los indicadores de procesos de soporte como llamadas de servicio, incidentes y problemas, mejorando la gestión de la mesa de servicio.</w:t>
      </w:r>
      <w:sdt>
        <w:sdtPr>
          <w:rPr>
            <w:rFonts w:ascii="Times New Roman" w:eastAsia="Times New Roman" w:hAnsi="Times New Roman" w:cs="Times New Roman"/>
            <w:color w:val="000000"/>
            <w:sz w:val="24"/>
            <w:szCs w:val="24"/>
            <w:lang w:eastAsia="es-MX"/>
            <w:rPrChange w:id="2878" w:author="Microsoft Office User" w:date="2021-08-13T16:26:00Z">
              <w:rPr>
                <w:rFonts w:ascii="Arial" w:eastAsia="Times New Roman" w:hAnsi="Arial" w:cs="Arial"/>
                <w:color w:val="000000"/>
                <w:sz w:val="24"/>
                <w:szCs w:val="24"/>
                <w:lang w:eastAsia="es-MX"/>
              </w:rPr>
            </w:rPrChange>
          </w:rPr>
          <w:id w:val="596451330"/>
          <w:citation/>
        </w:sdtPr>
        <w:sdtEndPr>
          <w:rPr>
            <w:rPrChange w:id="2879" w:author="Microsoft Office User" w:date="2021-08-13T16:26:00Z">
              <w:rPr/>
            </w:rPrChange>
          </w:rPr>
        </w:sdtEndPr>
        <w:sdtContent>
          <w:r w:rsidR="00EB3363" w:rsidRPr="00557959">
            <w:rPr>
              <w:rFonts w:ascii="Times New Roman" w:eastAsia="Times New Roman" w:hAnsi="Times New Roman" w:cs="Times New Roman"/>
              <w:color w:val="000000"/>
              <w:sz w:val="24"/>
              <w:szCs w:val="24"/>
              <w:lang w:eastAsia="es-MX"/>
              <w:rPrChange w:id="2880" w:author="Microsoft Office User" w:date="2021-08-13T16:26:00Z">
                <w:rPr>
                  <w:rFonts w:ascii="Arial" w:eastAsia="Times New Roman" w:hAnsi="Arial" w:cs="Arial"/>
                  <w:color w:val="000000"/>
                  <w:sz w:val="24"/>
                  <w:szCs w:val="24"/>
                  <w:lang w:eastAsia="es-MX"/>
                </w:rPr>
              </w:rPrChange>
            </w:rPr>
            <w:fldChar w:fldCharType="begin"/>
          </w:r>
          <w:r w:rsidR="00EB3363" w:rsidRPr="00557959">
            <w:rPr>
              <w:rFonts w:ascii="Times New Roman" w:eastAsia="Times New Roman" w:hAnsi="Times New Roman" w:cs="Times New Roman"/>
              <w:color w:val="000000"/>
              <w:sz w:val="24"/>
              <w:szCs w:val="24"/>
              <w:lang w:eastAsia="es-MX"/>
              <w:rPrChange w:id="2881" w:author="Microsoft Office User" w:date="2021-08-13T16:26:00Z">
                <w:rPr>
                  <w:rFonts w:ascii="Arial" w:eastAsia="Times New Roman" w:hAnsi="Arial" w:cs="Arial"/>
                  <w:color w:val="000000"/>
                  <w:sz w:val="24"/>
                  <w:szCs w:val="24"/>
                  <w:lang w:eastAsia="es-MX"/>
                </w:rPr>
              </w:rPrChange>
            </w:rPr>
            <w:instrText xml:space="preserve"> CITATION Ara21 \l 2058 </w:instrText>
          </w:r>
          <w:r w:rsidR="00EB3363" w:rsidRPr="00557959">
            <w:rPr>
              <w:rFonts w:ascii="Times New Roman" w:eastAsia="Times New Roman" w:hAnsi="Times New Roman" w:cs="Times New Roman"/>
              <w:color w:val="000000"/>
              <w:sz w:val="24"/>
              <w:szCs w:val="24"/>
              <w:lang w:eastAsia="es-MX"/>
              <w:rPrChange w:id="2882" w:author="Microsoft Office User" w:date="2021-08-13T16:26:00Z">
                <w:rPr>
                  <w:rFonts w:ascii="Arial" w:eastAsia="Times New Roman" w:hAnsi="Arial" w:cs="Arial"/>
                  <w:color w:val="000000"/>
                  <w:sz w:val="24"/>
                  <w:szCs w:val="24"/>
                  <w:lang w:eastAsia="es-MX"/>
                </w:rPr>
              </w:rPrChange>
            </w:rPr>
            <w:fldChar w:fldCharType="separate"/>
          </w:r>
          <w:r w:rsidR="00E51CA8" w:rsidRPr="00557959">
            <w:rPr>
              <w:rFonts w:ascii="Times New Roman" w:eastAsia="Times New Roman" w:hAnsi="Times New Roman" w:cs="Times New Roman"/>
              <w:noProof/>
              <w:color w:val="000000"/>
              <w:sz w:val="24"/>
              <w:szCs w:val="24"/>
              <w:lang w:eastAsia="es-MX"/>
              <w:rPrChange w:id="2883" w:author="Microsoft Office User" w:date="2021-08-13T16:26:00Z">
                <w:rPr>
                  <w:rFonts w:ascii="Arial" w:eastAsia="Times New Roman" w:hAnsi="Arial" w:cs="Arial"/>
                  <w:noProof/>
                  <w:color w:val="000000"/>
                  <w:sz w:val="24"/>
                  <w:szCs w:val="24"/>
                  <w:lang w:eastAsia="es-MX"/>
                </w:rPr>
              </w:rPrChange>
            </w:rPr>
            <w:t xml:space="preserve"> [4]</w:t>
          </w:r>
          <w:r w:rsidR="00EB3363" w:rsidRPr="00557959">
            <w:rPr>
              <w:rFonts w:ascii="Times New Roman" w:eastAsia="Times New Roman" w:hAnsi="Times New Roman" w:cs="Times New Roman"/>
              <w:color w:val="000000"/>
              <w:sz w:val="24"/>
              <w:szCs w:val="24"/>
              <w:lang w:eastAsia="es-MX"/>
              <w:rPrChange w:id="2884" w:author="Microsoft Office User" w:date="2021-08-13T16:26:00Z">
                <w:rPr>
                  <w:rFonts w:ascii="Arial" w:eastAsia="Times New Roman" w:hAnsi="Arial" w:cs="Arial"/>
                  <w:color w:val="000000"/>
                  <w:sz w:val="24"/>
                  <w:szCs w:val="24"/>
                  <w:lang w:eastAsia="es-MX"/>
                </w:rPr>
              </w:rPrChange>
            </w:rPr>
            <w:fldChar w:fldCharType="end"/>
          </w:r>
        </w:sdtContent>
      </w:sdt>
    </w:p>
    <w:p w14:paraId="5936AA0C" w14:textId="67CC68EE" w:rsidR="00557959" w:rsidRDefault="00557959" w:rsidP="00973E3C">
      <w:pPr>
        <w:shd w:val="clear" w:color="auto" w:fill="FFFFFF"/>
        <w:spacing w:before="100" w:beforeAutospacing="1" w:after="100" w:afterAutospacing="1" w:line="360" w:lineRule="auto"/>
        <w:jc w:val="both"/>
        <w:rPr>
          <w:ins w:id="2885" w:author="Microsoft Office User" w:date="2021-08-13T16:31:00Z"/>
          <w:rFonts w:ascii="Times New Roman" w:eastAsia="Times New Roman" w:hAnsi="Times New Roman" w:cs="Times New Roman"/>
          <w:color w:val="000000"/>
          <w:sz w:val="24"/>
          <w:szCs w:val="24"/>
          <w:lang w:eastAsia="es-MX"/>
        </w:rPr>
      </w:pPr>
    </w:p>
    <w:p w14:paraId="27E26ACC" w14:textId="3427E303" w:rsidR="00557959" w:rsidRDefault="00557959" w:rsidP="00973E3C">
      <w:pPr>
        <w:shd w:val="clear" w:color="auto" w:fill="FFFFFF"/>
        <w:spacing w:before="100" w:beforeAutospacing="1" w:after="100" w:afterAutospacing="1" w:line="360" w:lineRule="auto"/>
        <w:jc w:val="both"/>
        <w:rPr>
          <w:ins w:id="2886" w:author="Microsoft Office User" w:date="2021-08-13T16:31:00Z"/>
          <w:rFonts w:ascii="Times New Roman" w:eastAsia="Times New Roman" w:hAnsi="Times New Roman" w:cs="Times New Roman"/>
          <w:color w:val="000000"/>
          <w:sz w:val="24"/>
          <w:szCs w:val="24"/>
          <w:lang w:eastAsia="es-MX"/>
        </w:rPr>
      </w:pPr>
    </w:p>
    <w:p w14:paraId="793CA7D4" w14:textId="77777777" w:rsidR="00557959" w:rsidRPr="00557959" w:rsidRDefault="00557959" w:rsidP="00973E3C">
      <w:pPr>
        <w:shd w:val="clear" w:color="auto" w:fill="FFFFFF"/>
        <w:spacing w:before="100" w:beforeAutospacing="1" w:after="100" w:afterAutospacing="1" w:line="360" w:lineRule="auto"/>
        <w:jc w:val="both"/>
        <w:rPr>
          <w:ins w:id="2887" w:author="Microsoft Office User" w:date="2021-08-13T16:31:00Z"/>
          <w:rFonts w:ascii="Times New Roman" w:eastAsia="Times New Roman" w:hAnsi="Times New Roman" w:cs="Times New Roman"/>
          <w:color w:val="000000"/>
          <w:sz w:val="24"/>
          <w:szCs w:val="24"/>
          <w:lang w:eastAsia="es-MX"/>
          <w:rPrChange w:id="2888" w:author="Microsoft Office User" w:date="2021-08-13T16:26:00Z">
            <w:rPr>
              <w:ins w:id="2889" w:author="Microsoft Office User" w:date="2021-08-13T16:31:00Z"/>
              <w:rFonts w:ascii="Arial" w:eastAsia="Times New Roman" w:hAnsi="Arial" w:cs="Arial"/>
              <w:color w:val="000000"/>
              <w:sz w:val="24"/>
              <w:szCs w:val="24"/>
              <w:lang w:eastAsia="es-MX"/>
            </w:rPr>
          </w:rPrChange>
        </w:rPr>
      </w:pPr>
    </w:p>
    <w:p w14:paraId="431A5E90" w14:textId="16900922" w:rsidR="00557959" w:rsidRPr="00557959" w:rsidRDefault="00557959" w:rsidP="0055795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s-MX"/>
          <w:rPrChange w:id="2890" w:author="Microsoft Office User" w:date="2021-08-13T16:26:00Z">
            <w:rPr>
              <w:rFonts w:ascii="Arial" w:eastAsia="Times New Roman" w:hAnsi="Arial" w:cs="Arial"/>
              <w:color w:val="000000"/>
              <w:sz w:val="24"/>
              <w:szCs w:val="24"/>
              <w:lang w:eastAsia="es-MX"/>
            </w:rPr>
          </w:rPrChange>
        </w:rPr>
        <w:pPrChange w:id="2891" w:author="Microsoft Office User" w:date="2021-08-13T16:31:00Z">
          <w:pPr>
            <w:spacing w:line="360" w:lineRule="auto"/>
            <w:jc w:val="both"/>
          </w:pPr>
        </w:pPrChange>
      </w:pPr>
    </w:p>
    <w:p w14:paraId="45098C69" w14:textId="77777777" w:rsidR="006946EC" w:rsidRPr="00557959" w:rsidRDefault="006946EC" w:rsidP="006946EC">
      <w:pPr>
        <w:spacing w:line="360" w:lineRule="auto"/>
        <w:jc w:val="both"/>
        <w:rPr>
          <w:rStyle w:val="Ttulo2Car"/>
          <w:rFonts w:ascii="Times New Roman" w:hAnsi="Times New Roman" w:cs="Times New Roman"/>
          <w:b/>
          <w:bCs/>
          <w:color w:val="auto"/>
          <w:rPrChange w:id="2892" w:author="Microsoft Office User" w:date="2021-08-13T16:26:00Z">
            <w:rPr>
              <w:rStyle w:val="Ttulo2Car"/>
              <w:rFonts w:ascii="Cambria" w:hAnsi="Cambria"/>
              <w:b/>
              <w:bCs/>
              <w:color w:val="auto"/>
            </w:rPr>
          </w:rPrChange>
        </w:rPr>
      </w:pPr>
      <w:bookmarkStart w:id="2893" w:name="_Toc73953035"/>
      <w:r w:rsidRPr="00557959">
        <w:rPr>
          <w:rStyle w:val="Ttulo2Car"/>
          <w:rFonts w:ascii="Times New Roman" w:hAnsi="Times New Roman" w:cs="Times New Roman"/>
          <w:b/>
          <w:bCs/>
          <w:color w:val="auto"/>
          <w:rPrChange w:id="2894" w:author="Microsoft Office User" w:date="2021-08-13T16:26:00Z">
            <w:rPr>
              <w:rStyle w:val="Ttulo2Car"/>
              <w:rFonts w:ascii="Cambria" w:hAnsi="Cambria"/>
              <w:b/>
              <w:bCs/>
              <w:color w:val="auto"/>
            </w:rPr>
          </w:rPrChange>
        </w:rPr>
        <w:lastRenderedPageBreak/>
        <w:t>ERP en el Mercado</w:t>
      </w:r>
      <w:bookmarkEnd w:id="2893"/>
    </w:p>
    <w:p w14:paraId="1A5C6A58" w14:textId="77777777" w:rsidR="006946EC" w:rsidRPr="00557959" w:rsidRDefault="006946EC" w:rsidP="006946EC">
      <w:pPr>
        <w:pStyle w:val="Ttulo3"/>
        <w:shd w:val="clear" w:color="auto" w:fill="FFFFFF"/>
        <w:spacing w:before="0" w:line="360" w:lineRule="auto"/>
        <w:jc w:val="both"/>
        <w:rPr>
          <w:rStyle w:val="Ttulo3Car"/>
          <w:rFonts w:ascii="Times New Roman" w:hAnsi="Times New Roman" w:cs="Times New Roman"/>
          <w:b/>
          <w:bCs/>
          <w:color w:val="auto"/>
          <w:rPrChange w:id="2895" w:author="Microsoft Office User" w:date="2021-08-13T16:26:00Z">
            <w:rPr>
              <w:rStyle w:val="Ttulo3Car"/>
              <w:b/>
              <w:bCs/>
              <w:color w:val="auto"/>
            </w:rPr>
          </w:rPrChange>
        </w:rPr>
      </w:pPr>
      <w:bookmarkStart w:id="2896" w:name="_Toc73953036"/>
      <w:r w:rsidRPr="00557959">
        <w:rPr>
          <w:rStyle w:val="Ttulo3Car"/>
          <w:rFonts w:ascii="Times New Roman" w:hAnsi="Times New Roman" w:cs="Times New Roman"/>
          <w:b/>
          <w:bCs/>
          <w:color w:val="auto"/>
          <w:rPrChange w:id="2897" w:author="Microsoft Office User" w:date="2021-08-13T16:26:00Z">
            <w:rPr>
              <w:rStyle w:val="Ttulo3Car"/>
              <w:b/>
              <w:bCs/>
              <w:color w:val="auto"/>
            </w:rPr>
          </w:rPrChange>
        </w:rPr>
        <w:t>SAP ERP</w:t>
      </w:r>
      <w:bookmarkEnd w:id="2896"/>
    </w:p>
    <w:p w14:paraId="66686F68" w14:textId="77777777" w:rsidR="006946EC" w:rsidRPr="00557959" w:rsidRDefault="006946EC" w:rsidP="006946EC">
      <w:pPr>
        <w:pStyle w:val="NormalWeb"/>
        <w:shd w:val="clear" w:color="auto" w:fill="FFFFFF"/>
        <w:spacing w:before="0" w:beforeAutospacing="0" w:line="360" w:lineRule="auto"/>
        <w:jc w:val="both"/>
        <w:rPr>
          <w:color w:val="000000"/>
          <w:rPrChange w:id="2898" w:author="Microsoft Office User" w:date="2021-08-13T16:26:00Z">
            <w:rPr>
              <w:rFonts w:ascii="Arial" w:hAnsi="Arial" w:cs="Arial"/>
              <w:color w:val="000000"/>
            </w:rPr>
          </w:rPrChange>
        </w:rPr>
      </w:pPr>
      <w:r w:rsidRPr="00557959">
        <w:rPr>
          <w:color w:val="000000"/>
          <w:rPrChange w:id="2899" w:author="Microsoft Office User" w:date="2021-08-13T16:26:00Z">
            <w:rPr>
              <w:rFonts w:ascii="Arial" w:hAnsi="Arial" w:cs="Arial"/>
              <w:color w:val="000000"/>
            </w:rPr>
          </w:rPrChange>
        </w:rPr>
        <w:t xml:space="preserve">SAP ha sido uno de los grandes nombres de la ERP durante décadas, y con frecuencia se atribuye la fundación de la tecnología. Craig Himmelberger, director de </w:t>
      </w:r>
      <w:r w:rsidRPr="00557959">
        <w:rPr>
          <w:i/>
          <w:iCs/>
          <w:color w:val="000000"/>
          <w:rPrChange w:id="2900" w:author="Microsoft Office User" w:date="2021-08-13T16:26:00Z">
            <w:rPr>
              <w:rFonts w:ascii="Arial" w:hAnsi="Arial" w:cs="Arial"/>
              <w:color w:val="000000"/>
            </w:rPr>
          </w:rPrChange>
        </w:rPr>
        <w:t>marketing</w:t>
      </w:r>
      <w:r w:rsidRPr="00557959">
        <w:rPr>
          <w:color w:val="000000"/>
          <w:rPrChange w:id="2901" w:author="Microsoft Office User" w:date="2021-08-13T16:26:00Z">
            <w:rPr>
              <w:rFonts w:ascii="Arial" w:hAnsi="Arial" w:cs="Arial"/>
              <w:color w:val="000000"/>
            </w:rPr>
          </w:rPrChange>
        </w:rPr>
        <w:t xml:space="preserve"> de SAP </w:t>
      </w:r>
      <w:r w:rsidRPr="00557959">
        <w:rPr>
          <w:i/>
          <w:iCs/>
          <w:color w:val="000000"/>
          <w:rPrChange w:id="2902" w:author="Microsoft Office User" w:date="2021-08-13T16:26:00Z">
            <w:rPr>
              <w:rFonts w:ascii="Arial" w:hAnsi="Arial" w:cs="Arial"/>
              <w:color w:val="000000"/>
            </w:rPr>
          </w:rPrChange>
        </w:rPr>
        <w:t>Business Suite</w:t>
      </w:r>
      <w:r w:rsidRPr="00557959">
        <w:rPr>
          <w:color w:val="000000"/>
          <w:rPrChange w:id="2903" w:author="Microsoft Office User" w:date="2021-08-13T16:26:00Z">
            <w:rPr>
              <w:rFonts w:ascii="Arial" w:hAnsi="Arial" w:cs="Arial"/>
              <w:color w:val="000000"/>
            </w:rPr>
          </w:rPrChange>
        </w:rPr>
        <w:t>, cree que su compañía y Oracle son los nombres más importantes en ERP, y Gartner está de acuerdo, acreditando con casi el 40% del total de 20 mil millones dólares del mercado de los ERP. Según Gartner, SAP tenía una cuota de 26% del mercado de los ERP en 2009, con Oracle en el segundo lugar en el 12%. Sage, Infor y Microsoft siguen en la tabla.</w:t>
      </w:r>
    </w:p>
    <w:p w14:paraId="4F86E6E3" w14:textId="0135B26C" w:rsidR="006946EC" w:rsidRPr="00557959" w:rsidRDefault="006946EC" w:rsidP="006946EC">
      <w:pPr>
        <w:pStyle w:val="NormalWeb"/>
        <w:shd w:val="clear" w:color="auto" w:fill="FFFFFF"/>
        <w:spacing w:before="0" w:beforeAutospacing="0" w:line="360" w:lineRule="auto"/>
        <w:jc w:val="both"/>
        <w:rPr>
          <w:color w:val="000000"/>
          <w:rPrChange w:id="2904" w:author="Microsoft Office User" w:date="2021-08-13T16:26:00Z">
            <w:rPr>
              <w:rFonts w:ascii="Arial" w:hAnsi="Arial" w:cs="Arial"/>
              <w:color w:val="000000"/>
            </w:rPr>
          </w:rPrChange>
        </w:rPr>
      </w:pPr>
      <w:r w:rsidRPr="00557959">
        <w:rPr>
          <w:color w:val="000000"/>
          <w:rPrChange w:id="2905" w:author="Microsoft Office User" w:date="2021-08-13T16:26:00Z">
            <w:rPr>
              <w:rFonts w:ascii="Arial" w:hAnsi="Arial" w:cs="Arial"/>
              <w:color w:val="000000"/>
            </w:rPr>
          </w:rPrChange>
        </w:rPr>
        <w:t xml:space="preserve">SAP ERP es un conjunto de piezas de </w:t>
      </w:r>
      <w:del w:id="2906" w:author="Francisco Ledesma Salamanca" w:date="2021-06-10T17:11:00Z">
        <w:r w:rsidRPr="00557959" w:rsidDel="00EE4F89">
          <w:rPr>
            <w:color w:val="000000"/>
            <w:rPrChange w:id="2907" w:author="Microsoft Office User" w:date="2021-08-13T16:26:00Z">
              <w:rPr>
                <w:rFonts w:ascii="Arial" w:hAnsi="Arial" w:cs="Arial"/>
                <w:color w:val="000000"/>
              </w:rPr>
            </w:rPrChange>
          </w:rPr>
          <w:delText>software</w:delText>
        </w:r>
      </w:del>
      <w:ins w:id="2908" w:author="Francisco Ledesma Salamanca" w:date="2021-06-10T17:11:00Z">
        <w:r w:rsidR="00EE4F89" w:rsidRPr="00557959">
          <w:rPr>
            <w:i/>
            <w:color w:val="000000"/>
            <w:rPrChange w:id="2909" w:author="Microsoft Office User" w:date="2021-08-13T16:26:00Z">
              <w:rPr>
                <w:rFonts w:ascii="Arial" w:hAnsi="Arial" w:cs="Arial"/>
                <w:i/>
                <w:color w:val="000000"/>
              </w:rPr>
            </w:rPrChange>
          </w:rPr>
          <w:t>software</w:t>
        </w:r>
      </w:ins>
      <w:r w:rsidRPr="00557959">
        <w:rPr>
          <w:color w:val="000000"/>
          <w:rPrChange w:id="2910" w:author="Microsoft Office User" w:date="2021-08-13T16:26:00Z">
            <w:rPr>
              <w:rFonts w:ascii="Arial" w:hAnsi="Arial" w:cs="Arial"/>
              <w:color w:val="000000"/>
            </w:rPr>
          </w:rPrChange>
        </w:rPr>
        <w:t xml:space="preserve"> que comprenden el ciclo financiero completo, recursos humanos (HR), operaciones, compras, tesorería y otras funciones empresariales. Ofrece una experiencia de tecnología a través de </w:t>
      </w:r>
      <w:r w:rsidRPr="00557959">
        <w:rPr>
          <w:i/>
          <w:iCs/>
          <w:color w:val="000000"/>
          <w:rPrChange w:id="2911" w:author="Microsoft Office User" w:date="2021-08-13T16:32:00Z">
            <w:rPr>
              <w:rFonts w:ascii="Arial" w:hAnsi="Arial" w:cs="Arial"/>
              <w:color w:val="000000"/>
            </w:rPr>
          </w:rPrChange>
        </w:rPr>
        <w:t>NetWeaver</w:t>
      </w:r>
      <w:r w:rsidRPr="00557959">
        <w:rPr>
          <w:color w:val="000000"/>
          <w:rPrChange w:id="2912" w:author="Microsoft Office User" w:date="2021-08-13T16:26:00Z">
            <w:rPr>
              <w:rFonts w:ascii="Arial" w:hAnsi="Arial" w:cs="Arial"/>
              <w:color w:val="000000"/>
            </w:rPr>
          </w:rPrChange>
        </w:rPr>
        <w:t xml:space="preserve"> que apoya al ERP, CRM, BI y otros elementos. La idea básica es la de simplificar la </w:t>
      </w:r>
      <w:r w:rsidR="00665613" w:rsidRPr="00557959">
        <w:fldChar w:fldCharType="begin"/>
      </w:r>
      <w:r w:rsidR="00665613" w:rsidRPr="00557959">
        <w:rPr>
          <w:rPrChange w:id="2913" w:author="Microsoft Office User" w:date="2021-08-13T16:26:00Z">
            <w:rPr/>
          </w:rPrChange>
        </w:rPr>
        <w:instrText xml:space="preserve"> HYPERLINK "https://www.evaluandoerp.com/software-erp/implementar-erp/" </w:instrText>
      </w:r>
      <w:r w:rsidR="00665613" w:rsidRPr="00557959">
        <w:rPr>
          <w:rPrChange w:id="2914" w:author="Microsoft Office User" w:date="2021-08-13T16:26:00Z">
            <w:rPr/>
          </w:rPrChange>
        </w:rPr>
        <w:fldChar w:fldCharType="separate"/>
      </w:r>
      <w:r w:rsidRPr="00557959">
        <w:rPr>
          <w:rPrChange w:id="2915" w:author="Microsoft Office User" w:date="2021-08-13T16:26:00Z">
            <w:rPr>
              <w:rFonts w:ascii="Arial" w:hAnsi="Arial" w:cs="Arial"/>
            </w:rPr>
          </w:rPrChange>
        </w:rPr>
        <w:t>implementación de un ERP</w:t>
      </w:r>
      <w:r w:rsidR="00665613" w:rsidRPr="00557959">
        <w:rPr>
          <w:rPrChange w:id="2916" w:author="Microsoft Office User" w:date="2021-08-13T16:26:00Z">
            <w:rPr>
              <w:rFonts w:ascii="Arial" w:hAnsi="Arial" w:cs="Arial"/>
            </w:rPr>
          </w:rPrChange>
        </w:rPr>
        <w:fldChar w:fldCharType="end"/>
      </w:r>
      <w:r w:rsidRPr="00557959">
        <w:rPr>
          <w:color w:val="000000"/>
          <w:rPrChange w:id="2917" w:author="Microsoft Office User" w:date="2021-08-13T16:26:00Z">
            <w:rPr>
              <w:rFonts w:ascii="Arial" w:hAnsi="Arial" w:cs="Arial"/>
              <w:color w:val="000000"/>
            </w:rPr>
          </w:rPrChange>
        </w:rPr>
        <w:t>, el mantenimiento continuo y un menor costo total de propiedad (TCO).</w:t>
      </w:r>
    </w:p>
    <w:p w14:paraId="055460D8" w14:textId="664DCC71" w:rsidR="006946EC" w:rsidRPr="00557959" w:rsidRDefault="006946EC" w:rsidP="006946EC">
      <w:pPr>
        <w:pStyle w:val="NormalWeb"/>
        <w:shd w:val="clear" w:color="auto" w:fill="FFFFFF"/>
        <w:spacing w:before="0" w:beforeAutospacing="0" w:line="360" w:lineRule="auto"/>
        <w:jc w:val="both"/>
        <w:rPr>
          <w:color w:val="000000"/>
          <w:rPrChange w:id="2918" w:author="Microsoft Office User" w:date="2021-08-13T16:26:00Z">
            <w:rPr>
              <w:rFonts w:ascii="Arial" w:hAnsi="Arial" w:cs="Arial"/>
              <w:color w:val="000000"/>
            </w:rPr>
          </w:rPrChange>
        </w:rPr>
      </w:pPr>
      <w:r w:rsidRPr="00557959">
        <w:rPr>
          <w:color w:val="000000"/>
          <w:rPrChange w:id="2919" w:author="Microsoft Office User" w:date="2021-08-13T16:26:00Z">
            <w:rPr>
              <w:rFonts w:ascii="Arial" w:hAnsi="Arial" w:cs="Arial"/>
              <w:color w:val="000000"/>
            </w:rPr>
          </w:rPrChange>
        </w:rPr>
        <w:t>SAP no se centra en mercados verticales específicos. Tiende a jugar bien en casi todos ellos y en su sitio pueden verse las listas de decenas de enlaces a las implementaciones de ERP especializados.</w:t>
      </w:r>
      <w:sdt>
        <w:sdtPr>
          <w:rPr>
            <w:color w:val="000000"/>
            <w:rPrChange w:id="2920" w:author="Microsoft Office User" w:date="2021-08-13T16:26:00Z">
              <w:rPr>
                <w:rFonts w:ascii="Arial" w:hAnsi="Arial" w:cs="Arial"/>
                <w:color w:val="000000"/>
              </w:rPr>
            </w:rPrChange>
          </w:rPr>
          <w:id w:val="-1484469382"/>
          <w:citation/>
        </w:sdtPr>
        <w:sdtEndPr>
          <w:rPr>
            <w:rPrChange w:id="2921" w:author="Microsoft Office User" w:date="2021-08-13T16:26:00Z">
              <w:rPr/>
            </w:rPrChange>
          </w:rPr>
        </w:sdtEndPr>
        <w:sdtContent>
          <w:r w:rsidRPr="00557959">
            <w:rPr>
              <w:color w:val="000000"/>
              <w:rPrChange w:id="2922" w:author="Microsoft Office User" w:date="2021-08-13T16:26:00Z">
                <w:rPr>
                  <w:rFonts w:ascii="Arial" w:hAnsi="Arial" w:cs="Arial"/>
                  <w:color w:val="000000"/>
                </w:rPr>
              </w:rPrChange>
            </w:rPr>
            <w:fldChar w:fldCharType="begin"/>
          </w:r>
          <w:r w:rsidRPr="00557959">
            <w:rPr>
              <w:color w:val="000000"/>
              <w:rPrChange w:id="2923" w:author="Microsoft Office User" w:date="2021-08-13T16:26:00Z">
                <w:rPr>
                  <w:rFonts w:ascii="Arial" w:hAnsi="Arial" w:cs="Arial"/>
                  <w:color w:val="000000"/>
                </w:rPr>
              </w:rPrChange>
            </w:rPr>
            <w:instrText xml:space="preserve"> CITATION SAP21 \l 2058 </w:instrText>
          </w:r>
          <w:r w:rsidRPr="00557959">
            <w:rPr>
              <w:color w:val="000000"/>
              <w:rPrChange w:id="2924" w:author="Microsoft Office User" w:date="2021-08-13T16:26:00Z">
                <w:rPr>
                  <w:rFonts w:ascii="Arial" w:hAnsi="Arial" w:cs="Arial"/>
                  <w:color w:val="000000"/>
                </w:rPr>
              </w:rPrChange>
            </w:rPr>
            <w:fldChar w:fldCharType="separate"/>
          </w:r>
          <w:r w:rsidR="00E51CA8" w:rsidRPr="00557959">
            <w:rPr>
              <w:noProof/>
              <w:color w:val="000000"/>
              <w:rPrChange w:id="2925" w:author="Microsoft Office User" w:date="2021-08-13T16:26:00Z">
                <w:rPr>
                  <w:rFonts w:ascii="Arial" w:hAnsi="Arial" w:cs="Arial"/>
                  <w:noProof/>
                  <w:color w:val="000000"/>
                </w:rPr>
              </w:rPrChange>
            </w:rPr>
            <w:t xml:space="preserve"> [5]</w:t>
          </w:r>
          <w:r w:rsidRPr="00557959">
            <w:rPr>
              <w:color w:val="000000"/>
              <w:rPrChange w:id="2926" w:author="Microsoft Office User" w:date="2021-08-13T16:26:00Z">
                <w:rPr>
                  <w:rFonts w:ascii="Arial" w:hAnsi="Arial" w:cs="Arial"/>
                  <w:color w:val="000000"/>
                </w:rPr>
              </w:rPrChange>
            </w:rPr>
            <w:fldChar w:fldCharType="end"/>
          </w:r>
        </w:sdtContent>
      </w:sdt>
    </w:p>
    <w:p w14:paraId="1113F1CC" w14:textId="77777777" w:rsidR="006946EC" w:rsidRPr="00557959" w:rsidRDefault="006946EC" w:rsidP="006946EC">
      <w:pPr>
        <w:pStyle w:val="Ttulo3"/>
        <w:shd w:val="clear" w:color="auto" w:fill="FFFFFF"/>
        <w:spacing w:before="0" w:line="360" w:lineRule="auto"/>
        <w:jc w:val="both"/>
        <w:rPr>
          <w:rStyle w:val="Ttulo3Car"/>
          <w:rFonts w:ascii="Times New Roman" w:hAnsi="Times New Roman" w:cs="Times New Roman"/>
          <w:b/>
          <w:bCs/>
          <w:color w:val="auto"/>
          <w:rPrChange w:id="2927" w:author="Microsoft Office User" w:date="2021-08-13T16:26:00Z">
            <w:rPr>
              <w:rStyle w:val="Ttulo3Car"/>
              <w:b/>
              <w:bCs/>
              <w:color w:val="auto"/>
            </w:rPr>
          </w:rPrChange>
        </w:rPr>
      </w:pPr>
      <w:bookmarkStart w:id="2928" w:name="_Toc73953037"/>
      <w:r w:rsidRPr="00557959">
        <w:rPr>
          <w:rStyle w:val="Ttulo3Car"/>
          <w:rFonts w:ascii="Times New Roman" w:hAnsi="Times New Roman" w:cs="Times New Roman"/>
          <w:b/>
          <w:bCs/>
          <w:color w:val="auto"/>
          <w:rPrChange w:id="2929" w:author="Microsoft Office User" w:date="2021-08-13T16:26:00Z">
            <w:rPr>
              <w:rStyle w:val="Ttulo3Car"/>
              <w:b/>
              <w:bCs/>
              <w:color w:val="auto"/>
            </w:rPr>
          </w:rPrChange>
        </w:rPr>
        <w:t>Oracle E-Business Suite</w:t>
      </w:r>
      <w:bookmarkEnd w:id="2928"/>
    </w:p>
    <w:p w14:paraId="452FE2D8" w14:textId="77777777" w:rsidR="006946EC" w:rsidRPr="00557959" w:rsidRDefault="006946EC" w:rsidP="006946EC">
      <w:pPr>
        <w:pStyle w:val="NormalWeb"/>
        <w:shd w:val="clear" w:color="auto" w:fill="FFFFFF"/>
        <w:spacing w:before="0" w:beforeAutospacing="0" w:line="360" w:lineRule="auto"/>
        <w:jc w:val="both"/>
        <w:rPr>
          <w:i/>
          <w:iCs/>
          <w:color w:val="000000"/>
          <w:rPrChange w:id="2930" w:author="Microsoft Office User" w:date="2021-08-13T16:33:00Z">
            <w:rPr>
              <w:rFonts w:ascii="Arial" w:hAnsi="Arial" w:cs="Arial"/>
              <w:color w:val="000000"/>
            </w:rPr>
          </w:rPrChange>
        </w:rPr>
      </w:pPr>
      <w:r w:rsidRPr="00557959">
        <w:rPr>
          <w:color w:val="000000"/>
          <w:rPrChange w:id="2931" w:author="Microsoft Office User" w:date="2021-08-13T16:26:00Z">
            <w:rPr>
              <w:rFonts w:ascii="Arial" w:hAnsi="Arial" w:cs="Arial"/>
              <w:color w:val="000000"/>
            </w:rPr>
          </w:rPrChange>
        </w:rPr>
        <w:t>O</w:t>
      </w:r>
      <w:del w:id="2932" w:author="Microsoft Office User" w:date="2021-08-13T16:33:00Z">
        <w:r w:rsidRPr="00557959" w:rsidDel="00557959">
          <w:rPr>
            <w:color w:val="000000"/>
            <w:rPrChange w:id="2933" w:author="Microsoft Office User" w:date="2021-08-13T16:26:00Z">
              <w:rPr>
                <w:rFonts w:ascii="Arial" w:hAnsi="Arial" w:cs="Arial"/>
                <w:color w:val="000000"/>
              </w:rPr>
            </w:rPrChange>
          </w:rPr>
          <w:delText>racle o</w:delText>
        </w:r>
      </w:del>
      <w:r w:rsidRPr="00557959">
        <w:rPr>
          <w:color w:val="000000"/>
          <w:rPrChange w:id="2934" w:author="Microsoft Office User" w:date="2021-08-13T16:26:00Z">
            <w:rPr>
              <w:rFonts w:ascii="Arial" w:hAnsi="Arial" w:cs="Arial"/>
              <w:color w:val="000000"/>
            </w:rPr>
          </w:rPrChange>
        </w:rPr>
        <w:t xml:space="preserve">frece una gran cantidad de opciones de ERP. </w:t>
      </w:r>
      <w:r w:rsidRPr="00557959">
        <w:rPr>
          <w:i/>
          <w:iCs/>
          <w:color w:val="000000"/>
          <w:rPrChange w:id="2935" w:author="Microsoft Office User" w:date="2021-08-13T16:33:00Z">
            <w:rPr>
              <w:rFonts w:ascii="Arial" w:hAnsi="Arial" w:cs="Arial"/>
              <w:color w:val="000000"/>
            </w:rPr>
          </w:rPrChange>
        </w:rPr>
        <w:t>E-Business Suite</w:t>
      </w:r>
      <w:r w:rsidRPr="00557959">
        <w:rPr>
          <w:color w:val="000000"/>
          <w:rPrChange w:id="2936" w:author="Microsoft Office User" w:date="2021-08-13T16:26:00Z">
            <w:rPr>
              <w:rFonts w:ascii="Arial" w:hAnsi="Arial" w:cs="Arial"/>
              <w:color w:val="000000"/>
            </w:rPr>
          </w:rPrChange>
        </w:rPr>
        <w:t xml:space="preserve"> 12.1 abarca todas las facetas de la ERP y todas las industrias. La última versión incluye una cartera integrada de herramientas de inteligencia empresarial. También ofrece suites completas de ERP de las empresas adquiridas como </w:t>
      </w:r>
      <w:r w:rsidRPr="00557959">
        <w:rPr>
          <w:i/>
          <w:iCs/>
          <w:color w:val="000000"/>
          <w:rPrChange w:id="2937" w:author="Microsoft Office User" w:date="2021-08-13T16:33:00Z">
            <w:rPr>
              <w:rFonts w:ascii="Arial" w:hAnsi="Arial" w:cs="Arial"/>
              <w:color w:val="000000"/>
            </w:rPr>
          </w:rPrChange>
        </w:rPr>
        <w:t>PeopleSoft</w:t>
      </w:r>
      <w:r w:rsidRPr="00557959">
        <w:rPr>
          <w:color w:val="000000"/>
          <w:rPrChange w:id="2938" w:author="Microsoft Office User" w:date="2021-08-13T16:26:00Z">
            <w:rPr>
              <w:rFonts w:ascii="Arial" w:hAnsi="Arial" w:cs="Arial"/>
              <w:color w:val="000000"/>
            </w:rPr>
          </w:rPrChange>
        </w:rPr>
        <w:t xml:space="preserve"> y </w:t>
      </w:r>
      <w:r w:rsidRPr="00557959">
        <w:rPr>
          <w:i/>
          <w:iCs/>
          <w:color w:val="000000"/>
          <w:rPrChange w:id="2939" w:author="Microsoft Office User" w:date="2021-08-13T16:33:00Z">
            <w:rPr>
              <w:rFonts w:ascii="Arial" w:hAnsi="Arial" w:cs="Arial"/>
              <w:color w:val="000000"/>
            </w:rPr>
          </w:rPrChange>
        </w:rPr>
        <w:t>JD Edwards.</w:t>
      </w:r>
    </w:p>
    <w:p w14:paraId="591E5A19" w14:textId="306658DB" w:rsidR="006946EC" w:rsidRPr="00557959" w:rsidRDefault="006946EC" w:rsidP="006946EC">
      <w:pPr>
        <w:pStyle w:val="NormalWeb"/>
        <w:shd w:val="clear" w:color="auto" w:fill="FFFFFF"/>
        <w:spacing w:before="0" w:beforeAutospacing="0" w:line="360" w:lineRule="auto"/>
        <w:jc w:val="both"/>
        <w:rPr>
          <w:color w:val="000000"/>
          <w:rPrChange w:id="2940" w:author="Microsoft Office User" w:date="2021-08-13T16:26:00Z">
            <w:rPr>
              <w:rFonts w:ascii="Arial" w:hAnsi="Arial" w:cs="Arial"/>
              <w:color w:val="000000"/>
            </w:rPr>
          </w:rPrChange>
        </w:rPr>
      </w:pPr>
      <w:r w:rsidRPr="00557959">
        <w:rPr>
          <w:color w:val="000000"/>
          <w:rPrChange w:id="2941" w:author="Microsoft Office User" w:date="2021-08-13T16:26:00Z">
            <w:rPr>
              <w:rFonts w:ascii="Arial" w:hAnsi="Arial" w:cs="Arial"/>
              <w:color w:val="000000"/>
            </w:rPr>
          </w:rPrChange>
        </w:rPr>
        <w:t xml:space="preserve">La compañía también tiene sus sistemas integradores conocidos como </w:t>
      </w:r>
      <w:r w:rsidRPr="00557959">
        <w:rPr>
          <w:i/>
          <w:iCs/>
          <w:color w:val="000000"/>
          <w:rPrChange w:id="2942" w:author="Microsoft Office User" w:date="2021-08-13T16:33:00Z">
            <w:rPr>
              <w:rFonts w:ascii="Arial" w:hAnsi="Arial" w:cs="Arial"/>
              <w:color w:val="000000"/>
            </w:rPr>
          </w:rPrChange>
        </w:rPr>
        <w:t>Fusion Applications</w:t>
      </w:r>
      <w:r w:rsidRPr="00557959">
        <w:rPr>
          <w:color w:val="000000"/>
          <w:rPrChange w:id="2943" w:author="Microsoft Office User" w:date="2021-08-13T16:26:00Z">
            <w:rPr>
              <w:rFonts w:ascii="Arial" w:hAnsi="Arial" w:cs="Arial"/>
              <w:color w:val="000000"/>
            </w:rPr>
          </w:rPrChange>
        </w:rPr>
        <w:t xml:space="preserve"> que, desde su nacimiento, están diseñados con los últimos avances tecnológicos y la incorporación de mejores prácticas recogidas en los últimos años con los clientes de Oracle. El plan de O</w:t>
      </w:r>
      <w:ins w:id="2944" w:author="Microsoft Office User" w:date="2021-08-13T16:33:00Z">
        <w:r w:rsidR="00557959">
          <w:rPr>
            <w:color w:val="000000"/>
          </w:rPr>
          <w:t>racle</w:t>
        </w:r>
      </w:ins>
      <w:del w:id="2945" w:author="Microsoft Office User" w:date="2021-08-13T16:33:00Z">
        <w:r w:rsidRPr="00557959" w:rsidDel="00557959">
          <w:rPr>
            <w:color w:val="000000"/>
            <w:rPrChange w:id="2946" w:author="Microsoft Office User" w:date="2021-08-13T16:26:00Z">
              <w:rPr>
                <w:rFonts w:ascii="Arial" w:hAnsi="Arial" w:cs="Arial"/>
                <w:color w:val="000000"/>
              </w:rPr>
            </w:rPrChange>
          </w:rPr>
          <w:delText>RACLE</w:delText>
        </w:r>
      </w:del>
      <w:r w:rsidRPr="00557959">
        <w:rPr>
          <w:color w:val="000000"/>
          <w:rPrChange w:id="2947" w:author="Microsoft Office User" w:date="2021-08-13T16:26:00Z">
            <w:rPr>
              <w:rFonts w:ascii="Arial" w:hAnsi="Arial" w:cs="Arial"/>
              <w:color w:val="000000"/>
            </w:rPr>
          </w:rPrChange>
        </w:rPr>
        <w:t xml:space="preserve"> es, poco a poco, migrar hacia </w:t>
      </w:r>
      <w:r w:rsidRPr="00557959">
        <w:rPr>
          <w:i/>
          <w:iCs/>
          <w:color w:val="000000"/>
          <w:rPrChange w:id="2948" w:author="Microsoft Office User" w:date="2021-08-13T16:34:00Z">
            <w:rPr>
              <w:rFonts w:ascii="Arial" w:hAnsi="Arial" w:cs="Arial"/>
              <w:color w:val="000000"/>
            </w:rPr>
          </w:rPrChange>
        </w:rPr>
        <w:t>Fusion Apps</w:t>
      </w:r>
      <w:r w:rsidRPr="00557959">
        <w:rPr>
          <w:color w:val="000000"/>
          <w:rPrChange w:id="2949" w:author="Microsoft Office User" w:date="2021-08-13T16:26:00Z">
            <w:rPr>
              <w:rFonts w:ascii="Arial" w:hAnsi="Arial" w:cs="Arial"/>
              <w:color w:val="000000"/>
            </w:rPr>
          </w:rPrChange>
        </w:rPr>
        <w:t xml:space="preserve">. Pero eso no sucederá por algún tiempo. Mientras tanto, a través de su programa </w:t>
      </w:r>
      <w:r w:rsidRPr="00557959">
        <w:rPr>
          <w:i/>
          <w:iCs/>
          <w:color w:val="000000"/>
          <w:rPrChange w:id="2950" w:author="Microsoft Office User" w:date="2021-08-13T16:34:00Z">
            <w:rPr>
              <w:rFonts w:ascii="Arial" w:hAnsi="Arial" w:cs="Arial"/>
              <w:color w:val="000000"/>
            </w:rPr>
          </w:rPrChange>
        </w:rPr>
        <w:t>Applications Unlimited</w:t>
      </w:r>
      <w:r w:rsidRPr="00557959">
        <w:rPr>
          <w:color w:val="000000"/>
          <w:rPrChange w:id="2951" w:author="Microsoft Office User" w:date="2021-08-13T16:26:00Z">
            <w:rPr>
              <w:rFonts w:ascii="Arial" w:hAnsi="Arial" w:cs="Arial"/>
              <w:color w:val="000000"/>
            </w:rPr>
          </w:rPrChange>
        </w:rPr>
        <w:t>, Oracle se ha comprometido a ofrecer mejoras continuas a las aplicaciones existentes de la compañía durante el tiempo que los clientes deseen.</w:t>
      </w:r>
      <w:sdt>
        <w:sdtPr>
          <w:rPr>
            <w:color w:val="000000"/>
            <w:rPrChange w:id="2952" w:author="Microsoft Office User" w:date="2021-08-13T16:26:00Z">
              <w:rPr>
                <w:rFonts w:ascii="Arial" w:hAnsi="Arial" w:cs="Arial"/>
                <w:color w:val="000000"/>
              </w:rPr>
            </w:rPrChange>
          </w:rPr>
          <w:id w:val="1110706409"/>
          <w:citation/>
        </w:sdtPr>
        <w:sdtEndPr>
          <w:rPr>
            <w:rPrChange w:id="2953" w:author="Microsoft Office User" w:date="2021-08-13T16:26:00Z">
              <w:rPr/>
            </w:rPrChange>
          </w:rPr>
        </w:sdtEndPr>
        <w:sdtContent>
          <w:r w:rsidRPr="00557959">
            <w:rPr>
              <w:color w:val="000000"/>
              <w:rPrChange w:id="2954" w:author="Microsoft Office User" w:date="2021-08-13T16:26:00Z">
                <w:rPr>
                  <w:rFonts w:ascii="Arial" w:hAnsi="Arial" w:cs="Arial"/>
                  <w:color w:val="000000"/>
                </w:rPr>
              </w:rPrChange>
            </w:rPr>
            <w:fldChar w:fldCharType="begin"/>
          </w:r>
          <w:r w:rsidRPr="00557959">
            <w:rPr>
              <w:color w:val="000000"/>
              <w:rPrChange w:id="2955" w:author="Microsoft Office User" w:date="2021-08-13T16:26:00Z">
                <w:rPr>
                  <w:rFonts w:ascii="Arial" w:hAnsi="Arial" w:cs="Arial"/>
                  <w:color w:val="000000"/>
                </w:rPr>
              </w:rPrChange>
            </w:rPr>
            <w:instrText xml:space="preserve"> CITATION ORA212 \l 2058 </w:instrText>
          </w:r>
          <w:r w:rsidRPr="00557959">
            <w:rPr>
              <w:color w:val="000000"/>
              <w:rPrChange w:id="2956" w:author="Microsoft Office User" w:date="2021-08-13T16:26:00Z">
                <w:rPr>
                  <w:rFonts w:ascii="Arial" w:hAnsi="Arial" w:cs="Arial"/>
                  <w:color w:val="000000"/>
                </w:rPr>
              </w:rPrChange>
            </w:rPr>
            <w:fldChar w:fldCharType="separate"/>
          </w:r>
          <w:r w:rsidR="00E51CA8" w:rsidRPr="00557959">
            <w:rPr>
              <w:noProof/>
              <w:color w:val="000000"/>
              <w:rPrChange w:id="2957" w:author="Microsoft Office User" w:date="2021-08-13T16:26:00Z">
                <w:rPr>
                  <w:rFonts w:ascii="Arial" w:hAnsi="Arial" w:cs="Arial"/>
                  <w:noProof/>
                  <w:color w:val="000000"/>
                </w:rPr>
              </w:rPrChange>
            </w:rPr>
            <w:t xml:space="preserve"> [6]</w:t>
          </w:r>
          <w:r w:rsidRPr="00557959">
            <w:rPr>
              <w:color w:val="000000"/>
              <w:rPrChange w:id="2958" w:author="Microsoft Office User" w:date="2021-08-13T16:26:00Z">
                <w:rPr>
                  <w:rFonts w:ascii="Arial" w:hAnsi="Arial" w:cs="Arial"/>
                  <w:color w:val="000000"/>
                </w:rPr>
              </w:rPrChange>
            </w:rPr>
            <w:fldChar w:fldCharType="end"/>
          </w:r>
        </w:sdtContent>
      </w:sdt>
    </w:p>
    <w:p w14:paraId="7A525EBE" w14:textId="77777777" w:rsidR="006946EC" w:rsidRPr="00557959" w:rsidRDefault="006946EC" w:rsidP="000A5A08">
      <w:pPr>
        <w:spacing w:line="360" w:lineRule="auto"/>
        <w:jc w:val="both"/>
        <w:rPr>
          <w:rStyle w:val="Ttulo2Car"/>
          <w:rFonts w:ascii="Times New Roman" w:hAnsi="Times New Roman" w:cs="Times New Roman"/>
          <w:b/>
          <w:bCs/>
          <w:color w:val="auto"/>
          <w:rPrChange w:id="2959" w:author="Microsoft Office User" w:date="2021-08-13T16:26:00Z">
            <w:rPr>
              <w:rStyle w:val="Ttulo2Car"/>
              <w:rFonts w:ascii="Cambria" w:hAnsi="Cambria"/>
              <w:b/>
              <w:bCs/>
              <w:color w:val="auto"/>
            </w:rPr>
          </w:rPrChange>
        </w:rPr>
      </w:pPr>
    </w:p>
    <w:p w14:paraId="4E204B84" w14:textId="7A355A0E" w:rsidR="002D251F" w:rsidRPr="00557959" w:rsidRDefault="00CD7015" w:rsidP="000A5A08">
      <w:pPr>
        <w:spacing w:line="360" w:lineRule="auto"/>
        <w:jc w:val="both"/>
        <w:rPr>
          <w:rFonts w:ascii="Times New Roman" w:eastAsiaTheme="majorEastAsia" w:hAnsi="Times New Roman" w:cs="Times New Roman"/>
          <w:b/>
          <w:bCs/>
          <w:sz w:val="26"/>
          <w:szCs w:val="26"/>
          <w:rPrChange w:id="2960" w:author="Microsoft Office User" w:date="2021-08-13T16:26:00Z">
            <w:rPr>
              <w:rFonts w:ascii="Cambria" w:eastAsiaTheme="majorEastAsia" w:hAnsi="Cambria" w:cstheme="majorBidi"/>
              <w:b/>
              <w:bCs/>
              <w:sz w:val="26"/>
              <w:szCs w:val="26"/>
            </w:rPr>
          </w:rPrChange>
        </w:rPr>
      </w:pPr>
      <w:bookmarkStart w:id="2961" w:name="_Toc73953038"/>
      <w:r w:rsidRPr="00557959">
        <w:rPr>
          <w:rStyle w:val="Ttulo2Car"/>
          <w:rFonts w:ascii="Times New Roman" w:hAnsi="Times New Roman" w:cs="Times New Roman"/>
          <w:b/>
          <w:bCs/>
          <w:color w:val="auto"/>
          <w:rPrChange w:id="2962" w:author="Microsoft Office User" w:date="2021-08-13T16:26:00Z">
            <w:rPr>
              <w:rStyle w:val="Ttulo2Car"/>
              <w:rFonts w:ascii="Cambria" w:hAnsi="Cambria"/>
              <w:b/>
              <w:bCs/>
              <w:color w:val="auto"/>
            </w:rPr>
          </w:rPrChange>
        </w:rPr>
        <w:lastRenderedPageBreak/>
        <w:t>Tesis y trabajos de investigación relacionados</w:t>
      </w:r>
      <w:bookmarkEnd w:id="2961"/>
    </w:p>
    <w:p w14:paraId="168C54D6" w14:textId="423C1131" w:rsidR="00B72D62" w:rsidRPr="00557959" w:rsidRDefault="00B72D62" w:rsidP="000A5A08">
      <w:pPr>
        <w:spacing w:line="360" w:lineRule="auto"/>
        <w:jc w:val="both"/>
        <w:rPr>
          <w:rFonts w:ascii="Times New Roman" w:eastAsia="Times New Roman" w:hAnsi="Times New Roman" w:cs="Times New Roman"/>
          <w:color w:val="000000"/>
          <w:sz w:val="24"/>
          <w:szCs w:val="24"/>
          <w:lang w:eastAsia="es-MX"/>
          <w:rPrChange w:id="296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964" w:author="Microsoft Office User" w:date="2021-08-13T16:26:00Z">
            <w:rPr>
              <w:rFonts w:ascii="Arial" w:eastAsia="Times New Roman" w:hAnsi="Arial" w:cs="Arial"/>
              <w:color w:val="000000"/>
              <w:sz w:val="24"/>
              <w:szCs w:val="24"/>
              <w:lang w:eastAsia="es-MX"/>
            </w:rPr>
          </w:rPrChange>
        </w:rPr>
        <w:t xml:space="preserve">Actualmente existen muchas medianas y pequeñas empresas que operan en el </w:t>
      </w:r>
      <w:r w:rsidR="002E1F98" w:rsidRPr="00557959">
        <w:rPr>
          <w:rFonts w:ascii="Times New Roman" w:eastAsia="Times New Roman" w:hAnsi="Times New Roman" w:cs="Times New Roman"/>
          <w:color w:val="000000"/>
          <w:sz w:val="24"/>
          <w:szCs w:val="24"/>
          <w:lang w:eastAsia="es-MX"/>
          <w:rPrChange w:id="2965" w:author="Microsoft Office User" w:date="2021-08-13T16:26:00Z">
            <w:rPr>
              <w:rFonts w:ascii="Arial" w:eastAsia="Times New Roman" w:hAnsi="Arial" w:cs="Arial"/>
              <w:color w:val="000000"/>
              <w:sz w:val="24"/>
              <w:szCs w:val="24"/>
              <w:lang w:eastAsia="es-MX"/>
            </w:rPr>
          </w:rPrChange>
        </w:rPr>
        <w:t>medio,</w:t>
      </w:r>
      <w:r w:rsidR="00A3396E" w:rsidRPr="00557959">
        <w:rPr>
          <w:rFonts w:ascii="Times New Roman" w:eastAsia="Times New Roman" w:hAnsi="Times New Roman" w:cs="Times New Roman"/>
          <w:color w:val="000000"/>
          <w:sz w:val="24"/>
          <w:szCs w:val="24"/>
          <w:lang w:eastAsia="es-MX"/>
          <w:rPrChange w:id="2966"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2967" w:author="Microsoft Office User" w:date="2021-08-13T16:26:00Z">
            <w:rPr>
              <w:rFonts w:ascii="Arial" w:eastAsia="Times New Roman" w:hAnsi="Arial" w:cs="Arial"/>
              <w:color w:val="000000"/>
              <w:sz w:val="24"/>
              <w:szCs w:val="24"/>
              <w:lang w:eastAsia="es-MX"/>
            </w:rPr>
          </w:rPrChange>
        </w:rPr>
        <w:t>pero carecen de un sistema de información que les de soporte en sus procesos</w:t>
      </w:r>
      <w:r w:rsidR="00A3396E" w:rsidRPr="00557959">
        <w:rPr>
          <w:rFonts w:ascii="Times New Roman" w:eastAsia="Times New Roman" w:hAnsi="Times New Roman" w:cs="Times New Roman"/>
          <w:color w:val="000000"/>
          <w:sz w:val="24"/>
          <w:szCs w:val="24"/>
          <w:lang w:eastAsia="es-MX"/>
          <w:rPrChange w:id="2968"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2969" w:author="Microsoft Office User" w:date="2021-08-13T16:26:00Z">
            <w:rPr>
              <w:rFonts w:ascii="Arial" w:eastAsia="Times New Roman" w:hAnsi="Arial" w:cs="Arial"/>
              <w:color w:val="000000"/>
              <w:sz w:val="24"/>
              <w:szCs w:val="24"/>
              <w:lang w:eastAsia="es-MX"/>
            </w:rPr>
          </w:rPrChange>
        </w:rPr>
        <w:t>operacionales y muchas veces solicitar un desarrollo a medida es costoso, y en la mayoría</w:t>
      </w:r>
      <w:r w:rsidR="00A3396E" w:rsidRPr="00557959">
        <w:rPr>
          <w:rFonts w:ascii="Times New Roman" w:eastAsia="Times New Roman" w:hAnsi="Times New Roman" w:cs="Times New Roman"/>
          <w:color w:val="000000"/>
          <w:sz w:val="24"/>
          <w:szCs w:val="24"/>
          <w:lang w:eastAsia="es-MX"/>
          <w:rPrChange w:id="2970"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2971" w:author="Microsoft Office User" w:date="2021-08-13T16:26:00Z">
            <w:rPr>
              <w:rFonts w:ascii="Arial" w:eastAsia="Times New Roman" w:hAnsi="Arial" w:cs="Arial"/>
              <w:color w:val="000000"/>
              <w:sz w:val="24"/>
              <w:szCs w:val="24"/>
              <w:lang w:eastAsia="es-MX"/>
            </w:rPr>
          </w:rPrChange>
        </w:rPr>
        <w:t xml:space="preserve">de </w:t>
      </w:r>
      <w:r w:rsidR="00097055" w:rsidRPr="00557959">
        <w:rPr>
          <w:rFonts w:ascii="Times New Roman" w:eastAsia="Times New Roman" w:hAnsi="Times New Roman" w:cs="Times New Roman"/>
          <w:color w:val="000000"/>
          <w:sz w:val="24"/>
          <w:szCs w:val="24"/>
          <w:lang w:eastAsia="es-MX"/>
          <w:rPrChange w:id="2972" w:author="Microsoft Office User" w:date="2021-08-13T16:26:00Z">
            <w:rPr>
              <w:rFonts w:ascii="Arial" w:eastAsia="Times New Roman" w:hAnsi="Arial" w:cs="Arial"/>
              <w:color w:val="000000"/>
              <w:sz w:val="24"/>
              <w:szCs w:val="24"/>
              <w:lang w:eastAsia="es-MX"/>
            </w:rPr>
          </w:rPrChange>
        </w:rPr>
        <w:t>los casos</w:t>
      </w:r>
      <w:r w:rsidRPr="00557959">
        <w:rPr>
          <w:rFonts w:ascii="Times New Roman" w:eastAsia="Times New Roman" w:hAnsi="Times New Roman" w:cs="Times New Roman"/>
          <w:color w:val="000000"/>
          <w:sz w:val="24"/>
          <w:szCs w:val="24"/>
          <w:lang w:eastAsia="es-MX"/>
          <w:rPrChange w:id="2973" w:author="Microsoft Office User" w:date="2021-08-13T16:26:00Z">
            <w:rPr>
              <w:rFonts w:ascii="Arial" w:eastAsia="Times New Roman" w:hAnsi="Arial" w:cs="Arial"/>
              <w:color w:val="000000"/>
              <w:sz w:val="24"/>
              <w:szCs w:val="24"/>
              <w:lang w:eastAsia="es-MX"/>
            </w:rPr>
          </w:rPrChange>
        </w:rPr>
        <w:t xml:space="preserve"> no satisface sus expectativas</w:t>
      </w:r>
      <w:ins w:id="2974" w:author="Microsoft Office User" w:date="2021-08-13T16:34:00Z">
        <w:r w:rsidR="00557959">
          <w:rPr>
            <w:rFonts w:ascii="Times New Roman" w:eastAsia="Times New Roman" w:hAnsi="Times New Roman" w:cs="Times New Roman"/>
            <w:color w:val="000000"/>
            <w:sz w:val="24"/>
            <w:szCs w:val="24"/>
            <w:lang w:eastAsia="es-MX"/>
          </w:rPr>
          <w:t>, y</w:t>
        </w:r>
      </w:ins>
      <w:ins w:id="2975" w:author="Microsoft Office User" w:date="2021-08-13T16:35:00Z">
        <w:r w:rsidR="00557959">
          <w:rPr>
            <w:rFonts w:ascii="Times New Roman" w:eastAsia="Times New Roman" w:hAnsi="Times New Roman" w:cs="Times New Roman"/>
            <w:color w:val="000000"/>
            <w:sz w:val="24"/>
            <w:szCs w:val="24"/>
            <w:lang w:eastAsia="es-MX"/>
          </w:rPr>
          <w:t>a que requieren</w:t>
        </w:r>
      </w:ins>
      <w:del w:id="2976" w:author="Microsoft Office User" w:date="2021-08-13T16:34:00Z">
        <w:r w:rsidRPr="00557959" w:rsidDel="00557959">
          <w:rPr>
            <w:rFonts w:ascii="Times New Roman" w:eastAsia="Times New Roman" w:hAnsi="Times New Roman" w:cs="Times New Roman"/>
            <w:color w:val="000000"/>
            <w:sz w:val="24"/>
            <w:szCs w:val="24"/>
            <w:lang w:eastAsia="es-MX"/>
            <w:rPrChange w:id="2977" w:author="Microsoft Office User" w:date="2021-08-13T16:26:00Z">
              <w:rPr>
                <w:rFonts w:ascii="Arial" w:eastAsia="Times New Roman" w:hAnsi="Arial" w:cs="Arial"/>
                <w:color w:val="000000"/>
                <w:sz w:val="24"/>
                <w:szCs w:val="24"/>
                <w:lang w:eastAsia="es-MX"/>
              </w:rPr>
            </w:rPrChange>
          </w:rPr>
          <w:delText xml:space="preserve"> </w:delText>
        </w:r>
      </w:del>
      <w:del w:id="2978" w:author="Microsoft Office User" w:date="2021-08-13T16:35:00Z">
        <w:r w:rsidRPr="00557959" w:rsidDel="00557959">
          <w:rPr>
            <w:rFonts w:ascii="Times New Roman" w:eastAsia="Times New Roman" w:hAnsi="Times New Roman" w:cs="Times New Roman"/>
            <w:color w:val="000000"/>
            <w:sz w:val="24"/>
            <w:szCs w:val="24"/>
            <w:lang w:eastAsia="es-MX"/>
            <w:rPrChange w:id="2979" w:author="Microsoft Office User" w:date="2021-08-13T16:26:00Z">
              <w:rPr>
                <w:rFonts w:ascii="Arial" w:eastAsia="Times New Roman" w:hAnsi="Arial" w:cs="Arial"/>
                <w:color w:val="000000"/>
                <w:sz w:val="24"/>
                <w:szCs w:val="24"/>
                <w:lang w:eastAsia="es-MX"/>
              </w:rPr>
            </w:rPrChange>
          </w:rPr>
          <w:delText>necesitando</w:delText>
        </w:r>
      </w:del>
      <w:r w:rsidRPr="00557959">
        <w:rPr>
          <w:rFonts w:ascii="Times New Roman" w:eastAsia="Times New Roman" w:hAnsi="Times New Roman" w:cs="Times New Roman"/>
          <w:color w:val="000000"/>
          <w:sz w:val="24"/>
          <w:szCs w:val="24"/>
          <w:lang w:eastAsia="es-MX"/>
          <w:rPrChange w:id="2980" w:author="Microsoft Office User" w:date="2021-08-13T16:26:00Z">
            <w:rPr>
              <w:rFonts w:ascii="Arial" w:eastAsia="Times New Roman" w:hAnsi="Arial" w:cs="Arial"/>
              <w:color w:val="000000"/>
              <w:sz w:val="24"/>
              <w:szCs w:val="24"/>
              <w:lang w:eastAsia="es-MX"/>
            </w:rPr>
          </w:rPrChange>
        </w:rPr>
        <w:t xml:space="preserve"> un soporte continuo por parte de</w:t>
      </w:r>
      <w:r w:rsidR="00A3396E" w:rsidRPr="00557959">
        <w:rPr>
          <w:rFonts w:ascii="Times New Roman" w:eastAsia="Times New Roman" w:hAnsi="Times New Roman" w:cs="Times New Roman"/>
          <w:color w:val="000000"/>
          <w:sz w:val="24"/>
          <w:szCs w:val="24"/>
          <w:lang w:eastAsia="es-MX"/>
          <w:rPrChange w:id="2981"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2982" w:author="Microsoft Office User" w:date="2021-08-13T16:26:00Z">
            <w:rPr>
              <w:rFonts w:ascii="Arial" w:eastAsia="Times New Roman" w:hAnsi="Arial" w:cs="Arial"/>
              <w:color w:val="000000"/>
              <w:sz w:val="24"/>
              <w:szCs w:val="24"/>
              <w:lang w:eastAsia="es-MX"/>
            </w:rPr>
          </w:rPrChange>
        </w:rPr>
        <w:t>desarrollador.</w:t>
      </w:r>
      <w:r w:rsidR="00A3396E" w:rsidRPr="00557959">
        <w:rPr>
          <w:rFonts w:ascii="Times New Roman" w:eastAsia="Times New Roman" w:hAnsi="Times New Roman" w:cs="Times New Roman"/>
          <w:color w:val="000000"/>
          <w:sz w:val="24"/>
          <w:szCs w:val="24"/>
          <w:lang w:eastAsia="es-MX"/>
          <w:rPrChange w:id="2983"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2984" w:author="Microsoft Office User" w:date="2021-08-13T16:26:00Z">
            <w:rPr>
              <w:rFonts w:ascii="Arial" w:eastAsia="Times New Roman" w:hAnsi="Arial" w:cs="Arial"/>
              <w:color w:val="000000"/>
              <w:sz w:val="24"/>
              <w:szCs w:val="24"/>
              <w:lang w:eastAsia="es-MX"/>
            </w:rPr>
          </w:rPrChange>
        </w:rPr>
        <w:t>Se encuentra</w:t>
      </w:r>
      <w:ins w:id="2985" w:author="Microsoft Office User" w:date="2021-08-13T16:35:00Z">
        <w:r w:rsidR="00557959">
          <w:rPr>
            <w:rFonts w:ascii="Times New Roman" w:eastAsia="Times New Roman" w:hAnsi="Times New Roman" w:cs="Times New Roman"/>
            <w:color w:val="000000"/>
            <w:sz w:val="24"/>
            <w:szCs w:val="24"/>
            <w:lang w:eastAsia="es-MX"/>
          </w:rPr>
          <w:t>n</w:t>
        </w:r>
      </w:ins>
      <w:r w:rsidRPr="00557959">
        <w:rPr>
          <w:rFonts w:ascii="Times New Roman" w:eastAsia="Times New Roman" w:hAnsi="Times New Roman" w:cs="Times New Roman"/>
          <w:color w:val="000000"/>
          <w:sz w:val="24"/>
          <w:szCs w:val="24"/>
          <w:lang w:eastAsia="es-MX"/>
          <w:rPrChange w:id="2986" w:author="Microsoft Office User" w:date="2021-08-13T16:26:00Z">
            <w:rPr>
              <w:rFonts w:ascii="Arial" w:eastAsia="Times New Roman" w:hAnsi="Arial" w:cs="Arial"/>
              <w:color w:val="000000"/>
              <w:sz w:val="24"/>
              <w:szCs w:val="24"/>
              <w:lang w:eastAsia="es-MX"/>
            </w:rPr>
          </w:rPrChange>
        </w:rPr>
        <w:t xml:space="preserve"> muchas pymes donde el principal proceso a dar soporte es el de ventas</w:t>
      </w:r>
      <w:ins w:id="2987" w:author="Microsoft Office User" w:date="2021-08-13T16:35:00Z">
        <w:r w:rsidR="008405FC">
          <w:rPr>
            <w:rFonts w:ascii="Times New Roman" w:eastAsia="Times New Roman" w:hAnsi="Times New Roman" w:cs="Times New Roman"/>
            <w:color w:val="000000"/>
            <w:sz w:val="24"/>
            <w:szCs w:val="24"/>
            <w:lang w:eastAsia="es-MX"/>
          </w:rPr>
          <w:t>,</w:t>
        </w:r>
      </w:ins>
      <w:r w:rsidR="00A3396E" w:rsidRPr="00557959">
        <w:rPr>
          <w:rFonts w:ascii="Times New Roman" w:eastAsia="Times New Roman" w:hAnsi="Times New Roman" w:cs="Times New Roman"/>
          <w:color w:val="000000"/>
          <w:sz w:val="24"/>
          <w:szCs w:val="24"/>
          <w:lang w:eastAsia="es-MX"/>
          <w:rPrChange w:id="2988"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2989" w:author="Microsoft Office User" w:date="2021-08-13T16:26:00Z">
            <w:rPr>
              <w:rFonts w:ascii="Arial" w:eastAsia="Times New Roman" w:hAnsi="Arial" w:cs="Arial"/>
              <w:color w:val="000000"/>
              <w:sz w:val="24"/>
              <w:szCs w:val="24"/>
              <w:lang w:eastAsia="es-MX"/>
            </w:rPr>
          </w:rPrChange>
        </w:rPr>
        <w:t>ya que a partir de allí se puede ir creciendo de manera paulatina para ir gestionando luego</w:t>
      </w:r>
      <w:r w:rsidR="00FC02BF" w:rsidRPr="00557959">
        <w:rPr>
          <w:rFonts w:ascii="Times New Roman" w:eastAsia="Times New Roman" w:hAnsi="Times New Roman" w:cs="Times New Roman"/>
          <w:color w:val="000000"/>
          <w:sz w:val="24"/>
          <w:szCs w:val="24"/>
          <w:lang w:eastAsia="es-MX"/>
          <w:rPrChange w:id="2990"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2991" w:author="Microsoft Office User" w:date="2021-08-13T16:26:00Z">
            <w:rPr>
              <w:rFonts w:ascii="Arial" w:eastAsia="Times New Roman" w:hAnsi="Arial" w:cs="Arial"/>
              <w:color w:val="000000"/>
              <w:sz w:val="24"/>
              <w:szCs w:val="24"/>
              <w:lang w:eastAsia="es-MX"/>
            </w:rPr>
          </w:rPrChange>
        </w:rPr>
        <w:t>otros procesos a medida que crezca la organización.</w:t>
      </w:r>
      <w:r w:rsidRPr="00557959">
        <w:rPr>
          <w:rFonts w:ascii="Times New Roman" w:eastAsia="Times New Roman" w:hAnsi="Times New Roman" w:cs="Times New Roman"/>
          <w:color w:val="000000"/>
          <w:sz w:val="24"/>
          <w:szCs w:val="24"/>
          <w:lang w:eastAsia="es-MX"/>
          <w:rPrChange w:id="2992" w:author="Microsoft Office User" w:date="2021-08-13T16:26:00Z">
            <w:rPr>
              <w:rFonts w:ascii="Arial" w:eastAsia="Times New Roman" w:hAnsi="Arial" w:cs="Arial"/>
              <w:color w:val="000000"/>
              <w:sz w:val="24"/>
              <w:szCs w:val="24"/>
              <w:lang w:eastAsia="es-MX"/>
            </w:rPr>
          </w:rPrChange>
        </w:rPr>
        <w:cr/>
      </w:r>
    </w:p>
    <w:p w14:paraId="31B5A1C6" w14:textId="0BC57F1A" w:rsidR="00513AE9" w:rsidRPr="00557959" w:rsidRDefault="00FE3C45" w:rsidP="00FE3C45">
      <w:pPr>
        <w:pStyle w:val="Prrafodelista"/>
        <w:numPr>
          <w:ilvl w:val="0"/>
          <w:numId w:val="25"/>
        </w:numPr>
        <w:spacing w:line="360" w:lineRule="auto"/>
        <w:jc w:val="both"/>
        <w:rPr>
          <w:rFonts w:ascii="Times New Roman" w:eastAsia="Times New Roman" w:hAnsi="Times New Roman" w:cs="Times New Roman"/>
          <w:color w:val="000000"/>
          <w:sz w:val="24"/>
          <w:szCs w:val="24"/>
          <w:lang w:eastAsia="es-MX"/>
          <w:rPrChange w:id="299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2994" w:author="Microsoft Office User" w:date="2021-08-13T16:26:00Z">
            <w:rPr>
              <w:rFonts w:ascii="Arial" w:eastAsia="Times New Roman" w:hAnsi="Arial" w:cs="Arial"/>
              <w:color w:val="000000"/>
              <w:sz w:val="24"/>
              <w:szCs w:val="24"/>
              <w:lang w:eastAsia="es-MX"/>
            </w:rPr>
          </w:rPrChange>
        </w:rPr>
        <w:t>En su tesis “IMPLEMENTACIÓN DE LA MESA DE SERVICIO APLICANDO ITIL V. 3.0 PARA MEJORAR LA CALIDAD DEL SERVICIO EN LA OFICINA DE SISTEMAS DE INFORMACION DE LA UNIVERSIDAD PRIVADA DE LA SELVA PERUANA, IQUITOS 2018”</w:t>
      </w:r>
      <w:sdt>
        <w:sdtPr>
          <w:rPr>
            <w:rFonts w:ascii="Times New Roman" w:hAnsi="Times New Roman" w:cs="Times New Roman"/>
            <w:lang w:eastAsia="es-MX"/>
            <w:rPrChange w:id="2995" w:author="Microsoft Office User" w:date="2021-08-13T16:26:00Z">
              <w:rPr>
                <w:lang w:eastAsia="es-MX"/>
              </w:rPr>
            </w:rPrChange>
          </w:rPr>
          <w:id w:val="-1673709112"/>
          <w:citation/>
        </w:sdtPr>
        <w:sdtEndPr>
          <w:rPr>
            <w:rPrChange w:id="2996" w:author="Microsoft Office User" w:date="2021-08-13T16:26:00Z">
              <w:rPr/>
            </w:rPrChange>
          </w:rPr>
        </w:sdtEndPr>
        <w:sdtContent>
          <w:r w:rsidRPr="00557959">
            <w:rPr>
              <w:rFonts w:ascii="Times New Roman" w:eastAsia="Times New Roman" w:hAnsi="Times New Roman" w:cs="Times New Roman"/>
              <w:color w:val="000000"/>
              <w:sz w:val="24"/>
              <w:szCs w:val="24"/>
              <w:lang w:eastAsia="es-MX"/>
              <w:rPrChange w:id="2997" w:author="Microsoft Office User" w:date="2021-08-13T16:26:00Z">
                <w:rPr>
                  <w:rFonts w:ascii="Arial" w:eastAsia="Times New Roman" w:hAnsi="Arial" w:cs="Arial"/>
                  <w:color w:val="000000"/>
                  <w:sz w:val="24"/>
                  <w:szCs w:val="24"/>
                  <w:lang w:eastAsia="es-MX"/>
                </w:rPr>
              </w:rPrChange>
            </w:rPr>
            <w:fldChar w:fldCharType="begin"/>
          </w:r>
          <w:r w:rsidRPr="00557959">
            <w:rPr>
              <w:rFonts w:ascii="Times New Roman" w:eastAsia="Times New Roman" w:hAnsi="Times New Roman" w:cs="Times New Roman"/>
              <w:color w:val="000000"/>
              <w:sz w:val="24"/>
              <w:szCs w:val="24"/>
              <w:lang w:eastAsia="es-MX"/>
              <w:rPrChange w:id="2998" w:author="Microsoft Office User" w:date="2021-08-13T16:26:00Z">
                <w:rPr>
                  <w:rFonts w:ascii="Arial" w:eastAsia="Times New Roman" w:hAnsi="Arial" w:cs="Arial"/>
                  <w:color w:val="000000"/>
                  <w:sz w:val="24"/>
                  <w:szCs w:val="24"/>
                  <w:lang w:eastAsia="es-MX"/>
                </w:rPr>
              </w:rPrChange>
            </w:rPr>
            <w:instrText xml:space="preserve"> CITATION UNI18 \l 2058 </w:instrText>
          </w:r>
          <w:r w:rsidRPr="00557959">
            <w:rPr>
              <w:rFonts w:ascii="Times New Roman" w:eastAsia="Times New Roman" w:hAnsi="Times New Roman" w:cs="Times New Roman"/>
              <w:color w:val="000000"/>
              <w:sz w:val="24"/>
              <w:szCs w:val="24"/>
              <w:lang w:eastAsia="es-MX"/>
              <w:rPrChange w:id="2999" w:author="Microsoft Office User" w:date="2021-08-13T16:26:00Z">
                <w:rPr>
                  <w:rFonts w:ascii="Arial" w:eastAsia="Times New Roman" w:hAnsi="Arial" w:cs="Arial"/>
                  <w:color w:val="000000"/>
                  <w:sz w:val="24"/>
                  <w:szCs w:val="24"/>
                  <w:lang w:eastAsia="es-MX"/>
                </w:rPr>
              </w:rPrChange>
            </w:rPr>
            <w:fldChar w:fldCharType="separate"/>
          </w:r>
          <w:r w:rsidR="00E51CA8" w:rsidRPr="00557959">
            <w:rPr>
              <w:rFonts w:ascii="Times New Roman" w:eastAsia="Times New Roman" w:hAnsi="Times New Roman" w:cs="Times New Roman"/>
              <w:noProof/>
              <w:color w:val="000000"/>
              <w:sz w:val="24"/>
              <w:szCs w:val="24"/>
              <w:lang w:eastAsia="es-MX"/>
              <w:rPrChange w:id="3000" w:author="Microsoft Office User" w:date="2021-08-13T16:26:00Z">
                <w:rPr>
                  <w:rFonts w:ascii="Arial" w:eastAsia="Times New Roman" w:hAnsi="Arial" w:cs="Arial"/>
                  <w:noProof/>
                  <w:color w:val="000000"/>
                  <w:sz w:val="24"/>
                  <w:szCs w:val="24"/>
                  <w:lang w:eastAsia="es-MX"/>
                </w:rPr>
              </w:rPrChange>
            </w:rPr>
            <w:t xml:space="preserve"> [7]</w:t>
          </w:r>
          <w:r w:rsidRPr="00557959">
            <w:rPr>
              <w:rFonts w:ascii="Times New Roman" w:eastAsia="Times New Roman" w:hAnsi="Times New Roman" w:cs="Times New Roman"/>
              <w:color w:val="000000"/>
              <w:sz w:val="24"/>
              <w:szCs w:val="24"/>
              <w:lang w:eastAsia="es-MX"/>
              <w:rPrChange w:id="3001" w:author="Microsoft Office User" w:date="2021-08-13T16:26:00Z">
                <w:rPr>
                  <w:rFonts w:ascii="Arial" w:eastAsia="Times New Roman" w:hAnsi="Arial" w:cs="Arial"/>
                  <w:color w:val="000000"/>
                  <w:sz w:val="24"/>
                  <w:szCs w:val="24"/>
                  <w:lang w:eastAsia="es-MX"/>
                </w:rPr>
              </w:rPrChange>
            </w:rPr>
            <w:fldChar w:fldCharType="end"/>
          </w:r>
        </w:sdtContent>
      </w:sdt>
      <w:r w:rsidRPr="00557959">
        <w:rPr>
          <w:rFonts w:ascii="Times New Roman" w:eastAsia="Times New Roman" w:hAnsi="Times New Roman" w:cs="Times New Roman"/>
          <w:color w:val="000000"/>
          <w:sz w:val="24"/>
          <w:szCs w:val="24"/>
          <w:lang w:eastAsia="es-MX"/>
          <w:rPrChange w:id="3002" w:author="Microsoft Office User" w:date="2021-08-13T16:26:00Z">
            <w:rPr>
              <w:rFonts w:ascii="Arial" w:eastAsia="Times New Roman" w:hAnsi="Arial" w:cs="Arial"/>
              <w:color w:val="000000"/>
              <w:sz w:val="24"/>
              <w:szCs w:val="24"/>
              <w:lang w:eastAsia="es-MX"/>
            </w:rPr>
          </w:rPrChange>
        </w:rPr>
        <w:t xml:space="preserve"> , desarrolló la puesta en marcha de una Mesa de Servicio basada en ITIL V 3.0 con el empleo de la aplicación web </w:t>
      </w:r>
      <w:del w:id="3003" w:author="Microsoft Office User" w:date="2021-08-13T16:36:00Z">
        <w:r w:rsidRPr="00557959" w:rsidDel="008405FC">
          <w:rPr>
            <w:rFonts w:ascii="Times New Roman" w:eastAsia="Times New Roman" w:hAnsi="Times New Roman" w:cs="Times New Roman"/>
            <w:color w:val="000000"/>
            <w:sz w:val="24"/>
            <w:szCs w:val="24"/>
            <w:lang w:eastAsia="es-MX"/>
            <w:rPrChange w:id="3004" w:author="Microsoft Office User" w:date="2021-08-13T16:26:00Z">
              <w:rPr>
                <w:rFonts w:ascii="Arial" w:eastAsia="Times New Roman" w:hAnsi="Arial" w:cs="Arial"/>
                <w:color w:val="000000"/>
                <w:sz w:val="24"/>
                <w:szCs w:val="24"/>
                <w:lang w:eastAsia="es-MX"/>
              </w:rPr>
            </w:rPrChange>
          </w:rPr>
          <w:delText>GLPi (</w:delText>
        </w:r>
      </w:del>
      <w:r w:rsidRPr="00557959">
        <w:rPr>
          <w:rFonts w:ascii="Times New Roman" w:eastAsia="Times New Roman" w:hAnsi="Times New Roman" w:cs="Times New Roman"/>
          <w:color w:val="000000"/>
          <w:sz w:val="24"/>
          <w:szCs w:val="24"/>
          <w:lang w:eastAsia="es-MX"/>
          <w:rPrChange w:id="3005" w:author="Microsoft Office User" w:date="2021-08-13T16:26:00Z">
            <w:rPr>
              <w:rFonts w:ascii="Arial" w:eastAsia="Times New Roman" w:hAnsi="Arial" w:cs="Arial"/>
              <w:color w:val="000000"/>
              <w:sz w:val="24"/>
              <w:szCs w:val="24"/>
              <w:lang w:eastAsia="es-MX"/>
            </w:rPr>
          </w:rPrChange>
        </w:rPr>
        <w:t>Gestionnaire Libre de Parc Informatique</w:t>
      </w:r>
      <w:ins w:id="3006" w:author="Microsoft Office User" w:date="2021-08-13T16:36:00Z">
        <w:r w:rsidR="008405FC" w:rsidRPr="008405FC">
          <w:rPr>
            <w:rFonts w:ascii="Times New Roman" w:eastAsia="Times New Roman" w:hAnsi="Times New Roman" w:cs="Times New Roman"/>
            <w:color w:val="000000"/>
            <w:sz w:val="24"/>
            <w:szCs w:val="24"/>
            <w:lang w:eastAsia="es-MX"/>
          </w:rPr>
          <w:t xml:space="preserve"> </w:t>
        </w:r>
        <w:r w:rsidR="008405FC">
          <w:rPr>
            <w:rFonts w:ascii="Times New Roman" w:eastAsia="Times New Roman" w:hAnsi="Times New Roman" w:cs="Times New Roman"/>
            <w:color w:val="000000"/>
            <w:sz w:val="24"/>
            <w:szCs w:val="24"/>
            <w:lang w:eastAsia="es-MX"/>
          </w:rPr>
          <w:t>(</w:t>
        </w:r>
        <w:r w:rsidR="008405FC" w:rsidRPr="00D727D0">
          <w:rPr>
            <w:rFonts w:ascii="Times New Roman" w:eastAsia="Times New Roman" w:hAnsi="Times New Roman" w:cs="Times New Roman"/>
            <w:color w:val="000000"/>
            <w:sz w:val="24"/>
            <w:szCs w:val="24"/>
            <w:lang w:eastAsia="es-MX"/>
          </w:rPr>
          <w:t>GLPi</w:t>
        </w:r>
        <w:r w:rsidR="008405FC">
          <w:rPr>
            <w:rFonts w:ascii="Times New Roman" w:eastAsia="Times New Roman" w:hAnsi="Times New Roman" w:cs="Times New Roman"/>
            <w:color w:val="000000"/>
            <w:sz w:val="24"/>
            <w:szCs w:val="24"/>
            <w:lang w:eastAsia="es-MX"/>
          </w:rPr>
          <w:t>)</w:t>
        </w:r>
      </w:ins>
      <w:del w:id="3007" w:author="Microsoft Office User" w:date="2021-08-13T16:36:00Z">
        <w:r w:rsidRPr="00557959" w:rsidDel="008405FC">
          <w:rPr>
            <w:rFonts w:ascii="Times New Roman" w:eastAsia="Times New Roman" w:hAnsi="Times New Roman" w:cs="Times New Roman"/>
            <w:color w:val="000000"/>
            <w:sz w:val="24"/>
            <w:szCs w:val="24"/>
            <w:lang w:eastAsia="es-MX"/>
            <w:rPrChange w:id="3008" w:author="Microsoft Office User" w:date="2021-08-13T16:26:00Z">
              <w:rPr>
                <w:rFonts w:ascii="Arial" w:eastAsia="Times New Roman" w:hAnsi="Arial" w:cs="Arial"/>
                <w:color w:val="000000"/>
                <w:sz w:val="24"/>
                <w:szCs w:val="24"/>
                <w:lang w:eastAsia="es-MX"/>
              </w:rPr>
            </w:rPrChange>
          </w:rPr>
          <w:delText>)</w:delText>
        </w:r>
      </w:del>
      <w:r w:rsidRPr="00557959">
        <w:rPr>
          <w:rFonts w:ascii="Times New Roman" w:eastAsia="Times New Roman" w:hAnsi="Times New Roman" w:cs="Times New Roman"/>
          <w:color w:val="000000"/>
          <w:sz w:val="24"/>
          <w:szCs w:val="24"/>
          <w:lang w:eastAsia="es-MX"/>
          <w:rPrChange w:id="3009" w:author="Microsoft Office User" w:date="2021-08-13T16:26:00Z">
            <w:rPr>
              <w:rFonts w:ascii="Arial" w:eastAsia="Times New Roman" w:hAnsi="Arial" w:cs="Arial"/>
              <w:color w:val="000000"/>
              <w:sz w:val="24"/>
              <w:szCs w:val="24"/>
              <w:lang w:eastAsia="es-MX"/>
            </w:rPr>
          </w:rPrChange>
        </w:rPr>
        <w:t xml:space="preserve">, en la Oficina de Sistemas de Información de la Universidad Privada de la Selva Peruana, gestionando la atención de incidentes para mejorar la calidad del servicio de apoyo técnico del personal encargado. Se logró implementar una mesa de servicio y demostrar la mejora de la calidad del servicio. Se realizaron medidas del nivel de calidad empleando el cuestionario de servicio SERVPERF aplicándolo a los Administrativos (10 personas) y docentes (70) personas. </w:t>
      </w:r>
      <w:ins w:id="3010" w:author="Microsoft Office User" w:date="2021-08-13T16:37:00Z">
        <w:r w:rsidR="008405FC">
          <w:rPr>
            <w:rFonts w:ascii="Times New Roman" w:eastAsia="Times New Roman" w:hAnsi="Times New Roman" w:cs="Times New Roman"/>
            <w:color w:val="000000"/>
            <w:sz w:val="24"/>
            <w:szCs w:val="24"/>
            <w:lang w:eastAsia="es-MX"/>
          </w:rPr>
          <w:t>El objetivo</w:t>
        </w:r>
      </w:ins>
      <w:del w:id="3011" w:author="Microsoft Office User" w:date="2021-08-13T16:37:00Z">
        <w:r w:rsidRPr="00557959" w:rsidDel="008405FC">
          <w:rPr>
            <w:rFonts w:ascii="Times New Roman" w:eastAsia="Times New Roman" w:hAnsi="Times New Roman" w:cs="Times New Roman"/>
            <w:color w:val="000000"/>
            <w:sz w:val="24"/>
            <w:szCs w:val="24"/>
            <w:lang w:eastAsia="es-MX"/>
            <w:rPrChange w:id="3012" w:author="Microsoft Office User" w:date="2021-08-13T16:26:00Z">
              <w:rPr>
                <w:rFonts w:ascii="Arial" w:eastAsia="Times New Roman" w:hAnsi="Arial" w:cs="Arial"/>
                <w:color w:val="000000"/>
                <w:sz w:val="24"/>
                <w:szCs w:val="24"/>
                <w:lang w:eastAsia="es-MX"/>
              </w:rPr>
            </w:rPrChange>
          </w:rPr>
          <w:delText>La conclusión</w:delText>
        </w:r>
      </w:del>
      <w:r w:rsidRPr="00557959">
        <w:rPr>
          <w:rFonts w:ascii="Times New Roman" w:eastAsia="Times New Roman" w:hAnsi="Times New Roman" w:cs="Times New Roman"/>
          <w:color w:val="000000"/>
          <w:sz w:val="24"/>
          <w:szCs w:val="24"/>
          <w:lang w:eastAsia="es-MX"/>
          <w:rPrChange w:id="3013" w:author="Microsoft Office User" w:date="2021-08-13T16:26:00Z">
            <w:rPr>
              <w:rFonts w:ascii="Arial" w:eastAsia="Times New Roman" w:hAnsi="Arial" w:cs="Arial"/>
              <w:color w:val="000000"/>
              <w:sz w:val="24"/>
              <w:szCs w:val="24"/>
              <w:lang w:eastAsia="es-MX"/>
            </w:rPr>
          </w:rPrChange>
        </w:rPr>
        <w:t xml:space="preserve"> del estudio fue demostrar mediante la prueba t de muestras dependientes</w:t>
      </w:r>
      <w:ins w:id="3014" w:author="Microsoft Office User" w:date="2021-08-13T16:37:00Z">
        <w:r w:rsidR="008405FC">
          <w:rPr>
            <w:rFonts w:ascii="Times New Roman" w:eastAsia="Times New Roman" w:hAnsi="Times New Roman" w:cs="Times New Roman"/>
            <w:color w:val="000000"/>
            <w:sz w:val="24"/>
            <w:szCs w:val="24"/>
            <w:lang w:eastAsia="es-MX"/>
          </w:rPr>
          <w:t>,</w:t>
        </w:r>
      </w:ins>
      <w:r w:rsidRPr="00557959">
        <w:rPr>
          <w:rFonts w:ascii="Times New Roman" w:eastAsia="Times New Roman" w:hAnsi="Times New Roman" w:cs="Times New Roman"/>
          <w:color w:val="000000"/>
          <w:sz w:val="24"/>
          <w:szCs w:val="24"/>
          <w:lang w:eastAsia="es-MX"/>
          <w:rPrChange w:id="3015" w:author="Microsoft Office User" w:date="2021-08-13T16:26:00Z">
            <w:rPr>
              <w:rFonts w:ascii="Arial" w:eastAsia="Times New Roman" w:hAnsi="Arial" w:cs="Arial"/>
              <w:color w:val="000000"/>
              <w:sz w:val="24"/>
              <w:szCs w:val="24"/>
              <w:lang w:eastAsia="es-MX"/>
            </w:rPr>
          </w:rPrChange>
        </w:rPr>
        <w:t xml:space="preserve"> que la implementación de la mesa de servicio siguiendo ITIL V 3.0 permitió mejoras en la calidad percibida del servicio en los administrativos (17.7%) y en los docentes (15.5%), logrando en ambos casos pasar de un nivel de juicio aceptable a un nivel de juicio bueno</w:t>
      </w:r>
      <w:ins w:id="3016" w:author="Microsoft Office User" w:date="2021-08-13T16:37:00Z">
        <w:r w:rsidR="008405FC">
          <w:rPr>
            <w:rFonts w:ascii="Times New Roman" w:eastAsia="Times New Roman" w:hAnsi="Times New Roman" w:cs="Times New Roman"/>
            <w:color w:val="000000"/>
            <w:sz w:val="24"/>
            <w:szCs w:val="24"/>
            <w:lang w:eastAsia="es-MX"/>
          </w:rPr>
          <w:t>.</w:t>
        </w:r>
      </w:ins>
    </w:p>
    <w:p w14:paraId="7192ABFF" w14:textId="142051F0" w:rsidR="00513AE9" w:rsidRPr="00557959" w:rsidRDefault="00FE3C45" w:rsidP="00FE3C45">
      <w:pPr>
        <w:pStyle w:val="Prrafodelista"/>
        <w:numPr>
          <w:ilvl w:val="0"/>
          <w:numId w:val="25"/>
        </w:numPr>
        <w:spacing w:line="360" w:lineRule="auto"/>
        <w:jc w:val="both"/>
        <w:rPr>
          <w:rFonts w:ascii="Times New Roman" w:eastAsia="Times New Roman" w:hAnsi="Times New Roman" w:cs="Times New Roman"/>
          <w:color w:val="000000"/>
          <w:sz w:val="24"/>
          <w:szCs w:val="24"/>
          <w:lang w:eastAsia="es-MX"/>
          <w:rPrChange w:id="301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018" w:author="Microsoft Office User" w:date="2021-08-13T16:26:00Z">
            <w:rPr>
              <w:rFonts w:ascii="Arial" w:eastAsia="Times New Roman" w:hAnsi="Arial" w:cs="Arial"/>
              <w:color w:val="000000"/>
              <w:sz w:val="24"/>
              <w:szCs w:val="24"/>
              <w:lang w:eastAsia="es-MX"/>
            </w:rPr>
          </w:rPrChange>
        </w:rPr>
        <w:t>En su tesis “</w:t>
      </w:r>
      <w:del w:id="3019" w:author="Microsoft Office User" w:date="2021-08-13T16:37:00Z">
        <w:r w:rsidRPr="00557959" w:rsidDel="008405FC">
          <w:rPr>
            <w:rFonts w:ascii="Times New Roman" w:eastAsia="Times New Roman" w:hAnsi="Times New Roman" w:cs="Times New Roman"/>
            <w:color w:val="000000"/>
            <w:sz w:val="24"/>
            <w:szCs w:val="24"/>
            <w:lang w:eastAsia="es-MX"/>
            <w:rPrChange w:id="3020" w:author="Microsoft Office User" w:date="2021-08-13T16:26:00Z">
              <w:rPr>
                <w:rFonts w:ascii="Arial" w:eastAsia="Times New Roman" w:hAnsi="Arial" w:cs="Arial"/>
                <w:color w:val="000000"/>
                <w:sz w:val="24"/>
                <w:szCs w:val="24"/>
                <w:lang w:eastAsia="es-MX"/>
              </w:rPr>
            </w:rPrChange>
          </w:rPr>
          <w:delText>:</w:delText>
        </w:r>
      </w:del>
      <w:del w:id="3021" w:author="Microsoft Office User" w:date="2021-08-13T16:38:00Z">
        <w:r w:rsidRPr="00557959" w:rsidDel="008405FC">
          <w:rPr>
            <w:rFonts w:ascii="Times New Roman" w:eastAsia="Times New Roman" w:hAnsi="Times New Roman" w:cs="Times New Roman"/>
            <w:color w:val="000000"/>
            <w:sz w:val="24"/>
            <w:szCs w:val="24"/>
            <w:lang w:eastAsia="es-MX"/>
            <w:rPrChange w:id="3022" w:author="Microsoft Office User" w:date="2021-08-13T16:26:00Z">
              <w:rPr>
                <w:rFonts w:ascii="Arial" w:eastAsia="Times New Roman" w:hAnsi="Arial" w:cs="Arial"/>
                <w:color w:val="000000"/>
                <w:sz w:val="24"/>
                <w:szCs w:val="24"/>
                <w:lang w:eastAsia="es-MX"/>
              </w:rPr>
            </w:rPrChange>
          </w:rPr>
          <w:delText xml:space="preserve"> </w:delText>
        </w:r>
      </w:del>
      <w:r w:rsidRPr="00557959">
        <w:rPr>
          <w:rFonts w:ascii="Times New Roman" w:eastAsia="Times New Roman" w:hAnsi="Times New Roman" w:cs="Times New Roman"/>
          <w:color w:val="000000"/>
          <w:sz w:val="24"/>
          <w:szCs w:val="24"/>
          <w:lang w:eastAsia="es-MX"/>
          <w:rPrChange w:id="3023" w:author="Microsoft Office User" w:date="2021-08-13T16:26:00Z">
            <w:rPr>
              <w:rFonts w:ascii="Arial" w:eastAsia="Times New Roman" w:hAnsi="Arial" w:cs="Arial"/>
              <w:color w:val="000000"/>
              <w:sz w:val="24"/>
              <w:szCs w:val="24"/>
              <w:lang w:eastAsia="es-MX"/>
            </w:rPr>
          </w:rPrChange>
        </w:rPr>
        <w:t xml:space="preserve">ESTRATEGIA, DISEÑO Y TRANSICIÓN DE UNA MESA DE AYUDA APLICANDO ITIL V3, CASO DE ESTUDIO: TCONTROL S.A.” </w:t>
      </w:r>
      <w:sdt>
        <w:sdtPr>
          <w:rPr>
            <w:rFonts w:ascii="Times New Roman" w:hAnsi="Times New Roman" w:cs="Times New Roman"/>
            <w:lang w:eastAsia="es-MX"/>
            <w:rPrChange w:id="3024" w:author="Microsoft Office User" w:date="2021-08-13T16:26:00Z">
              <w:rPr>
                <w:lang w:eastAsia="es-MX"/>
              </w:rPr>
            </w:rPrChange>
          </w:rPr>
          <w:id w:val="254715287"/>
          <w:citation/>
        </w:sdtPr>
        <w:sdtEndPr>
          <w:rPr>
            <w:rPrChange w:id="3025" w:author="Microsoft Office User" w:date="2021-08-13T16:26:00Z">
              <w:rPr/>
            </w:rPrChange>
          </w:rPr>
        </w:sdtEndPr>
        <w:sdtContent>
          <w:r w:rsidRPr="00557959">
            <w:rPr>
              <w:rFonts w:ascii="Times New Roman" w:eastAsia="Times New Roman" w:hAnsi="Times New Roman" w:cs="Times New Roman"/>
              <w:color w:val="000000"/>
              <w:sz w:val="24"/>
              <w:szCs w:val="24"/>
              <w:lang w:eastAsia="es-MX"/>
              <w:rPrChange w:id="3026" w:author="Microsoft Office User" w:date="2021-08-13T16:26:00Z">
                <w:rPr>
                  <w:rFonts w:ascii="Arial" w:eastAsia="Times New Roman" w:hAnsi="Arial" w:cs="Arial"/>
                  <w:color w:val="000000"/>
                  <w:sz w:val="24"/>
                  <w:szCs w:val="24"/>
                  <w:lang w:eastAsia="es-MX"/>
                </w:rPr>
              </w:rPrChange>
            </w:rPr>
            <w:fldChar w:fldCharType="begin"/>
          </w:r>
          <w:r w:rsidRPr="00557959">
            <w:rPr>
              <w:rFonts w:ascii="Times New Roman" w:eastAsia="Times New Roman" w:hAnsi="Times New Roman" w:cs="Times New Roman"/>
              <w:color w:val="000000"/>
              <w:sz w:val="24"/>
              <w:szCs w:val="24"/>
              <w:lang w:eastAsia="es-MX"/>
              <w:rPrChange w:id="3027" w:author="Microsoft Office User" w:date="2021-08-13T16:26:00Z">
                <w:rPr>
                  <w:rFonts w:ascii="Arial" w:eastAsia="Times New Roman" w:hAnsi="Arial" w:cs="Arial"/>
                  <w:color w:val="000000"/>
                  <w:sz w:val="24"/>
                  <w:szCs w:val="24"/>
                  <w:lang w:eastAsia="es-MX"/>
                </w:rPr>
              </w:rPrChange>
            </w:rPr>
            <w:instrText xml:space="preserve">CITATION UNI15 \l 2058 </w:instrText>
          </w:r>
          <w:r w:rsidRPr="00557959">
            <w:rPr>
              <w:rFonts w:ascii="Times New Roman" w:eastAsia="Times New Roman" w:hAnsi="Times New Roman" w:cs="Times New Roman"/>
              <w:color w:val="000000"/>
              <w:sz w:val="24"/>
              <w:szCs w:val="24"/>
              <w:lang w:eastAsia="es-MX"/>
              <w:rPrChange w:id="3028" w:author="Microsoft Office User" w:date="2021-08-13T16:26:00Z">
                <w:rPr>
                  <w:rFonts w:ascii="Arial" w:eastAsia="Times New Roman" w:hAnsi="Arial" w:cs="Arial"/>
                  <w:color w:val="000000"/>
                  <w:sz w:val="24"/>
                  <w:szCs w:val="24"/>
                  <w:lang w:eastAsia="es-MX"/>
                </w:rPr>
              </w:rPrChange>
            </w:rPr>
            <w:fldChar w:fldCharType="separate"/>
          </w:r>
          <w:r w:rsidR="00E51CA8" w:rsidRPr="00557959">
            <w:rPr>
              <w:rFonts w:ascii="Times New Roman" w:eastAsia="Times New Roman" w:hAnsi="Times New Roman" w:cs="Times New Roman"/>
              <w:noProof/>
              <w:color w:val="000000"/>
              <w:sz w:val="24"/>
              <w:szCs w:val="24"/>
              <w:lang w:eastAsia="es-MX"/>
              <w:rPrChange w:id="3029" w:author="Microsoft Office User" w:date="2021-08-13T16:26:00Z">
                <w:rPr>
                  <w:rFonts w:ascii="Arial" w:eastAsia="Times New Roman" w:hAnsi="Arial" w:cs="Arial"/>
                  <w:noProof/>
                  <w:color w:val="000000"/>
                  <w:sz w:val="24"/>
                  <w:szCs w:val="24"/>
                  <w:lang w:eastAsia="es-MX"/>
                </w:rPr>
              </w:rPrChange>
            </w:rPr>
            <w:t>[8]</w:t>
          </w:r>
          <w:r w:rsidRPr="00557959">
            <w:rPr>
              <w:rFonts w:ascii="Times New Roman" w:eastAsia="Times New Roman" w:hAnsi="Times New Roman" w:cs="Times New Roman"/>
              <w:color w:val="000000"/>
              <w:sz w:val="24"/>
              <w:szCs w:val="24"/>
              <w:lang w:eastAsia="es-MX"/>
              <w:rPrChange w:id="3030" w:author="Microsoft Office User" w:date="2021-08-13T16:26:00Z">
                <w:rPr>
                  <w:rFonts w:ascii="Arial" w:eastAsia="Times New Roman" w:hAnsi="Arial" w:cs="Arial"/>
                  <w:color w:val="000000"/>
                  <w:sz w:val="24"/>
                  <w:szCs w:val="24"/>
                  <w:lang w:eastAsia="es-MX"/>
                </w:rPr>
              </w:rPrChange>
            </w:rPr>
            <w:fldChar w:fldCharType="end"/>
          </w:r>
        </w:sdtContent>
      </w:sdt>
      <w:r w:rsidRPr="00557959">
        <w:rPr>
          <w:rFonts w:ascii="Times New Roman" w:eastAsia="Times New Roman" w:hAnsi="Times New Roman" w:cs="Times New Roman"/>
          <w:color w:val="000000"/>
          <w:sz w:val="24"/>
          <w:szCs w:val="24"/>
          <w:lang w:eastAsia="es-MX"/>
          <w:rPrChange w:id="3031" w:author="Microsoft Office User" w:date="2021-08-13T16:26:00Z">
            <w:rPr>
              <w:rFonts w:ascii="Arial" w:eastAsia="Times New Roman" w:hAnsi="Arial" w:cs="Arial"/>
              <w:color w:val="000000"/>
              <w:sz w:val="24"/>
              <w:szCs w:val="24"/>
              <w:lang w:eastAsia="es-MX"/>
            </w:rPr>
          </w:rPrChange>
        </w:rPr>
        <w:t xml:space="preserve"> se enfoca el desarrollo de los procesos adecuados para la creación de servicios de la mesa de ayuda, aplicando la metodología ITIL V3 como marco de referencia con la finalidad de brindar calidad en los servicios TI a los usuarios internos. Para medir su nivel actual de madurez del servicio en las fases: estrategia, diseño y transición, se recopiló información mediante diferentes medios, cuyo puntaje fue 1,7 en una escala de 0 a 5, siendo 5 el mayor puntaje, llegando a un nivel de madurez del servicio a 2.8 como </w:t>
      </w:r>
      <w:r w:rsidRPr="00557959">
        <w:rPr>
          <w:rFonts w:ascii="Times New Roman" w:eastAsia="Times New Roman" w:hAnsi="Times New Roman" w:cs="Times New Roman"/>
          <w:color w:val="000000"/>
          <w:sz w:val="24"/>
          <w:szCs w:val="24"/>
          <w:lang w:eastAsia="es-MX"/>
          <w:rPrChange w:id="3032" w:author="Microsoft Office User" w:date="2021-08-13T16:26:00Z">
            <w:rPr>
              <w:rFonts w:ascii="Arial" w:eastAsia="Times New Roman" w:hAnsi="Arial" w:cs="Arial"/>
              <w:color w:val="000000"/>
              <w:sz w:val="24"/>
              <w:szCs w:val="24"/>
              <w:lang w:eastAsia="es-MX"/>
            </w:rPr>
          </w:rPrChange>
        </w:rPr>
        <w:lastRenderedPageBreak/>
        <w:t>resultado final después del desarrollo e implementación de la investigación realizada, siendo</w:t>
      </w:r>
      <w:del w:id="3033" w:author="Microsoft Office User" w:date="2021-08-13T16:38:00Z">
        <w:r w:rsidRPr="00557959" w:rsidDel="008405FC">
          <w:rPr>
            <w:rFonts w:ascii="Times New Roman" w:eastAsia="Times New Roman" w:hAnsi="Times New Roman" w:cs="Times New Roman"/>
            <w:color w:val="000000"/>
            <w:sz w:val="24"/>
            <w:szCs w:val="24"/>
            <w:lang w:eastAsia="es-MX"/>
            <w:rPrChange w:id="3034" w:author="Microsoft Office User" w:date="2021-08-13T16:26:00Z">
              <w:rPr>
                <w:rFonts w:ascii="Arial" w:eastAsia="Times New Roman" w:hAnsi="Arial" w:cs="Arial"/>
                <w:color w:val="000000"/>
                <w:sz w:val="24"/>
                <w:szCs w:val="24"/>
                <w:lang w:eastAsia="es-MX"/>
              </w:rPr>
            </w:rPrChange>
          </w:rPr>
          <w:delText xml:space="preserve"> este</w:delText>
        </w:r>
      </w:del>
      <w:r w:rsidRPr="00557959">
        <w:rPr>
          <w:rFonts w:ascii="Times New Roman" w:eastAsia="Times New Roman" w:hAnsi="Times New Roman" w:cs="Times New Roman"/>
          <w:color w:val="000000"/>
          <w:sz w:val="24"/>
          <w:szCs w:val="24"/>
          <w:lang w:eastAsia="es-MX"/>
          <w:rPrChange w:id="3035" w:author="Microsoft Office User" w:date="2021-08-13T16:26:00Z">
            <w:rPr>
              <w:rFonts w:ascii="Arial" w:eastAsia="Times New Roman" w:hAnsi="Arial" w:cs="Arial"/>
              <w:color w:val="000000"/>
              <w:sz w:val="24"/>
              <w:szCs w:val="24"/>
              <w:lang w:eastAsia="es-MX"/>
            </w:rPr>
          </w:rPrChange>
        </w:rPr>
        <w:t xml:space="preserve"> un referente muy importante si en el futuro la empresa desea implementar planes de mejora continua.</w:t>
      </w:r>
    </w:p>
    <w:p w14:paraId="7FF14102" w14:textId="413609BF" w:rsidR="00513AE9" w:rsidRPr="00557959" w:rsidRDefault="008405FC" w:rsidP="00FE3C45">
      <w:pPr>
        <w:pStyle w:val="Prrafodelista"/>
        <w:numPr>
          <w:ilvl w:val="0"/>
          <w:numId w:val="25"/>
        </w:numPr>
        <w:spacing w:line="360" w:lineRule="auto"/>
        <w:jc w:val="both"/>
        <w:rPr>
          <w:rFonts w:ascii="Times New Roman" w:eastAsia="Times New Roman" w:hAnsi="Times New Roman" w:cs="Times New Roman"/>
          <w:color w:val="000000"/>
          <w:sz w:val="24"/>
          <w:szCs w:val="24"/>
          <w:lang w:eastAsia="es-MX"/>
          <w:rPrChange w:id="3036" w:author="Microsoft Office User" w:date="2021-08-13T16:26:00Z">
            <w:rPr>
              <w:rFonts w:ascii="Arial" w:eastAsia="Times New Roman" w:hAnsi="Arial" w:cs="Arial"/>
              <w:color w:val="000000"/>
              <w:sz w:val="24"/>
              <w:szCs w:val="24"/>
              <w:lang w:eastAsia="es-MX"/>
            </w:rPr>
          </w:rPrChange>
        </w:rPr>
      </w:pPr>
      <w:ins w:id="3037" w:author="Microsoft Office User" w:date="2021-08-13T16:39:00Z">
        <w:r>
          <w:rPr>
            <w:rFonts w:ascii="Times New Roman" w:eastAsia="Times New Roman" w:hAnsi="Times New Roman" w:cs="Times New Roman"/>
            <w:color w:val="000000"/>
            <w:sz w:val="24"/>
            <w:szCs w:val="24"/>
            <w:lang w:eastAsia="es-MX"/>
          </w:rPr>
          <w:t>La</w:t>
        </w:r>
      </w:ins>
      <w:del w:id="3038" w:author="Microsoft Office User" w:date="2021-08-13T16:39:00Z">
        <w:r w:rsidR="00FE3C45" w:rsidRPr="00557959" w:rsidDel="008405FC">
          <w:rPr>
            <w:rFonts w:ascii="Times New Roman" w:eastAsia="Times New Roman" w:hAnsi="Times New Roman" w:cs="Times New Roman"/>
            <w:color w:val="000000"/>
            <w:sz w:val="24"/>
            <w:szCs w:val="24"/>
            <w:lang w:eastAsia="es-MX"/>
            <w:rPrChange w:id="3039" w:author="Microsoft Office User" w:date="2021-08-13T16:26:00Z">
              <w:rPr>
                <w:rFonts w:ascii="Arial" w:eastAsia="Times New Roman" w:hAnsi="Arial" w:cs="Arial"/>
                <w:color w:val="000000"/>
                <w:sz w:val="24"/>
                <w:szCs w:val="24"/>
                <w:lang w:eastAsia="es-MX"/>
              </w:rPr>
            </w:rPrChange>
          </w:rPr>
          <w:delText>En su</w:delText>
        </w:r>
      </w:del>
      <w:r w:rsidR="00FE3C45" w:rsidRPr="00557959">
        <w:rPr>
          <w:rFonts w:ascii="Times New Roman" w:eastAsia="Times New Roman" w:hAnsi="Times New Roman" w:cs="Times New Roman"/>
          <w:color w:val="000000"/>
          <w:sz w:val="24"/>
          <w:szCs w:val="24"/>
          <w:lang w:eastAsia="es-MX"/>
          <w:rPrChange w:id="3040" w:author="Microsoft Office User" w:date="2021-08-13T16:26:00Z">
            <w:rPr>
              <w:rFonts w:ascii="Arial" w:eastAsia="Times New Roman" w:hAnsi="Arial" w:cs="Arial"/>
              <w:color w:val="000000"/>
              <w:sz w:val="24"/>
              <w:szCs w:val="24"/>
              <w:lang w:eastAsia="es-MX"/>
            </w:rPr>
          </w:rPrChange>
        </w:rPr>
        <w:t xml:space="preserve"> tesis “MEJORA EN LA MESA DE AYUDA (HELP DESK) DE UN ORGANISMO REGULADOR EN EL ESTADO PERUANO UTILIZANDO ITIL”</w:t>
      </w:r>
      <w:sdt>
        <w:sdtPr>
          <w:rPr>
            <w:rFonts w:ascii="Times New Roman" w:hAnsi="Times New Roman" w:cs="Times New Roman"/>
            <w:lang w:eastAsia="es-MX"/>
            <w:rPrChange w:id="3041" w:author="Microsoft Office User" w:date="2021-08-13T16:26:00Z">
              <w:rPr>
                <w:lang w:eastAsia="es-MX"/>
              </w:rPr>
            </w:rPrChange>
          </w:rPr>
          <w:id w:val="-462802404"/>
          <w:citation/>
        </w:sdtPr>
        <w:sdtEndPr>
          <w:rPr>
            <w:rPrChange w:id="3042" w:author="Microsoft Office User" w:date="2021-08-13T16:26:00Z">
              <w:rPr/>
            </w:rPrChange>
          </w:rPr>
        </w:sdtEndPr>
        <w:sdtContent>
          <w:r w:rsidR="00FE3C45" w:rsidRPr="00557959">
            <w:rPr>
              <w:rFonts w:ascii="Times New Roman" w:eastAsia="Times New Roman" w:hAnsi="Times New Roman" w:cs="Times New Roman"/>
              <w:color w:val="000000"/>
              <w:sz w:val="24"/>
              <w:szCs w:val="24"/>
              <w:lang w:eastAsia="es-MX"/>
              <w:rPrChange w:id="3043" w:author="Microsoft Office User" w:date="2021-08-13T16:26:00Z">
                <w:rPr>
                  <w:rFonts w:ascii="Arial" w:eastAsia="Times New Roman" w:hAnsi="Arial" w:cs="Arial"/>
                  <w:color w:val="000000"/>
                  <w:sz w:val="24"/>
                  <w:szCs w:val="24"/>
                  <w:lang w:eastAsia="es-MX"/>
                </w:rPr>
              </w:rPrChange>
            </w:rPr>
            <w:fldChar w:fldCharType="begin"/>
          </w:r>
          <w:r w:rsidR="00FE3C45" w:rsidRPr="00557959">
            <w:rPr>
              <w:rFonts w:ascii="Times New Roman" w:eastAsia="Times New Roman" w:hAnsi="Times New Roman" w:cs="Times New Roman"/>
              <w:color w:val="000000"/>
              <w:sz w:val="24"/>
              <w:szCs w:val="24"/>
              <w:lang w:eastAsia="es-MX"/>
              <w:rPrChange w:id="3044" w:author="Microsoft Office User" w:date="2021-08-13T16:26:00Z">
                <w:rPr>
                  <w:rFonts w:ascii="Arial" w:eastAsia="Times New Roman" w:hAnsi="Arial" w:cs="Arial"/>
                  <w:color w:val="000000"/>
                  <w:sz w:val="24"/>
                  <w:szCs w:val="24"/>
                  <w:lang w:eastAsia="es-MX"/>
                </w:rPr>
              </w:rPrChange>
            </w:rPr>
            <w:instrText xml:space="preserve"> CITATION UNI181 \l 2058 </w:instrText>
          </w:r>
          <w:r w:rsidR="00FE3C45" w:rsidRPr="00557959">
            <w:rPr>
              <w:rFonts w:ascii="Times New Roman" w:eastAsia="Times New Roman" w:hAnsi="Times New Roman" w:cs="Times New Roman"/>
              <w:color w:val="000000"/>
              <w:sz w:val="24"/>
              <w:szCs w:val="24"/>
              <w:lang w:eastAsia="es-MX"/>
              <w:rPrChange w:id="3045" w:author="Microsoft Office User" w:date="2021-08-13T16:26:00Z">
                <w:rPr>
                  <w:rFonts w:ascii="Arial" w:eastAsia="Times New Roman" w:hAnsi="Arial" w:cs="Arial"/>
                  <w:color w:val="000000"/>
                  <w:sz w:val="24"/>
                  <w:szCs w:val="24"/>
                  <w:lang w:eastAsia="es-MX"/>
                </w:rPr>
              </w:rPrChange>
            </w:rPr>
            <w:fldChar w:fldCharType="separate"/>
          </w:r>
          <w:r w:rsidR="00E51CA8" w:rsidRPr="00557959">
            <w:rPr>
              <w:rFonts w:ascii="Times New Roman" w:eastAsia="Times New Roman" w:hAnsi="Times New Roman" w:cs="Times New Roman"/>
              <w:noProof/>
              <w:color w:val="000000"/>
              <w:sz w:val="24"/>
              <w:szCs w:val="24"/>
              <w:lang w:eastAsia="es-MX"/>
              <w:rPrChange w:id="3046" w:author="Microsoft Office User" w:date="2021-08-13T16:26:00Z">
                <w:rPr>
                  <w:rFonts w:ascii="Arial" w:eastAsia="Times New Roman" w:hAnsi="Arial" w:cs="Arial"/>
                  <w:noProof/>
                  <w:color w:val="000000"/>
                  <w:sz w:val="24"/>
                  <w:szCs w:val="24"/>
                  <w:lang w:eastAsia="es-MX"/>
                </w:rPr>
              </w:rPrChange>
            </w:rPr>
            <w:t xml:space="preserve"> [9]</w:t>
          </w:r>
          <w:r w:rsidR="00FE3C45" w:rsidRPr="00557959">
            <w:rPr>
              <w:rFonts w:ascii="Times New Roman" w:eastAsia="Times New Roman" w:hAnsi="Times New Roman" w:cs="Times New Roman"/>
              <w:color w:val="000000"/>
              <w:sz w:val="24"/>
              <w:szCs w:val="24"/>
              <w:lang w:eastAsia="es-MX"/>
              <w:rPrChange w:id="3047" w:author="Microsoft Office User" w:date="2021-08-13T16:26:00Z">
                <w:rPr>
                  <w:rFonts w:ascii="Arial" w:eastAsia="Times New Roman" w:hAnsi="Arial" w:cs="Arial"/>
                  <w:color w:val="000000"/>
                  <w:sz w:val="24"/>
                  <w:szCs w:val="24"/>
                  <w:lang w:eastAsia="es-MX"/>
                </w:rPr>
              </w:rPrChange>
            </w:rPr>
            <w:fldChar w:fldCharType="end"/>
          </w:r>
        </w:sdtContent>
      </w:sdt>
      <w:r w:rsidR="00FE3C45" w:rsidRPr="00557959">
        <w:rPr>
          <w:rFonts w:ascii="Times New Roman" w:eastAsia="Times New Roman" w:hAnsi="Times New Roman" w:cs="Times New Roman"/>
          <w:color w:val="000000"/>
          <w:sz w:val="24"/>
          <w:szCs w:val="24"/>
          <w:lang w:eastAsia="es-MX"/>
          <w:rPrChange w:id="3048" w:author="Microsoft Office User" w:date="2021-08-13T16:26:00Z">
            <w:rPr>
              <w:rFonts w:ascii="Arial" w:eastAsia="Times New Roman" w:hAnsi="Arial" w:cs="Arial"/>
              <w:color w:val="000000"/>
              <w:sz w:val="24"/>
              <w:szCs w:val="24"/>
              <w:lang w:eastAsia="es-MX"/>
            </w:rPr>
          </w:rPrChange>
        </w:rPr>
        <w:t xml:space="preserve"> present</w:t>
      </w:r>
      <w:ins w:id="3049" w:author="Microsoft Office User" w:date="2021-08-13T16:39:00Z">
        <w:r>
          <w:rPr>
            <w:rFonts w:ascii="Times New Roman" w:eastAsia="Times New Roman" w:hAnsi="Times New Roman" w:cs="Times New Roman"/>
            <w:color w:val="000000"/>
            <w:sz w:val="24"/>
            <w:szCs w:val="24"/>
            <w:lang w:eastAsia="es-MX"/>
          </w:rPr>
          <w:t>a</w:t>
        </w:r>
      </w:ins>
      <w:del w:id="3050" w:author="Microsoft Office User" w:date="2021-08-13T16:39:00Z">
        <w:r w:rsidR="00FE3C45" w:rsidRPr="00557959" w:rsidDel="008405FC">
          <w:rPr>
            <w:rFonts w:ascii="Times New Roman" w:eastAsia="Times New Roman" w:hAnsi="Times New Roman" w:cs="Times New Roman"/>
            <w:color w:val="000000"/>
            <w:sz w:val="24"/>
            <w:szCs w:val="24"/>
            <w:lang w:eastAsia="es-MX"/>
            <w:rPrChange w:id="3051" w:author="Microsoft Office User" w:date="2021-08-13T16:26:00Z">
              <w:rPr>
                <w:rFonts w:ascii="Arial" w:eastAsia="Times New Roman" w:hAnsi="Arial" w:cs="Arial"/>
                <w:color w:val="000000"/>
                <w:sz w:val="24"/>
                <w:szCs w:val="24"/>
                <w:lang w:eastAsia="es-MX"/>
              </w:rPr>
            </w:rPrChange>
          </w:rPr>
          <w:delText>e</w:delText>
        </w:r>
      </w:del>
      <w:r w:rsidR="00FE3C45" w:rsidRPr="00557959">
        <w:rPr>
          <w:rFonts w:ascii="Times New Roman" w:eastAsia="Times New Roman" w:hAnsi="Times New Roman" w:cs="Times New Roman"/>
          <w:color w:val="000000"/>
          <w:sz w:val="24"/>
          <w:szCs w:val="24"/>
          <w:lang w:eastAsia="es-MX"/>
          <w:rPrChange w:id="3052" w:author="Microsoft Office User" w:date="2021-08-13T16:26:00Z">
            <w:rPr>
              <w:rFonts w:ascii="Arial" w:eastAsia="Times New Roman" w:hAnsi="Arial" w:cs="Arial"/>
              <w:color w:val="000000"/>
              <w:sz w:val="24"/>
              <w:szCs w:val="24"/>
              <w:lang w:eastAsia="es-MX"/>
            </w:rPr>
          </w:rPrChange>
        </w:rPr>
        <w:t xml:space="preserve"> un</w:t>
      </w:r>
      <w:ins w:id="3053" w:author="Microsoft Office User" w:date="2021-08-13T16:39:00Z">
        <w:r>
          <w:rPr>
            <w:rFonts w:ascii="Times New Roman" w:eastAsia="Times New Roman" w:hAnsi="Times New Roman" w:cs="Times New Roman"/>
            <w:color w:val="000000"/>
            <w:sz w:val="24"/>
            <w:szCs w:val="24"/>
            <w:lang w:eastAsia="es-MX"/>
          </w:rPr>
          <w:t xml:space="preserve"> </w:t>
        </w:r>
      </w:ins>
      <w:r w:rsidR="00FE3C45" w:rsidRPr="00557959">
        <w:rPr>
          <w:rFonts w:ascii="Times New Roman" w:eastAsia="Times New Roman" w:hAnsi="Times New Roman" w:cs="Times New Roman"/>
          <w:color w:val="000000"/>
          <w:sz w:val="24"/>
          <w:szCs w:val="24"/>
          <w:lang w:eastAsia="es-MX"/>
          <w:rPrChange w:id="3054" w:author="Microsoft Office User" w:date="2021-08-13T16:26:00Z">
            <w:rPr>
              <w:rFonts w:ascii="Arial" w:eastAsia="Times New Roman" w:hAnsi="Arial" w:cs="Arial"/>
              <w:color w:val="000000"/>
              <w:sz w:val="24"/>
              <w:szCs w:val="24"/>
              <w:lang w:eastAsia="es-MX"/>
            </w:rPr>
          </w:rPrChange>
        </w:rPr>
        <w:t>trabajo que  está orientado a proponer las buenas prácticas de ITIL en la Gestión de Incidentes, con el objetivo de mejorar la satisifacción del usuario y la calidad del servicio de TI ofrecidos en el Organismo Regulador del Estado Peruano. La implementación o uso de las buenas prácticas de ITIL en la gestión de incidentes requirió mejorar los procedimientos que se especifican en el presente trabajo. Además, el uso de las buenas prácticas de ITIL estuvo respaldada por todas las autoridades del Organismo Regulador, lo cual hubo un gran compromiso de todo el personal, permitiéndoles capacitarse y así entender la importancia de las buenas prácticas de ITIL en el Organismos Regulador.</w:t>
      </w:r>
      <w:r w:rsidR="00513AE9" w:rsidRPr="00557959">
        <w:rPr>
          <w:rFonts w:ascii="Times New Roman" w:eastAsia="Times New Roman" w:hAnsi="Times New Roman" w:cs="Times New Roman"/>
          <w:color w:val="000000"/>
          <w:sz w:val="24"/>
          <w:szCs w:val="24"/>
          <w:lang w:eastAsia="es-MX"/>
          <w:rPrChange w:id="3055" w:author="Microsoft Office User" w:date="2021-08-13T16:26:00Z">
            <w:rPr>
              <w:rFonts w:ascii="Arial" w:eastAsia="Times New Roman" w:hAnsi="Arial" w:cs="Arial"/>
              <w:color w:val="000000"/>
              <w:sz w:val="24"/>
              <w:szCs w:val="24"/>
              <w:lang w:eastAsia="es-MX"/>
            </w:rPr>
          </w:rPrChange>
        </w:rPr>
        <w:t xml:space="preserve"> </w:t>
      </w:r>
    </w:p>
    <w:p w14:paraId="7ABD8472" w14:textId="66050F78" w:rsidR="00EE28A8" w:rsidRPr="00557959" w:rsidRDefault="008405FC" w:rsidP="00FE3C45">
      <w:pPr>
        <w:pStyle w:val="Prrafodelista"/>
        <w:numPr>
          <w:ilvl w:val="0"/>
          <w:numId w:val="25"/>
        </w:numPr>
        <w:spacing w:line="360" w:lineRule="auto"/>
        <w:jc w:val="both"/>
        <w:rPr>
          <w:rFonts w:ascii="Times New Roman" w:eastAsia="Times New Roman" w:hAnsi="Times New Roman" w:cs="Times New Roman"/>
          <w:color w:val="000000"/>
          <w:sz w:val="24"/>
          <w:szCs w:val="24"/>
          <w:lang w:eastAsia="es-MX"/>
          <w:rPrChange w:id="3056" w:author="Microsoft Office User" w:date="2021-08-13T16:26:00Z">
            <w:rPr>
              <w:rFonts w:ascii="Arial" w:eastAsia="Times New Roman" w:hAnsi="Arial" w:cs="Arial"/>
              <w:color w:val="000000"/>
              <w:sz w:val="24"/>
              <w:szCs w:val="24"/>
              <w:lang w:eastAsia="es-MX"/>
            </w:rPr>
          </w:rPrChange>
        </w:rPr>
      </w:pPr>
      <w:ins w:id="3057" w:author="Microsoft Office User" w:date="2021-08-13T16:48:00Z">
        <w:r>
          <w:rPr>
            <w:rFonts w:ascii="Times New Roman" w:eastAsia="Times New Roman" w:hAnsi="Times New Roman" w:cs="Times New Roman"/>
            <w:color w:val="000000"/>
            <w:sz w:val="24"/>
            <w:szCs w:val="24"/>
            <w:lang w:eastAsia="es-MX"/>
          </w:rPr>
          <w:t>La</w:t>
        </w:r>
      </w:ins>
      <w:del w:id="3058" w:author="Microsoft Office User" w:date="2021-08-13T16:48:00Z">
        <w:r w:rsidR="00EE28A8" w:rsidRPr="00557959" w:rsidDel="008405FC">
          <w:rPr>
            <w:rFonts w:ascii="Times New Roman" w:eastAsia="Times New Roman" w:hAnsi="Times New Roman" w:cs="Times New Roman"/>
            <w:color w:val="000000"/>
            <w:sz w:val="24"/>
            <w:szCs w:val="24"/>
            <w:lang w:eastAsia="es-MX"/>
            <w:rPrChange w:id="3059" w:author="Microsoft Office User" w:date="2021-08-13T16:26:00Z">
              <w:rPr>
                <w:rFonts w:ascii="Arial" w:eastAsia="Times New Roman" w:hAnsi="Arial" w:cs="Arial"/>
                <w:color w:val="000000"/>
                <w:sz w:val="24"/>
                <w:szCs w:val="24"/>
                <w:lang w:eastAsia="es-MX"/>
              </w:rPr>
            </w:rPrChange>
          </w:rPr>
          <w:delText>En su</w:delText>
        </w:r>
      </w:del>
      <w:r w:rsidR="00EE28A8" w:rsidRPr="00557959">
        <w:rPr>
          <w:rFonts w:ascii="Times New Roman" w:eastAsia="Times New Roman" w:hAnsi="Times New Roman" w:cs="Times New Roman"/>
          <w:color w:val="000000"/>
          <w:sz w:val="24"/>
          <w:szCs w:val="24"/>
          <w:lang w:eastAsia="es-MX"/>
          <w:rPrChange w:id="3060" w:author="Microsoft Office User" w:date="2021-08-13T16:26:00Z">
            <w:rPr>
              <w:rFonts w:ascii="Arial" w:eastAsia="Times New Roman" w:hAnsi="Arial" w:cs="Arial"/>
              <w:color w:val="000000"/>
              <w:sz w:val="24"/>
              <w:szCs w:val="24"/>
              <w:lang w:eastAsia="es-MX"/>
            </w:rPr>
          </w:rPrChange>
        </w:rPr>
        <w:t xml:space="preserve"> tesis “</w:t>
      </w:r>
      <w:r w:rsidR="00E910D2" w:rsidRPr="00557959">
        <w:rPr>
          <w:rFonts w:ascii="Times New Roman" w:eastAsia="Times New Roman" w:hAnsi="Times New Roman" w:cs="Times New Roman"/>
          <w:color w:val="000000"/>
          <w:sz w:val="24"/>
          <w:szCs w:val="24"/>
          <w:lang w:eastAsia="es-MX"/>
          <w:rPrChange w:id="3061" w:author="Microsoft Office User" w:date="2021-08-13T16:26:00Z">
            <w:rPr>
              <w:rFonts w:ascii="Arial" w:eastAsia="Times New Roman" w:hAnsi="Arial" w:cs="Arial"/>
              <w:color w:val="000000"/>
              <w:sz w:val="24"/>
              <w:szCs w:val="24"/>
              <w:lang w:eastAsia="es-MX"/>
            </w:rPr>
          </w:rPrChange>
        </w:rPr>
        <w:t>Creación de una Mesa de Ayuda Basada en ITIL V3 para una Empresa del Sector Minero</w:t>
      </w:r>
      <w:r w:rsidR="00EE28A8" w:rsidRPr="00557959">
        <w:rPr>
          <w:rFonts w:ascii="Times New Roman" w:eastAsia="Times New Roman" w:hAnsi="Times New Roman" w:cs="Times New Roman"/>
          <w:color w:val="000000"/>
          <w:sz w:val="24"/>
          <w:szCs w:val="24"/>
          <w:lang w:eastAsia="es-MX"/>
          <w:rPrChange w:id="3062" w:author="Microsoft Office User" w:date="2021-08-13T16:26:00Z">
            <w:rPr>
              <w:rFonts w:ascii="Arial" w:eastAsia="Times New Roman" w:hAnsi="Arial" w:cs="Arial"/>
              <w:color w:val="000000"/>
              <w:sz w:val="24"/>
              <w:szCs w:val="24"/>
              <w:lang w:eastAsia="es-MX"/>
            </w:rPr>
          </w:rPrChange>
        </w:rPr>
        <w:t>”</w:t>
      </w:r>
      <w:sdt>
        <w:sdtPr>
          <w:rPr>
            <w:rFonts w:ascii="Times New Roman" w:hAnsi="Times New Roman" w:cs="Times New Roman"/>
            <w:lang w:eastAsia="es-MX"/>
            <w:rPrChange w:id="3063" w:author="Microsoft Office User" w:date="2021-08-13T16:26:00Z">
              <w:rPr>
                <w:lang w:eastAsia="es-MX"/>
              </w:rPr>
            </w:rPrChange>
          </w:rPr>
          <w:id w:val="-87626573"/>
          <w:citation/>
        </w:sdtPr>
        <w:sdtEndPr>
          <w:rPr>
            <w:rPrChange w:id="3064" w:author="Microsoft Office User" w:date="2021-08-13T16:26:00Z">
              <w:rPr/>
            </w:rPrChange>
          </w:rPr>
        </w:sdtEndPr>
        <w:sdtContent>
          <w:r w:rsidR="00E910D2" w:rsidRPr="00557959">
            <w:rPr>
              <w:rFonts w:ascii="Times New Roman" w:eastAsia="Times New Roman" w:hAnsi="Times New Roman" w:cs="Times New Roman"/>
              <w:color w:val="000000"/>
              <w:sz w:val="24"/>
              <w:szCs w:val="24"/>
              <w:lang w:eastAsia="es-MX"/>
              <w:rPrChange w:id="3065" w:author="Microsoft Office User" w:date="2021-08-13T16:26:00Z">
                <w:rPr>
                  <w:rFonts w:ascii="Arial" w:eastAsia="Times New Roman" w:hAnsi="Arial" w:cs="Arial"/>
                  <w:color w:val="000000"/>
                  <w:sz w:val="24"/>
                  <w:szCs w:val="24"/>
                  <w:lang w:eastAsia="es-MX"/>
                </w:rPr>
              </w:rPrChange>
            </w:rPr>
            <w:fldChar w:fldCharType="begin"/>
          </w:r>
          <w:r w:rsidR="00244AAA" w:rsidRPr="00557959">
            <w:rPr>
              <w:rFonts w:ascii="Times New Roman" w:eastAsia="Times New Roman" w:hAnsi="Times New Roman" w:cs="Times New Roman"/>
              <w:color w:val="000000"/>
              <w:sz w:val="24"/>
              <w:szCs w:val="24"/>
              <w:lang w:eastAsia="es-MX"/>
              <w:rPrChange w:id="3066" w:author="Microsoft Office User" w:date="2021-08-13T16:26:00Z">
                <w:rPr>
                  <w:rFonts w:ascii="Arial" w:eastAsia="Times New Roman" w:hAnsi="Arial" w:cs="Arial"/>
                  <w:color w:val="000000"/>
                  <w:sz w:val="24"/>
                  <w:szCs w:val="24"/>
                  <w:lang w:eastAsia="es-MX"/>
                </w:rPr>
              </w:rPrChange>
            </w:rPr>
            <w:instrText xml:space="preserve">CITATION Gui \l 2058 </w:instrText>
          </w:r>
          <w:r w:rsidR="00E910D2" w:rsidRPr="00557959">
            <w:rPr>
              <w:rFonts w:ascii="Times New Roman" w:eastAsia="Times New Roman" w:hAnsi="Times New Roman" w:cs="Times New Roman"/>
              <w:color w:val="000000"/>
              <w:sz w:val="24"/>
              <w:szCs w:val="24"/>
              <w:lang w:eastAsia="es-MX"/>
              <w:rPrChange w:id="3067" w:author="Microsoft Office User" w:date="2021-08-13T16:26:00Z">
                <w:rPr>
                  <w:rFonts w:ascii="Arial" w:eastAsia="Times New Roman" w:hAnsi="Arial" w:cs="Arial"/>
                  <w:color w:val="000000"/>
                  <w:sz w:val="24"/>
                  <w:szCs w:val="24"/>
                  <w:lang w:eastAsia="es-MX"/>
                </w:rPr>
              </w:rPrChange>
            </w:rPr>
            <w:fldChar w:fldCharType="separate"/>
          </w:r>
          <w:r w:rsidR="00E51CA8" w:rsidRPr="00557959">
            <w:rPr>
              <w:rFonts w:ascii="Times New Roman" w:eastAsia="Times New Roman" w:hAnsi="Times New Roman" w:cs="Times New Roman"/>
              <w:noProof/>
              <w:color w:val="000000"/>
              <w:sz w:val="24"/>
              <w:szCs w:val="24"/>
              <w:lang w:eastAsia="es-MX"/>
              <w:rPrChange w:id="3068" w:author="Microsoft Office User" w:date="2021-08-13T16:26:00Z">
                <w:rPr>
                  <w:rFonts w:ascii="Arial" w:eastAsia="Times New Roman" w:hAnsi="Arial" w:cs="Arial"/>
                  <w:noProof/>
                  <w:color w:val="000000"/>
                  <w:sz w:val="24"/>
                  <w:szCs w:val="24"/>
                  <w:lang w:eastAsia="es-MX"/>
                </w:rPr>
              </w:rPrChange>
            </w:rPr>
            <w:t xml:space="preserve"> [10]</w:t>
          </w:r>
          <w:r w:rsidR="00E910D2" w:rsidRPr="00557959">
            <w:rPr>
              <w:rFonts w:ascii="Times New Roman" w:eastAsia="Times New Roman" w:hAnsi="Times New Roman" w:cs="Times New Roman"/>
              <w:color w:val="000000"/>
              <w:sz w:val="24"/>
              <w:szCs w:val="24"/>
              <w:lang w:eastAsia="es-MX"/>
              <w:rPrChange w:id="3069" w:author="Microsoft Office User" w:date="2021-08-13T16:26:00Z">
                <w:rPr>
                  <w:rFonts w:ascii="Arial" w:eastAsia="Times New Roman" w:hAnsi="Arial" w:cs="Arial"/>
                  <w:color w:val="000000"/>
                  <w:sz w:val="24"/>
                  <w:szCs w:val="24"/>
                  <w:lang w:eastAsia="es-MX"/>
                </w:rPr>
              </w:rPrChange>
            </w:rPr>
            <w:fldChar w:fldCharType="end"/>
          </w:r>
        </w:sdtContent>
      </w:sdt>
      <w:r w:rsidR="00EE28A8" w:rsidRPr="00557959">
        <w:rPr>
          <w:rFonts w:ascii="Times New Roman" w:eastAsia="Times New Roman" w:hAnsi="Times New Roman" w:cs="Times New Roman"/>
          <w:color w:val="000000"/>
          <w:sz w:val="24"/>
          <w:szCs w:val="24"/>
          <w:lang w:eastAsia="es-MX"/>
          <w:rPrChange w:id="3070" w:author="Microsoft Office User" w:date="2021-08-13T16:26:00Z">
            <w:rPr>
              <w:rFonts w:ascii="Arial" w:eastAsia="Times New Roman" w:hAnsi="Arial" w:cs="Arial"/>
              <w:color w:val="000000"/>
              <w:sz w:val="24"/>
              <w:szCs w:val="24"/>
              <w:lang w:eastAsia="es-MX"/>
            </w:rPr>
          </w:rPrChange>
        </w:rPr>
        <w:t xml:space="preserve"> consiste en proponer el análisis, diseño e implementación de un sistema de mesa de ayuda basado en ITIL V3, también conocido como </w:t>
      </w:r>
      <w:r w:rsidR="00EE28A8" w:rsidRPr="00C12413">
        <w:rPr>
          <w:rFonts w:ascii="Times New Roman" w:eastAsia="Times New Roman" w:hAnsi="Times New Roman" w:cs="Times New Roman"/>
          <w:i/>
          <w:iCs/>
          <w:color w:val="000000"/>
          <w:sz w:val="24"/>
          <w:szCs w:val="24"/>
          <w:lang w:eastAsia="es-MX"/>
          <w:rPrChange w:id="3071" w:author="Microsoft Office User" w:date="2021-08-13T16:48:00Z">
            <w:rPr>
              <w:rFonts w:ascii="Arial" w:eastAsia="Times New Roman" w:hAnsi="Arial" w:cs="Arial"/>
              <w:color w:val="000000"/>
              <w:sz w:val="24"/>
              <w:szCs w:val="24"/>
              <w:lang w:eastAsia="es-MX"/>
            </w:rPr>
          </w:rPrChange>
        </w:rPr>
        <w:t>Help Desk</w:t>
      </w:r>
      <w:r w:rsidR="00EE28A8" w:rsidRPr="00557959">
        <w:rPr>
          <w:rFonts w:ascii="Times New Roman" w:eastAsia="Times New Roman" w:hAnsi="Times New Roman" w:cs="Times New Roman"/>
          <w:color w:val="000000"/>
          <w:sz w:val="24"/>
          <w:szCs w:val="24"/>
          <w:lang w:eastAsia="es-MX"/>
          <w:rPrChange w:id="3072" w:author="Microsoft Office User" w:date="2021-08-13T16:26:00Z">
            <w:rPr>
              <w:rFonts w:ascii="Arial" w:eastAsia="Times New Roman" w:hAnsi="Arial" w:cs="Arial"/>
              <w:color w:val="000000"/>
              <w:sz w:val="24"/>
              <w:szCs w:val="24"/>
              <w:lang w:eastAsia="es-MX"/>
            </w:rPr>
          </w:rPrChange>
        </w:rPr>
        <w:t>, para la empresa de servicios generales GEOMAD E.I.R.L.,</w:t>
      </w:r>
      <w:del w:id="3073" w:author="Microsoft Office User" w:date="2021-08-13T16:48:00Z">
        <w:r w:rsidR="00EE28A8" w:rsidRPr="00557959" w:rsidDel="00C12413">
          <w:rPr>
            <w:rFonts w:ascii="Times New Roman" w:eastAsia="Times New Roman" w:hAnsi="Times New Roman" w:cs="Times New Roman"/>
            <w:color w:val="000000"/>
            <w:sz w:val="24"/>
            <w:szCs w:val="24"/>
            <w:lang w:eastAsia="es-MX"/>
            <w:rPrChange w:id="3074" w:author="Microsoft Office User" w:date="2021-08-13T16:26:00Z">
              <w:rPr>
                <w:rFonts w:ascii="Arial" w:eastAsia="Times New Roman" w:hAnsi="Arial" w:cs="Arial"/>
                <w:color w:val="000000"/>
                <w:sz w:val="24"/>
                <w:szCs w:val="24"/>
                <w:lang w:eastAsia="es-MX"/>
              </w:rPr>
            </w:rPrChange>
          </w:rPr>
          <w:delText xml:space="preserve"> empresa</w:delText>
        </w:r>
      </w:del>
      <w:r w:rsidR="00EE28A8" w:rsidRPr="00557959">
        <w:rPr>
          <w:rFonts w:ascii="Times New Roman" w:eastAsia="Times New Roman" w:hAnsi="Times New Roman" w:cs="Times New Roman"/>
          <w:color w:val="000000"/>
          <w:sz w:val="24"/>
          <w:szCs w:val="24"/>
          <w:lang w:eastAsia="es-MX"/>
          <w:rPrChange w:id="3075" w:author="Microsoft Office User" w:date="2021-08-13T16:26:00Z">
            <w:rPr>
              <w:rFonts w:ascii="Arial" w:eastAsia="Times New Roman" w:hAnsi="Arial" w:cs="Arial"/>
              <w:color w:val="000000"/>
              <w:sz w:val="24"/>
              <w:szCs w:val="24"/>
              <w:lang w:eastAsia="es-MX"/>
            </w:rPr>
          </w:rPrChange>
        </w:rPr>
        <w:t xml:space="preserve"> que se encuentra ubicada en el sector minero en la ciudad de Lima, Perú</w:t>
      </w:r>
      <w:ins w:id="3076" w:author="Microsoft Office User" w:date="2021-08-13T16:49:00Z">
        <w:r w:rsidR="00C12413">
          <w:rPr>
            <w:rFonts w:ascii="Times New Roman" w:eastAsia="Times New Roman" w:hAnsi="Times New Roman" w:cs="Times New Roman"/>
            <w:color w:val="000000"/>
            <w:sz w:val="24"/>
            <w:szCs w:val="24"/>
            <w:lang w:eastAsia="es-MX"/>
          </w:rPr>
          <w:t>.</w:t>
        </w:r>
      </w:ins>
      <w:del w:id="3077" w:author="Microsoft Office User" w:date="2021-08-13T16:49:00Z">
        <w:r w:rsidR="00EE28A8" w:rsidRPr="00557959" w:rsidDel="00C12413">
          <w:rPr>
            <w:rFonts w:ascii="Times New Roman" w:eastAsia="Times New Roman" w:hAnsi="Times New Roman" w:cs="Times New Roman"/>
            <w:color w:val="000000"/>
            <w:sz w:val="24"/>
            <w:szCs w:val="24"/>
            <w:lang w:eastAsia="es-MX"/>
            <w:rPrChange w:id="3078" w:author="Microsoft Office User" w:date="2021-08-13T16:26:00Z">
              <w:rPr>
                <w:rFonts w:ascii="Arial" w:eastAsia="Times New Roman" w:hAnsi="Arial" w:cs="Arial"/>
                <w:color w:val="000000"/>
                <w:sz w:val="24"/>
                <w:szCs w:val="24"/>
                <w:lang w:eastAsia="es-MX"/>
              </w:rPr>
            </w:rPrChange>
          </w:rPr>
          <w:delText xml:space="preserve">, </w:delText>
        </w:r>
      </w:del>
      <w:del w:id="3079" w:author="Microsoft Office User" w:date="2021-08-13T16:48:00Z">
        <w:r w:rsidR="00EE28A8" w:rsidRPr="00557959" w:rsidDel="00C12413">
          <w:rPr>
            <w:rFonts w:ascii="Times New Roman" w:eastAsia="Times New Roman" w:hAnsi="Times New Roman" w:cs="Times New Roman"/>
            <w:color w:val="000000"/>
            <w:sz w:val="24"/>
            <w:szCs w:val="24"/>
            <w:lang w:eastAsia="es-MX"/>
            <w:rPrChange w:id="3080" w:author="Microsoft Office User" w:date="2021-08-13T16:26:00Z">
              <w:rPr>
                <w:rFonts w:ascii="Arial" w:eastAsia="Times New Roman" w:hAnsi="Arial" w:cs="Arial"/>
                <w:color w:val="000000"/>
                <w:sz w:val="24"/>
                <w:szCs w:val="24"/>
                <w:lang w:eastAsia="es-MX"/>
              </w:rPr>
            </w:rPrChange>
          </w:rPr>
          <w:delText>así mismo</w:delText>
        </w:r>
      </w:del>
      <w:r w:rsidR="00EE28A8" w:rsidRPr="00557959">
        <w:rPr>
          <w:rFonts w:ascii="Times New Roman" w:eastAsia="Times New Roman" w:hAnsi="Times New Roman" w:cs="Times New Roman"/>
          <w:color w:val="000000"/>
          <w:sz w:val="24"/>
          <w:szCs w:val="24"/>
          <w:lang w:eastAsia="es-MX"/>
          <w:rPrChange w:id="3081" w:author="Microsoft Office User" w:date="2021-08-13T16:26:00Z">
            <w:rPr>
              <w:rFonts w:ascii="Arial" w:eastAsia="Times New Roman" w:hAnsi="Arial" w:cs="Arial"/>
              <w:color w:val="000000"/>
              <w:sz w:val="24"/>
              <w:szCs w:val="24"/>
              <w:lang w:eastAsia="es-MX"/>
            </w:rPr>
          </w:rPrChange>
        </w:rPr>
        <w:t xml:space="preserve"> </w:t>
      </w:r>
      <w:ins w:id="3082" w:author="Microsoft Office User" w:date="2021-08-13T16:49:00Z">
        <w:r w:rsidR="00C12413">
          <w:rPr>
            <w:rFonts w:ascii="Times New Roman" w:eastAsia="Times New Roman" w:hAnsi="Times New Roman" w:cs="Times New Roman"/>
            <w:color w:val="000000"/>
            <w:sz w:val="24"/>
            <w:szCs w:val="24"/>
            <w:lang w:eastAsia="es-MX"/>
          </w:rPr>
          <w:t>L</w:t>
        </w:r>
      </w:ins>
      <w:del w:id="3083" w:author="Microsoft Office User" w:date="2021-08-13T16:49:00Z">
        <w:r w:rsidR="00EE28A8" w:rsidRPr="00557959" w:rsidDel="00C12413">
          <w:rPr>
            <w:rFonts w:ascii="Times New Roman" w:eastAsia="Times New Roman" w:hAnsi="Times New Roman" w:cs="Times New Roman"/>
            <w:color w:val="000000"/>
            <w:sz w:val="24"/>
            <w:szCs w:val="24"/>
            <w:lang w:eastAsia="es-MX"/>
            <w:rPrChange w:id="3084" w:author="Microsoft Office User" w:date="2021-08-13T16:26:00Z">
              <w:rPr>
                <w:rFonts w:ascii="Arial" w:eastAsia="Times New Roman" w:hAnsi="Arial" w:cs="Arial"/>
                <w:color w:val="000000"/>
                <w:sz w:val="24"/>
                <w:szCs w:val="24"/>
                <w:lang w:eastAsia="es-MX"/>
              </w:rPr>
            </w:rPrChange>
          </w:rPr>
          <w:delText>l</w:delText>
        </w:r>
      </w:del>
      <w:r w:rsidR="00EE28A8" w:rsidRPr="00557959">
        <w:rPr>
          <w:rFonts w:ascii="Times New Roman" w:eastAsia="Times New Roman" w:hAnsi="Times New Roman" w:cs="Times New Roman"/>
          <w:color w:val="000000"/>
          <w:sz w:val="24"/>
          <w:szCs w:val="24"/>
          <w:lang w:eastAsia="es-MX"/>
          <w:rPrChange w:id="3085" w:author="Microsoft Office User" w:date="2021-08-13T16:26:00Z">
            <w:rPr>
              <w:rFonts w:ascii="Arial" w:eastAsia="Times New Roman" w:hAnsi="Arial" w:cs="Arial"/>
              <w:color w:val="000000"/>
              <w:sz w:val="24"/>
              <w:szCs w:val="24"/>
              <w:lang w:eastAsia="es-MX"/>
            </w:rPr>
          </w:rPrChange>
        </w:rPr>
        <w:t xml:space="preserve">a empresa cuenta con una oficina especial en la ciudad de Arequipa y sedes en el sur del país de acuerdo a la demanda de proyectos mineros. El sistema de mesa de ayuda está destinado para atender los incidentes y problemas, los mismos que serán documentados y gestionados </w:t>
      </w:r>
      <w:ins w:id="3086" w:author="Microsoft Office User" w:date="2021-08-13T16:49:00Z">
        <w:r w:rsidR="00C12413">
          <w:rPr>
            <w:rFonts w:ascii="Times New Roman" w:eastAsia="Times New Roman" w:hAnsi="Times New Roman" w:cs="Times New Roman"/>
            <w:color w:val="000000"/>
            <w:sz w:val="24"/>
            <w:szCs w:val="24"/>
            <w:lang w:eastAsia="es-MX"/>
          </w:rPr>
          <w:t>con</w:t>
        </w:r>
      </w:ins>
      <w:del w:id="3087" w:author="Microsoft Office User" w:date="2021-08-13T16:49:00Z">
        <w:r w:rsidR="00EE28A8" w:rsidRPr="00557959" w:rsidDel="00C12413">
          <w:rPr>
            <w:rFonts w:ascii="Times New Roman" w:eastAsia="Times New Roman" w:hAnsi="Times New Roman" w:cs="Times New Roman"/>
            <w:color w:val="000000"/>
            <w:sz w:val="24"/>
            <w:szCs w:val="24"/>
            <w:lang w:eastAsia="es-MX"/>
            <w:rPrChange w:id="3088" w:author="Microsoft Office User" w:date="2021-08-13T16:26:00Z">
              <w:rPr>
                <w:rFonts w:ascii="Arial" w:eastAsia="Times New Roman" w:hAnsi="Arial" w:cs="Arial"/>
                <w:color w:val="000000"/>
                <w:sz w:val="24"/>
                <w:szCs w:val="24"/>
                <w:lang w:eastAsia="es-MX"/>
              </w:rPr>
            </w:rPrChange>
          </w:rPr>
          <w:delText>en</w:delText>
        </w:r>
      </w:del>
      <w:r w:rsidR="00EE28A8" w:rsidRPr="00557959">
        <w:rPr>
          <w:rFonts w:ascii="Times New Roman" w:eastAsia="Times New Roman" w:hAnsi="Times New Roman" w:cs="Times New Roman"/>
          <w:color w:val="000000"/>
          <w:sz w:val="24"/>
          <w:szCs w:val="24"/>
          <w:lang w:eastAsia="es-MX"/>
          <w:rPrChange w:id="3089" w:author="Microsoft Office User" w:date="2021-08-13T16:26:00Z">
            <w:rPr>
              <w:rFonts w:ascii="Arial" w:eastAsia="Times New Roman" w:hAnsi="Arial" w:cs="Arial"/>
              <w:color w:val="000000"/>
              <w:sz w:val="24"/>
              <w:szCs w:val="24"/>
              <w:lang w:eastAsia="es-MX"/>
            </w:rPr>
          </w:rPrChange>
        </w:rPr>
        <w:t xml:space="preserve"> base a l</w:t>
      </w:r>
      <w:ins w:id="3090" w:author="Microsoft Office User" w:date="2021-08-13T16:49:00Z">
        <w:r w:rsidR="00C12413">
          <w:rPr>
            <w:rFonts w:ascii="Times New Roman" w:eastAsia="Times New Roman" w:hAnsi="Times New Roman" w:cs="Times New Roman"/>
            <w:color w:val="000000"/>
            <w:sz w:val="24"/>
            <w:szCs w:val="24"/>
            <w:lang w:eastAsia="es-MX"/>
          </w:rPr>
          <w:t>o</w:t>
        </w:r>
      </w:ins>
      <w:del w:id="3091" w:author="Microsoft Office User" w:date="2021-08-13T16:49:00Z">
        <w:r w:rsidR="00EE28A8" w:rsidRPr="00557959" w:rsidDel="00C12413">
          <w:rPr>
            <w:rFonts w:ascii="Times New Roman" w:eastAsia="Times New Roman" w:hAnsi="Times New Roman" w:cs="Times New Roman"/>
            <w:color w:val="000000"/>
            <w:sz w:val="24"/>
            <w:szCs w:val="24"/>
            <w:lang w:eastAsia="es-MX"/>
            <w:rPrChange w:id="3092" w:author="Microsoft Office User" w:date="2021-08-13T16:26:00Z">
              <w:rPr>
                <w:rFonts w:ascii="Arial" w:eastAsia="Times New Roman" w:hAnsi="Arial" w:cs="Arial"/>
                <w:color w:val="000000"/>
                <w:sz w:val="24"/>
                <w:szCs w:val="24"/>
                <w:lang w:eastAsia="es-MX"/>
              </w:rPr>
            </w:rPrChange>
          </w:rPr>
          <w:delText>a</w:delText>
        </w:r>
      </w:del>
      <w:r w:rsidR="00EE28A8" w:rsidRPr="00557959">
        <w:rPr>
          <w:rFonts w:ascii="Times New Roman" w:eastAsia="Times New Roman" w:hAnsi="Times New Roman" w:cs="Times New Roman"/>
          <w:color w:val="000000"/>
          <w:sz w:val="24"/>
          <w:szCs w:val="24"/>
          <w:lang w:eastAsia="es-MX"/>
          <w:rPrChange w:id="3093" w:author="Microsoft Office User" w:date="2021-08-13T16:26:00Z">
            <w:rPr>
              <w:rFonts w:ascii="Arial" w:eastAsia="Times New Roman" w:hAnsi="Arial" w:cs="Arial"/>
              <w:color w:val="000000"/>
              <w:sz w:val="24"/>
              <w:szCs w:val="24"/>
              <w:lang w:eastAsia="es-MX"/>
            </w:rPr>
          </w:rPrChange>
        </w:rPr>
        <w:t>s requerimientos que se presenten por parte del personal de la empresa que tendrá como objetivo</w:t>
      </w:r>
      <w:ins w:id="3094" w:author="Microsoft Office User" w:date="2021-08-13T16:49:00Z">
        <w:r w:rsidR="00C12413">
          <w:rPr>
            <w:rFonts w:ascii="Times New Roman" w:eastAsia="Times New Roman" w:hAnsi="Times New Roman" w:cs="Times New Roman"/>
            <w:color w:val="000000"/>
            <w:sz w:val="24"/>
            <w:szCs w:val="24"/>
            <w:lang w:eastAsia="es-MX"/>
          </w:rPr>
          <w:t xml:space="preserve"> sati</w:t>
        </w:r>
      </w:ins>
      <w:ins w:id="3095" w:author="Microsoft Office User" w:date="2021-08-13T16:50:00Z">
        <w:r w:rsidR="00C12413">
          <w:rPr>
            <w:rFonts w:ascii="Times New Roman" w:eastAsia="Times New Roman" w:hAnsi="Times New Roman" w:cs="Times New Roman"/>
            <w:color w:val="000000"/>
            <w:sz w:val="24"/>
            <w:szCs w:val="24"/>
            <w:lang w:eastAsia="es-MX"/>
          </w:rPr>
          <w:t>sfacer</w:t>
        </w:r>
      </w:ins>
      <w:del w:id="3096" w:author="Microsoft Office User" w:date="2021-08-13T16:49:00Z">
        <w:r w:rsidR="00EE28A8" w:rsidRPr="00557959" w:rsidDel="00C12413">
          <w:rPr>
            <w:rFonts w:ascii="Times New Roman" w:eastAsia="Times New Roman" w:hAnsi="Times New Roman" w:cs="Times New Roman"/>
            <w:color w:val="000000"/>
            <w:sz w:val="24"/>
            <w:szCs w:val="24"/>
            <w:lang w:eastAsia="es-MX"/>
            <w:rPrChange w:id="3097" w:author="Microsoft Office User" w:date="2021-08-13T16:26:00Z">
              <w:rPr>
                <w:rFonts w:ascii="Arial" w:eastAsia="Times New Roman" w:hAnsi="Arial" w:cs="Arial"/>
                <w:color w:val="000000"/>
                <w:sz w:val="24"/>
                <w:szCs w:val="24"/>
                <w:lang w:eastAsia="es-MX"/>
              </w:rPr>
            </w:rPrChange>
          </w:rPr>
          <w:delText xml:space="preserve"> la satisfacción con</w:delText>
        </w:r>
      </w:del>
      <w:r w:rsidR="00EE28A8" w:rsidRPr="00557959">
        <w:rPr>
          <w:rFonts w:ascii="Times New Roman" w:eastAsia="Times New Roman" w:hAnsi="Times New Roman" w:cs="Times New Roman"/>
          <w:color w:val="000000"/>
          <w:sz w:val="24"/>
          <w:szCs w:val="24"/>
          <w:lang w:eastAsia="es-MX"/>
          <w:rPrChange w:id="3098" w:author="Microsoft Office User" w:date="2021-08-13T16:26:00Z">
            <w:rPr>
              <w:rFonts w:ascii="Arial" w:eastAsia="Times New Roman" w:hAnsi="Arial" w:cs="Arial"/>
              <w:color w:val="000000"/>
              <w:sz w:val="24"/>
              <w:szCs w:val="24"/>
              <w:lang w:eastAsia="es-MX"/>
            </w:rPr>
          </w:rPrChange>
        </w:rPr>
        <w:t xml:space="preserve"> los servicios del área de Tecnologías de la Información, asimismo para su correspondiente implementación</w:t>
      </w:r>
      <w:ins w:id="3099" w:author="Microsoft Office User" w:date="2021-08-13T16:50:00Z">
        <w:r w:rsidR="00C12413">
          <w:rPr>
            <w:rFonts w:ascii="Times New Roman" w:eastAsia="Times New Roman" w:hAnsi="Times New Roman" w:cs="Times New Roman"/>
            <w:color w:val="000000"/>
            <w:sz w:val="24"/>
            <w:szCs w:val="24"/>
            <w:lang w:eastAsia="es-MX"/>
          </w:rPr>
          <w:t>,</w:t>
        </w:r>
      </w:ins>
      <w:r w:rsidR="00EE28A8" w:rsidRPr="00557959">
        <w:rPr>
          <w:rFonts w:ascii="Times New Roman" w:eastAsia="Times New Roman" w:hAnsi="Times New Roman" w:cs="Times New Roman"/>
          <w:color w:val="000000"/>
          <w:sz w:val="24"/>
          <w:szCs w:val="24"/>
          <w:lang w:eastAsia="es-MX"/>
          <w:rPrChange w:id="3100" w:author="Microsoft Office User" w:date="2021-08-13T16:26:00Z">
            <w:rPr>
              <w:rFonts w:ascii="Arial" w:eastAsia="Times New Roman" w:hAnsi="Arial" w:cs="Arial"/>
              <w:color w:val="000000"/>
              <w:sz w:val="24"/>
              <w:szCs w:val="24"/>
              <w:lang w:eastAsia="es-MX"/>
            </w:rPr>
          </w:rPrChange>
        </w:rPr>
        <w:t xml:space="preserve"> se realizó por etapas la investigación preliminar, los requerimientos para el sistema, el análisis y diseño del sistema, las pruebas correspondientes, su documentación e implementación para proceder a largo plazo con el mantenimiento del sistema, el cual estará desarrollado en PHP y disponible para cualquier dispositivo tecnológico que tenga conexión a la red de la empresa.</w:t>
      </w:r>
    </w:p>
    <w:p w14:paraId="3BFC1E3D" w14:textId="77777777" w:rsidR="00FE3C45" w:rsidRPr="00557959" w:rsidRDefault="00FE3C45" w:rsidP="000A5A08">
      <w:pPr>
        <w:spacing w:line="360" w:lineRule="auto"/>
        <w:jc w:val="both"/>
        <w:rPr>
          <w:rFonts w:ascii="Times New Roman" w:eastAsia="Times New Roman" w:hAnsi="Times New Roman" w:cs="Times New Roman"/>
          <w:color w:val="000000"/>
          <w:sz w:val="24"/>
          <w:szCs w:val="24"/>
          <w:lang w:eastAsia="es-MX"/>
          <w:rPrChange w:id="3101" w:author="Microsoft Office User" w:date="2021-08-13T16:26:00Z">
            <w:rPr>
              <w:rFonts w:ascii="Arial" w:eastAsia="Times New Roman" w:hAnsi="Arial" w:cs="Arial"/>
              <w:color w:val="000000"/>
              <w:sz w:val="24"/>
              <w:szCs w:val="24"/>
              <w:lang w:eastAsia="es-MX"/>
            </w:rPr>
          </w:rPrChange>
        </w:rPr>
      </w:pPr>
    </w:p>
    <w:p w14:paraId="549B5E52" w14:textId="29B1638A" w:rsidR="00FC02BF" w:rsidRPr="00557959" w:rsidRDefault="00C12413" w:rsidP="000A5A08">
      <w:pPr>
        <w:spacing w:line="360" w:lineRule="auto"/>
        <w:jc w:val="both"/>
        <w:rPr>
          <w:rFonts w:ascii="Times New Roman" w:eastAsia="Times New Roman" w:hAnsi="Times New Roman" w:cs="Times New Roman"/>
          <w:color w:val="000000"/>
          <w:sz w:val="24"/>
          <w:szCs w:val="24"/>
          <w:lang w:eastAsia="es-MX"/>
          <w:rPrChange w:id="3102" w:author="Microsoft Office User" w:date="2021-08-13T16:26:00Z">
            <w:rPr>
              <w:rFonts w:ascii="Arial" w:eastAsia="Times New Roman" w:hAnsi="Arial" w:cs="Arial"/>
              <w:color w:val="000000"/>
              <w:sz w:val="24"/>
              <w:szCs w:val="24"/>
              <w:lang w:eastAsia="es-MX"/>
            </w:rPr>
          </w:rPrChange>
        </w:rPr>
      </w:pPr>
      <w:ins w:id="3103" w:author="Microsoft Office User" w:date="2021-08-13T16:50:00Z">
        <w:r>
          <w:rPr>
            <w:rFonts w:ascii="Times New Roman" w:eastAsia="Times New Roman" w:hAnsi="Times New Roman" w:cs="Times New Roman"/>
            <w:color w:val="000000"/>
            <w:sz w:val="24"/>
            <w:szCs w:val="24"/>
            <w:lang w:eastAsia="es-MX"/>
          </w:rPr>
          <w:t>La</w:t>
        </w:r>
      </w:ins>
      <w:del w:id="3104" w:author="Microsoft Office User" w:date="2021-08-13T16:50:00Z">
        <w:r w:rsidR="002F65B3" w:rsidRPr="00557959" w:rsidDel="00C12413">
          <w:rPr>
            <w:rFonts w:ascii="Times New Roman" w:eastAsia="Times New Roman" w:hAnsi="Times New Roman" w:cs="Times New Roman"/>
            <w:color w:val="000000"/>
            <w:sz w:val="24"/>
            <w:szCs w:val="24"/>
            <w:lang w:eastAsia="es-MX"/>
            <w:rPrChange w:id="3105" w:author="Microsoft Office User" w:date="2021-08-13T16:26:00Z">
              <w:rPr>
                <w:rFonts w:ascii="Arial" w:eastAsia="Times New Roman" w:hAnsi="Arial" w:cs="Arial"/>
                <w:color w:val="000000"/>
                <w:sz w:val="24"/>
                <w:szCs w:val="24"/>
                <w:lang w:eastAsia="es-MX"/>
              </w:rPr>
            </w:rPrChange>
          </w:rPr>
          <w:delText>En su</w:delText>
        </w:r>
      </w:del>
      <w:r w:rsidR="002F65B3" w:rsidRPr="00557959">
        <w:rPr>
          <w:rFonts w:ascii="Times New Roman" w:eastAsia="Times New Roman" w:hAnsi="Times New Roman" w:cs="Times New Roman"/>
          <w:color w:val="000000"/>
          <w:sz w:val="24"/>
          <w:szCs w:val="24"/>
          <w:lang w:eastAsia="es-MX"/>
          <w:rPrChange w:id="3106" w:author="Microsoft Office User" w:date="2021-08-13T16:26:00Z">
            <w:rPr>
              <w:rFonts w:ascii="Arial" w:eastAsia="Times New Roman" w:hAnsi="Arial" w:cs="Arial"/>
              <w:color w:val="000000"/>
              <w:sz w:val="24"/>
              <w:szCs w:val="24"/>
              <w:lang w:eastAsia="es-MX"/>
            </w:rPr>
          </w:rPrChange>
        </w:rPr>
        <w:t xml:space="preserve"> tesi</w:t>
      </w:r>
      <w:ins w:id="3107" w:author="Microsoft Office User" w:date="2021-08-13T16:50:00Z">
        <w:r>
          <w:rPr>
            <w:rFonts w:ascii="Times New Roman" w:eastAsia="Times New Roman" w:hAnsi="Times New Roman" w:cs="Times New Roman"/>
            <w:color w:val="000000"/>
            <w:sz w:val="24"/>
            <w:szCs w:val="24"/>
            <w:lang w:eastAsia="es-MX"/>
          </w:rPr>
          <w:t>s</w:t>
        </w:r>
      </w:ins>
      <w:del w:id="3108" w:author="Microsoft Office User" w:date="2021-08-13T16:50:00Z">
        <w:r w:rsidR="002F65B3" w:rsidRPr="00557959" w:rsidDel="00C12413">
          <w:rPr>
            <w:rFonts w:ascii="Times New Roman" w:eastAsia="Times New Roman" w:hAnsi="Times New Roman" w:cs="Times New Roman"/>
            <w:color w:val="000000"/>
            <w:sz w:val="24"/>
            <w:szCs w:val="24"/>
            <w:lang w:eastAsia="es-MX"/>
            <w:rPrChange w:id="3109" w:author="Microsoft Office User" w:date="2021-08-13T16:26:00Z">
              <w:rPr>
                <w:rFonts w:ascii="Arial" w:eastAsia="Times New Roman" w:hAnsi="Arial" w:cs="Arial"/>
                <w:color w:val="000000"/>
                <w:sz w:val="24"/>
                <w:szCs w:val="24"/>
                <w:lang w:eastAsia="es-MX"/>
              </w:rPr>
            </w:rPrChange>
          </w:rPr>
          <w:delText>s</w:delText>
        </w:r>
      </w:del>
      <w:r w:rsidR="002F65B3" w:rsidRPr="00557959">
        <w:rPr>
          <w:rFonts w:ascii="Times New Roman" w:eastAsia="Times New Roman" w:hAnsi="Times New Roman" w:cs="Times New Roman"/>
          <w:color w:val="000000"/>
          <w:sz w:val="24"/>
          <w:szCs w:val="24"/>
          <w:lang w:eastAsia="es-MX"/>
          <w:rPrChange w:id="3110" w:author="Microsoft Office User" w:date="2021-08-13T16:26:00Z">
            <w:rPr>
              <w:rFonts w:ascii="Arial" w:eastAsia="Times New Roman" w:hAnsi="Arial" w:cs="Arial"/>
              <w:color w:val="000000"/>
              <w:sz w:val="24"/>
              <w:szCs w:val="24"/>
              <w:lang w:eastAsia="es-MX"/>
            </w:rPr>
          </w:rPrChange>
        </w:rPr>
        <w:t xml:space="preserve"> “Implantación de sistemas ERP en las Pymes”</w:t>
      </w:r>
      <w:r w:rsidR="00D33A93" w:rsidRPr="00557959">
        <w:rPr>
          <w:rFonts w:ascii="Times New Roman" w:eastAsia="Times New Roman" w:hAnsi="Times New Roman" w:cs="Times New Roman"/>
          <w:color w:val="000000"/>
          <w:sz w:val="24"/>
          <w:szCs w:val="24"/>
          <w:lang w:eastAsia="es-MX"/>
          <w:rPrChange w:id="3111" w:author="Microsoft Office User" w:date="2021-08-13T16:26:00Z">
            <w:rPr>
              <w:rFonts w:ascii="Arial" w:eastAsia="Times New Roman" w:hAnsi="Arial" w:cs="Arial"/>
              <w:color w:val="000000"/>
              <w:sz w:val="24"/>
              <w:szCs w:val="24"/>
              <w:lang w:eastAsia="es-MX"/>
            </w:rPr>
          </w:rPrChange>
        </w:rPr>
        <w:t xml:space="preserve"> </w:t>
      </w:r>
      <w:sdt>
        <w:sdtPr>
          <w:rPr>
            <w:rFonts w:ascii="Times New Roman" w:eastAsia="Times New Roman" w:hAnsi="Times New Roman" w:cs="Times New Roman"/>
            <w:color w:val="000000"/>
            <w:sz w:val="24"/>
            <w:szCs w:val="24"/>
            <w:lang w:eastAsia="es-MX"/>
            <w:rPrChange w:id="3112" w:author="Microsoft Office User" w:date="2021-08-13T16:26:00Z">
              <w:rPr>
                <w:rFonts w:ascii="Arial" w:eastAsia="Times New Roman" w:hAnsi="Arial" w:cs="Arial"/>
                <w:color w:val="000000"/>
                <w:sz w:val="24"/>
                <w:szCs w:val="24"/>
                <w:lang w:eastAsia="es-MX"/>
              </w:rPr>
            </w:rPrChange>
          </w:rPr>
          <w:id w:val="-2069331248"/>
          <w:citation/>
        </w:sdtPr>
        <w:sdtEndPr>
          <w:rPr>
            <w:rPrChange w:id="3113" w:author="Microsoft Office User" w:date="2021-08-13T16:26:00Z">
              <w:rPr/>
            </w:rPrChange>
          </w:rPr>
        </w:sdtEndPr>
        <w:sdtContent>
          <w:r w:rsidR="00D33A93" w:rsidRPr="00557959">
            <w:rPr>
              <w:rFonts w:ascii="Times New Roman" w:eastAsia="Times New Roman" w:hAnsi="Times New Roman" w:cs="Times New Roman"/>
              <w:color w:val="000000"/>
              <w:sz w:val="24"/>
              <w:szCs w:val="24"/>
              <w:lang w:eastAsia="es-MX"/>
              <w:rPrChange w:id="3114" w:author="Microsoft Office User" w:date="2021-08-13T16:26:00Z">
                <w:rPr>
                  <w:rFonts w:ascii="Arial" w:eastAsia="Times New Roman" w:hAnsi="Arial" w:cs="Arial"/>
                  <w:color w:val="000000"/>
                  <w:sz w:val="24"/>
                  <w:szCs w:val="24"/>
                  <w:lang w:eastAsia="es-MX"/>
                </w:rPr>
              </w:rPrChange>
            </w:rPr>
            <w:fldChar w:fldCharType="begin"/>
          </w:r>
          <w:r w:rsidR="00D33A93" w:rsidRPr="00557959">
            <w:rPr>
              <w:rFonts w:ascii="Times New Roman" w:eastAsia="Times New Roman" w:hAnsi="Times New Roman" w:cs="Times New Roman"/>
              <w:color w:val="000000"/>
              <w:sz w:val="24"/>
              <w:szCs w:val="24"/>
              <w:lang w:eastAsia="es-MX"/>
              <w:rPrChange w:id="3115" w:author="Microsoft Office User" w:date="2021-08-13T16:26:00Z">
                <w:rPr>
                  <w:rFonts w:ascii="Arial" w:eastAsia="Times New Roman" w:hAnsi="Arial" w:cs="Arial"/>
                  <w:color w:val="000000"/>
                  <w:sz w:val="24"/>
                  <w:szCs w:val="24"/>
                  <w:lang w:eastAsia="es-MX"/>
                </w:rPr>
              </w:rPrChange>
            </w:rPr>
            <w:instrText xml:space="preserve">CITATION Uza10 \l 2058 </w:instrText>
          </w:r>
          <w:r w:rsidR="00D33A93" w:rsidRPr="00557959">
            <w:rPr>
              <w:rFonts w:ascii="Times New Roman" w:eastAsia="Times New Roman" w:hAnsi="Times New Roman" w:cs="Times New Roman"/>
              <w:color w:val="000000"/>
              <w:sz w:val="24"/>
              <w:szCs w:val="24"/>
              <w:lang w:eastAsia="es-MX"/>
              <w:rPrChange w:id="3116" w:author="Microsoft Office User" w:date="2021-08-13T16:26:00Z">
                <w:rPr>
                  <w:rFonts w:ascii="Arial" w:eastAsia="Times New Roman" w:hAnsi="Arial" w:cs="Arial"/>
                  <w:color w:val="000000"/>
                  <w:sz w:val="24"/>
                  <w:szCs w:val="24"/>
                  <w:lang w:eastAsia="es-MX"/>
                </w:rPr>
              </w:rPrChange>
            </w:rPr>
            <w:fldChar w:fldCharType="separate"/>
          </w:r>
          <w:r w:rsidR="00E51CA8" w:rsidRPr="00557959">
            <w:rPr>
              <w:rFonts w:ascii="Times New Roman" w:eastAsia="Times New Roman" w:hAnsi="Times New Roman" w:cs="Times New Roman"/>
              <w:noProof/>
              <w:color w:val="000000"/>
              <w:sz w:val="24"/>
              <w:szCs w:val="24"/>
              <w:lang w:eastAsia="es-MX"/>
              <w:rPrChange w:id="3117" w:author="Microsoft Office User" w:date="2021-08-13T16:26:00Z">
                <w:rPr>
                  <w:rFonts w:ascii="Arial" w:eastAsia="Times New Roman" w:hAnsi="Arial" w:cs="Arial"/>
                  <w:noProof/>
                  <w:color w:val="000000"/>
                  <w:sz w:val="24"/>
                  <w:szCs w:val="24"/>
                  <w:lang w:eastAsia="es-MX"/>
                </w:rPr>
              </w:rPrChange>
            </w:rPr>
            <w:t>[11]</w:t>
          </w:r>
          <w:r w:rsidR="00D33A93" w:rsidRPr="00557959">
            <w:rPr>
              <w:rFonts w:ascii="Times New Roman" w:eastAsia="Times New Roman" w:hAnsi="Times New Roman" w:cs="Times New Roman"/>
              <w:color w:val="000000"/>
              <w:sz w:val="24"/>
              <w:szCs w:val="24"/>
              <w:lang w:eastAsia="es-MX"/>
              <w:rPrChange w:id="3118" w:author="Microsoft Office User" w:date="2021-08-13T16:26:00Z">
                <w:rPr>
                  <w:rFonts w:ascii="Arial" w:eastAsia="Times New Roman" w:hAnsi="Arial" w:cs="Arial"/>
                  <w:color w:val="000000"/>
                  <w:sz w:val="24"/>
                  <w:szCs w:val="24"/>
                  <w:lang w:eastAsia="es-MX"/>
                </w:rPr>
              </w:rPrChange>
            </w:rPr>
            <w:fldChar w:fldCharType="end"/>
          </w:r>
        </w:sdtContent>
      </w:sdt>
      <w:r w:rsidR="002F65B3" w:rsidRPr="00557959">
        <w:rPr>
          <w:rFonts w:ascii="Times New Roman" w:eastAsia="Times New Roman" w:hAnsi="Times New Roman" w:cs="Times New Roman"/>
          <w:color w:val="000000"/>
          <w:sz w:val="24"/>
          <w:szCs w:val="24"/>
          <w:lang w:eastAsia="es-MX"/>
          <w:rPrChange w:id="3119" w:author="Microsoft Office User" w:date="2021-08-13T16:26:00Z">
            <w:rPr>
              <w:rFonts w:ascii="Arial" w:eastAsia="Times New Roman" w:hAnsi="Arial" w:cs="Arial"/>
              <w:color w:val="000000"/>
              <w:sz w:val="24"/>
              <w:szCs w:val="24"/>
              <w:lang w:eastAsia="es-MX"/>
            </w:rPr>
          </w:rPrChange>
        </w:rPr>
        <w:t>,</w:t>
      </w:r>
      <w:r w:rsidR="00CE6C82" w:rsidRPr="00557959">
        <w:rPr>
          <w:rFonts w:ascii="Times New Roman" w:eastAsia="Times New Roman" w:hAnsi="Times New Roman" w:cs="Times New Roman"/>
          <w:color w:val="000000"/>
          <w:sz w:val="24"/>
          <w:szCs w:val="24"/>
          <w:lang w:eastAsia="es-MX"/>
          <w:rPrChange w:id="3120" w:author="Microsoft Office User" w:date="2021-08-13T16:26:00Z">
            <w:rPr>
              <w:rFonts w:ascii="Arial" w:eastAsia="Times New Roman" w:hAnsi="Arial" w:cs="Arial"/>
              <w:color w:val="000000"/>
              <w:sz w:val="24"/>
              <w:szCs w:val="24"/>
              <w:lang w:eastAsia="es-MX"/>
            </w:rPr>
          </w:rPrChange>
        </w:rPr>
        <w:t xml:space="preserve"> </w:t>
      </w:r>
      <w:ins w:id="3121" w:author="Microsoft Office User" w:date="2021-08-13T16:51:00Z">
        <w:r>
          <w:rPr>
            <w:rFonts w:ascii="Times New Roman" w:eastAsia="Times New Roman" w:hAnsi="Times New Roman" w:cs="Times New Roman"/>
            <w:color w:val="000000"/>
            <w:sz w:val="24"/>
            <w:szCs w:val="24"/>
            <w:lang w:eastAsia="es-MX"/>
          </w:rPr>
          <w:t>plantea</w:t>
        </w:r>
      </w:ins>
      <w:del w:id="3122" w:author="Microsoft Office User" w:date="2021-08-13T16:51:00Z">
        <w:r w:rsidR="002F65B3" w:rsidRPr="00557959" w:rsidDel="00C12413">
          <w:rPr>
            <w:rFonts w:ascii="Times New Roman" w:eastAsia="Times New Roman" w:hAnsi="Times New Roman" w:cs="Times New Roman"/>
            <w:color w:val="000000"/>
            <w:sz w:val="24"/>
            <w:szCs w:val="24"/>
            <w:lang w:eastAsia="es-MX"/>
            <w:rPrChange w:id="3123" w:author="Microsoft Office User" w:date="2021-08-13T16:26:00Z">
              <w:rPr>
                <w:rFonts w:ascii="Arial" w:eastAsia="Times New Roman" w:hAnsi="Arial" w:cs="Arial"/>
                <w:color w:val="000000"/>
                <w:sz w:val="24"/>
                <w:szCs w:val="24"/>
                <w:lang w:eastAsia="es-MX"/>
              </w:rPr>
            </w:rPrChange>
          </w:rPr>
          <w:delText>aborda</w:delText>
        </w:r>
      </w:del>
      <w:del w:id="3124" w:author="Microsoft Office User" w:date="2021-08-13T16:50:00Z">
        <w:r w:rsidR="002F65B3" w:rsidRPr="00557959" w:rsidDel="00C12413">
          <w:rPr>
            <w:rFonts w:ascii="Times New Roman" w:eastAsia="Times New Roman" w:hAnsi="Times New Roman" w:cs="Times New Roman"/>
            <w:color w:val="000000"/>
            <w:sz w:val="24"/>
            <w:szCs w:val="24"/>
            <w:lang w:eastAsia="es-MX"/>
            <w:rPrChange w:id="3125" w:author="Microsoft Office User" w:date="2021-08-13T16:26:00Z">
              <w:rPr>
                <w:rFonts w:ascii="Arial" w:eastAsia="Times New Roman" w:hAnsi="Arial" w:cs="Arial"/>
                <w:color w:val="000000"/>
                <w:sz w:val="24"/>
                <w:szCs w:val="24"/>
                <w:lang w:eastAsia="es-MX"/>
              </w:rPr>
            </w:rPrChange>
          </w:rPr>
          <w:delText xml:space="preserve"> un poco</w:delText>
        </w:r>
      </w:del>
      <w:del w:id="3126" w:author="Microsoft Office User" w:date="2021-08-13T16:51:00Z">
        <w:r w:rsidR="002F65B3" w:rsidRPr="00557959" w:rsidDel="00C12413">
          <w:rPr>
            <w:rFonts w:ascii="Times New Roman" w:eastAsia="Times New Roman" w:hAnsi="Times New Roman" w:cs="Times New Roman"/>
            <w:color w:val="000000"/>
            <w:sz w:val="24"/>
            <w:szCs w:val="24"/>
            <w:lang w:eastAsia="es-MX"/>
            <w:rPrChange w:id="3127" w:author="Microsoft Office User" w:date="2021-08-13T16:26:00Z">
              <w:rPr>
                <w:rFonts w:ascii="Arial" w:eastAsia="Times New Roman" w:hAnsi="Arial" w:cs="Arial"/>
                <w:color w:val="000000"/>
                <w:sz w:val="24"/>
                <w:szCs w:val="24"/>
                <w:lang w:eastAsia="es-MX"/>
              </w:rPr>
            </w:rPrChange>
          </w:rPr>
          <w:delText xml:space="preserve"> el tema discutido, abordando</w:delText>
        </w:r>
      </w:del>
      <w:r w:rsidR="002F65B3" w:rsidRPr="00557959">
        <w:rPr>
          <w:rFonts w:ascii="Times New Roman" w:eastAsia="Times New Roman" w:hAnsi="Times New Roman" w:cs="Times New Roman"/>
          <w:color w:val="000000"/>
          <w:sz w:val="24"/>
          <w:szCs w:val="24"/>
          <w:lang w:eastAsia="es-MX"/>
          <w:rPrChange w:id="3128" w:author="Microsoft Office User" w:date="2021-08-13T16:26:00Z">
            <w:rPr>
              <w:rFonts w:ascii="Arial" w:eastAsia="Times New Roman" w:hAnsi="Arial" w:cs="Arial"/>
              <w:color w:val="000000"/>
              <w:sz w:val="24"/>
              <w:szCs w:val="24"/>
              <w:lang w:eastAsia="es-MX"/>
            </w:rPr>
          </w:rPrChange>
        </w:rPr>
        <w:t xml:space="preserve"> </w:t>
      </w:r>
      <w:ins w:id="3129" w:author="Microsoft Office User" w:date="2021-08-13T16:51:00Z">
        <w:r>
          <w:rPr>
            <w:rFonts w:ascii="Times New Roman" w:eastAsia="Times New Roman" w:hAnsi="Times New Roman" w:cs="Times New Roman"/>
            <w:color w:val="000000"/>
            <w:sz w:val="24"/>
            <w:szCs w:val="24"/>
            <w:lang w:eastAsia="es-MX"/>
          </w:rPr>
          <w:t>el</w:t>
        </w:r>
      </w:ins>
      <w:del w:id="3130" w:author="Microsoft Office User" w:date="2021-08-13T16:51:00Z">
        <w:r w:rsidR="002F65B3" w:rsidRPr="00557959" w:rsidDel="00C12413">
          <w:rPr>
            <w:rFonts w:ascii="Times New Roman" w:eastAsia="Times New Roman" w:hAnsi="Times New Roman" w:cs="Times New Roman"/>
            <w:color w:val="000000"/>
            <w:sz w:val="24"/>
            <w:szCs w:val="24"/>
            <w:lang w:eastAsia="es-MX"/>
            <w:rPrChange w:id="3131" w:author="Microsoft Office User" w:date="2021-08-13T16:26:00Z">
              <w:rPr>
                <w:rFonts w:ascii="Arial" w:eastAsia="Times New Roman" w:hAnsi="Arial" w:cs="Arial"/>
                <w:color w:val="000000"/>
                <w:sz w:val="24"/>
                <w:szCs w:val="24"/>
                <w:lang w:eastAsia="es-MX"/>
              </w:rPr>
            </w:rPrChange>
          </w:rPr>
          <w:delText>como</w:delText>
        </w:r>
      </w:del>
      <w:r w:rsidR="002F65B3" w:rsidRPr="00557959">
        <w:rPr>
          <w:rFonts w:ascii="Times New Roman" w:eastAsia="Times New Roman" w:hAnsi="Times New Roman" w:cs="Times New Roman"/>
          <w:color w:val="000000"/>
          <w:sz w:val="24"/>
          <w:szCs w:val="24"/>
          <w:lang w:eastAsia="es-MX"/>
          <w:rPrChange w:id="3132" w:author="Microsoft Office User" w:date="2021-08-13T16:26:00Z">
            <w:rPr>
              <w:rFonts w:ascii="Arial" w:eastAsia="Times New Roman" w:hAnsi="Arial" w:cs="Arial"/>
              <w:color w:val="000000"/>
              <w:sz w:val="24"/>
              <w:szCs w:val="24"/>
              <w:lang w:eastAsia="es-MX"/>
            </w:rPr>
          </w:rPrChange>
        </w:rPr>
        <w:t xml:space="preserve"> objetivo </w:t>
      </w:r>
      <w:ins w:id="3133" w:author="Microsoft Office User" w:date="2021-08-13T16:51:00Z">
        <w:r>
          <w:rPr>
            <w:rFonts w:ascii="Times New Roman" w:eastAsia="Times New Roman" w:hAnsi="Times New Roman" w:cs="Times New Roman"/>
            <w:color w:val="000000"/>
            <w:sz w:val="24"/>
            <w:szCs w:val="24"/>
            <w:lang w:eastAsia="es-MX"/>
          </w:rPr>
          <w:t xml:space="preserve">de </w:t>
        </w:r>
      </w:ins>
      <w:r w:rsidR="002F65B3" w:rsidRPr="00557959">
        <w:rPr>
          <w:rFonts w:ascii="Times New Roman" w:eastAsia="Times New Roman" w:hAnsi="Times New Roman" w:cs="Times New Roman"/>
          <w:color w:val="000000"/>
          <w:sz w:val="24"/>
          <w:szCs w:val="24"/>
          <w:lang w:eastAsia="es-MX"/>
          <w:rPrChange w:id="3134" w:author="Microsoft Office User" w:date="2021-08-13T16:26:00Z">
            <w:rPr>
              <w:rFonts w:ascii="Arial" w:eastAsia="Times New Roman" w:hAnsi="Arial" w:cs="Arial"/>
              <w:color w:val="000000"/>
              <w:sz w:val="24"/>
              <w:szCs w:val="24"/>
              <w:lang w:eastAsia="es-MX"/>
            </w:rPr>
          </w:rPrChange>
        </w:rPr>
        <w:t>determinar el por qué las</w:t>
      </w:r>
      <w:r w:rsidR="00CE6C82" w:rsidRPr="00557959">
        <w:rPr>
          <w:rFonts w:ascii="Times New Roman" w:eastAsia="Times New Roman" w:hAnsi="Times New Roman" w:cs="Times New Roman"/>
          <w:color w:val="000000"/>
          <w:sz w:val="24"/>
          <w:szCs w:val="24"/>
          <w:lang w:eastAsia="es-MX"/>
          <w:rPrChange w:id="3135"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136" w:author="Microsoft Office User" w:date="2021-08-13T16:26:00Z">
            <w:rPr>
              <w:rFonts w:ascii="Arial" w:eastAsia="Times New Roman" w:hAnsi="Arial" w:cs="Arial"/>
              <w:color w:val="000000"/>
              <w:sz w:val="24"/>
              <w:szCs w:val="24"/>
              <w:lang w:eastAsia="es-MX"/>
            </w:rPr>
          </w:rPrChange>
        </w:rPr>
        <w:t xml:space="preserve">PYMES de la zona Xalapa, Veracruz no utilizan sistemas ERP. El </w:t>
      </w:r>
      <w:ins w:id="3137" w:author="Microsoft Office User" w:date="2021-08-13T16:52:00Z">
        <w:r>
          <w:rPr>
            <w:rFonts w:ascii="Times New Roman" w:eastAsia="Times New Roman" w:hAnsi="Times New Roman" w:cs="Times New Roman"/>
            <w:color w:val="000000"/>
            <w:sz w:val="24"/>
            <w:szCs w:val="24"/>
            <w:lang w:eastAsia="es-MX"/>
          </w:rPr>
          <w:t>trabajo</w:t>
        </w:r>
      </w:ins>
      <w:del w:id="3138" w:author="Microsoft Office User" w:date="2021-08-13T16:52:00Z">
        <w:r w:rsidR="002F65B3" w:rsidRPr="00557959" w:rsidDel="00C12413">
          <w:rPr>
            <w:rFonts w:ascii="Times New Roman" w:eastAsia="Times New Roman" w:hAnsi="Times New Roman" w:cs="Times New Roman"/>
            <w:color w:val="000000"/>
            <w:sz w:val="24"/>
            <w:szCs w:val="24"/>
            <w:lang w:eastAsia="es-MX"/>
            <w:rPrChange w:id="3139" w:author="Microsoft Office User" w:date="2021-08-13T16:26:00Z">
              <w:rPr>
                <w:rFonts w:ascii="Arial" w:eastAsia="Times New Roman" w:hAnsi="Arial" w:cs="Arial"/>
                <w:color w:val="000000"/>
                <w:sz w:val="24"/>
                <w:szCs w:val="24"/>
                <w:lang w:eastAsia="es-MX"/>
              </w:rPr>
            </w:rPrChange>
          </w:rPr>
          <w:delText>estudio realizado</w:delText>
        </w:r>
      </w:del>
      <w:r w:rsidR="00CE6C82" w:rsidRPr="00557959">
        <w:rPr>
          <w:rFonts w:ascii="Times New Roman" w:eastAsia="Times New Roman" w:hAnsi="Times New Roman" w:cs="Times New Roman"/>
          <w:color w:val="000000"/>
          <w:sz w:val="24"/>
          <w:szCs w:val="24"/>
          <w:lang w:eastAsia="es-MX"/>
          <w:rPrChange w:id="3140" w:author="Microsoft Office User" w:date="2021-08-13T16:26:00Z">
            <w:rPr>
              <w:rFonts w:ascii="Arial" w:eastAsia="Times New Roman" w:hAnsi="Arial" w:cs="Arial"/>
              <w:color w:val="000000"/>
              <w:sz w:val="24"/>
              <w:szCs w:val="24"/>
              <w:lang w:eastAsia="es-MX"/>
            </w:rPr>
          </w:rPrChange>
        </w:rPr>
        <w:t xml:space="preserve"> </w:t>
      </w:r>
      <w:ins w:id="3141" w:author="Microsoft Office User" w:date="2021-08-13T16:52:00Z">
        <w:r>
          <w:rPr>
            <w:rFonts w:ascii="Times New Roman" w:eastAsia="Times New Roman" w:hAnsi="Times New Roman" w:cs="Times New Roman"/>
            <w:color w:val="000000"/>
            <w:sz w:val="24"/>
            <w:szCs w:val="24"/>
            <w:lang w:eastAsia="es-MX"/>
          </w:rPr>
          <w:t>toma</w:t>
        </w:r>
      </w:ins>
      <w:del w:id="3142" w:author="Microsoft Office User" w:date="2021-08-13T16:52:00Z">
        <w:r w:rsidR="002F65B3" w:rsidRPr="00557959" w:rsidDel="00C12413">
          <w:rPr>
            <w:rFonts w:ascii="Times New Roman" w:eastAsia="Times New Roman" w:hAnsi="Times New Roman" w:cs="Times New Roman"/>
            <w:color w:val="000000"/>
            <w:sz w:val="24"/>
            <w:szCs w:val="24"/>
            <w:lang w:eastAsia="es-MX"/>
            <w:rPrChange w:id="3143" w:author="Microsoft Office User" w:date="2021-08-13T16:26:00Z">
              <w:rPr>
                <w:rFonts w:ascii="Arial" w:eastAsia="Times New Roman" w:hAnsi="Arial" w:cs="Arial"/>
                <w:color w:val="000000"/>
                <w:sz w:val="24"/>
                <w:szCs w:val="24"/>
                <w:lang w:eastAsia="es-MX"/>
              </w:rPr>
            </w:rPrChange>
          </w:rPr>
          <w:delText>considera</w:delText>
        </w:r>
      </w:del>
      <w:r w:rsidR="002F65B3" w:rsidRPr="00557959">
        <w:rPr>
          <w:rFonts w:ascii="Times New Roman" w:eastAsia="Times New Roman" w:hAnsi="Times New Roman" w:cs="Times New Roman"/>
          <w:color w:val="000000"/>
          <w:sz w:val="24"/>
          <w:szCs w:val="24"/>
          <w:lang w:eastAsia="es-MX"/>
          <w:rPrChange w:id="3144" w:author="Microsoft Office User" w:date="2021-08-13T16:26:00Z">
            <w:rPr>
              <w:rFonts w:ascii="Arial" w:eastAsia="Times New Roman" w:hAnsi="Arial" w:cs="Arial"/>
              <w:color w:val="000000"/>
              <w:sz w:val="24"/>
              <w:szCs w:val="24"/>
              <w:lang w:eastAsia="es-MX"/>
            </w:rPr>
          </w:rPrChange>
        </w:rPr>
        <w:t xml:space="preserve"> una muestra de 60 empresas</w:t>
      </w:r>
      <w:ins w:id="3145" w:author="Microsoft Office User" w:date="2021-08-13T16:52:00Z">
        <w:r>
          <w:rPr>
            <w:rFonts w:ascii="Times New Roman" w:eastAsia="Times New Roman" w:hAnsi="Times New Roman" w:cs="Times New Roman"/>
            <w:color w:val="000000"/>
            <w:sz w:val="24"/>
            <w:szCs w:val="24"/>
            <w:lang w:eastAsia="es-MX"/>
          </w:rPr>
          <w:t>, donde</w:t>
        </w:r>
      </w:ins>
      <w:del w:id="3146" w:author="Microsoft Office User" w:date="2021-08-13T16:52:00Z">
        <w:r w:rsidR="002F65B3" w:rsidRPr="00557959" w:rsidDel="00C12413">
          <w:rPr>
            <w:rFonts w:ascii="Times New Roman" w:eastAsia="Times New Roman" w:hAnsi="Times New Roman" w:cs="Times New Roman"/>
            <w:color w:val="000000"/>
            <w:sz w:val="24"/>
            <w:szCs w:val="24"/>
            <w:lang w:eastAsia="es-MX"/>
            <w:rPrChange w:id="3147" w:author="Microsoft Office User" w:date="2021-08-13T16:26:00Z">
              <w:rPr>
                <w:rFonts w:ascii="Arial" w:eastAsia="Times New Roman" w:hAnsi="Arial" w:cs="Arial"/>
                <w:color w:val="000000"/>
                <w:sz w:val="24"/>
                <w:szCs w:val="24"/>
                <w:lang w:eastAsia="es-MX"/>
              </w:rPr>
            </w:rPrChange>
          </w:rPr>
          <w:delText xml:space="preserve"> encontrándose que</w:delText>
        </w:r>
      </w:del>
      <w:r w:rsidR="002F65B3" w:rsidRPr="00557959">
        <w:rPr>
          <w:rFonts w:ascii="Times New Roman" w:eastAsia="Times New Roman" w:hAnsi="Times New Roman" w:cs="Times New Roman"/>
          <w:color w:val="000000"/>
          <w:sz w:val="24"/>
          <w:szCs w:val="24"/>
          <w:lang w:eastAsia="es-MX"/>
          <w:rPrChange w:id="3148" w:author="Microsoft Office User" w:date="2021-08-13T16:26:00Z">
            <w:rPr>
              <w:rFonts w:ascii="Arial" w:eastAsia="Times New Roman" w:hAnsi="Arial" w:cs="Arial"/>
              <w:color w:val="000000"/>
              <w:sz w:val="24"/>
              <w:szCs w:val="24"/>
              <w:lang w:eastAsia="es-MX"/>
            </w:rPr>
          </w:rPrChange>
        </w:rPr>
        <w:t xml:space="preserve"> el 60% se dedican al comercio,</w:t>
      </w:r>
      <w:r w:rsidR="00CE6C82" w:rsidRPr="00557959">
        <w:rPr>
          <w:rFonts w:ascii="Times New Roman" w:eastAsia="Times New Roman" w:hAnsi="Times New Roman" w:cs="Times New Roman"/>
          <w:color w:val="000000"/>
          <w:sz w:val="24"/>
          <w:szCs w:val="24"/>
          <w:lang w:eastAsia="es-MX"/>
          <w:rPrChange w:id="3149"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150" w:author="Microsoft Office User" w:date="2021-08-13T16:26:00Z">
            <w:rPr>
              <w:rFonts w:ascii="Arial" w:eastAsia="Times New Roman" w:hAnsi="Arial" w:cs="Arial"/>
              <w:color w:val="000000"/>
              <w:sz w:val="24"/>
              <w:szCs w:val="24"/>
              <w:lang w:eastAsia="es-MX"/>
            </w:rPr>
          </w:rPrChange>
        </w:rPr>
        <w:t xml:space="preserve">el 33% son de servicios y el 7% restante al rubro </w:t>
      </w:r>
      <w:r w:rsidR="002F65B3" w:rsidRPr="00557959">
        <w:rPr>
          <w:rFonts w:ascii="Times New Roman" w:eastAsia="Times New Roman" w:hAnsi="Times New Roman" w:cs="Times New Roman"/>
          <w:color w:val="000000"/>
          <w:sz w:val="24"/>
          <w:szCs w:val="24"/>
          <w:lang w:eastAsia="es-MX"/>
          <w:rPrChange w:id="3151" w:author="Microsoft Office User" w:date="2021-08-13T16:26:00Z">
            <w:rPr>
              <w:rFonts w:ascii="Arial" w:eastAsia="Times New Roman" w:hAnsi="Arial" w:cs="Arial"/>
              <w:color w:val="000000"/>
              <w:sz w:val="24"/>
              <w:szCs w:val="24"/>
              <w:lang w:eastAsia="es-MX"/>
            </w:rPr>
          </w:rPrChange>
        </w:rPr>
        <w:lastRenderedPageBreak/>
        <w:t xml:space="preserve">industrial. </w:t>
      </w:r>
      <w:commentRangeStart w:id="3152"/>
      <w:r w:rsidR="002F65B3" w:rsidRPr="00557959">
        <w:rPr>
          <w:rFonts w:ascii="Times New Roman" w:eastAsia="Times New Roman" w:hAnsi="Times New Roman" w:cs="Times New Roman"/>
          <w:color w:val="000000"/>
          <w:sz w:val="24"/>
          <w:szCs w:val="24"/>
          <w:lang w:eastAsia="es-MX"/>
          <w:rPrChange w:id="3153" w:author="Microsoft Office User" w:date="2021-08-13T16:26:00Z">
            <w:rPr>
              <w:rFonts w:ascii="Arial" w:eastAsia="Times New Roman" w:hAnsi="Arial" w:cs="Arial"/>
              <w:color w:val="000000"/>
              <w:sz w:val="24"/>
              <w:szCs w:val="24"/>
              <w:lang w:eastAsia="es-MX"/>
            </w:rPr>
          </w:rPrChange>
        </w:rPr>
        <w:t>Por otro lado</w:t>
      </w:r>
      <w:ins w:id="3154" w:author="Microsoft Office User" w:date="2021-08-13T16:52:00Z">
        <w:r>
          <w:rPr>
            <w:rFonts w:ascii="Times New Roman" w:eastAsia="Times New Roman" w:hAnsi="Times New Roman" w:cs="Times New Roman"/>
            <w:color w:val="000000"/>
            <w:sz w:val="24"/>
            <w:szCs w:val="24"/>
            <w:lang w:eastAsia="es-MX"/>
          </w:rPr>
          <w:t>,</w:t>
        </w:r>
      </w:ins>
      <w:r w:rsidR="002F65B3" w:rsidRPr="00557959">
        <w:rPr>
          <w:rFonts w:ascii="Times New Roman" w:eastAsia="Times New Roman" w:hAnsi="Times New Roman" w:cs="Times New Roman"/>
          <w:color w:val="000000"/>
          <w:sz w:val="24"/>
          <w:szCs w:val="24"/>
          <w:lang w:eastAsia="es-MX"/>
          <w:rPrChange w:id="3155" w:author="Microsoft Office User" w:date="2021-08-13T16:26:00Z">
            <w:rPr>
              <w:rFonts w:ascii="Arial" w:eastAsia="Times New Roman" w:hAnsi="Arial" w:cs="Arial"/>
              <w:color w:val="000000"/>
              <w:sz w:val="24"/>
              <w:szCs w:val="24"/>
              <w:lang w:eastAsia="es-MX"/>
            </w:rPr>
          </w:rPrChange>
        </w:rPr>
        <w:t xml:space="preserve"> de las 60</w:t>
      </w:r>
      <w:r w:rsidR="00CE6C82" w:rsidRPr="00557959">
        <w:rPr>
          <w:rFonts w:ascii="Times New Roman" w:eastAsia="Times New Roman" w:hAnsi="Times New Roman" w:cs="Times New Roman"/>
          <w:color w:val="000000"/>
          <w:sz w:val="24"/>
          <w:szCs w:val="24"/>
          <w:lang w:eastAsia="es-MX"/>
          <w:rPrChange w:id="3156"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157" w:author="Microsoft Office User" w:date="2021-08-13T16:26:00Z">
            <w:rPr>
              <w:rFonts w:ascii="Arial" w:eastAsia="Times New Roman" w:hAnsi="Arial" w:cs="Arial"/>
              <w:color w:val="000000"/>
              <w:sz w:val="24"/>
              <w:szCs w:val="24"/>
              <w:lang w:eastAsia="es-MX"/>
            </w:rPr>
          </w:rPrChange>
        </w:rPr>
        <w:t xml:space="preserve">empresas el 80% usa algún tipo de </w:t>
      </w:r>
      <w:del w:id="3158" w:author="Francisco Ledesma Salamanca" w:date="2021-06-10T17:11:00Z">
        <w:r w:rsidR="002F65B3" w:rsidRPr="00557959" w:rsidDel="00EE4F89">
          <w:rPr>
            <w:rFonts w:ascii="Times New Roman" w:eastAsia="Times New Roman" w:hAnsi="Times New Roman" w:cs="Times New Roman"/>
            <w:color w:val="000000"/>
            <w:sz w:val="24"/>
            <w:szCs w:val="24"/>
            <w:lang w:eastAsia="es-MX"/>
            <w:rPrChange w:id="3159" w:author="Microsoft Office User" w:date="2021-08-13T16:26:00Z">
              <w:rPr>
                <w:rFonts w:ascii="Arial" w:eastAsia="Times New Roman" w:hAnsi="Arial" w:cs="Arial"/>
                <w:color w:val="000000"/>
                <w:sz w:val="24"/>
                <w:szCs w:val="24"/>
                <w:lang w:eastAsia="es-MX"/>
              </w:rPr>
            </w:rPrChange>
          </w:rPr>
          <w:delText>software</w:delText>
        </w:r>
      </w:del>
      <w:ins w:id="3160" w:author="Francisco Ledesma Salamanca" w:date="2021-06-10T17:11:00Z">
        <w:r w:rsidR="00EE4F89" w:rsidRPr="00557959">
          <w:rPr>
            <w:rFonts w:ascii="Times New Roman" w:eastAsia="Times New Roman" w:hAnsi="Times New Roman" w:cs="Times New Roman"/>
            <w:i/>
            <w:color w:val="000000"/>
            <w:sz w:val="24"/>
            <w:szCs w:val="24"/>
            <w:lang w:eastAsia="es-MX"/>
            <w:rPrChange w:id="3161" w:author="Microsoft Office User" w:date="2021-08-13T16:26:00Z">
              <w:rPr>
                <w:rFonts w:ascii="Arial" w:eastAsia="Times New Roman" w:hAnsi="Arial" w:cs="Arial"/>
                <w:i/>
                <w:color w:val="000000"/>
                <w:sz w:val="24"/>
                <w:szCs w:val="24"/>
                <w:lang w:eastAsia="es-MX"/>
              </w:rPr>
            </w:rPrChange>
          </w:rPr>
          <w:t>software</w:t>
        </w:r>
      </w:ins>
      <w:r w:rsidR="002F65B3" w:rsidRPr="00557959">
        <w:rPr>
          <w:rFonts w:ascii="Times New Roman" w:eastAsia="Times New Roman" w:hAnsi="Times New Roman" w:cs="Times New Roman"/>
          <w:color w:val="000000"/>
          <w:sz w:val="24"/>
          <w:szCs w:val="24"/>
          <w:lang w:eastAsia="es-MX"/>
          <w:rPrChange w:id="3162" w:author="Microsoft Office User" w:date="2021-08-13T16:26:00Z">
            <w:rPr>
              <w:rFonts w:ascii="Arial" w:eastAsia="Times New Roman" w:hAnsi="Arial" w:cs="Arial"/>
              <w:color w:val="000000"/>
              <w:sz w:val="24"/>
              <w:szCs w:val="24"/>
              <w:lang w:eastAsia="es-MX"/>
            </w:rPr>
          </w:rPrChange>
        </w:rPr>
        <w:t xml:space="preserve"> siendo el mayor porcentaje </w:t>
      </w:r>
      <w:ins w:id="3163" w:author="Microsoft Office User" w:date="2021-08-13T16:53:00Z">
        <w:r>
          <w:rPr>
            <w:rFonts w:ascii="Times New Roman" w:eastAsia="Times New Roman" w:hAnsi="Times New Roman" w:cs="Times New Roman"/>
            <w:color w:val="000000"/>
            <w:sz w:val="24"/>
            <w:szCs w:val="24"/>
            <w:lang w:eastAsia="es-MX"/>
          </w:rPr>
          <w:t>enfocado</w:t>
        </w:r>
      </w:ins>
      <w:del w:id="3164" w:author="Microsoft Office User" w:date="2021-08-13T16:53:00Z">
        <w:r w:rsidR="002F65B3" w:rsidRPr="00557959" w:rsidDel="00C12413">
          <w:rPr>
            <w:rFonts w:ascii="Times New Roman" w:eastAsia="Times New Roman" w:hAnsi="Times New Roman" w:cs="Times New Roman"/>
            <w:color w:val="000000"/>
            <w:sz w:val="24"/>
            <w:szCs w:val="24"/>
            <w:lang w:eastAsia="es-MX"/>
            <w:rPrChange w:id="3165" w:author="Microsoft Office User" w:date="2021-08-13T16:26:00Z">
              <w:rPr>
                <w:rFonts w:ascii="Arial" w:eastAsia="Times New Roman" w:hAnsi="Arial" w:cs="Arial"/>
                <w:color w:val="000000"/>
                <w:sz w:val="24"/>
                <w:szCs w:val="24"/>
                <w:lang w:eastAsia="es-MX"/>
              </w:rPr>
            </w:rPrChange>
          </w:rPr>
          <w:delText>de uso</w:delText>
        </w:r>
      </w:del>
      <w:r w:rsidR="002F65B3" w:rsidRPr="00557959">
        <w:rPr>
          <w:rFonts w:ascii="Times New Roman" w:eastAsia="Times New Roman" w:hAnsi="Times New Roman" w:cs="Times New Roman"/>
          <w:color w:val="000000"/>
          <w:sz w:val="24"/>
          <w:szCs w:val="24"/>
          <w:lang w:eastAsia="es-MX"/>
          <w:rPrChange w:id="3166" w:author="Microsoft Office User" w:date="2021-08-13T16:26:00Z">
            <w:rPr>
              <w:rFonts w:ascii="Arial" w:eastAsia="Times New Roman" w:hAnsi="Arial" w:cs="Arial"/>
              <w:color w:val="000000"/>
              <w:sz w:val="24"/>
              <w:szCs w:val="24"/>
              <w:lang w:eastAsia="es-MX"/>
            </w:rPr>
          </w:rPrChange>
        </w:rPr>
        <w:t xml:space="preserve"> en ventas</w:t>
      </w:r>
      <w:r w:rsidR="00CE6C82" w:rsidRPr="00557959">
        <w:rPr>
          <w:rFonts w:ascii="Times New Roman" w:eastAsia="Times New Roman" w:hAnsi="Times New Roman" w:cs="Times New Roman"/>
          <w:color w:val="000000"/>
          <w:sz w:val="24"/>
          <w:szCs w:val="24"/>
          <w:lang w:eastAsia="es-MX"/>
          <w:rPrChange w:id="3167"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168" w:author="Microsoft Office User" w:date="2021-08-13T16:26:00Z">
            <w:rPr>
              <w:rFonts w:ascii="Arial" w:eastAsia="Times New Roman" w:hAnsi="Arial" w:cs="Arial"/>
              <w:color w:val="000000"/>
              <w:sz w:val="24"/>
              <w:szCs w:val="24"/>
              <w:lang w:eastAsia="es-MX"/>
            </w:rPr>
          </w:rPrChange>
        </w:rPr>
        <w:t>(44%), repartiéndose los otros porcentajes entre finanzas, producción y recursos humanos.</w:t>
      </w:r>
      <w:r w:rsidR="00CE6C82" w:rsidRPr="00557959">
        <w:rPr>
          <w:rFonts w:ascii="Times New Roman" w:eastAsia="Times New Roman" w:hAnsi="Times New Roman" w:cs="Times New Roman"/>
          <w:color w:val="000000"/>
          <w:sz w:val="24"/>
          <w:szCs w:val="24"/>
          <w:lang w:eastAsia="es-MX"/>
          <w:rPrChange w:id="3169"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170" w:author="Microsoft Office User" w:date="2021-08-13T16:26:00Z">
            <w:rPr>
              <w:rFonts w:ascii="Arial" w:eastAsia="Times New Roman" w:hAnsi="Arial" w:cs="Arial"/>
              <w:color w:val="000000"/>
              <w:sz w:val="24"/>
              <w:szCs w:val="24"/>
              <w:lang w:eastAsia="es-MX"/>
            </w:rPr>
          </w:rPrChange>
        </w:rPr>
        <w:t>Finalmente se identificó que por arriba del 75% las empresas no conocen ni han escuchado</w:t>
      </w:r>
      <w:r w:rsidR="00CE6C82" w:rsidRPr="00557959">
        <w:rPr>
          <w:rFonts w:ascii="Times New Roman" w:eastAsia="Times New Roman" w:hAnsi="Times New Roman" w:cs="Times New Roman"/>
          <w:color w:val="000000"/>
          <w:sz w:val="24"/>
          <w:szCs w:val="24"/>
          <w:lang w:eastAsia="es-MX"/>
          <w:rPrChange w:id="3171"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172" w:author="Microsoft Office User" w:date="2021-08-13T16:26:00Z">
            <w:rPr>
              <w:rFonts w:ascii="Arial" w:eastAsia="Times New Roman" w:hAnsi="Arial" w:cs="Arial"/>
              <w:color w:val="000000"/>
              <w:sz w:val="24"/>
              <w:szCs w:val="24"/>
              <w:lang w:eastAsia="es-MX"/>
            </w:rPr>
          </w:rPrChange>
        </w:rPr>
        <w:t>de los ERPs pero estarían dispuestas a usarlo (70%). Finalmente</w:t>
      </w:r>
      <w:ins w:id="3173" w:author="Microsoft Office User" w:date="2021-08-13T16:54:00Z">
        <w:r>
          <w:rPr>
            <w:rFonts w:ascii="Times New Roman" w:eastAsia="Times New Roman" w:hAnsi="Times New Roman" w:cs="Times New Roman"/>
            <w:color w:val="000000"/>
            <w:sz w:val="24"/>
            <w:szCs w:val="24"/>
            <w:lang w:eastAsia="es-MX"/>
          </w:rPr>
          <w:t>, el trabajo</w:t>
        </w:r>
      </w:ins>
      <w:del w:id="3174" w:author="Microsoft Office User" w:date="2021-08-13T16:54:00Z">
        <w:r w:rsidR="002F65B3" w:rsidRPr="00557959" w:rsidDel="00C12413">
          <w:rPr>
            <w:rFonts w:ascii="Times New Roman" w:eastAsia="Times New Roman" w:hAnsi="Times New Roman" w:cs="Times New Roman"/>
            <w:color w:val="000000"/>
            <w:sz w:val="24"/>
            <w:szCs w:val="24"/>
            <w:lang w:eastAsia="es-MX"/>
            <w:rPrChange w:id="3175" w:author="Microsoft Office User" w:date="2021-08-13T16:26:00Z">
              <w:rPr>
                <w:rFonts w:ascii="Arial" w:eastAsia="Times New Roman" w:hAnsi="Arial" w:cs="Arial"/>
                <w:color w:val="000000"/>
                <w:sz w:val="24"/>
                <w:szCs w:val="24"/>
                <w:lang w:eastAsia="es-MX"/>
              </w:rPr>
            </w:rPrChange>
          </w:rPr>
          <w:delText xml:space="preserve"> se</w:delText>
        </w:r>
      </w:del>
      <w:r w:rsidR="002F65B3" w:rsidRPr="00557959">
        <w:rPr>
          <w:rFonts w:ascii="Times New Roman" w:eastAsia="Times New Roman" w:hAnsi="Times New Roman" w:cs="Times New Roman"/>
          <w:color w:val="000000"/>
          <w:sz w:val="24"/>
          <w:szCs w:val="24"/>
          <w:lang w:eastAsia="es-MX"/>
          <w:rPrChange w:id="3176" w:author="Microsoft Office User" w:date="2021-08-13T16:26:00Z">
            <w:rPr>
              <w:rFonts w:ascii="Arial" w:eastAsia="Times New Roman" w:hAnsi="Arial" w:cs="Arial"/>
              <w:color w:val="000000"/>
              <w:sz w:val="24"/>
              <w:szCs w:val="24"/>
              <w:lang w:eastAsia="es-MX"/>
            </w:rPr>
          </w:rPrChange>
        </w:rPr>
        <w:t xml:space="preserve"> concluye que un 44%</w:t>
      </w:r>
      <w:r w:rsidR="00CE6C82" w:rsidRPr="00557959">
        <w:rPr>
          <w:rFonts w:ascii="Times New Roman" w:eastAsia="Times New Roman" w:hAnsi="Times New Roman" w:cs="Times New Roman"/>
          <w:color w:val="000000"/>
          <w:sz w:val="24"/>
          <w:szCs w:val="24"/>
          <w:lang w:eastAsia="es-MX"/>
          <w:rPrChange w:id="3177"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178" w:author="Microsoft Office User" w:date="2021-08-13T16:26:00Z">
            <w:rPr>
              <w:rFonts w:ascii="Arial" w:eastAsia="Times New Roman" w:hAnsi="Arial" w:cs="Arial"/>
              <w:color w:val="000000"/>
              <w:sz w:val="24"/>
              <w:szCs w:val="24"/>
              <w:lang w:eastAsia="es-MX"/>
            </w:rPr>
          </w:rPrChange>
        </w:rPr>
        <w:t>de las empresas no usa un ERP por desconocimiento, otro 25% por desconfianza, 13% por</w:t>
      </w:r>
      <w:r w:rsidR="00CE6C82" w:rsidRPr="00557959">
        <w:rPr>
          <w:rFonts w:ascii="Times New Roman" w:eastAsia="Times New Roman" w:hAnsi="Times New Roman" w:cs="Times New Roman"/>
          <w:color w:val="000000"/>
          <w:sz w:val="24"/>
          <w:szCs w:val="24"/>
          <w:lang w:eastAsia="es-MX"/>
          <w:rPrChange w:id="3179"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180" w:author="Microsoft Office User" w:date="2021-08-13T16:26:00Z">
            <w:rPr>
              <w:rFonts w:ascii="Arial" w:eastAsia="Times New Roman" w:hAnsi="Arial" w:cs="Arial"/>
              <w:color w:val="000000"/>
              <w:sz w:val="24"/>
              <w:szCs w:val="24"/>
              <w:lang w:eastAsia="es-MX"/>
            </w:rPr>
          </w:rPrChange>
        </w:rPr>
        <w:t>falta de infraestructura, 10% porque no lo necesita y un 8% por falta de interés. Los datos</w:t>
      </w:r>
      <w:r w:rsidR="00CE6C82" w:rsidRPr="00557959">
        <w:rPr>
          <w:rFonts w:ascii="Times New Roman" w:eastAsia="Times New Roman" w:hAnsi="Times New Roman" w:cs="Times New Roman"/>
          <w:color w:val="000000"/>
          <w:sz w:val="24"/>
          <w:szCs w:val="24"/>
          <w:lang w:eastAsia="es-MX"/>
          <w:rPrChange w:id="3181"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182" w:author="Microsoft Office User" w:date="2021-08-13T16:26:00Z">
            <w:rPr>
              <w:rFonts w:ascii="Arial" w:eastAsia="Times New Roman" w:hAnsi="Arial" w:cs="Arial"/>
              <w:color w:val="000000"/>
              <w:sz w:val="24"/>
              <w:szCs w:val="24"/>
              <w:lang w:eastAsia="es-MX"/>
            </w:rPr>
          </w:rPrChange>
        </w:rPr>
        <w:t>mostrados</w:t>
      </w:r>
      <w:ins w:id="3183" w:author="Microsoft Office User" w:date="2021-08-13T16:54:00Z">
        <w:r>
          <w:rPr>
            <w:rFonts w:ascii="Times New Roman" w:eastAsia="Times New Roman" w:hAnsi="Times New Roman" w:cs="Times New Roman"/>
            <w:color w:val="000000"/>
            <w:sz w:val="24"/>
            <w:szCs w:val="24"/>
            <w:lang w:eastAsia="es-MX"/>
          </w:rPr>
          <w:t xml:space="preserve"> apoy</w:t>
        </w:r>
      </w:ins>
      <w:ins w:id="3184" w:author="Microsoft Office User" w:date="2021-08-13T16:55:00Z">
        <w:r>
          <w:rPr>
            <w:rFonts w:ascii="Times New Roman" w:eastAsia="Times New Roman" w:hAnsi="Times New Roman" w:cs="Times New Roman"/>
            <w:color w:val="000000"/>
            <w:sz w:val="24"/>
            <w:szCs w:val="24"/>
            <w:lang w:eastAsia="es-MX"/>
          </w:rPr>
          <w:t>an la hipótesis de</w:t>
        </w:r>
      </w:ins>
      <w:del w:id="3185" w:author="Microsoft Office User" w:date="2021-08-13T16:54:00Z">
        <w:r w:rsidR="002F65B3" w:rsidRPr="00557959" w:rsidDel="00C12413">
          <w:rPr>
            <w:rFonts w:ascii="Times New Roman" w:eastAsia="Times New Roman" w:hAnsi="Times New Roman" w:cs="Times New Roman"/>
            <w:color w:val="000000"/>
            <w:sz w:val="24"/>
            <w:szCs w:val="24"/>
            <w:lang w:eastAsia="es-MX"/>
            <w:rPrChange w:id="3186" w:author="Microsoft Office User" w:date="2021-08-13T16:26:00Z">
              <w:rPr>
                <w:rFonts w:ascii="Arial" w:eastAsia="Times New Roman" w:hAnsi="Arial" w:cs="Arial"/>
                <w:color w:val="000000"/>
                <w:sz w:val="24"/>
                <w:szCs w:val="24"/>
                <w:lang w:eastAsia="es-MX"/>
              </w:rPr>
            </w:rPrChange>
          </w:rPr>
          <w:delText xml:space="preserve"> confirman el</w:delText>
        </w:r>
      </w:del>
      <w:del w:id="3187" w:author="Microsoft Office User" w:date="2021-08-13T16:55:00Z">
        <w:r w:rsidR="002F65B3" w:rsidRPr="00557959" w:rsidDel="00C12413">
          <w:rPr>
            <w:rFonts w:ascii="Times New Roman" w:eastAsia="Times New Roman" w:hAnsi="Times New Roman" w:cs="Times New Roman"/>
            <w:color w:val="000000"/>
            <w:sz w:val="24"/>
            <w:szCs w:val="24"/>
            <w:lang w:eastAsia="es-MX"/>
            <w:rPrChange w:id="3188" w:author="Microsoft Office User" w:date="2021-08-13T16:26:00Z">
              <w:rPr>
                <w:rFonts w:ascii="Arial" w:eastAsia="Times New Roman" w:hAnsi="Arial" w:cs="Arial"/>
                <w:color w:val="000000"/>
                <w:sz w:val="24"/>
                <w:szCs w:val="24"/>
                <w:lang w:eastAsia="es-MX"/>
              </w:rPr>
            </w:rPrChange>
          </w:rPr>
          <w:delText xml:space="preserve"> </w:delText>
        </w:r>
      </w:del>
      <w:del w:id="3189" w:author="Microsoft Office User" w:date="2021-08-13T16:54:00Z">
        <w:r w:rsidR="002F65B3" w:rsidRPr="00557959" w:rsidDel="00C12413">
          <w:rPr>
            <w:rFonts w:ascii="Times New Roman" w:eastAsia="Times New Roman" w:hAnsi="Times New Roman" w:cs="Times New Roman"/>
            <w:color w:val="000000"/>
            <w:sz w:val="24"/>
            <w:szCs w:val="24"/>
            <w:lang w:eastAsia="es-MX"/>
            <w:rPrChange w:id="3190" w:author="Microsoft Office User" w:date="2021-08-13T16:26:00Z">
              <w:rPr>
                <w:rFonts w:ascii="Arial" w:eastAsia="Times New Roman" w:hAnsi="Arial" w:cs="Arial"/>
                <w:color w:val="000000"/>
                <w:sz w:val="24"/>
                <w:szCs w:val="24"/>
                <w:lang w:eastAsia="es-MX"/>
              </w:rPr>
            </w:rPrChange>
          </w:rPr>
          <w:delText>contexto tratado observando</w:delText>
        </w:r>
      </w:del>
      <w:r w:rsidR="002F65B3" w:rsidRPr="00557959">
        <w:rPr>
          <w:rFonts w:ascii="Times New Roman" w:eastAsia="Times New Roman" w:hAnsi="Times New Roman" w:cs="Times New Roman"/>
          <w:color w:val="000000"/>
          <w:sz w:val="24"/>
          <w:szCs w:val="24"/>
          <w:lang w:eastAsia="es-MX"/>
          <w:rPrChange w:id="3191" w:author="Microsoft Office User" w:date="2021-08-13T16:26:00Z">
            <w:rPr>
              <w:rFonts w:ascii="Arial" w:eastAsia="Times New Roman" w:hAnsi="Arial" w:cs="Arial"/>
              <w:color w:val="000000"/>
              <w:sz w:val="24"/>
              <w:szCs w:val="24"/>
              <w:lang w:eastAsia="es-MX"/>
            </w:rPr>
          </w:rPrChange>
        </w:rPr>
        <w:t xml:space="preserve"> que hay </w:t>
      </w:r>
      <w:ins w:id="3192" w:author="Microsoft Office User" w:date="2021-08-13T16:55:00Z">
        <w:r>
          <w:rPr>
            <w:rFonts w:ascii="Times New Roman" w:eastAsia="Times New Roman" w:hAnsi="Times New Roman" w:cs="Times New Roman"/>
            <w:color w:val="000000"/>
            <w:sz w:val="24"/>
            <w:szCs w:val="24"/>
            <w:lang w:eastAsia="es-MX"/>
          </w:rPr>
          <w:t>un número cconsiderable</w:t>
        </w:r>
      </w:ins>
      <w:del w:id="3193" w:author="Microsoft Office User" w:date="2021-08-13T16:55:00Z">
        <w:r w:rsidR="002F65B3" w:rsidRPr="00557959" w:rsidDel="00C12413">
          <w:rPr>
            <w:rFonts w:ascii="Times New Roman" w:eastAsia="Times New Roman" w:hAnsi="Times New Roman" w:cs="Times New Roman"/>
            <w:color w:val="000000"/>
            <w:sz w:val="24"/>
            <w:szCs w:val="24"/>
            <w:lang w:eastAsia="es-MX"/>
            <w:rPrChange w:id="3194" w:author="Microsoft Office User" w:date="2021-08-13T16:26:00Z">
              <w:rPr>
                <w:rFonts w:ascii="Arial" w:eastAsia="Times New Roman" w:hAnsi="Arial" w:cs="Arial"/>
                <w:color w:val="000000"/>
                <w:sz w:val="24"/>
                <w:szCs w:val="24"/>
                <w:lang w:eastAsia="es-MX"/>
              </w:rPr>
            </w:rPrChange>
          </w:rPr>
          <w:delText>un buen porcentaje</w:delText>
        </w:r>
      </w:del>
      <w:r w:rsidR="002F65B3" w:rsidRPr="00557959">
        <w:rPr>
          <w:rFonts w:ascii="Times New Roman" w:eastAsia="Times New Roman" w:hAnsi="Times New Roman" w:cs="Times New Roman"/>
          <w:color w:val="000000"/>
          <w:sz w:val="24"/>
          <w:szCs w:val="24"/>
          <w:lang w:eastAsia="es-MX"/>
          <w:rPrChange w:id="3195" w:author="Microsoft Office User" w:date="2021-08-13T16:26:00Z">
            <w:rPr>
              <w:rFonts w:ascii="Arial" w:eastAsia="Times New Roman" w:hAnsi="Arial" w:cs="Arial"/>
              <w:color w:val="000000"/>
              <w:sz w:val="24"/>
              <w:szCs w:val="24"/>
              <w:lang w:eastAsia="es-MX"/>
            </w:rPr>
          </w:rPrChange>
        </w:rPr>
        <w:t xml:space="preserve"> de</w:t>
      </w:r>
      <w:r w:rsidR="00BC0BAE" w:rsidRPr="00557959">
        <w:rPr>
          <w:rFonts w:ascii="Times New Roman" w:eastAsia="Times New Roman" w:hAnsi="Times New Roman" w:cs="Times New Roman"/>
          <w:color w:val="000000"/>
          <w:sz w:val="24"/>
          <w:szCs w:val="24"/>
          <w:lang w:eastAsia="es-MX"/>
          <w:rPrChange w:id="3196"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197" w:author="Microsoft Office User" w:date="2021-08-13T16:26:00Z">
            <w:rPr>
              <w:rFonts w:ascii="Arial" w:eastAsia="Times New Roman" w:hAnsi="Arial" w:cs="Arial"/>
              <w:color w:val="000000"/>
              <w:sz w:val="24"/>
              <w:szCs w:val="24"/>
              <w:lang w:eastAsia="es-MX"/>
            </w:rPr>
          </w:rPrChange>
        </w:rPr>
        <w:t xml:space="preserve">empresas que requieren un </w:t>
      </w:r>
      <w:del w:id="3198" w:author="Francisco Ledesma Salamanca" w:date="2021-06-10T17:11:00Z">
        <w:r w:rsidR="002F65B3" w:rsidRPr="00557959" w:rsidDel="00EE4F89">
          <w:rPr>
            <w:rFonts w:ascii="Times New Roman" w:eastAsia="Times New Roman" w:hAnsi="Times New Roman" w:cs="Times New Roman"/>
            <w:color w:val="000000"/>
            <w:sz w:val="24"/>
            <w:szCs w:val="24"/>
            <w:lang w:eastAsia="es-MX"/>
            <w:rPrChange w:id="3199" w:author="Microsoft Office User" w:date="2021-08-13T16:26:00Z">
              <w:rPr>
                <w:rFonts w:ascii="Arial" w:eastAsia="Times New Roman" w:hAnsi="Arial" w:cs="Arial"/>
                <w:color w:val="000000"/>
                <w:sz w:val="24"/>
                <w:szCs w:val="24"/>
                <w:lang w:eastAsia="es-MX"/>
              </w:rPr>
            </w:rPrChange>
          </w:rPr>
          <w:delText>software</w:delText>
        </w:r>
      </w:del>
      <w:ins w:id="3200" w:author="Francisco Ledesma Salamanca" w:date="2021-06-10T17:11:00Z">
        <w:r w:rsidR="00EE4F89" w:rsidRPr="00557959">
          <w:rPr>
            <w:rFonts w:ascii="Times New Roman" w:eastAsia="Times New Roman" w:hAnsi="Times New Roman" w:cs="Times New Roman"/>
            <w:i/>
            <w:color w:val="000000"/>
            <w:sz w:val="24"/>
            <w:szCs w:val="24"/>
            <w:lang w:eastAsia="es-MX"/>
            <w:rPrChange w:id="3201" w:author="Microsoft Office User" w:date="2021-08-13T16:26:00Z">
              <w:rPr>
                <w:rFonts w:ascii="Arial" w:eastAsia="Times New Roman" w:hAnsi="Arial" w:cs="Arial"/>
                <w:i/>
                <w:color w:val="000000"/>
                <w:sz w:val="24"/>
                <w:szCs w:val="24"/>
                <w:lang w:eastAsia="es-MX"/>
              </w:rPr>
            </w:rPrChange>
          </w:rPr>
          <w:t>software</w:t>
        </w:r>
      </w:ins>
      <w:r w:rsidR="002F65B3" w:rsidRPr="00557959">
        <w:rPr>
          <w:rFonts w:ascii="Times New Roman" w:eastAsia="Times New Roman" w:hAnsi="Times New Roman" w:cs="Times New Roman"/>
          <w:color w:val="000000"/>
          <w:sz w:val="24"/>
          <w:szCs w:val="24"/>
          <w:lang w:eastAsia="es-MX"/>
          <w:rPrChange w:id="3202" w:author="Microsoft Office User" w:date="2021-08-13T16:26:00Z">
            <w:rPr>
              <w:rFonts w:ascii="Arial" w:eastAsia="Times New Roman" w:hAnsi="Arial" w:cs="Arial"/>
              <w:color w:val="000000"/>
              <w:sz w:val="24"/>
              <w:szCs w:val="24"/>
              <w:lang w:eastAsia="es-MX"/>
            </w:rPr>
          </w:rPrChange>
        </w:rPr>
        <w:t xml:space="preserve"> para la principal actividad de su negocio que son las</w:t>
      </w:r>
      <w:r w:rsidR="00BC0BAE" w:rsidRPr="00557959">
        <w:rPr>
          <w:rFonts w:ascii="Times New Roman" w:eastAsia="Times New Roman" w:hAnsi="Times New Roman" w:cs="Times New Roman"/>
          <w:color w:val="000000"/>
          <w:sz w:val="24"/>
          <w:szCs w:val="24"/>
          <w:lang w:eastAsia="es-MX"/>
          <w:rPrChange w:id="3203"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204" w:author="Microsoft Office User" w:date="2021-08-13T16:26:00Z">
            <w:rPr>
              <w:rFonts w:ascii="Arial" w:eastAsia="Times New Roman" w:hAnsi="Arial" w:cs="Arial"/>
              <w:color w:val="000000"/>
              <w:sz w:val="24"/>
              <w:szCs w:val="24"/>
              <w:lang w:eastAsia="es-MX"/>
            </w:rPr>
          </w:rPrChange>
        </w:rPr>
        <w:t>ventas (44%) y que el 44% + 25% no lo usan por desconocimiento o falta de confianza,</w:t>
      </w:r>
      <w:r w:rsidR="00BC0BAE" w:rsidRPr="00557959">
        <w:rPr>
          <w:rFonts w:ascii="Times New Roman" w:eastAsia="Times New Roman" w:hAnsi="Times New Roman" w:cs="Times New Roman"/>
          <w:color w:val="000000"/>
          <w:sz w:val="24"/>
          <w:szCs w:val="24"/>
          <w:lang w:eastAsia="es-MX"/>
          <w:rPrChange w:id="3205" w:author="Microsoft Office User" w:date="2021-08-13T16:26:00Z">
            <w:rPr>
              <w:rFonts w:ascii="Arial" w:eastAsia="Times New Roman" w:hAnsi="Arial" w:cs="Arial"/>
              <w:color w:val="000000"/>
              <w:sz w:val="24"/>
              <w:szCs w:val="24"/>
              <w:lang w:eastAsia="es-MX"/>
            </w:rPr>
          </w:rPrChange>
        </w:rPr>
        <w:t xml:space="preserve"> </w:t>
      </w:r>
      <w:r w:rsidR="002F65B3" w:rsidRPr="00557959">
        <w:rPr>
          <w:rFonts w:ascii="Times New Roman" w:eastAsia="Times New Roman" w:hAnsi="Times New Roman" w:cs="Times New Roman"/>
          <w:color w:val="000000"/>
          <w:sz w:val="24"/>
          <w:szCs w:val="24"/>
          <w:lang w:eastAsia="es-MX"/>
          <w:rPrChange w:id="3206" w:author="Microsoft Office User" w:date="2021-08-13T16:26:00Z">
            <w:rPr>
              <w:rFonts w:ascii="Arial" w:eastAsia="Times New Roman" w:hAnsi="Arial" w:cs="Arial"/>
              <w:color w:val="000000"/>
              <w:sz w:val="24"/>
              <w:szCs w:val="24"/>
              <w:lang w:eastAsia="es-MX"/>
            </w:rPr>
          </w:rPrChange>
        </w:rPr>
        <w:t xml:space="preserve">representando un mercado potencial para la implementación de estos sistemas </w:t>
      </w:r>
      <w:commentRangeStart w:id="3207"/>
      <w:r w:rsidR="002F65B3" w:rsidRPr="00557959">
        <w:rPr>
          <w:rFonts w:ascii="Times New Roman" w:eastAsia="Times New Roman" w:hAnsi="Times New Roman" w:cs="Times New Roman"/>
          <w:color w:val="000000"/>
          <w:sz w:val="24"/>
          <w:szCs w:val="24"/>
          <w:lang w:eastAsia="es-MX"/>
          <w:rPrChange w:id="3208" w:author="Microsoft Office User" w:date="2021-08-13T16:26:00Z">
            <w:rPr>
              <w:rFonts w:ascii="Arial" w:eastAsia="Times New Roman" w:hAnsi="Arial" w:cs="Arial"/>
              <w:color w:val="000000"/>
              <w:sz w:val="24"/>
              <w:szCs w:val="24"/>
              <w:lang w:eastAsia="es-MX"/>
            </w:rPr>
          </w:rPrChange>
        </w:rPr>
        <w:t>ERP</w:t>
      </w:r>
      <w:commentRangeEnd w:id="3207"/>
      <w:r>
        <w:rPr>
          <w:rStyle w:val="Refdecomentario"/>
        </w:rPr>
        <w:commentReference w:id="3207"/>
      </w:r>
      <w:r w:rsidR="002F65B3" w:rsidRPr="00557959">
        <w:rPr>
          <w:rFonts w:ascii="Times New Roman" w:eastAsia="Times New Roman" w:hAnsi="Times New Roman" w:cs="Times New Roman"/>
          <w:color w:val="000000"/>
          <w:sz w:val="24"/>
          <w:szCs w:val="24"/>
          <w:lang w:eastAsia="es-MX"/>
          <w:rPrChange w:id="3209" w:author="Microsoft Office User" w:date="2021-08-13T16:26:00Z">
            <w:rPr>
              <w:rFonts w:ascii="Arial" w:eastAsia="Times New Roman" w:hAnsi="Arial" w:cs="Arial"/>
              <w:color w:val="000000"/>
              <w:sz w:val="24"/>
              <w:szCs w:val="24"/>
              <w:lang w:eastAsia="es-MX"/>
            </w:rPr>
          </w:rPrChange>
        </w:rPr>
        <w:t xml:space="preserve">. </w:t>
      </w:r>
      <w:commentRangeEnd w:id="3152"/>
      <w:r>
        <w:rPr>
          <w:rStyle w:val="Refdecomentario"/>
        </w:rPr>
        <w:commentReference w:id="3152"/>
      </w:r>
    </w:p>
    <w:p w14:paraId="157BEB90" w14:textId="7AEB7694" w:rsidR="002933DF" w:rsidRPr="00557959" w:rsidRDefault="00B6556D" w:rsidP="000A5A08">
      <w:pPr>
        <w:spacing w:line="360" w:lineRule="auto"/>
        <w:jc w:val="both"/>
        <w:rPr>
          <w:rFonts w:ascii="Times New Roman" w:eastAsia="Times New Roman" w:hAnsi="Times New Roman" w:cs="Times New Roman"/>
          <w:color w:val="000000"/>
          <w:sz w:val="24"/>
          <w:szCs w:val="24"/>
          <w:lang w:eastAsia="es-MX"/>
          <w:rPrChange w:id="3210" w:author="Microsoft Office User" w:date="2021-08-13T16:26:00Z">
            <w:rPr>
              <w:rFonts w:ascii="Arial" w:eastAsia="Times New Roman" w:hAnsi="Arial" w:cs="Arial"/>
              <w:color w:val="000000"/>
              <w:sz w:val="24"/>
              <w:szCs w:val="24"/>
              <w:lang w:eastAsia="es-MX"/>
            </w:rPr>
          </w:rPrChange>
        </w:rPr>
      </w:pPr>
      <w:ins w:id="3211" w:author="Microsoft Office User" w:date="2021-08-13T16:59:00Z">
        <w:r>
          <w:rPr>
            <w:rFonts w:ascii="Times New Roman" w:eastAsia="Times New Roman" w:hAnsi="Times New Roman" w:cs="Times New Roman"/>
            <w:color w:val="000000"/>
            <w:sz w:val="24"/>
            <w:szCs w:val="24"/>
            <w:lang w:eastAsia="es-MX"/>
          </w:rPr>
          <w:t>La</w:t>
        </w:r>
      </w:ins>
      <w:del w:id="3212" w:author="Microsoft Office User" w:date="2021-08-13T16:59:00Z">
        <w:r w:rsidR="00AE0821" w:rsidRPr="00557959" w:rsidDel="00B6556D">
          <w:rPr>
            <w:rFonts w:ascii="Times New Roman" w:eastAsia="Times New Roman" w:hAnsi="Times New Roman" w:cs="Times New Roman"/>
            <w:color w:val="000000"/>
            <w:sz w:val="24"/>
            <w:szCs w:val="24"/>
            <w:lang w:eastAsia="es-MX"/>
            <w:rPrChange w:id="3213" w:author="Microsoft Office User" w:date="2021-08-13T16:26:00Z">
              <w:rPr>
                <w:rFonts w:ascii="Arial" w:eastAsia="Times New Roman" w:hAnsi="Arial" w:cs="Arial"/>
                <w:color w:val="000000"/>
                <w:sz w:val="24"/>
                <w:szCs w:val="24"/>
                <w:lang w:eastAsia="es-MX"/>
              </w:rPr>
            </w:rPrChange>
          </w:rPr>
          <w:delText>En su</w:delText>
        </w:r>
      </w:del>
      <w:r w:rsidR="00AE0821" w:rsidRPr="00557959">
        <w:rPr>
          <w:rFonts w:ascii="Times New Roman" w:eastAsia="Times New Roman" w:hAnsi="Times New Roman" w:cs="Times New Roman"/>
          <w:color w:val="000000"/>
          <w:sz w:val="24"/>
          <w:szCs w:val="24"/>
          <w:lang w:eastAsia="es-MX"/>
          <w:rPrChange w:id="3214" w:author="Microsoft Office User" w:date="2021-08-13T16:26:00Z">
            <w:rPr>
              <w:rFonts w:ascii="Arial" w:eastAsia="Times New Roman" w:hAnsi="Arial" w:cs="Arial"/>
              <w:color w:val="000000"/>
              <w:sz w:val="24"/>
              <w:szCs w:val="24"/>
              <w:lang w:eastAsia="es-MX"/>
            </w:rPr>
          </w:rPrChange>
        </w:rPr>
        <w:t xml:space="preserve"> tesis “Propuesta de estrategia para reducir los riesgos en la implementación de un ERP en la empresa mediana de manufactura” </w:t>
      </w:r>
      <w:sdt>
        <w:sdtPr>
          <w:rPr>
            <w:rFonts w:ascii="Times New Roman" w:eastAsia="Times New Roman" w:hAnsi="Times New Roman" w:cs="Times New Roman"/>
            <w:color w:val="000000"/>
            <w:sz w:val="24"/>
            <w:szCs w:val="24"/>
            <w:lang w:eastAsia="es-MX"/>
            <w:rPrChange w:id="3215" w:author="Microsoft Office User" w:date="2021-08-13T16:26:00Z">
              <w:rPr>
                <w:rFonts w:ascii="Arial" w:eastAsia="Times New Roman" w:hAnsi="Arial" w:cs="Arial"/>
                <w:color w:val="000000"/>
                <w:sz w:val="24"/>
                <w:szCs w:val="24"/>
                <w:lang w:eastAsia="es-MX"/>
              </w:rPr>
            </w:rPrChange>
          </w:rPr>
          <w:id w:val="1698200990"/>
          <w:citation/>
        </w:sdtPr>
        <w:sdtEndPr>
          <w:rPr>
            <w:rPrChange w:id="3216" w:author="Microsoft Office User" w:date="2021-08-13T16:26:00Z">
              <w:rPr/>
            </w:rPrChange>
          </w:rPr>
        </w:sdtEndPr>
        <w:sdtContent>
          <w:r w:rsidR="00D33A93" w:rsidRPr="00557959">
            <w:rPr>
              <w:rFonts w:ascii="Times New Roman" w:eastAsia="Times New Roman" w:hAnsi="Times New Roman" w:cs="Times New Roman"/>
              <w:color w:val="000000"/>
              <w:sz w:val="24"/>
              <w:szCs w:val="24"/>
              <w:lang w:eastAsia="es-MX"/>
              <w:rPrChange w:id="3217" w:author="Microsoft Office User" w:date="2021-08-13T16:26:00Z">
                <w:rPr>
                  <w:rFonts w:ascii="Arial" w:eastAsia="Times New Roman" w:hAnsi="Arial" w:cs="Arial"/>
                  <w:color w:val="000000"/>
                  <w:sz w:val="24"/>
                  <w:szCs w:val="24"/>
                  <w:lang w:eastAsia="es-MX"/>
                </w:rPr>
              </w:rPrChange>
            </w:rPr>
            <w:fldChar w:fldCharType="begin"/>
          </w:r>
          <w:r w:rsidR="00D33A93" w:rsidRPr="00557959">
            <w:rPr>
              <w:rFonts w:ascii="Times New Roman" w:eastAsia="Times New Roman" w:hAnsi="Times New Roman" w:cs="Times New Roman"/>
              <w:color w:val="000000"/>
              <w:sz w:val="24"/>
              <w:szCs w:val="24"/>
              <w:lang w:eastAsia="es-MX"/>
              <w:rPrChange w:id="3218" w:author="Microsoft Office User" w:date="2021-08-13T16:26:00Z">
                <w:rPr>
                  <w:rFonts w:ascii="Arial" w:eastAsia="Times New Roman" w:hAnsi="Arial" w:cs="Arial"/>
                  <w:color w:val="000000"/>
                  <w:sz w:val="24"/>
                  <w:szCs w:val="24"/>
                  <w:lang w:eastAsia="es-MX"/>
                </w:rPr>
              </w:rPrChange>
            </w:rPr>
            <w:instrText xml:space="preserve"> CITATION Ler09 \l 2058 </w:instrText>
          </w:r>
          <w:r w:rsidR="00D33A93" w:rsidRPr="00557959">
            <w:rPr>
              <w:rFonts w:ascii="Times New Roman" w:eastAsia="Times New Roman" w:hAnsi="Times New Roman" w:cs="Times New Roman"/>
              <w:color w:val="000000"/>
              <w:sz w:val="24"/>
              <w:szCs w:val="24"/>
              <w:lang w:eastAsia="es-MX"/>
              <w:rPrChange w:id="3219" w:author="Microsoft Office User" w:date="2021-08-13T16:26:00Z">
                <w:rPr>
                  <w:rFonts w:ascii="Arial" w:eastAsia="Times New Roman" w:hAnsi="Arial" w:cs="Arial"/>
                  <w:color w:val="000000"/>
                  <w:sz w:val="24"/>
                  <w:szCs w:val="24"/>
                  <w:lang w:eastAsia="es-MX"/>
                </w:rPr>
              </w:rPrChange>
            </w:rPr>
            <w:fldChar w:fldCharType="separate"/>
          </w:r>
          <w:r w:rsidR="00E51CA8" w:rsidRPr="00557959">
            <w:rPr>
              <w:rFonts w:ascii="Times New Roman" w:eastAsia="Times New Roman" w:hAnsi="Times New Roman" w:cs="Times New Roman"/>
              <w:noProof/>
              <w:color w:val="000000"/>
              <w:sz w:val="24"/>
              <w:szCs w:val="24"/>
              <w:lang w:eastAsia="es-MX"/>
              <w:rPrChange w:id="3220" w:author="Microsoft Office User" w:date="2021-08-13T16:26:00Z">
                <w:rPr>
                  <w:rFonts w:ascii="Arial" w:eastAsia="Times New Roman" w:hAnsi="Arial" w:cs="Arial"/>
                  <w:noProof/>
                  <w:color w:val="000000"/>
                  <w:sz w:val="24"/>
                  <w:szCs w:val="24"/>
                  <w:lang w:eastAsia="es-MX"/>
                </w:rPr>
              </w:rPrChange>
            </w:rPr>
            <w:t>[12]</w:t>
          </w:r>
          <w:r w:rsidR="00D33A93" w:rsidRPr="00557959">
            <w:rPr>
              <w:rFonts w:ascii="Times New Roman" w:eastAsia="Times New Roman" w:hAnsi="Times New Roman" w:cs="Times New Roman"/>
              <w:color w:val="000000"/>
              <w:sz w:val="24"/>
              <w:szCs w:val="24"/>
              <w:lang w:eastAsia="es-MX"/>
              <w:rPrChange w:id="3221" w:author="Microsoft Office User" w:date="2021-08-13T16:26:00Z">
                <w:rPr>
                  <w:rFonts w:ascii="Arial" w:eastAsia="Times New Roman" w:hAnsi="Arial" w:cs="Arial"/>
                  <w:color w:val="000000"/>
                  <w:sz w:val="24"/>
                  <w:szCs w:val="24"/>
                  <w:lang w:eastAsia="es-MX"/>
                </w:rPr>
              </w:rPrChange>
            </w:rPr>
            <w:fldChar w:fldCharType="end"/>
          </w:r>
        </w:sdtContent>
      </w:sdt>
      <w:r w:rsidR="00D33A93" w:rsidRPr="00557959">
        <w:rPr>
          <w:rFonts w:ascii="Times New Roman" w:eastAsia="Times New Roman" w:hAnsi="Times New Roman" w:cs="Times New Roman"/>
          <w:color w:val="000000"/>
          <w:sz w:val="24"/>
          <w:szCs w:val="24"/>
          <w:lang w:eastAsia="es-MX"/>
          <w:rPrChange w:id="3222" w:author="Microsoft Office User" w:date="2021-08-13T16:26:00Z">
            <w:rPr>
              <w:rFonts w:ascii="Arial" w:eastAsia="Times New Roman" w:hAnsi="Arial" w:cs="Arial"/>
              <w:color w:val="000000"/>
              <w:sz w:val="24"/>
              <w:szCs w:val="24"/>
              <w:lang w:eastAsia="es-MX"/>
            </w:rPr>
          </w:rPrChange>
        </w:rPr>
        <w:t xml:space="preserve">  </w:t>
      </w:r>
      <w:r w:rsidR="00AE0821" w:rsidRPr="00557959">
        <w:rPr>
          <w:rFonts w:ascii="Times New Roman" w:eastAsia="Times New Roman" w:hAnsi="Times New Roman" w:cs="Times New Roman"/>
          <w:color w:val="000000"/>
          <w:sz w:val="24"/>
          <w:szCs w:val="24"/>
          <w:lang w:eastAsia="es-MX"/>
          <w:rPrChange w:id="3223" w:author="Microsoft Office User" w:date="2021-08-13T16:26:00Z">
            <w:rPr>
              <w:rFonts w:ascii="Arial" w:eastAsia="Times New Roman" w:hAnsi="Arial" w:cs="Arial"/>
              <w:color w:val="000000"/>
              <w:sz w:val="24"/>
              <w:szCs w:val="24"/>
              <w:lang w:eastAsia="es-MX"/>
            </w:rPr>
          </w:rPrChange>
        </w:rPr>
        <w:t xml:space="preserve">referente los sistemas de Planificación de Recursos Empresariales, plantea una propuesta de estrategia para reducir los riesgos en la implementación de un ERP en la mediana empresa. El estudio indica que muchas empresas no se benefician de </w:t>
      </w:r>
      <w:ins w:id="3224" w:author="Microsoft Office User" w:date="2021-08-13T17:00:00Z">
        <w:r>
          <w:rPr>
            <w:rFonts w:ascii="Times New Roman" w:eastAsia="Times New Roman" w:hAnsi="Times New Roman" w:cs="Times New Roman"/>
            <w:color w:val="000000"/>
            <w:sz w:val="24"/>
            <w:szCs w:val="24"/>
            <w:lang w:eastAsia="es-MX"/>
          </w:rPr>
          <w:t>e</w:t>
        </w:r>
      </w:ins>
      <w:del w:id="3225" w:author="Microsoft Office User" w:date="2021-08-13T17:00:00Z">
        <w:r w:rsidR="00AE0821" w:rsidRPr="00557959" w:rsidDel="00B6556D">
          <w:rPr>
            <w:rFonts w:ascii="Times New Roman" w:eastAsia="Times New Roman" w:hAnsi="Times New Roman" w:cs="Times New Roman"/>
            <w:color w:val="000000"/>
            <w:sz w:val="24"/>
            <w:szCs w:val="24"/>
            <w:lang w:eastAsia="es-MX"/>
            <w:rPrChange w:id="3226" w:author="Microsoft Office User" w:date="2021-08-13T16:26:00Z">
              <w:rPr>
                <w:rFonts w:ascii="Arial" w:eastAsia="Times New Roman" w:hAnsi="Arial" w:cs="Arial"/>
                <w:color w:val="000000"/>
                <w:sz w:val="24"/>
                <w:szCs w:val="24"/>
                <w:lang w:eastAsia="es-MX"/>
              </w:rPr>
            </w:rPrChange>
          </w:rPr>
          <w:delText>é</w:delText>
        </w:r>
      </w:del>
      <w:r w:rsidR="00AE0821" w:rsidRPr="00557959">
        <w:rPr>
          <w:rFonts w:ascii="Times New Roman" w:eastAsia="Times New Roman" w:hAnsi="Times New Roman" w:cs="Times New Roman"/>
          <w:color w:val="000000"/>
          <w:sz w:val="24"/>
          <w:szCs w:val="24"/>
          <w:lang w:eastAsia="es-MX"/>
          <w:rPrChange w:id="3227" w:author="Microsoft Office User" w:date="2021-08-13T16:26:00Z">
            <w:rPr>
              <w:rFonts w:ascii="Arial" w:eastAsia="Times New Roman" w:hAnsi="Arial" w:cs="Arial"/>
              <w:color w:val="000000"/>
              <w:sz w:val="24"/>
              <w:szCs w:val="24"/>
              <w:lang w:eastAsia="es-MX"/>
            </w:rPr>
          </w:rPrChange>
        </w:rPr>
        <w:t xml:space="preserve">ste tipo de sistemas, algunas veces por situaciones económicas pero principalmente por </w:t>
      </w:r>
      <w:del w:id="3228" w:author="Microsoft Office User" w:date="2021-08-13T17:00:00Z">
        <w:r w:rsidR="00AE0821" w:rsidRPr="00557959" w:rsidDel="00B6556D">
          <w:rPr>
            <w:rFonts w:ascii="Times New Roman" w:eastAsia="Times New Roman" w:hAnsi="Times New Roman" w:cs="Times New Roman"/>
            <w:color w:val="000000"/>
            <w:sz w:val="24"/>
            <w:szCs w:val="24"/>
            <w:lang w:eastAsia="es-MX"/>
            <w:rPrChange w:id="3229" w:author="Microsoft Office User" w:date="2021-08-13T16:26:00Z">
              <w:rPr>
                <w:rFonts w:ascii="Arial" w:eastAsia="Times New Roman" w:hAnsi="Arial" w:cs="Arial"/>
                <w:color w:val="000000"/>
                <w:sz w:val="24"/>
                <w:szCs w:val="24"/>
                <w:lang w:eastAsia="es-MX"/>
              </w:rPr>
            </w:rPrChange>
          </w:rPr>
          <w:delText>el</w:delText>
        </w:r>
      </w:del>
      <w:r w:rsidR="00AE0821" w:rsidRPr="00557959">
        <w:rPr>
          <w:rFonts w:ascii="Times New Roman" w:eastAsia="Times New Roman" w:hAnsi="Times New Roman" w:cs="Times New Roman"/>
          <w:color w:val="000000"/>
          <w:sz w:val="24"/>
          <w:szCs w:val="24"/>
          <w:lang w:eastAsia="es-MX"/>
          <w:rPrChange w:id="3230" w:author="Microsoft Office User" w:date="2021-08-13T16:26:00Z">
            <w:rPr>
              <w:rFonts w:ascii="Arial" w:eastAsia="Times New Roman" w:hAnsi="Arial" w:cs="Arial"/>
              <w:color w:val="000000"/>
              <w:sz w:val="24"/>
              <w:szCs w:val="24"/>
              <w:lang w:eastAsia="es-MX"/>
            </w:rPr>
          </w:rPrChange>
        </w:rPr>
        <w:t xml:space="preserve"> desconocimiento de sus principios, funcionamiento, alcance y </w:t>
      </w:r>
      <w:ins w:id="3231" w:author="Microsoft Office User" w:date="2021-08-13T17:01:00Z">
        <w:r>
          <w:rPr>
            <w:rFonts w:ascii="Times New Roman" w:eastAsia="Times New Roman" w:hAnsi="Times New Roman" w:cs="Times New Roman"/>
            <w:color w:val="000000"/>
            <w:sz w:val="24"/>
            <w:szCs w:val="24"/>
            <w:lang w:eastAsia="es-MX"/>
          </w:rPr>
          <w:t>por creer</w:t>
        </w:r>
      </w:ins>
      <w:del w:id="3232" w:author="Microsoft Office User" w:date="2021-08-13T17:01:00Z">
        <w:r w:rsidR="00AE0821" w:rsidRPr="00557959" w:rsidDel="00B6556D">
          <w:rPr>
            <w:rFonts w:ascii="Times New Roman" w:eastAsia="Times New Roman" w:hAnsi="Times New Roman" w:cs="Times New Roman"/>
            <w:color w:val="000000"/>
            <w:sz w:val="24"/>
            <w:szCs w:val="24"/>
            <w:lang w:eastAsia="es-MX"/>
            <w:rPrChange w:id="3233" w:author="Microsoft Office User" w:date="2021-08-13T16:26:00Z">
              <w:rPr>
                <w:rFonts w:ascii="Arial" w:eastAsia="Times New Roman" w:hAnsi="Arial" w:cs="Arial"/>
                <w:color w:val="000000"/>
                <w:sz w:val="24"/>
                <w:szCs w:val="24"/>
                <w:lang w:eastAsia="es-MX"/>
              </w:rPr>
            </w:rPrChange>
          </w:rPr>
          <w:delText>por el supuesto de</w:delText>
        </w:r>
      </w:del>
      <w:r w:rsidR="00AE0821" w:rsidRPr="00557959">
        <w:rPr>
          <w:rFonts w:ascii="Times New Roman" w:eastAsia="Times New Roman" w:hAnsi="Times New Roman" w:cs="Times New Roman"/>
          <w:color w:val="000000"/>
          <w:sz w:val="24"/>
          <w:szCs w:val="24"/>
          <w:lang w:eastAsia="es-MX"/>
          <w:rPrChange w:id="3234" w:author="Microsoft Office User" w:date="2021-08-13T16:26:00Z">
            <w:rPr>
              <w:rFonts w:ascii="Arial" w:eastAsia="Times New Roman" w:hAnsi="Arial" w:cs="Arial"/>
              <w:color w:val="000000"/>
              <w:sz w:val="24"/>
              <w:szCs w:val="24"/>
              <w:lang w:eastAsia="es-MX"/>
            </w:rPr>
          </w:rPrChange>
        </w:rPr>
        <w:t xml:space="preserve"> que sólo son para empresas grandes. Algunos de los puntos que considera importante para reducir los riesgos es que una empresa debe de tener una cultura organizacional en donde encontramos a la gerencia y personal más capacitado</w:t>
      </w:r>
      <w:ins w:id="3235" w:author="Microsoft Office User" w:date="2021-08-13T17:01:00Z">
        <w:r>
          <w:rPr>
            <w:rFonts w:ascii="Times New Roman" w:eastAsia="Times New Roman" w:hAnsi="Times New Roman" w:cs="Times New Roman"/>
            <w:color w:val="000000"/>
            <w:sz w:val="24"/>
            <w:szCs w:val="24"/>
            <w:lang w:eastAsia="es-MX"/>
          </w:rPr>
          <w:t>s</w:t>
        </w:r>
      </w:ins>
      <w:r w:rsidR="00AE0821" w:rsidRPr="00557959">
        <w:rPr>
          <w:rFonts w:ascii="Times New Roman" w:eastAsia="Times New Roman" w:hAnsi="Times New Roman" w:cs="Times New Roman"/>
          <w:color w:val="000000"/>
          <w:sz w:val="24"/>
          <w:szCs w:val="24"/>
          <w:lang w:eastAsia="es-MX"/>
          <w:rPrChange w:id="3236" w:author="Microsoft Office User" w:date="2021-08-13T16:26:00Z">
            <w:rPr>
              <w:rFonts w:ascii="Arial" w:eastAsia="Times New Roman" w:hAnsi="Arial" w:cs="Arial"/>
              <w:color w:val="000000"/>
              <w:sz w:val="24"/>
              <w:szCs w:val="24"/>
              <w:lang w:eastAsia="es-MX"/>
            </w:rPr>
          </w:rPrChange>
        </w:rPr>
        <w:t xml:space="preserve"> e identificado</w:t>
      </w:r>
      <w:ins w:id="3237" w:author="Microsoft Office User" w:date="2021-08-13T17:01:00Z">
        <w:r>
          <w:rPr>
            <w:rFonts w:ascii="Times New Roman" w:eastAsia="Times New Roman" w:hAnsi="Times New Roman" w:cs="Times New Roman"/>
            <w:color w:val="000000"/>
            <w:sz w:val="24"/>
            <w:szCs w:val="24"/>
            <w:lang w:eastAsia="es-MX"/>
          </w:rPr>
          <w:t>s</w:t>
        </w:r>
      </w:ins>
      <w:r w:rsidR="00AE0821" w:rsidRPr="00557959">
        <w:rPr>
          <w:rFonts w:ascii="Times New Roman" w:eastAsia="Times New Roman" w:hAnsi="Times New Roman" w:cs="Times New Roman"/>
          <w:color w:val="000000"/>
          <w:sz w:val="24"/>
          <w:szCs w:val="24"/>
          <w:lang w:eastAsia="es-MX"/>
          <w:rPrChange w:id="3238" w:author="Microsoft Office User" w:date="2021-08-13T16:26:00Z">
            <w:rPr>
              <w:rFonts w:ascii="Arial" w:eastAsia="Times New Roman" w:hAnsi="Arial" w:cs="Arial"/>
              <w:color w:val="000000"/>
              <w:sz w:val="24"/>
              <w:szCs w:val="24"/>
              <w:lang w:eastAsia="es-MX"/>
            </w:rPr>
          </w:rPrChange>
        </w:rPr>
        <w:t xml:space="preserve"> con la empresa; otro punto a tener en cuenta es la selección de la herramienta ERP y que trate de cubrir la mayor parte de áreas de la empresa para luego preocuparse del entrenamiento al personal, entre otras. Analizando los problemas particulares de las pequeñas y medianas empresas mexicanas</w:t>
      </w:r>
      <w:ins w:id="3239" w:author="Microsoft Office User" w:date="2021-08-13T17:02:00Z">
        <w:r>
          <w:rPr>
            <w:rFonts w:ascii="Times New Roman" w:eastAsia="Times New Roman" w:hAnsi="Times New Roman" w:cs="Times New Roman"/>
            <w:color w:val="000000"/>
            <w:sz w:val="24"/>
            <w:szCs w:val="24"/>
            <w:lang w:eastAsia="es-MX"/>
          </w:rPr>
          <w:t>,</w:t>
        </w:r>
      </w:ins>
      <w:r w:rsidR="00AE0821" w:rsidRPr="00557959">
        <w:rPr>
          <w:rFonts w:ascii="Times New Roman" w:eastAsia="Times New Roman" w:hAnsi="Times New Roman" w:cs="Times New Roman"/>
          <w:color w:val="000000"/>
          <w:sz w:val="24"/>
          <w:szCs w:val="24"/>
          <w:lang w:eastAsia="es-MX"/>
          <w:rPrChange w:id="3240" w:author="Microsoft Office User" w:date="2021-08-13T16:26:00Z">
            <w:rPr>
              <w:rFonts w:ascii="Arial" w:eastAsia="Times New Roman" w:hAnsi="Arial" w:cs="Arial"/>
              <w:color w:val="000000"/>
              <w:sz w:val="24"/>
              <w:szCs w:val="24"/>
              <w:lang w:eastAsia="es-MX"/>
            </w:rPr>
          </w:rPrChange>
        </w:rPr>
        <w:t xml:space="preserve"> se ha elaborado una propuesta para una buena implementación de estos sistemas, lo que permite tomar algunos puntos importantes como punto de partida en la elaboración de la propuesta para el presente trabajo.</w:t>
      </w:r>
    </w:p>
    <w:p w14:paraId="754922ED" w14:textId="11CDC534" w:rsidR="00EF5ADD" w:rsidRPr="00557959" w:rsidRDefault="00EF5ADD" w:rsidP="000A5A08">
      <w:pPr>
        <w:spacing w:line="360" w:lineRule="auto"/>
        <w:jc w:val="both"/>
        <w:rPr>
          <w:rFonts w:ascii="Times New Roman" w:eastAsia="Times New Roman" w:hAnsi="Times New Roman" w:cs="Times New Roman"/>
          <w:color w:val="000000"/>
          <w:sz w:val="24"/>
          <w:szCs w:val="24"/>
          <w:lang w:eastAsia="es-MX"/>
          <w:rPrChange w:id="3241" w:author="Microsoft Office User" w:date="2021-08-13T16:26:00Z">
            <w:rPr>
              <w:rFonts w:ascii="Arial" w:eastAsia="Times New Roman" w:hAnsi="Arial" w:cs="Arial"/>
              <w:color w:val="000000"/>
              <w:sz w:val="24"/>
              <w:szCs w:val="24"/>
              <w:lang w:eastAsia="es-MX"/>
            </w:rPr>
          </w:rPrChange>
        </w:rPr>
      </w:pPr>
    </w:p>
    <w:p w14:paraId="1E130CF9" w14:textId="363100E1" w:rsidR="00EF5ADD" w:rsidRDefault="00EF5ADD" w:rsidP="000A5A08">
      <w:pPr>
        <w:spacing w:line="360" w:lineRule="auto"/>
        <w:jc w:val="both"/>
        <w:rPr>
          <w:ins w:id="3242" w:author="Microsoft Office User" w:date="2021-08-13T17:02:00Z"/>
          <w:rFonts w:ascii="Times New Roman" w:eastAsia="Times New Roman" w:hAnsi="Times New Roman" w:cs="Times New Roman"/>
          <w:color w:val="000000"/>
          <w:sz w:val="24"/>
          <w:szCs w:val="24"/>
          <w:lang w:eastAsia="es-MX"/>
        </w:rPr>
      </w:pPr>
    </w:p>
    <w:p w14:paraId="10FB8DFC" w14:textId="1D82B2A6" w:rsidR="00B6556D" w:rsidRDefault="00B6556D" w:rsidP="000A5A08">
      <w:pPr>
        <w:spacing w:line="360" w:lineRule="auto"/>
        <w:jc w:val="both"/>
        <w:rPr>
          <w:ins w:id="3243" w:author="Microsoft Office User" w:date="2021-08-13T17:02:00Z"/>
          <w:rFonts w:ascii="Times New Roman" w:eastAsia="Times New Roman" w:hAnsi="Times New Roman" w:cs="Times New Roman"/>
          <w:color w:val="000000"/>
          <w:sz w:val="24"/>
          <w:szCs w:val="24"/>
          <w:lang w:eastAsia="es-MX"/>
        </w:rPr>
      </w:pPr>
    </w:p>
    <w:p w14:paraId="3A0C4353" w14:textId="037FA9C3" w:rsidR="00B6556D" w:rsidRDefault="00B6556D" w:rsidP="000A5A08">
      <w:pPr>
        <w:spacing w:line="360" w:lineRule="auto"/>
        <w:jc w:val="both"/>
        <w:rPr>
          <w:ins w:id="3244" w:author="Microsoft Office User" w:date="2021-08-13T17:02:00Z"/>
          <w:rFonts w:ascii="Times New Roman" w:eastAsia="Times New Roman" w:hAnsi="Times New Roman" w:cs="Times New Roman"/>
          <w:color w:val="000000"/>
          <w:sz w:val="24"/>
          <w:szCs w:val="24"/>
          <w:lang w:eastAsia="es-MX"/>
        </w:rPr>
      </w:pPr>
    </w:p>
    <w:p w14:paraId="53A052D0" w14:textId="4895DF83" w:rsidR="00B6556D" w:rsidRDefault="00B6556D" w:rsidP="000A5A08">
      <w:pPr>
        <w:spacing w:line="360" w:lineRule="auto"/>
        <w:jc w:val="both"/>
        <w:rPr>
          <w:ins w:id="3245" w:author="Microsoft Office User" w:date="2021-08-13T17:02:00Z"/>
          <w:rFonts w:ascii="Times New Roman" w:eastAsia="Times New Roman" w:hAnsi="Times New Roman" w:cs="Times New Roman"/>
          <w:color w:val="000000"/>
          <w:sz w:val="24"/>
          <w:szCs w:val="24"/>
          <w:lang w:eastAsia="es-MX"/>
        </w:rPr>
      </w:pPr>
    </w:p>
    <w:p w14:paraId="38AC7849" w14:textId="77777777" w:rsidR="00B6556D" w:rsidRPr="00557959" w:rsidRDefault="00B6556D" w:rsidP="000A5A08">
      <w:pPr>
        <w:spacing w:line="360" w:lineRule="auto"/>
        <w:jc w:val="both"/>
        <w:rPr>
          <w:rFonts w:ascii="Times New Roman" w:eastAsia="Times New Roman" w:hAnsi="Times New Roman" w:cs="Times New Roman"/>
          <w:color w:val="000000"/>
          <w:sz w:val="24"/>
          <w:szCs w:val="24"/>
          <w:lang w:eastAsia="es-MX"/>
          <w:rPrChange w:id="3246" w:author="Microsoft Office User" w:date="2021-08-13T16:26:00Z">
            <w:rPr>
              <w:rFonts w:ascii="Arial" w:eastAsia="Times New Roman" w:hAnsi="Arial" w:cs="Arial"/>
              <w:color w:val="000000"/>
              <w:sz w:val="24"/>
              <w:szCs w:val="24"/>
              <w:lang w:eastAsia="es-MX"/>
            </w:rPr>
          </w:rPrChange>
        </w:rPr>
      </w:pPr>
    </w:p>
    <w:p w14:paraId="18571C5E" w14:textId="6ECEE5CD" w:rsidR="00862583" w:rsidRPr="00557959" w:rsidRDefault="00A854AF" w:rsidP="00A854AF">
      <w:pPr>
        <w:spacing w:line="360" w:lineRule="auto"/>
        <w:jc w:val="center"/>
        <w:rPr>
          <w:rFonts w:ascii="Times New Roman" w:eastAsia="Times New Roman" w:hAnsi="Times New Roman" w:cs="Times New Roman"/>
          <w:b/>
          <w:bCs/>
          <w:color w:val="000000"/>
          <w:sz w:val="28"/>
          <w:szCs w:val="28"/>
          <w:lang w:eastAsia="es-MX"/>
          <w:rPrChange w:id="3247" w:author="Microsoft Office User" w:date="2021-08-13T16:26:00Z">
            <w:rPr>
              <w:rFonts w:ascii="Arial" w:eastAsia="Times New Roman" w:hAnsi="Arial" w:cs="Arial"/>
              <w:b/>
              <w:bCs/>
              <w:color w:val="000000"/>
              <w:sz w:val="28"/>
              <w:szCs w:val="28"/>
              <w:lang w:eastAsia="es-MX"/>
            </w:rPr>
          </w:rPrChange>
        </w:rPr>
      </w:pPr>
      <w:r w:rsidRPr="00557959">
        <w:rPr>
          <w:rFonts w:ascii="Times New Roman" w:eastAsia="Times New Roman" w:hAnsi="Times New Roman" w:cs="Times New Roman"/>
          <w:b/>
          <w:bCs/>
          <w:color w:val="000000"/>
          <w:sz w:val="28"/>
          <w:szCs w:val="28"/>
          <w:lang w:eastAsia="es-MX"/>
          <w:rPrChange w:id="3248" w:author="Microsoft Office User" w:date="2021-08-13T16:26:00Z">
            <w:rPr>
              <w:rFonts w:ascii="Arial" w:eastAsia="Times New Roman" w:hAnsi="Arial" w:cs="Arial"/>
              <w:b/>
              <w:bCs/>
              <w:color w:val="000000"/>
              <w:sz w:val="28"/>
              <w:szCs w:val="28"/>
              <w:lang w:eastAsia="es-MX"/>
            </w:rPr>
          </w:rPrChange>
        </w:rPr>
        <w:lastRenderedPageBreak/>
        <w:t>Tabla comparativa con respecto a la propuesta presentada</w:t>
      </w:r>
    </w:p>
    <w:p w14:paraId="78E81D88" w14:textId="2411D0C8" w:rsidR="00A253CC" w:rsidRPr="00557959" w:rsidRDefault="00A253CC" w:rsidP="000A5A08">
      <w:pPr>
        <w:spacing w:line="360" w:lineRule="auto"/>
        <w:jc w:val="both"/>
        <w:rPr>
          <w:rFonts w:ascii="Times New Roman" w:eastAsia="Times New Roman" w:hAnsi="Times New Roman" w:cs="Times New Roman"/>
          <w:color w:val="000000"/>
          <w:sz w:val="24"/>
          <w:szCs w:val="24"/>
          <w:lang w:eastAsia="es-MX"/>
          <w:rPrChange w:id="3249" w:author="Microsoft Office User" w:date="2021-08-13T16:26:00Z">
            <w:rPr>
              <w:rFonts w:ascii="Arial" w:eastAsia="Times New Roman" w:hAnsi="Arial" w:cs="Arial"/>
              <w:color w:val="000000"/>
              <w:sz w:val="24"/>
              <w:szCs w:val="24"/>
              <w:lang w:eastAsia="es-MX"/>
            </w:rPr>
          </w:rPrChange>
        </w:rPr>
      </w:pPr>
    </w:p>
    <w:tbl>
      <w:tblPr>
        <w:tblStyle w:val="Tablaconcuadrcula4-nfasis5"/>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7"/>
        <w:gridCol w:w="923"/>
        <w:gridCol w:w="1229"/>
        <w:gridCol w:w="1722"/>
        <w:gridCol w:w="1369"/>
        <w:gridCol w:w="1270"/>
        <w:gridCol w:w="1510"/>
      </w:tblGrid>
      <w:tr w:rsidR="008C0724" w:rsidRPr="00557959" w14:paraId="0616A4D7" w14:textId="77777777" w:rsidTr="00974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Borders>
              <w:top w:val="none" w:sz="0" w:space="0" w:color="auto"/>
              <w:left w:val="none" w:sz="0" w:space="0" w:color="auto"/>
              <w:bottom w:val="none" w:sz="0" w:space="0" w:color="auto"/>
              <w:right w:val="none" w:sz="0" w:space="0" w:color="auto"/>
            </w:tcBorders>
            <w:vAlign w:val="center"/>
          </w:tcPr>
          <w:p w14:paraId="560CFC40" w14:textId="39ECCB9E" w:rsidR="00865525" w:rsidRPr="00557959" w:rsidRDefault="00513AE9" w:rsidP="00D02E5B">
            <w:pPr>
              <w:spacing w:line="360" w:lineRule="auto"/>
              <w:jc w:val="center"/>
              <w:rPr>
                <w:rFonts w:ascii="Times New Roman" w:eastAsia="Times New Roman" w:hAnsi="Times New Roman" w:cs="Times New Roman"/>
                <w:color w:val="000000"/>
                <w:sz w:val="24"/>
                <w:szCs w:val="24"/>
                <w:lang w:eastAsia="es-MX"/>
                <w:rPrChange w:id="325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51" w:author="Microsoft Office User" w:date="2021-08-13T16:26:00Z">
                  <w:rPr>
                    <w:rFonts w:ascii="Arial" w:eastAsia="Times New Roman" w:hAnsi="Arial" w:cs="Arial"/>
                    <w:color w:val="000000"/>
                    <w:sz w:val="24"/>
                    <w:szCs w:val="24"/>
                    <w:lang w:eastAsia="es-MX"/>
                  </w:rPr>
                </w:rPrChange>
              </w:rPr>
              <w:t>Identificador</w:t>
            </w:r>
          </w:p>
        </w:tc>
        <w:tc>
          <w:tcPr>
            <w:tcW w:w="923" w:type="dxa"/>
            <w:tcBorders>
              <w:top w:val="none" w:sz="0" w:space="0" w:color="auto"/>
              <w:left w:val="none" w:sz="0" w:space="0" w:color="auto"/>
              <w:bottom w:val="none" w:sz="0" w:space="0" w:color="auto"/>
              <w:right w:val="none" w:sz="0" w:space="0" w:color="auto"/>
            </w:tcBorders>
            <w:vAlign w:val="center"/>
          </w:tcPr>
          <w:p w14:paraId="4B35F7EB" w14:textId="03B39091" w:rsidR="00865525" w:rsidRPr="00557959" w:rsidRDefault="009770C0" w:rsidP="00D02E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5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53" w:author="Microsoft Office User" w:date="2021-08-13T16:26:00Z">
                  <w:rPr>
                    <w:rFonts w:ascii="Arial" w:eastAsia="Times New Roman" w:hAnsi="Arial" w:cs="Arial"/>
                    <w:color w:val="000000"/>
                    <w:sz w:val="24"/>
                    <w:szCs w:val="24"/>
                    <w:lang w:eastAsia="es-MX"/>
                  </w:rPr>
                </w:rPrChange>
              </w:rPr>
              <w:t>IaaS</w:t>
            </w:r>
          </w:p>
        </w:tc>
        <w:tc>
          <w:tcPr>
            <w:tcW w:w="1226" w:type="dxa"/>
            <w:tcBorders>
              <w:top w:val="none" w:sz="0" w:space="0" w:color="auto"/>
              <w:left w:val="none" w:sz="0" w:space="0" w:color="auto"/>
              <w:bottom w:val="none" w:sz="0" w:space="0" w:color="auto"/>
              <w:right w:val="none" w:sz="0" w:space="0" w:color="auto"/>
            </w:tcBorders>
            <w:vAlign w:val="center"/>
          </w:tcPr>
          <w:p w14:paraId="7074D5F3" w14:textId="7BBF363D" w:rsidR="00865525" w:rsidRPr="00557959" w:rsidRDefault="009770C0" w:rsidP="00D02E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5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55" w:author="Microsoft Office User" w:date="2021-08-13T16:26:00Z">
                  <w:rPr>
                    <w:rFonts w:ascii="Arial" w:eastAsia="Times New Roman" w:hAnsi="Arial" w:cs="Arial"/>
                    <w:color w:val="000000"/>
                    <w:sz w:val="24"/>
                    <w:szCs w:val="24"/>
                    <w:lang w:eastAsia="es-MX"/>
                  </w:rPr>
                </w:rPrChange>
              </w:rPr>
              <w:t>Servicio Web</w:t>
            </w:r>
          </w:p>
        </w:tc>
        <w:tc>
          <w:tcPr>
            <w:tcW w:w="1723" w:type="dxa"/>
            <w:tcBorders>
              <w:top w:val="none" w:sz="0" w:space="0" w:color="auto"/>
              <w:left w:val="none" w:sz="0" w:space="0" w:color="auto"/>
              <w:bottom w:val="none" w:sz="0" w:space="0" w:color="auto"/>
              <w:right w:val="none" w:sz="0" w:space="0" w:color="auto"/>
            </w:tcBorders>
            <w:vAlign w:val="center"/>
          </w:tcPr>
          <w:p w14:paraId="4D40B47A" w14:textId="01F9077F" w:rsidR="00865525" w:rsidRPr="00557959" w:rsidRDefault="00160C1F" w:rsidP="00D02E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5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57" w:author="Microsoft Office User" w:date="2021-08-13T16:26:00Z">
                  <w:rPr>
                    <w:rFonts w:ascii="Arial" w:eastAsia="Times New Roman" w:hAnsi="Arial" w:cs="Arial"/>
                    <w:color w:val="000000"/>
                    <w:sz w:val="24"/>
                    <w:szCs w:val="24"/>
                    <w:lang w:eastAsia="es-MX"/>
                  </w:rPr>
                </w:rPrChange>
              </w:rPr>
              <w:t>Redundancia de base de datos</w:t>
            </w:r>
            <w:r w:rsidR="009B52EB" w:rsidRPr="00557959">
              <w:rPr>
                <w:rFonts w:ascii="Times New Roman" w:eastAsia="Times New Roman" w:hAnsi="Times New Roman" w:cs="Times New Roman"/>
                <w:color w:val="000000"/>
                <w:sz w:val="24"/>
                <w:szCs w:val="24"/>
                <w:lang w:eastAsia="es-MX"/>
                <w:rPrChange w:id="3258" w:author="Microsoft Office User" w:date="2021-08-13T16:26:00Z">
                  <w:rPr>
                    <w:rFonts w:ascii="Arial" w:eastAsia="Times New Roman" w:hAnsi="Arial" w:cs="Arial"/>
                    <w:color w:val="000000"/>
                    <w:sz w:val="24"/>
                    <w:szCs w:val="24"/>
                    <w:lang w:eastAsia="es-MX"/>
                  </w:rPr>
                </w:rPrChange>
              </w:rPr>
              <w:t>, en una local.</w:t>
            </w:r>
          </w:p>
        </w:tc>
        <w:tc>
          <w:tcPr>
            <w:tcW w:w="1369" w:type="dxa"/>
            <w:tcBorders>
              <w:top w:val="none" w:sz="0" w:space="0" w:color="auto"/>
              <w:left w:val="none" w:sz="0" w:space="0" w:color="auto"/>
              <w:bottom w:val="none" w:sz="0" w:space="0" w:color="auto"/>
              <w:right w:val="none" w:sz="0" w:space="0" w:color="auto"/>
            </w:tcBorders>
            <w:vAlign w:val="center"/>
          </w:tcPr>
          <w:p w14:paraId="11E22B93" w14:textId="77777777" w:rsidR="00865525" w:rsidRPr="00557959" w:rsidRDefault="00160C1F" w:rsidP="00D02E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es-MX"/>
                <w:rPrChange w:id="3259" w:author="Microsoft Office User" w:date="2021-08-13T16:26:00Z">
                  <w:rPr>
                    <w:rFonts w:ascii="Arial" w:eastAsia="Times New Roman" w:hAnsi="Arial" w:cs="Arial"/>
                    <w:b w:val="0"/>
                    <w:bCs w:val="0"/>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60" w:author="Microsoft Office User" w:date="2021-08-13T16:26:00Z">
                  <w:rPr>
                    <w:rFonts w:ascii="Arial" w:eastAsia="Times New Roman" w:hAnsi="Arial" w:cs="Arial"/>
                    <w:color w:val="000000"/>
                    <w:sz w:val="24"/>
                    <w:szCs w:val="24"/>
                    <w:lang w:eastAsia="es-MX"/>
                  </w:rPr>
                </w:rPrChange>
              </w:rPr>
              <w:t>Mejores practicas</w:t>
            </w:r>
          </w:p>
          <w:p w14:paraId="4658870F" w14:textId="14780575" w:rsidR="0097405B" w:rsidRPr="00557959" w:rsidRDefault="0097405B" w:rsidP="00D02E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61"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62" w:author="Microsoft Office User" w:date="2021-08-13T16:26:00Z">
                  <w:rPr>
                    <w:rFonts w:ascii="Arial" w:eastAsia="Times New Roman" w:hAnsi="Arial" w:cs="Arial"/>
                    <w:color w:val="000000"/>
                    <w:sz w:val="24"/>
                    <w:szCs w:val="24"/>
                    <w:lang w:eastAsia="es-MX"/>
                  </w:rPr>
                </w:rPrChange>
              </w:rPr>
              <w:t>ITIL</w:t>
            </w:r>
          </w:p>
        </w:tc>
        <w:tc>
          <w:tcPr>
            <w:tcW w:w="1270" w:type="dxa"/>
            <w:tcBorders>
              <w:top w:val="none" w:sz="0" w:space="0" w:color="auto"/>
              <w:left w:val="none" w:sz="0" w:space="0" w:color="auto"/>
              <w:bottom w:val="none" w:sz="0" w:space="0" w:color="auto"/>
              <w:right w:val="none" w:sz="0" w:space="0" w:color="auto"/>
            </w:tcBorders>
            <w:vAlign w:val="center"/>
          </w:tcPr>
          <w:p w14:paraId="4D422304" w14:textId="00FCB579" w:rsidR="00865525" w:rsidRPr="00557959" w:rsidRDefault="00EF5ADD" w:rsidP="00D02E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6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64" w:author="Microsoft Office User" w:date="2021-08-13T16:26:00Z">
                  <w:rPr>
                    <w:rFonts w:ascii="Arial" w:eastAsia="Times New Roman" w:hAnsi="Arial" w:cs="Arial"/>
                    <w:color w:val="000000"/>
                    <w:sz w:val="24"/>
                    <w:szCs w:val="24"/>
                    <w:lang w:eastAsia="es-MX"/>
                  </w:rPr>
                </w:rPrChange>
              </w:rPr>
              <w:t>Reporte por correo</w:t>
            </w:r>
          </w:p>
        </w:tc>
        <w:tc>
          <w:tcPr>
            <w:tcW w:w="1510" w:type="dxa"/>
            <w:tcBorders>
              <w:top w:val="none" w:sz="0" w:space="0" w:color="auto"/>
              <w:left w:val="none" w:sz="0" w:space="0" w:color="auto"/>
              <w:bottom w:val="none" w:sz="0" w:space="0" w:color="auto"/>
              <w:right w:val="none" w:sz="0" w:space="0" w:color="auto"/>
            </w:tcBorders>
            <w:vAlign w:val="center"/>
          </w:tcPr>
          <w:p w14:paraId="7D461EC0" w14:textId="79CA8E43" w:rsidR="00865525" w:rsidRPr="00557959" w:rsidRDefault="00EF5ADD" w:rsidP="00D02E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6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66" w:author="Microsoft Office User" w:date="2021-08-13T16:26:00Z">
                  <w:rPr>
                    <w:rFonts w:ascii="Arial" w:eastAsia="Times New Roman" w:hAnsi="Arial" w:cs="Arial"/>
                    <w:color w:val="000000"/>
                    <w:sz w:val="24"/>
                    <w:szCs w:val="24"/>
                    <w:lang w:eastAsia="es-MX"/>
                  </w:rPr>
                </w:rPrChange>
              </w:rPr>
              <w:t>Integración a ERP</w:t>
            </w:r>
          </w:p>
        </w:tc>
      </w:tr>
      <w:tr w:rsidR="00D02E5B" w:rsidRPr="00557959" w14:paraId="335E5974" w14:textId="77777777" w:rsidTr="00BC6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2DBE6D9A" w14:textId="7B2147C1" w:rsidR="00865525" w:rsidRPr="00557959" w:rsidRDefault="00B90387" w:rsidP="005061E3">
            <w:pPr>
              <w:spacing w:line="360" w:lineRule="auto"/>
              <w:jc w:val="center"/>
              <w:rPr>
                <w:rFonts w:ascii="Times New Roman" w:eastAsia="Times New Roman" w:hAnsi="Times New Roman" w:cs="Times New Roman"/>
                <w:color w:val="000000"/>
                <w:sz w:val="24"/>
                <w:szCs w:val="24"/>
                <w:lang w:eastAsia="es-MX"/>
                <w:rPrChange w:id="326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68" w:author="Microsoft Office User" w:date="2021-08-13T16:26:00Z">
                  <w:rPr>
                    <w:rFonts w:ascii="Arial" w:eastAsia="Times New Roman" w:hAnsi="Arial" w:cs="Arial"/>
                    <w:color w:val="000000"/>
                    <w:sz w:val="24"/>
                    <w:szCs w:val="24"/>
                    <w:lang w:eastAsia="es-MX"/>
                  </w:rPr>
                </w:rPrChange>
              </w:rPr>
              <w:t>1</w:t>
            </w:r>
          </w:p>
        </w:tc>
        <w:tc>
          <w:tcPr>
            <w:tcW w:w="920" w:type="dxa"/>
            <w:vAlign w:val="center"/>
          </w:tcPr>
          <w:p w14:paraId="7D7F67D6" w14:textId="17FF22A4" w:rsidR="00865525" w:rsidRPr="00557959" w:rsidRDefault="009B52EB"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26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70" w:author="Microsoft Office User" w:date="2021-08-13T16:26:00Z">
                  <w:rPr>
                    <w:rFonts w:ascii="Arial" w:eastAsia="Times New Roman" w:hAnsi="Arial" w:cs="Arial"/>
                    <w:color w:val="000000"/>
                    <w:sz w:val="24"/>
                    <w:szCs w:val="24"/>
                    <w:lang w:eastAsia="es-MX"/>
                  </w:rPr>
                </w:rPrChange>
              </w:rPr>
              <w:t>No</w:t>
            </w:r>
          </w:p>
        </w:tc>
        <w:tc>
          <w:tcPr>
            <w:tcW w:w="1229" w:type="dxa"/>
            <w:vAlign w:val="center"/>
          </w:tcPr>
          <w:p w14:paraId="1BBF741B" w14:textId="6CB4F44F" w:rsidR="00865525" w:rsidRPr="00557959" w:rsidRDefault="00BC636B"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271"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72" w:author="Microsoft Office User" w:date="2021-08-13T16:26:00Z">
                  <w:rPr>
                    <w:rFonts w:ascii="Arial" w:eastAsia="Times New Roman" w:hAnsi="Arial" w:cs="Arial"/>
                    <w:color w:val="000000"/>
                    <w:sz w:val="24"/>
                    <w:szCs w:val="24"/>
                    <w:lang w:eastAsia="es-MX"/>
                  </w:rPr>
                </w:rPrChange>
              </w:rPr>
              <w:t>No</w:t>
            </w:r>
          </w:p>
        </w:tc>
        <w:tc>
          <w:tcPr>
            <w:tcW w:w="1723" w:type="dxa"/>
            <w:vAlign w:val="center"/>
          </w:tcPr>
          <w:p w14:paraId="1AD5F0ED" w14:textId="1CAA8F17" w:rsidR="00865525" w:rsidRPr="00557959" w:rsidRDefault="00FD5E38"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27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74" w:author="Microsoft Office User" w:date="2021-08-13T16:26:00Z">
                  <w:rPr>
                    <w:rFonts w:ascii="Arial" w:eastAsia="Times New Roman" w:hAnsi="Arial" w:cs="Arial"/>
                    <w:color w:val="000000"/>
                    <w:sz w:val="24"/>
                    <w:szCs w:val="24"/>
                    <w:lang w:eastAsia="es-MX"/>
                  </w:rPr>
                </w:rPrChange>
              </w:rPr>
              <w:t>No</w:t>
            </w:r>
          </w:p>
        </w:tc>
        <w:tc>
          <w:tcPr>
            <w:tcW w:w="1369" w:type="dxa"/>
            <w:vAlign w:val="center"/>
          </w:tcPr>
          <w:p w14:paraId="1C8861A8" w14:textId="77FC2765" w:rsidR="00865525" w:rsidRPr="00557959" w:rsidRDefault="00FD5E38"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27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76" w:author="Microsoft Office User" w:date="2021-08-13T16:26:00Z">
                  <w:rPr>
                    <w:rFonts w:ascii="Arial" w:eastAsia="Times New Roman" w:hAnsi="Arial" w:cs="Arial"/>
                    <w:color w:val="000000"/>
                    <w:sz w:val="24"/>
                    <w:szCs w:val="24"/>
                    <w:lang w:eastAsia="es-MX"/>
                  </w:rPr>
                </w:rPrChange>
              </w:rPr>
              <w:t>Si</w:t>
            </w:r>
          </w:p>
        </w:tc>
        <w:tc>
          <w:tcPr>
            <w:tcW w:w="1270" w:type="dxa"/>
            <w:vAlign w:val="center"/>
          </w:tcPr>
          <w:p w14:paraId="37172E4B" w14:textId="704473F3" w:rsidR="00865525" w:rsidRPr="00557959" w:rsidRDefault="00FD5E38"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27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78" w:author="Microsoft Office User" w:date="2021-08-13T16:26:00Z">
                  <w:rPr>
                    <w:rFonts w:ascii="Arial" w:eastAsia="Times New Roman" w:hAnsi="Arial" w:cs="Arial"/>
                    <w:color w:val="000000"/>
                    <w:sz w:val="24"/>
                    <w:szCs w:val="24"/>
                    <w:lang w:eastAsia="es-MX"/>
                  </w:rPr>
                </w:rPrChange>
              </w:rPr>
              <w:t>No</w:t>
            </w:r>
          </w:p>
        </w:tc>
        <w:tc>
          <w:tcPr>
            <w:tcW w:w="1510" w:type="dxa"/>
            <w:vAlign w:val="center"/>
          </w:tcPr>
          <w:p w14:paraId="0F57B8EF" w14:textId="137B0085" w:rsidR="00865525" w:rsidRPr="00557959" w:rsidRDefault="00FD5E38"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27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80" w:author="Microsoft Office User" w:date="2021-08-13T16:26:00Z">
                  <w:rPr>
                    <w:rFonts w:ascii="Arial" w:eastAsia="Times New Roman" w:hAnsi="Arial" w:cs="Arial"/>
                    <w:color w:val="000000"/>
                    <w:sz w:val="24"/>
                    <w:szCs w:val="24"/>
                    <w:lang w:eastAsia="es-MX"/>
                  </w:rPr>
                </w:rPrChange>
              </w:rPr>
              <w:t>N</w:t>
            </w:r>
            <w:r w:rsidR="00D55BB6" w:rsidRPr="00557959">
              <w:rPr>
                <w:rFonts w:ascii="Times New Roman" w:eastAsia="Times New Roman" w:hAnsi="Times New Roman" w:cs="Times New Roman"/>
                <w:color w:val="000000"/>
                <w:sz w:val="24"/>
                <w:szCs w:val="24"/>
                <w:lang w:eastAsia="es-MX"/>
                <w:rPrChange w:id="3281" w:author="Microsoft Office User" w:date="2021-08-13T16:26:00Z">
                  <w:rPr>
                    <w:rFonts w:ascii="Arial" w:eastAsia="Times New Roman" w:hAnsi="Arial" w:cs="Arial"/>
                    <w:color w:val="000000"/>
                    <w:sz w:val="24"/>
                    <w:szCs w:val="24"/>
                    <w:lang w:eastAsia="es-MX"/>
                  </w:rPr>
                </w:rPrChange>
              </w:rPr>
              <w:t>o</w:t>
            </w:r>
          </w:p>
        </w:tc>
      </w:tr>
      <w:tr w:rsidR="00160C1F" w:rsidRPr="00557959" w14:paraId="263EAC89" w14:textId="77777777" w:rsidTr="00BC636B">
        <w:tc>
          <w:tcPr>
            <w:cnfStyle w:val="001000000000" w:firstRow="0" w:lastRow="0" w:firstColumn="1" w:lastColumn="0" w:oddVBand="0" w:evenVBand="0" w:oddHBand="0" w:evenHBand="0" w:firstRowFirstColumn="0" w:firstRowLastColumn="0" w:lastRowFirstColumn="0" w:lastRowLastColumn="0"/>
            <w:tcW w:w="2049" w:type="dxa"/>
          </w:tcPr>
          <w:p w14:paraId="459A8C8F" w14:textId="46CAA0C3" w:rsidR="00865525" w:rsidRPr="00557959" w:rsidRDefault="00B90387" w:rsidP="005061E3">
            <w:pPr>
              <w:spacing w:line="360" w:lineRule="auto"/>
              <w:jc w:val="center"/>
              <w:rPr>
                <w:rFonts w:ascii="Times New Roman" w:eastAsia="Times New Roman" w:hAnsi="Times New Roman" w:cs="Times New Roman"/>
                <w:color w:val="000000"/>
                <w:sz w:val="24"/>
                <w:szCs w:val="24"/>
                <w:lang w:eastAsia="es-MX"/>
                <w:rPrChange w:id="328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83" w:author="Microsoft Office User" w:date="2021-08-13T16:26:00Z">
                  <w:rPr>
                    <w:rFonts w:ascii="Arial" w:eastAsia="Times New Roman" w:hAnsi="Arial" w:cs="Arial"/>
                    <w:color w:val="000000"/>
                    <w:sz w:val="24"/>
                    <w:szCs w:val="24"/>
                    <w:lang w:eastAsia="es-MX"/>
                  </w:rPr>
                </w:rPrChange>
              </w:rPr>
              <w:t>2</w:t>
            </w:r>
          </w:p>
        </w:tc>
        <w:tc>
          <w:tcPr>
            <w:tcW w:w="920" w:type="dxa"/>
            <w:vAlign w:val="center"/>
          </w:tcPr>
          <w:p w14:paraId="550F267C" w14:textId="5A7A44BE" w:rsidR="00865525" w:rsidRPr="00557959" w:rsidRDefault="009B52EB"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8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85" w:author="Microsoft Office User" w:date="2021-08-13T16:26:00Z">
                  <w:rPr>
                    <w:rFonts w:ascii="Arial" w:eastAsia="Times New Roman" w:hAnsi="Arial" w:cs="Arial"/>
                    <w:color w:val="000000"/>
                    <w:sz w:val="24"/>
                    <w:szCs w:val="24"/>
                    <w:lang w:eastAsia="es-MX"/>
                  </w:rPr>
                </w:rPrChange>
              </w:rPr>
              <w:t>No</w:t>
            </w:r>
          </w:p>
        </w:tc>
        <w:tc>
          <w:tcPr>
            <w:tcW w:w="1229" w:type="dxa"/>
            <w:vAlign w:val="center"/>
          </w:tcPr>
          <w:p w14:paraId="41444966" w14:textId="7150BF0A" w:rsidR="00865525" w:rsidRPr="00557959" w:rsidRDefault="00472D81"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8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87" w:author="Microsoft Office User" w:date="2021-08-13T16:26:00Z">
                  <w:rPr>
                    <w:rFonts w:ascii="Arial" w:eastAsia="Times New Roman" w:hAnsi="Arial" w:cs="Arial"/>
                    <w:color w:val="000000"/>
                    <w:sz w:val="24"/>
                    <w:szCs w:val="24"/>
                    <w:lang w:eastAsia="es-MX"/>
                  </w:rPr>
                </w:rPrChange>
              </w:rPr>
              <w:t>Si</w:t>
            </w:r>
          </w:p>
        </w:tc>
        <w:tc>
          <w:tcPr>
            <w:tcW w:w="1723" w:type="dxa"/>
            <w:vAlign w:val="center"/>
          </w:tcPr>
          <w:p w14:paraId="73C0AC89" w14:textId="750EDB6F" w:rsidR="00865525" w:rsidRPr="00557959" w:rsidRDefault="00FD5E38"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8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89" w:author="Microsoft Office User" w:date="2021-08-13T16:26:00Z">
                  <w:rPr>
                    <w:rFonts w:ascii="Arial" w:eastAsia="Times New Roman" w:hAnsi="Arial" w:cs="Arial"/>
                    <w:color w:val="000000"/>
                    <w:sz w:val="24"/>
                    <w:szCs w:val="24"/>
                    <w:lang w:eastAsia="es-MX"/>
                  </w:rPr>
                </w:rPrChange>
              </w:rPr>
              <w:t>No</w:t>
            </w:r>
          </w:p>
        </w:tc>
        <w:tc>
          <w:tcPr>
            <w:tcW w:w="1369" w:type="dxa"/>
            <w:vAlign w:val="center"/>
          </w:tcPr>
          <w:p w14:paraId="41A805D8" w14:textId="1D58BBAD" w:rsidR="00865525" w:rsidRPr="00557959" w:rsidRDefault="00FD5E38"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9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91" w:author="Microsoft Office User" w:date="2021-08-13T16:26:00Z">
                  <w:rPr>
                    <w:rFonts w:ascii="Arial" w:eastAsia="Times New Roman" w:hAnsi="Arial" w:cs="Arial"/>
                    <w:color w:val="000000"/>
                    <w:sz w:val="24"/>
                    <w:szCs w:val="24"/>
                    <w:lang w:eastAsia="es-MX"/>
                  </w:rPr>
                </w:rPrChange>
              </w:rPr>
              <w:t>Si</w:t>
            </w:r>
          </w:p>
        </w:tc>
        <w:tc>
          <w:tcPr>
            <w:tcW w:w="1270" w:type="dxa"/>
            <w:vAlign w:val="center"/>
          </w:tcPr>
          <w:p w14:paraId="65F515E5" w14:textId="44939DA0" w:rsidR="00865525" w:rsidRPr="00557959" w:rsidRDefault="00D55BB6"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9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93" w:author="Microsoft Office User" w:date="2021-08-13T16:26:00Z">
                  <w:rPr>
                    <w:rFonts w:ascii="Arial" w:eastAsia="Times New Roman" w:hAnsi="Arial" w:cs="Arial"/>
                    <w:color w:val="000000"/>
                    <w:sz w:val="24"/>
                    <w:szCs w:val="24"/>
                    <w:lang w:eastAsia="es-MX"/>
                  </w:rPr>
                </w:rPrChange>
              </w:rPr>
              <w:t>No</w:t>
            </w:r>
          </w:p>
        </w:tc>
        <w:tc>
          <w:tcPr>
            <w:tcW w:w="1510" w:type="dxa"/>
            <w:vAlign w:val="center"/>
          </w:tcPr>
          <w:p w14:paraId="0655D7A6" w14:textId="4B8C069F" w:rsidR="00865525" w:rsidRPr="00557959" w:rsidRDefault="00D55BB6"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29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95" w:author="Microsoft Office User" w:date="2021-08-13T16:26:00Z">
                  <w:rPr>
                    <w:rFonts w:ascii="Arial" w:eastAsia="Times New Roman" w:hAnsi="Arial" w:cs="Arial"/>
                    <w:color w:val="000000"/>
                    <w:sz w:val="24"/>
                    <w:szCs w:val="24"/>
                    <w:lang w:eastAsia="es-MX"/>
                  </w:rPr>
                </w:rPrChange>
              </w:rPr>
              <w:t>No</w:t>
            </w:r>
          </w:p>
        </w:tc>
      </w:tr>
      <w:tr w:rsidR="008C0724" w:rsidRPr="00557959" w14:paraId="7F948244" w14:textId="77777777" w:rsidTr="00BC6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4D6DC435" w14:textId="6686372C" w:rsidR="00D55BB6" w:rsidRPr="00557959" w:rsidRDefault="00D55BB6" w:rsidP="00D55BB6">
            <w:pPr>
              <w:spacing w:line="360" w:lineRule="auto"/>
              <w:jc w:val="center"/>
              <w:rPr>
                <w:rFonts w:ascii="Times New Roman" w:eastAsia="Times New Roman" w:hAnsi="Times New Roman" w:cs="Times New Roman"/>
                <w:color w:val="000000"/>
                <w:sz w:val="24"/>
                <w:szCs w:val="24"/>
                <w:lang w:eastAsia="es-MX"/>
                <w:rPrChange w:id="329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97" w:author="Microsoft Office User" w:date="2021-08-13T16:26:00Z">
                  <w:rPr>
                    <w:rFonts w:ascii="Arial" w:eastAsia="Times New Roman" w:hAnsi="Arial" w:cs="Arial"/>
                    <w:color w:val="000000"/>
                    <w:sz w:val="24"/>
                    <w:szCs w:val="24"/>
                    <w:lang w:eastAsia="es-MX"/>
                  </w:rPr>
                </w:rPrChange>
              </w:rPr>
              <w:t>3</w:t>
            </w:r>
          </w:p>
        </w:tc>
        <w:tc>
          <w:tcPr>
            <w:tcW w:w="920" w:type="dxa"/>
            <w:vAlign w:val="center"/>
          </w:tcPr>
          <w:p w14:paraId="070D0730" w14:textId="337A66F0" w:rsidR="00D55BB6" w:rsidRPr="00557959" w:rsidRDefault="00D55BB6"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29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299" w:author="Microsoft Office User" w:date="2021-08-13T16:26:00Z">
                  <w:rPr>
                    <w:rFonts w:ascii="Arial" w:eastAsia="Times New Roman" w:hAnsi="Arial" w:cs="Arial"/>
                    <w:color w:val="000000"/>
                    <w:sz w:val="24"/>
                    <w:szCs w:val="24"/>
                    <w:lang w:eastAsia="es-MX"/>
                  </w:rPr>
                </w:rPrChange>
              </w:rPr>
              <w:t>No</w:t>
            </w:r>
          </w:p>
        </w:tc>
        <w:tc>
          <w:tcPr>
            <w:tcW w:w="1229" w:type="dxa"/>
            <w:vAlign w:val="center"/>
          </w:tcPr>
          <w:p w14:paraId="19D97F6D" w14:textId="5F17CA26" w:rsidR="00D55BB6" w:rsidRPr="00557959" w:rsidRDefault="00D55BB6"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0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01" w:author="Microsoft Office User" w:date="2021-08-13T16:26:00Z">
                  <w:rPr>
                    <w:rFonts w:ascii="Arial" w:eastAsia="Times New Roman" w:hAnsi="Arial" w:cs="Arial"/>
                    <w:color w:val="000000"/>
                    <w:sz w:val="24"/>
                    <w:szCs w:val="24"/>
                    <w:lang w:eastAsia="es-MX"/>
                  </w:rPr>
                </w:rPrChange>
              </w:rPr>
              <w:t>No</w:t>
            </w:r>
          </w:p>
        </w:tc>
        <w:tc>
          <w:tcPr>
            <w:tcW w:w="1723" w:type="dxa"/>
            <w:vAlign w:val="center"/>
          </w:tcPr>
          <w:p w14:paraId="47FA3AE9" w14:textId="1DD724C4" w:rsidR="00D55BB6" w:rsidRPr="00557959" w:rsidRDefault="00D55BB6"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0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03" w:author="Microsoft Office User" w:date="2021-08-13T16:26:00Z">
                  <w:rPr>
                    <w:rFonts w:ascii="Arial" w:eastAsia="Times New Roman" w:hAnsi="Arial" w:cs="Arial"/>
                    <w:color w:val="000000"/>
                    <w:sz w:val="24"/>
                    <w:szCs w:val="24"/>
                    <w:lang w:eastAsia="es-MX"/>
                  </w:rPr>
                </w:rPrChange>
              </w:rPr>
              <w:t>No</w:t>
            </w:r>
          </w:p>
        </w:tc>
        <w:tc>
          <w:tcPr>
            <w:tcW w:w="1369" w:type="dxa"/>
            <w:vAlign w:val="center"/>
          </w:tcPr>
          <w:p w14:paraId="65B2CCF7" w14:textId="476A0001" w:rsidR="00D55BB6" w:rsidRPr="00557959" w:rsidRDefault="00D55BB6"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0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05" w:author="Microsoft Office User" w:date="2021-08-13T16:26:00Z">
                  <w:rPr>
                    <w:rFonts w:ascii="Arial" w:eastAsia="Times New Roman" w:hAnsi="Arial" w:cs="Arial"/>
                    <w:color w:val="000000"/>
                    <w:sz w:val="24"/>
                    <w:szCs w:val="24"/>
                    <w:lang w:eastAsia="es-MX"/>
                  </w:rPr>
                </w:rPrChange>
              </w:rPr>
              <w:t>Si</w:t>
            </w:r>
          </w:p>
        </w:tc>
        <w:tc>
          <w:tcPr>
            <w:tcW w:w="1270" w:type="dxa"/>
            <w:vAlign w:val="center"/>
          </w:tcPr>
          <w:p w14:paraId="176E1525" w14:textId="22050062" w:rsidR="00D55BB6" w:rsidRPr="00557959" w:rsidRDefault="009B18EC"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0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07" w:author="Microsoft Office User" w:date="2021-08-13T16:26:00Z">
                  <w:rPr>
                    <w:rFonts w:ascii="Arial" w:eastAsia="Times New Roman" w:hAnsi="Arial" w:cs="Arial"/>
                    <w:color w:val="000000"/>
                    <w:sz w:val="24"/>
                    <w:szCs w:val="24"/>
                    <w:lang w:eastAsia="es-MX"/>
                  </w:rPr>
                </w:rPrChange>
              </w:rPr>
              <w:t>No</w:t>
            </w:r>
          </w:p>
        </w:tc>
        <w:tc>
          <w:tcPr>
            <w:tcW w:w="1510" w:type="dxa"/>
            <w:vAlign w:val="center"/>
          </w:tcPr>
          <w:p w14:paraId="752DF81E" w14:textId="2998EBFB" w:rsidR="00D55BB6" w:rsidRPr="00557959" w:rsidRDefault="00D55BB6"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0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09" w:author="Microsoft Office User" w:date="2021-08-13T16:26:00Z">
                  <w:rPr>
                    <w:rFonts w:ascii="Arial" w:eastAsia="Times New Roman" w:hAnsi="Arial" w:cs="Arial"/>
                    <w:color w:val="000000"/>
                    <w:sz w:val="24"/>
                    <w:szCs w:val="24"/>
                    <w:lang w:eastAsia="es-MX"/>
                  </w:rPr>
                </w:rPrChange>
              </w:rPr>
              <w:t>Si</w:t>
            </w:r>
          </w:p>
        </w:tc>
      </w:tr>
      <w:tr w:rsidR="00D55BB6" w:rsidRPr="00557959" w14:paraId="51AEDFF6" w14:textId="77777777" w:rsidTr="00BC636B">
        <w:tc>
          <w:tcPr>
            <w:cnfStyle w:val="001000000000" w:firstRow="0" w:lastRow="0" w:firstColumn="1" w:lastColumn="0" w:oddVBand="0" w:evenVBand="0" w:oddHBand="0" w:evenHBand="0" w:firstRowFirstColumn="0" w:firstRowLastColumn="0" w:lastRowFirstColumn="0" w:lastRowLastColumn="0"/>
            <w:tcW w:w="2049" w:type="dxa"/>
          </w:tcPr>
          <w:p w14:paraId="7F567624" w14:textId="45FF8720" w:rsidR="00D55BB6" w:rsidRPr="00557959" w:rsidRDefault="00D55BB6" w:rsidP="00D55BB6">
            <w:pPr>
              <w:spacing w:line="360" w:lineRule="auto"/>
              <w:jc w:val="center"/>
              <w:rPr>
                <w:rFonts w:ascii="Times New Roman" w:eastAsia="Times New Roman" w:hAnsi="Times New Roman" w:cs="Times New Roman"/>
                <w:color w:val="000000"/>
                <w:sz w:val="24"/>
                <w:szCs w:val="24"/>
                <w:lang w:eastAsia="es-MX"/>
                <w:rPrChange w:id="331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11" w:author="Microsoft Office User" w:date="2021-08-13T16:26:00Z">
                  <w:rPr>
                    <w:rFonts w:ascii="Arial" w:eastAsia="Times New Roman" w:hAnsi="Arial" w:cs="Arial"/>
                    <w:color w:val="000000"/>
                    <w:sz w:val="24"/>
                    <w:szCs w:val="24"/>
                    <w:lang w:eastAsia="es-MX"/>
                  </w:rPr>
                </w:rPrChange>
              </w:rPr>
              <w:t>4</w:t>
            </w:r>
          </w:p>
        </w:tc>
        <w:tc>
          <w:tcPr>
            <w:tcW w:w="920" w:type="dxa"/>
            <w:vAlign w:val="center"/>
          </w:tcPr>
          <w:p w14:paraId="32FF44A1" w14:textId="634EE2B7" w:rsidR="00D55BB6" w:rsidRPr="00557959" w:rsidRDefault="00D55BB6"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1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13" w:author="Microsoft Office User" w:date="2021-08-13T16:26:00Z">
                  <w:rPr>
                    <w:rFonts w:ascii="Arial" w:eastAsia="Times New Roman" w:hAnsi="Arial" w:cs="Arial"/>
                    <w:color w:val="000000"/>
                    <w:sz w:val="24"/>
                    <w:szCs w:val="24"/>
                    <w:lang w:eastAsia="es-MX"/>
                  </w:rPr>
                </w:rPrChange>
              </w:rPr>
              <w:t>No</w:t>
            </w:r>
          </w:p>
        </w:tc>
        <w:tc>
          <w:tcPr>
            <w:tcW w:w="1229" w:type="dxa"/>
            <w:vAlign w:val="center"/>
          </w:tcPr>
          <w:p w14:paraId="05F8B094" w14:textId="2AB71925" w:rsidR="00D55BB6" w:rsidRPr="00557959" w:rsidRDefault="00D55BB6"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1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15" w:author="Microsoft Office User" w:date="2021-08-13T16:26:00Z">
                  <w:rPr>
                    <w:rFonts w:ascii="Arial" w:eastAsia="Times New Roman" w:hAnsi="Arial" w:cs="Arial"/>
                    <w:color w:val="000000"/>
                    <w:sz w:val="24"/>
                    <w:szCs w:val="24"/>
                    <w:lang w:eastAsia="es-MX"/>
                  </w:rPr>
                </w:rPrChange>
              </w:rPr>
              <w:t>Si</w:t>
            </w:r>
          </w:p>
        </w:tc>
        <w:tc>
          <w:tcPr>
            <w:tcW w:w="1723" w:type="dxa"/>
            <w:vAlign w:val="center"/>
          </w:tcPr>
          <w:p w14:paraId="309ADA4F" w14:textId="58866847" w:rsidR="00D55BB6" w:rsidRPr="00557959" w:rsidRDefault="00D55BB6"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1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17" w:author="Microsoft Office User" w:date="2021-08-13T16:26:00Z">
                  <w:rPr>
                    <w:rFonts w:ascii="Arial" w:eastAsia="Times New Roman" w:hAnsi="Arial" w:cs="Arial"/>
                    <w:color w:val="000000"/>
                    <w:sz w:val="24"/>
                    <w:szCs w:val="24"/>
                    <w:lang w:eastAsia="es-MX"/>
                  </w:rPr>
                </w:rPrChange>
              </w:rPr>
              <w:t>Si</w:t>
            </w:r>
          </w:p>
        </w:tc>
        <w:tc>
          <w:tcPr>
            <w:tcW w:w="1369" w:type="dxa"/>
            <w:vAlign w:val="center"/>
          </w:tcPr>
          <w:p w14:paraId="3FB5D98C" w14:textId="592592C2" w:rsidR="00D55BB6" w:rsidRPr="00557959" w:rsidRDefault="00D55BB6"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1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19" w:author="Microsoft Office User" w:date="2021-08-13T16:26:00Z">
                  <w:rPr>
                    <w:rFonts w:ascii="Arial" w:eastAsia="Times New Roman" w:hAnsi="Arial" w:cs="Arial"/>
                    <w:color w:val="000000"/>
                    <w:sz w:val="24"/>
                    <w:szCs w:val="24"/>
                    <w:lang w:eastAsia="es-MX"/>
                  </w:rPr>
                </w:rPrChange>
              </w:rPr>
              <w:t>Si</w:t>
            </w:r>
          </w:p>
        </w:tc>
        <w:tc>
          <w:tcPr>
            <w:tcW w:w="1270" w:type="dxa"/>
            <w:vAlign w:val="center"/>
          </w:tcPr>
          <w:p w14:paraId="3E67A953" w14:textId="6C795E3C" w:rsidR="00D55BB6" w:rsidRPr="00557959" w:rsidRDefault="009B18EC"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2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21" w:author="Microsoft Office User" w:date="2021-08-13T16:26:00Z">
                  <w:rPr>
                    <w:rFonts w:ascii="Arial" w:eastAsia="Times New Roman" w:hAnsi="Arial" w:cs="Arial"/>
                    <w:color w:val="000000"/>
                    <w:sz w:val="24"/>
                    <w:szCs w:val="24"/>
                    <w:lang w:eastAsia="es-MX"/>
                  </w:rPr>
                </w:rPrChange>
              </w:rPr>
              <w:t>No</w:t>
            </w:r>
          </w:p>
        </w:tc>
        <w:tc>
          <w:tcPr>
            <w:tcW w:w="1510" w:type="dxa"/>
            <w:vAlign w:val="center"/>
          </w:tcPr>
          <w:p w14:paraId="29D7AA59" w14:textId="08ADB621" w:rsidR="00D55BB6" w:rsidRPr="00557959" w:rsidRDefault="00D55BB6"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2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23" w:author="Microsoft Office User" w:date="2021-08-13T16:26:00Z">
                  <w:rPr>
                    <w:rFonts w:ascii="Arial" w:eastAsia="Times New Roman" w:hAnsi="Arial" w:cs="Arial"/>
                    <w:color w:val="000000"/>
                    <w:sz w:val="24"/>
                    <w:szCs w:val="24"/>
                    <w:lang w:eastAsia="es-MX"/>
                  </w:rPr>
                </w:rPrChange>
              </w:rPr>
              <w:t>No</w:t>
            </w:r>
          </w:p>
        </w:tc>
      </w:tr>
      <w:tr w:rsidR="008C0724" w:rsidRPr="00557959" w14:paraId="5524FF98" w14:textId="77777777" w:rsidTr="00BC6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3CD2D315" w14:textId="7A79EB08" w:rsidR="00D55BB6" w:rsidRPr="00557959" w:rsidRDefault="00D55BB6" w:rsidP="00D90C1F">
            <w:pPr>
              <w:spacing w:line="360" w:lineRule="auto"/>
              <w:jc w:val="center"/>
              <w:rPr>
                <w:rFonts w:ascii="Times New Roman" w:hAnsi="Times New Roman" w:cs="Times New Roman"/>
                <w:b w:val="0"/>
                <w:bCs w:val="0"/>
                <w:rPrChange w:id="3324" w:author="Microsoft Office User" w:date="2021-08-13T16:26:00Z">
                  <w:rPr>
                    <w:b w:val="0"/>
                    <w:bCs w:val="0"/>
                  </w:rPr>
                </w:rPrChange>
              </w:rPr>
            </w:pPr>
            <w:r w:rsidRPr="00557959">
              <w:rPr>
                <w:rFonts w:ascii="Times New Roman" w:eastAsia="Times New Roman" w:hAnsi="Times New Roman" w:cs="Times New Roman"/>
                <w:color w:val="000000"/>
                <w:lang w:eastAsia="es-MX"/>
                <w:rPrChange w:id="3325" w:author="Microsoft Office User" w:date="2021-08-13T16:26:00Z">
                  <w:rPr>
                    <w:rFonts w:ascii="Arial" w:eastAsia="Times New Roman" w:hAnsi="Arial" w:cs="Arial"/>
                    <w:color w:val="000000"/>
                    <w:lang w:eastAsia="es-MX"/>
                  </w:rPr>
                </w:rPrChange>
              </w:rPr>
              <w:t>BMC Helix ITSM</w:t>
            </w:r>
          </w:p>
        </w:tc>
        <w:tc>
          <w:tcPr>
            <w:tcW w:w="920" w:type="dxa"/>
            <w:vAlign w:val="center"/>
          </w:tcPr>
          <w:p w14:paraId="7EF8A9FC" w14:textId="2092A8B4" w:rsidR="00D55BB6" w:rsidRPr="00557959" w:rsidRDefault="00BC636B"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2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27" w:author="Microsoft Office User" w:date="2021-08-13T16:26:00Z">
                  <w:rPr>
                    <w:rFonts w:ascii="Arial" w:eastAsia="Times New Roman" w:hAnsi="Arial" w:cs="Arial"/>
                    <w:color w:val="000000"/>
                    <w:sz w:val="24"/>
                    <w:szCs w:val="24"/>
                    <w:lang w:eastAsia="es-MX"/>
                  </w:rPr>
                </w:rPrChange>
              </w:rPr>
              <w:t>Si</w:t>
            </w:r>
          </w:p>
        </w:tc>
        <w:tc>
          <w:tcPr>
            <w:tcW w:w="1229" w:type="dxa"/>
            <w:vAlign w:val="center"/>
          </w:tcPr>
          <w:p w14:paraId="249E3530" w14:textId="41BDDFC3" w:rsidR="00D55BB6" w:rsidRPr="00557959" w:rsidRDefault="00D62547"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2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29" w:author="Microsoft Office User" w:date="2021-08-13T16:26:00Z">
                  <w:rPr>
                    <w:rFonts w:ascii="Arial" w:eastAsia="Times New Roman" w:hAnsi="Arial" w:cs="Arial"/>
                    <w:color w:val="000000"/>
                    <w:sz w:val="24"/>
                    <w:szCs w:val="24"/>
                    <w:lang w:eastAsia="es-MX"/>
                  </w:rPr>
                </w:rPrChange>
              </w:rPr>
              <w:t>Si</w:t>
            </w:r>
          </w:p>
        </w:tc>
        <w:tc>
          <w:tcPr>
            <w:tcW w:w="1723" w:type="dxa"/>
            <w:vAlign w:val="center"/>
          </w:tcPr>
          <w:p w14:paraId="646B4A07" w14:textId="2C3E22DE" w:rsidR="00D55BB6" w:rsidRPr="00557959" w:rsidRDefault="00F54130"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3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31" w:author="Microsoft Office User" w:date="2021-08-13T16:26:00Z">
                  <w:rPr>
                    <w:rFonts w:ascii="Arial" w:eastAsia="Times New Roman" w:hAnsi="Arial" w:cs="Arial"/>
                    <w:color w:val="000000"/>
                    <w:sz w:val="24"/>
                    <w:szCs w:val="24"/>
                    <w:lang w:eastAsia="es-MX"/>
                  </w:rPr>
                </w:rPrChange>
              </w:rPr>
              <w:t>No</w:t>
            </w:r>
          </w:p>
        </w:tc>
        <w:tc>
          <w:tcPr>
            <w:tcW w:w="1369" w:type="dxa"/>
            <w:vAlign w:val="center"/>
          </w:tcPr>
          <w:p w14:paraId="0303D559" w14:textId="637704C0" w:rsidR="00D55BB6" w:rsidRPr="00557959" w:rsidRDefault="00D55BB6"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3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33" w:author="Microsoft Office User" w:date="2021-08-13T16:26:00Z">
                  <w:rPr>
                    <w:rFonts w:ascii="Arial" w:eastAsia="Times New Roman" w:hAnsi="Arial" w:cs="Arial"/>
                    <w:color w:val="000000"/>
                    <w:sz w:val="24"/>
                    <w:szCs w:val="24"/>
                    <w:lang w:eastAsia="es-MX"/>
                  </w:rPr>
                </w:rPrChange>
              </w:rPr>
              <w:t>No</w:t>
            </w:r>
          </w:p>
        </w:tc>
        <w:tc>
          <w:tcPr>
            <w:tcW w:w="1270" w:type="dxa"/>
            <w:vAlign w:val="center"/>
          </w:tcPr>
          <w:p w14:paraId="451C72E6" w14:textId="66CC6F1F" w:rsidR="00D55BB6" w:rsidRPr="00557959" w:rsidRDefault="00D55BB6"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3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35" w:author="Microsoft Office User" w:date="2021-08-13T16:26:00Z">
                  <w:rPr>
                    <w:rFonts w:ascii="Arial" w:eastAsia="Times New Roman" w:hAnsi="Arial" w:cs="Arial"/>
                    <w:color w:val="000000"/>
                    <w:sz w:val="24"/>
                    <w:szCs w:val="24"/>
                    <w:lang w:eastAsia="es-MX"/>
                  </w:rPr>
                </w:rPrChange>
              </w:rPr>
              <w:t>Si</w:t>
            </w:r>
          </w:p>
        </w:tc>
        <w:tc>
          <w:tcPr>
            <w:tcW w:w="1510" w:type="dxa"/>
            <w:vAlign w:val="center"/>
          </w:tcPr>
          <w:p w14:paraId="6F70CAE7" w14:textId="358B50CE" w:rsidR="00D55BB6" w:rsidRPr="00557959" w:rsidRDefault="00D55BB6"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3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37" w:author="Microsoft Office User" w:date="2021-08-13T16:26:00Z">
                  <w:rPr>
                    <w:rFonts w:ascii="Arial" w:eastAsia="Times New Roman" w:hAnsi="Arial" w:cs="Arial"/>
                    <w:color w:val="000000"/>
                    <w:sz w:val="24"/>
                    <w:szCs w:val="24"/>
                    <w:lang w:eastAsia="es-MX"/>
                  </w:rPr>
                </w:rPrChange>
              </w:rPr>
              <w:t>No</w:t>
            </w:r>
          </w:p>
        </w:tc>
      </w:tr>
      <w:tr w:rsidR="00D55BB6" w:rsidRPr="00557959" w14:paraId="53A6B769" w14:textId="77777777" w:rsidTr="00BC636B">
        <w:tc>
          <w:tcPr>
            <w:cnfStyle w:val="001000000000" w:firstRow="0" w:lastRow="0" w:firstColumn="1" w:lastColumn="0" w:oddVBand="0" w:evenVBand="0" w:oddHBand="0" w:evenHBand="0" w:firstRowFirstColumn="0" w:firstRowLastColumn="0" w:lastRowFirstColumn="0" w:lastRowLastColumn="0"/>
            <w:tcW w:w="2049" w:type="dxa"/>
          </w:tcPr>
          <w:p w14:paraId="076E57D8" w14:textId="12D9B6AC" w:rsidR="00D55BB6" w:rsidRPr="00557959" w:rsidRDefault="00D55BB6" w:rsidP="00D55BB6">
            <w:pPr>
              <w:spacing w:line="360" w:lineRule="auto"/>
              <w:jc w:val="center"/>
              <w:rPr>
                <w:rFonts w:ascii="Times New Roman" w:eastAsia="Times New Roman" w:hAnsi="Times New Roman" w:cs="Times New Roman"/>
                <w:color w:val="000000"/>
                <w:sz w:val="24"/>
                <w:szCs w:val="24"/>
                <w:lang w:eastAsia="es-MX"/>
                <w:rPrChange w:id="333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39" w:author="Microsoft Office User" w:date="2021-08-13T16:26:00Z">
                  <w:rPr>
                    <w:rFonts w:ascii="Arial" w:eastAsia="Times New Roman" w:hAnsi="Arial" w:cs="Arial"/>
                    <w:color w:val="000000"/>
                    <w:sz w:val="24"/>
                    <w:szCs w:val="24"/>
                    <w:lang w:eastAsia="es-MX"/>
                  </w:rPr>
                </w:rPrChange>
              </w:rPr>
              <w:t xml:space="preserve">Remedy Service Desk </w:t>
            </w:r>
          </w:p>
        </w:tc>
        <w:tc>
          <w:tcPr>
            <w:tcW w:w="920" w:type="dxa"/>
            <w:vAlign w:val="center"/>
          </w:tcPr>
          <w:p w14:paraId="2F2CA2FB" w14:textId="1277BED5" w:rsidR="00D55BB6" w:rsidRPr="00557959" w:rsidRDefault="00BC636B"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4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41" w:author="Microsoft Office User" w:date="2021-08-13T16:26:00Z">
                  <w:rPr>
                    <w:rFonts w:ascii="Arial" w:eastAsia="Times New Roman" w:hAnsi="Arial" w:cs="Arial"/>
                    <w:color w:val="000000"/>
                    <w:sz w:val="24"/>
                    <w:szCs w:val="24"/>
                    <w:lang w:eastAsia="es-MX"/>
                  </w:rPr>
                </w:rPrChange>
              </w:rPr>
              <w:t>Si</w:t>
            </w:r>
          </w:p>
        </w:tc>
        <w:tc>
          <w:tcPr>
            <w:tcW w:w="1229" w:type="dxa"/>
            <w:vAlign w:val="center"/>
          </w:tcPr>
          <w:p w14:paraId="5E7542C9" w14:textId="2BE1987C" w:rsidR="00D55BB6" w:rsidRPr="00557959" w:rsidRDefault="00D62547"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4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43" w:author="Microsoft Office User" w:date="2021-08-13T16:26:00Z">
                  <w:rPr>
                    <w:rFonts w:ascii="Arial" w:eastAsia="Times New Roman" w:hAnsi="Arial" w:cs="Arial"/>
                    <w:color w:val="000000"/>
                    <w:sz w:val="24"/>
                    <w:szCs w:val="24"/>
                    <w:lang w:eastAsia="es-MX"/>
                  </w:rPr>
                </w:rPrChange>
              </w:rPr>
              <w:t>Si</w:t>
            </w:r>
          </w:p>
        </w:tc>
        <w:tc>
          <w:tcPr>
            <w:tcW w:w="1723" w:type="dxa"/>
            <w:vAlign w:val="center"/>
          </w:tcPr>
          <w:p w14:paraId="538FFD6C" w14:textId="1E8837B8" w:rsidR="00D55BB6" w:rsidRPr="00557959" w:rsidRDefault="00F54130"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4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45" w:author="Microsoft Office User" w:date="2021-08-13T16:26:00Z">
                  <w:rPr>
                    <w:rFonts w:ascii="Arial" w:eastAsia="Times New Roman" w:hAnsi="Arial" w:cs="Arial"/>
                    <w:color w:val="000000"/>
                    <w:sz w:val="24"/>
                    <w:szCs w:val="24"/>
                    <w:lang w:eastAsia="es-MX"/>
                  </w:rPr>
                </w:rPrChange>
              </w:rPr>
              <w:t>No</w:t>
            </w:r>
          </w:p>
        </w:tc>
        <w:tc>
          <w:tcPr>
            <w:tcW w:w="1369" w:type="dxa"/>
            <w:vAlign w:val="center"/>
          </w:tcPr>
          <w:p w14:paraId="55FA015C" w14:textId="46EC8FBE" w:rsidR="00D55BB6" w:rsidRPr="00557959" w:rsidRDefault="00D55BB6"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4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47" w:author="Microsoft Office User" w:date="2021-08-13T16:26:00Z">
                  <w:rPr>
                    <w:rFonts w:ascii="Arial" w:eastAsia="Times New Roman" w:hAnsi="Arial" w:cs="Arial"/>
                    <w:color w:val="000000"/>
                    <w:sz w:val="24"/>
                    <w:szCs w:val="24"/>
                    <w:lang w:eastAsia="es-MX"/>
                  </w:rPr>
                </w:rPrChange>
              </w:rPr>
              <w:t>Si</w:t>
            </w:r>
          </w:p>
        </w:tc>
        <w:tc>
          <w:tcPr>
            <w:tcW w:w="1270" w:type="dxa"/>
            <w:vAlign w:val="center"/>
          </w:tcPr>
          <w:p w14:paraId="7312FA30" w14:textId="3E40AF6F" w:rsidR="00D55BB6" w:rsidRPr="00557959" w:rsidRDefault="00D55BB6"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4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49" w:author="Microsoft Office User" w:date="2021-08-13T16:26:00Z">
                  <w:rPr>
                    <w:rFonts w:ascii="Arial" w:eastAsia="Times New Roman" w:hAnsi="Arial" w:cs="Arial"/>
                    <w:color w:val="000000"/>
                    <w:sz w:val="24"/>
                    <w:szCs w:val="24"/>
                    <w:lang w:eastAsia="es-MX"/>
                  </w:rPr>
                </w:rPrChange>
              </w:rPr>
              <w:t>SI</w:t>
            </w:r>
          </w:p>
        </w:tc>
        <w:tc>
          <w:tcPr>
            <w:tcW w:w="1510" w:type="dxa"/>
            <w:vAlign w:val="center"/>
          </w:tcPr>
          <w:p w14:paraId="3A15067D" w14:textId="3CA7B9FD" w:rsidR="00D55BB6" w:rsidRPr="00557959" w:rsidRDefault="00D55BB6"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5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51" w:author="Microsoft Office User" w:date="2021-08-13T16:26:00Z">
                  <w:rPr>
                    <w:rFonts w:ascii="Arial" w:eastAsia="Times New Roman" w:hAnsi="Arial" w:cs="Arial"/>
                    <w:color w:val="000000"/>
                    <w:sz w:val="24"/>
                    <w:szCs w:val="24"/>
                    <w:lang w:eastAsia="es-MX"/>
                  </w:rPr>
                </w:rPrChange>
              </w:rPr>
              <w:t>No</w:t>
            </w:r>
          </w:p>
        </w:tc>
      </w:tr>
      <w:tr w:rsidR="008C0724" w:rsidRPr="00557959" w14:paraId="40623E23" w14:textId="77777777" w:rsidTr="00BC6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3DD7145B" w14:textId="4FB58CBC" w:rsidR="00D55BB6" w:rsidRPr="00557959" w:rsidRDefault="005C01CC" w:rsidP="00D55BB6">
            <w:pPr>
              <w:spacing w:line="360" w:lineRule="auto"/>
              <w:jc w:val="center"/>
              <w:rPr>
                <w:rFonts w:ascii="Times New Roman" w:eastAsia="Times New Roman" w:hAnsi="Times New Roman" w:cs="Times New Roman"/>
                <w:color w:val="000000"/>
                <w:sz w:val="24"/>
                <w:szCs w:val="24"/>
                <w:lang w:eastAsia="es-MX"/>
                <w:rPrChange w:id="3352"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53" w:author="Microsoft Office User" w:date="2021-08-13T16:26:00Z">
                  <w:rPr>
                    <w:rFonts w:ascii="Arial" w:eastAsia="Times New Roman" w:hAnsi="Arial" w:cs="Arial"/>
                    <w:color w:val="000000"/>
                    <w:sz w:val="24"/>
                    <w:szCs w:val="24"/>
                    <w:lang w:eastAsia="es-MX"/>
                  </w:rPr>
                </w:rPrChange>
              </w:rPr>
              <w:t>Aranda</w:t>
            </w:r>
            <w:r w:rsidR="00D55BB6" w:rsidRPr="00557959">
              <w:rPr>
                <w:rFonts w:ascii="Times New Roman" w:eastAsia="Times New Roman" w:hAnsi="Times New Roman" w:cs="Times New Roman"/>
                <w:color w:val="000000"/>
                <w:sz w:val="24"/>
                <w:szCs w:val="24"/>
                <w:lang w:eastAsia="es-MX"/>
                <w:rPrChange w:id="3354" w:author="Microsoft Office User" w:date="2021-08-13T16:26:00Z">
                  <w:rPr>
                    <w:rFonts w:ascii="Arial" w:eastAsia="Times New Roman" w:hAnsi="Arial" w:cs="Arial"/>
                    <w:color w:val="000000"/>
                    <w:sz w:val="24"/>
                    <w:szCs w:val="24"/>
                    <w:lang w:eastAsia="es-MX"/>
                  </w:rPr>
                </w:rPrChange>
              </w:rPr>
              <w:t xml:space="preserve"> SDK</w:t>
            </w:r>
          </w:p>
        </w:tc>
        <w:tc>
          <w:tcPr>
            <w:tcW w:w="920" w:type="dxa"/>
            <w:vAlign w:val="center"/>
          </w:tcPr>
          <w:p w14:paraId="7F34BF65" w14:textId="466E5135" w:rsidR="00D55BB6" w:rsidRPr="00557959" w:rsidRDefault="00BC636B"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5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56" w:author="Microsoft Office User" w:date="2021-08-13T16:26:00Z">
                  <w:rPr>
                    <w:rFonts w:ascii="Arial" w:eastAsia="Times New Roman" w:hAnsi="Arial" w:cs="Arial"/>
                    <w:color w:val="000000"/>
                    <w:sz w:val="24"/>
                    <w:szCs w:val="24"/>
                    <w:lang w:eastAsia="es-MX"/>
                  </w:rPr>
                </w:rPrChange>
              </w:rPr>
              <w:t>Si</w:t>
            </w:r>
          </w:p>
        </w:tc>
        <w:tc>
          <w:tcPr>
            <w:tcW w:w="1229" w:type="dxa"/>
            <w:vAlign w:val="center"/>
          </w:tcPr>
          <w:p w14:paraId="259F8BD1" w14:textId="051BB41F" w:rsidR="00D55BB6" w:rsidRPr="00557959" w:rsidRDefault="00D62547"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5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58" w:author="Microsoft Office User" w:date="2021-08-13T16:26:00Z">
                  <w:rPr>
                    <w:rFonts w:ascii="Arial" w:eastAsia="Times New Roman" w:hAnsi="Arial" w:cs="Arial"/>
                    <w:color w:val="000000"/>
                    <w:sz w:val="24"/>
                    <w:szCs w:val="24"/>
                    <w:lang w:eastAsia="es-MX"/>
                  </w:rPr>
                </w:rPrChange>
              </w:rPr>
              <w:t>Si</w:t>
            </w:r>
          </w:p>
        </w:tc>
        <w:tc>
          <w:tcPr>
            <w:tcW w:w="1723" w:type="dxa"/>
            <w:vAlign w:val="center"/>
          </w:tcPr>
          <w:p w14:paraId="74C389CB" w14:textId="079B2238" w:rsidR="00D55BB6" w:rsidRPr="00557959" w:rsidRDefault="00F54130"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5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60" w:author="Microsoft Office User" w:date="2021-08-13T16:26:00Z">
                  <w:rPr>
                    <w:rFonts w:ascii="Arial" w:eastAsia="Times New Roman" w:hAnsi="Arial" w:cs="Arial"/>
                    <w:color w:val="000000"/>
                    <w:sz w:val="24"/>
                    <w:szCs w:val="24"/>
                    <w:lang w:eastAsia="es-MX"/>
                  </w:rPr>
                </w:rPrChange>
              </w:rPr>
              <w:t>No</w:t>
            </w:r>
          </w:p>
        </w:tc>
        <w:tc>
          <w:tcPr>
            <w:tcW w:w="1369" w:type="dxa"/>
            <w:vAlign w:val="center"/>
          </w:tcPr>
          <w:p w14:paraId="0C8A2BC8" w14:textId="27FD43E7" w:rsidR="00D55BB6" w:rsidRPr="00557959" w:rsidRDefault="00D55BB6"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61"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62" w:author="Microsoft Office User" w:date="2021-08-13T16:26:00Z">
                  <w:rPr>
                    <w:rFonts w:ascii="Arial" w:eastAsia="Times New Roman" w:hAnsi="Arial" w:cs="Arial"/>
                    <w:color w:val="000000"/>
                    <w:sz w:val="24"/>
                    <w:szCs w:val="24"/>
                    <w:lang w:eastAsia="es-MX"/>
                  </w:rPr>
                </w:rPrChange>
              </w:rPr>
              <w:t>Si</w:t>
            </w:r>
          </w:p>
        </w:tc>
        <w:tc>
          <w:tcPr>
            <w:tcW w:w="1270" w:type="dxa"/>
            <w:vAlign w:val="center"/>
          </w:tcPr>
          <w:p w14:paraId="2BBE5506" w14:textId="70976E49" w:rsidR="00D55BB6" w:rsidRPr="00557959" w:rsidRDefault="00D55BB6"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6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64" w:author="Microsoft Office User" w:date="2021-08-13T16:26:00Z">
                  <w:rPr>
                    <w:rFonts w:ascii="Arial" w:eastAsia="Times New Roman" w:hAnsi="Arial" w:cs="Arial"/>
                    <w:color w:val="000000"/>
                    <w:sz w:val="24"/>
                    <w:szCs w:val="24"/>
                    <w:lang w:eastAsia="es-MX"/>
                  </w:rPr>
                </w:rPrChange>
              </w:rPr>
              <w:t>Si</w:t>
            </w:r>
          </w:p>
        </w:tc>
        <w:tc>
          <w:tcPr>
            <w:tcW w:w="1510" w:type="dxa"/>
            <w:vAlign w:val="center"/>
          </w:tcPr>
          <w:p w14:paraId="3FD097F4" w14:textId="17713D62" w:rsidR="00D55BB6" w:rsidRPr="00557959" w:rsidRDefault="00D55BB6" w:rsidP="00BC636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Change w:id="336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66" w:author="Microsoft Office User" w:date="2021-08-13T16:26:00Z">
                  <w:rPr>
                    <w:rFonts w:ascii="Arial" w:eastAsia="Times New Roman" w:hAnsi="Arial" w:cs="Arial"/>
                    <w:color w:val="000000"/>
                    <w:sz w:val="24"/>
                    <w:szCs w:val="24"/>
                    <w:lang w:eastAsia="es-MX"/>
                  </w:rPr>
                </w:rPrChange>
              </w:rPr>
              <w:t>No</w:t>
            </w:r>
          </w:p>
        </w:tc>
      </w:tr>
      <w:tr w:rsidR="00D55BB6" w:rsidRPr="00557959" w14:paraId="2113DF97" w14:textId="77777777" w:rsidTr="0014132F">
        <w:tc>
          <w:tcPr>
            <w:cnfStyle w:val="001000000000" w:firstRow="0" w:lastRow="0" w:firstColumn="1" w:lastColumn="0" w:oddVBand="0" w:evenVBand="0" w:oddHBand="0" w:evenHBand="0" w:firstRowFirstColumn="0" w:firstRowLastColumn="0" w:lastRowFirstColumn="0" w:lastRowLastColumn="0"/>
            <w:tcW w:w="2049" w:type="dxa"/>
            <w:shd w:val="clear" w:color="auto" w:fill="FFD966" w:themeFill="accent4" w:themeFillTint="99"/>
          </w:tcPr>
          <w:p w14:paraId="405247F2" w14:textId="6AC0A017" w:rsidR="00D55BB6" w:rsidRPr="00557959" w:rsidRDefault="00D55BB6" w:rsidP="00D55BB6">
            <w:pPr>
              <w:spacing w:line="360" w:lineRule="auto"/>
              <w:jc w:val="center"/>
              <w:rPr>
                <w:rFonts w:ascii="Times New Roman" w:eastAsia="Times New Roman" w:hAnsi="Times New Roman" w:cs="Times New Roman"/>
                <w:color w:val="000000"/>
                <w:sz w:val="24"/>
                <w:szCs w:val="24"/>
                <w:lang w:eastAsia="es-MX"/>
                <w:rPrChange w:id="336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68" w:author="Microsoft Office User" w:date="2021-08-13T16:26:00Z">
                  <w:rPr>
                    <w:rFonts w:ascii="Arial" w:eastAsia="Times New Roman" w:hAnsi="Arial" w:cs="Arial"/>
                    <w:color w:val="000000"/>
                    <w:sz w:val="24"/>
                    <w:szCs w:val="24"/>
                    <w:lang w:eastAsia="es-MX"/>
                  </w:rPr>
                </w:rPrChange>
              </w:rPr>
              <w:t>Propuesta</w:t>
            </w:r>
          </w:p>
        </w:tc>
        <w:tc>
          <w:tcPr>
            <w:tcW w:w="920" w:type="dxa"/>
            <w:shd w:val="clear" w:color="auto" w:fill="FFD966" w:themeFill="accent4" w:themeFillTint="99"/>
            <w:vAlign w:val="center"/>
          </w:tcPr>
          <w:p w14:paraId="2F9EE6F5" w14:textId="3780A77E" w:rsidR="00D55BB6" w:rsidRPr="00557959" w:rsidRDefault="00BC636B"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6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70" w:author="Microsoft Office User" w:date="2021-08-13T16:26:00Z">
                  <w:rPr>
                    <w:rFonts w:ascii="Arial" w:eastAsia="Times New Roman" w:hAnsi="Arial" w:cs="Arial"/>
                    <w:color w:val="000000"/>
                    <w:sz w:val="24"/>
                    <w:szCs w:val="24"/>
                    <w:lang w:eastAsia="es-MX"/>
                  </w:rPr>
                </w:rPrChange>
              </w:rPr>
              <w:t>Si</w:t>
            </w:r>
          </w:p>
        </w:tc>
        <w:tc>
          <w:tcPr>
            <w:tcW w:w="1229" w:type="dxa"/>
            <w:shd w:val="clear" w:color="auto" w:fill="FFD966" w:themeFill="accent4" w:themeFillTint="99"/>
            <w:vAlign w:val="center"/>
          </w:tcPr>
          <w:p w14:paraId="7E0F08E3" w14:textId="00DCC521" w:rsidR="00D55BB6" w:rsidRPr="00557959" w:rsidRDefault="00D62547"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71"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72" w:author="Microsoft Office User" w:date="2021-08-13T16:26:00Z">
                  <w:rPr>
                    <w:rFonts w:ascii="Arial" w:eastAsia="Times New Roman" w:hAnsi="Arial" w:cs="Arial"/>
                    <w:color w:val="000000"/>
                    <w:sz w:val="24"/>
                    <w:szCs w:val="24"/>
                    <w:lang w:eastAsia="es-MX"/>
                  </w:rPr>
                </w:rPrChange>
              </w:rPr>
              <w:t>Si</w:t>
            </w:r>
          </w:p>
        </w:tc>
        <w:tc>
          <w:tcPr>
            <w:tcW w:w="1723" w:type="dxa"/>
            <w:shd w:val="clear" w:color="auto" w:fill="FFD966" w:themeFill="accent4" w:themeFillTint="99"/>
            <w:vAlign w:val="center"/>
          </w:tcPr>
          <w:p w14:paraId="21D4DC09" w14:textId="751E34D1" w:rsidR="00D55BB6" w:rsidRPr="00557959" w:rsidRDefault="00F54130"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7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74" w:author="Microsoft Office User" w:date="2021-08-13T16:26:00Z">
                  <w:rPr>
                    <w:rFonts w:ascii="Arial" w:eastAsia="Times New Roman" w:hAnsi="Arial" w:cs="Arial"/>
                    <w:color w:val="000000"/>
                    <w:sz w:val="24"/>
                    <w:szCs w:val="24"/>
                    <w:lang w:eastAsia="es-MX"/>
                  </w:rPr>
                </w:rPrChange>
              </w:rPr>
              <w:t>Si</w:t>
            </w:r>
          </w:p>
        </w:tc>
        <w:tc>
          <w:tcPr>
            <w:tcW w:w="1369" w:type="dxa"/>
            <w:shd w:val="clear" w:color="auto" w:fill="FFD966" w:themeFill="accent4" w:themeFillTint="99"/>
            <w:vAlign w:val="center"/>
          </w:tcPr>
          <w:p w14:paraId="7E0A0A93" w14:textId="79FDDBF7" w:rsidR="00D55BB6" w:rsidRPr="00557959" w:rsidRDefault="0097405B"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7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76" w:author="Microsoft Office User" w:date="2021-08-13T16:26:00Z">
                  <w:rPr>
                    <w:rFonts w:ascii="Arial" w:eastAsia="Times New Roman" w:hAnsi="Arial" w:cs="Arial"/>
                    <w:color w:val="000000"/>
                    <w:sz w:val="24"/>
                    <w:szCs w:val="24"/>
                    <w:lang w:eastAsia="es-MX"/>
                  </w:rPr>
                </w:rPrChange>
              </w:rPr>
              <w:t>SI</w:t>
            </w:r>
          </w:p>
        </w:tc>
        <w:tc>
          <w:tcPr>
            <w:tcW w:w="1270" w:type="dxa"/>
            <w:shd w:val="clear" w:color="auto" w:fill="FFD966" w:themeFill="accent4" w:themeFillTint="99"/>
            <w:vAlign w:val="center"/>
          </w:tcPr>
          <w:p w14:paraId="6244AA47" w14:textId="44B0234D" w:rsidR="00D55BB6" w:rsidRPr="00557959" w:rsidRDefault="00D55BB6"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7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78" w:author="Microsoft Office User" w:date="2021-08-13T16:26:00Z">
                  <w:rPr>
                    <w:rFonts w:ascii="Arial" w:eastAsia="Times New Roman" w:hAnsi="Arial" w:cs="Arial"/>
                    <w:color w:val="000000"/>
                    <w:sz w:val="24"/>
                    <w:szCs w:val="24"/>
                    <w:lang w:eastAsia="es-MX"/>
                  </w:rPr>
                </w:rPrChange>
              </w:rPr>
              <w:t>Si</w:t>
            </w:r>
          </w:p>
        </w:tc>
        <w:tc>
          <w:tcPr>
            <w:tcW w:w="1510" w:type="dxa"/>
            <w:shd w:val="clear" w:color="auto" w:fill="FFD966" w:themeFill="accent4" w:themeFillTint="99"/>
            <w:vAlign w:val="center"/>
          </w:tcPr>
          <w:p w14:paraId="7F454FD0" w14:textId="669F7D18" w:rsidR="00D55BB6" w:rsidRPr="00557959" w:rsidRDefault="009B18EC" w:rsidP="00BC636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Change w:id="3379"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80" w:author="Microsoft Office User" w:date="2021-08-13T16:26:00Z">
                  <w:rPr>
                    <w:rFonts w:ascii="Arial" w:eastAsia="Times New Roman" w:hAnsi="Arial" w:cs="Arial"/>
                    <w:color w:val="000000"/>
                    <w:sz w:val="24"/>
                    <w:szCs w:val="24"/>
                    <w:lang w:eastAsia="es-MX"/>
                  </w:rPr>
                </w:rPrChange>
              </w:rPr>
              <w:t>Si</w:t>
            </w:r>
          </w:p>
        </w:tc>
      </w:tr>
    </w:tbl>
    <w:p w14:paraId="5A833FA7" w14:textId="782DCFF1" w:rsidR="00FE3C45" w:rsidRPr="00557959" w:rsidRDefault="00FE3C45" w:rsidP="000A5A08">
      <w:pPr>
        <w:spacing w:line="360" w:lineRule="auto"/>
        <w:jc w:val="both"/>
        <w:rPr>
          <w:rFonts w:ascii="Times New Roman" w:eastAsia="Times New Roman" w:hAnsi="Times New Roman" w:cs="Times New Roman"/>
          <w:color w:val="000000"/>
          <w:sz w:val="24"/>
          <w:szCs w:val="24"/>
          <w:lang w:eastAsia="es-MX"/>
          <w:rPrChange w:id="3381" w:author="Microsoft Office User" w:date="2021-08-13T16:26:00Z">
            <w:rPr>
              <w:rFonts w:ascii="Arial" w:eastAsia="Times New Roman" w:hAnsi="Arial" w:cs="Arial"/>
              <w:color w:val="000000"/>
              <w:sz w:val="24"/>
              <w:szCs w:val="24"/>
              <w:lang w:eastAsia="es-MX"/>
            </w:rPr>
          </w:rPrChange>
        </w:rPr>
      </w:pPr>
    </w:p>
    <w:p w14:paraId="108F4E6F" w14:textId="54E5E115" w:rsidR="00FE3C45" w:rsidRPr="00557959" w:rsidRDefault="00FE3C45" w:rsidP="000A5A08">
      <w:pPr>
        <w:spacing w:line="360" w:lineRule="auto"/>
        <w:jc w:val="both"/>
        <w:rPr>
          <w:rFonts w:ascii="Times New Roman" w:eastAsia="Times New Roman" w:hAnsi="Times New Roman" w:cs="Times New Roman"/>
          <w:color w:val="000000"/>
          <w:sz w:val="24"/>
          <w:szCs w:val="24"/>
          <w:lang w:eastAsia="es-MX"/>
          <w:rPrChange w:id="3382" w:author="Microsoft Office User" w:date="2021-08-13T16:26:00Z">
            <w:rPr>
              <w:rFonts w:ascii="Arial" w:eastAsia="Times New Roman" w:hAnsi="Arial" w:cs="Arial"/>
              <w:color w:val="000000"/>
              <w:sz w:val="24"/>
              <w:szCs w:val="24"/>
              <w:lang w:eastAsia="es-MX"/>
            </w:rPr>
          </w:rPrChange>
        </w:rPr>
      </w:pPr>
    </w:p>
    <w:p w14:paraId="11F8CED4" w14:textId="22376BA0" w:rsidR="00FE3C45" w:rsidRPr="00557959" w:rsidRDefault="00FE3C45" w:rsidP="000A5A08">
      <w:pPr>
        <w:spacing w:line="360" w:lineRule="auto"/>
        <w:jc w:val="both"/>
        <w:rPr>
          <w:rFonts w:ascii="Times New Roman" w:eastAsia="Times New Roman" w:hAnsi="Times New Roman" w:cs="Times New Roman"/>
          <w:color w:val="000000"/>
          <w:sz w:val="24"/>
          <w:szCs w:val="24"/>
          <w:lang w:eastAsia="es-MX"/>
          <w:rPrChange w:id="3383" w:author="Microsoft Office User" w:date="2021-08-13T16:26:00Z">
            <w:rPr>
              <w:rFonts w:ascii="Arial" w:eastAsia="Times New Roman" w:hAnsi="Arial" w:cs="Arial"/>
              <w:color w:val="000000"/>
              <w:sz w:val="24"/>
              <w:szCs w:val="24"/>
              <w:lang w:eastAsia="es-MX"/>
            </w:rPr>
          </w:rPrChange>
        </w:rPr>
      </w:pPr>
    </w:p>
    <w:p w14:paraId="43289212" w14:textId="5F812969" w:rsidR="00FE3C45" w:rsidRPr="00557959" w:rsidRDefault="00FE3C45" w:rsidP="000A5A08">
      <w:pPr>
        <w:spacing w:line="360" w:lineRule="auto"/>
        <w:jc w:val="both"/>
        <w:rPr>
          <w:rFonts w:ascii="Times New Roman" w:eastAsia="Times New Roman" w:hAnsi="Times New Roman" w:cs="Times New Roman"/>
          <w:color w:val="000000"/>
          <w:sz w:val="24"/>
          <w:szCs w:val="24"/>
          <w:lang w:eastAsia="es-MX"/>
          <w:rPrChange w:id="3384" w:author="Microsoft Office User" w:date="2021-08-13T16:26:00Z">
            <w:rPr>
              <w:rFonts w:ascii="Arial" w:eastAsia="Times New Roman" w:hAnsi="Arial" w:cs="Arial"/>
              <w:color w:val="000000"/>
              <w:sz w:val="24"/>
              <w:szCs w:val="24"/>
              <w:lang w:eastAsia="es-MX"/>
            </w:rPr>
          </w:rPrChange>
        </w:rPr>
      </w:pPr>
    </w:p>
    <w:p w14:paraId="791E785C" w14:textId="3E226B4C" w:rsidR="00FE3C45" w:rsidRPr="00557959" w:rsidRDefault="00FE3C45" w:rsidP="000A5A08">
      <w:pPr>
        <w:spacing w:line="360" w:lineRule="auto"/>
        <w:jc w:val="both"/>
        <w:rPr>
          <w:rFonts w:ascii="Times New Roman" w:eastAsia="Times New Roman" w:hAnsi="Times New Roman" w:cs="Times New Roman"/>
          <w:color w:val="000000"/>
          <w:sz w:val="24"/>
          <w:szCs w:val="24"/>
          <w:lang w:eastAsia="es-MX"/>
          <w:rPrChange w:id="3385" w:author="Microsoft Office User" w:date="2021-08-13T16:26:00Z">
            <w:rPr>
              <w:rFonts w:ascii="Arial" w:eastAsia="Times New Roman" w:hAnsi="Arial" w:cs="Arial"/>
              <w:color w:val="000000"/>
              <w:sz w:val="24"/>
              <w:szCs w:val="24"/>
              <w:lang w:eastAsia="es-MX"/>
            </w:rPr>
          </w:rPrChange>
        </w:rPr>
      </w:pPr>
    </w:p>
    <w:p w14:paraId="497B1268" w14:textId="10A5A6AE" w:rsidR="00FE3C45" w:rsidRPr="00557959" w:rsidRDefault="00FE3C45" w:rsidP="000A5A08">
      <w:pPr>
        <w:spacing w:line="360" w:lineRule="auto"/>
        <w:jc w:val="both"/>
        <w:rPr>
          <w:rFonts w:ascii="Times New Roman" w:eastAsia="Times New Roman" w:hAnsi="Times New Roman" w:cs="Times New Roman"/>
          <w:color w:val="000000"/>
          <w:sz w:val="24"/>
          <w:szCs w:val="24"/>
          <w:lang w:eastAsia="es-MX"/>
          <w:rPrChange w:id="3386" w:author="Microsoft Office User" w:date="2021-08-13T16:26:00Z">
            <w:rPr>
              <w:rFonts w:ascii="Arial" w:eastAsia="Times New Roman" w:hAnsi="Arial" w:cs="Arial"/>
              <w:color w:val="000000"/>
              <w:sz w:val="24"/>
              <w:szCs w:val="24"/>
              <w:lang w:eastAsia="es-MX"/>
            </w:rPr>
          </w:rPrChange>
        </w:rPr>
      </w:pPr>
    </w:p>
    <w:p w14:paraId="3DF81224" w14:textId="391C7C38" w:rsidR="00FE3C45" w:rsidRPr="00557959" w:rsidRDefault="00FE3C45" w:rsidP="000A5A08">
      <w:pPr>
        <w:spacing w:line="360" w:lineRule="auto"/>
        <w:jc w:val="both"/>
        <w:rPr>
          <w:rFonts w:ascii="Times New Roman" w:eastAsia="Times New Roman" w:hAnsi="Times New Roman" w:cs="Times New Roman"/>
          <w:color w:val="000000"/>
          <w:sz w:val="24"/>
          <w:szCs w:val="24"/>
          <w:lang w:eastAsia="es-MX"/>
          <w:rPrChange w:id="3387" w:author="Microsoft Office User" w:date="2021-08-13T16:26:00Z">
            <w:rPr>
              <w:rFonts w:ascii="Arial" w:eastAsia="Times New Roman" w:hAnsi="Arial" w:cs="Arial"/>
              <w:color w:val="000000"/>
              <w:sz w:val="24"/>
              <w:szCs w:val="24"/>
              <w:lang w:eastAsia="es-MX"/>
            </w:rPr>
          </w:rPrChange>
        </w:rPr>
      </w:pPr>
    </w:p>
    <w:p w14:paraId="14D647B7" w14:textId="4B8F5E3D" w:rsidR="00FE3C45" w:rsidRDefault="00FE3C45" w:rsidP="000A5A08">
      <w:pPr>
        <w:spacing w:line="360" w:lineRule="auto"/>
        <w:jc w:val="both"/>
        <w:rPr>
          <w:ins w:id="3388" w:author="Microsoft Office User" w:date="2021-08-13T17:02:00Z"/>
          <w:rFonts w:ascii="Times New Roman" w:eastAsia="Times New Roman" w:hAnsi="Times New Roman" w:cs="Times New Roman"/>
          <w:color w:val="000000"/>
          <w:sz w:val="24"/>
          <w:szCs w:val="24"/>
          <w:lang w:eastAsia="es-MX"/>
        </w:rPr>
      </w:pPr>
    </w:p>
    <w:p w14:paraId="561F1C35" w14:textId="77777777" w:rsidR="00B6556D" w:rsidRPr="00557959" w:rsidRDefault="00B6556D" w:rsidP="000A5A08">
      <w:pPr>
        <w:spacing w:line="360" w:lineRule="auto"/>
        <w:jc w:val="both"/>
        <w:rPr>
          <w:rFonts w:ascii="Times New Roman" w:eastAsia="Times New Roman" w:hAnsi="Times New Roman" w:cs="Times New Roman"/>
          <w:color w:val="000000"/>
          <w:sz w:val="24"/>
          <w:szCs w:val="24"/>
          <w:lang w:eastAsia="es-MX"/>
          <w:rPrChange w:id="3389" w:author="Microsoft Office User" w:date="2021-08-13T16:26:00Z">
            <w:rPr>
              <w:rFonts w:ascii="Arial" w:eastAsia="Times New Roman" w:hAnsi="Arial" w:cs="Arial"/>
              <w:color w:val="000000"/>
              <w:sz w:val="24"/>
              <w:szCs w:val="24"/>
              <w:lang w:eastAsia="es-MX"/>
            </w:rPr>
          </w:rPrChange>
        </w:rPr>
      </w:pPr>
    </w:p>
    <w:p w14:paraId="5A6516AB" w14:textId="77777777" w:rsidR="00FE3C45" w:rsidRPr="00557959" w:rsidRDefault="00FE3C45" w:rsidP="000A5A08">
      <w:pPr>
        <w:spacing w:line="360" w:lineRule="auto"/>
        <w:jc w:val="both"/>
        <w:rPr>
          <w:rFonts w:ascii="Times New Roman" w:eastAsia="Times New Roman" w:hAnsi="Times New Roman" w:cs="Times New Roman"/>
          <w:color w:val="000000"/>
          <w:sz w:val="24"/>
          <w:szCs w:val="24"/>
          <w:lang w:eastAsia="es-MX"/>
          <w:rPrChange w:id="3390" w:author="Microsoft Office User" w:date="2021-08-13T16:26:00Z">
            <w:rPr>
              <w:rFonts w:ascii="Arial" w:eastAsia="Times New Roman" w:hAnsi="Arial" w:cs="Arial"/>
              <w:color w:val="000000"/>
              <w:sz w:val="24"/>
              <w:szCs w:val="24"/>
              <w:lang w:eastAsia="es-MX"/>
            </w:rPr>
          </w:rPrChange>
        </w:rPr>
      </w:pPr>
    </w:p>
    <w:p w14:paraId="7BABC5A3" w14:textId="653E45E8" w:rsidR="00537006" w:rsidRPr="00557959" w:rsidRDefault="005D2DCE" w:rsidP="000A5A08">
      <w:pPr>
        <w:pStyle w:val="Ttulo1"/>
        <w:spacing w:line="360" w:lineRule="auto"/>
        <w:jc w:val="both"/>
        <w:rPr>
          <w:rFonts w:ascii="Times New Roman" w:eastAsia="Times New Roman" w:hAnsi="Times New Roman" w:cs="Times New Roman"/>
          <w:b/>
          <w:bCs/>
          <w:color w:val="auto"/>
          <w:rPrChange w:id="3391" w:author="Microsoft Office User" w:date="2021-08-13T16:26:00Z">
            <w:rPr>
              <w:rFonts w:ascii="Calisto MT" w:eastAsia="Times New Roman" w:hAnsi="Calisto MT"/>
              <w:b/>
              <w:bCs/>
              <w:color w:val="auto"/>
            </w:rPr>
          </w:rPrChange>
        </w:rPr>
      </w:pPr>
      <w:bookmarkStart w:id="3392" w:name="_Toc73953039"/>
      <w:r w:rsidRPr="00557959">
        <w:rPr>
          <w:rFonts w:ascii="Times New Roman" w:eastAsia="Times New Roman" w:hAnsi="Times New Roman" w:cs="Times New Roman"/>
          <w:b/>
          <w:bCs/>
          <w:color w:val="auto"/>
          <w:rPrChange w:id="3393" w:author="Microsoft Office User" w:date="2021-08-13T16:26:00Z">
            <w:rPr>
              <w:rFonts w:ascii="Calisto MT" w:eastAsia="Times New Roman" w:hAnsi="Calisto MT"/>
              <w:b/>
              <w:bCs/>
              <w:color w:val="auto"/>
            </w:rPr>
          </w:rPrChange>
        </w:rPr>
        <w:lastRenderedPageBreak/>
        <w:t>M</w:t>
      </w:r>
      <w:r w:rsidR="00537006" w:rsidRPr="00557959">
        <w:rPr>
          <w:rFonts w:ascii="Times New Roman" w:eastAsia="Times New Roman" w:hAnsi="Times New Roman" w:cs="Times New Roman"/>
          <w:b/>
          <w:bCs/>
          <w:color w:val="auto"/>
          <w:rPrChange w:id="3394" w:author="Microsoft Office User" w:date="2021-08-13T16:26:00Z">
            <w:rPr>
              <w:rFonts w:ascii="Calisto MT" w:eastAsia="Times New Roman" w:hAnsi="Calisto MT"/>
              <w:b/>
              <w:bCs/>
              <w:color w:val="auto"/>
            </w:rPr>
          </w:rPrChange>
        </w:rPr>
        <w:t>arco teórico</w:t>
      </w:r>
      <w:bookmarkEnd w:id="3392"/>
    </w:p>
    <w:p w14:paraId="5421D0A7" w14:textId="77777777" w:rsidR="0050342E" w:rsidRPr="00557959" w:rsidRDefault="0050342E" w:rsidP="0050342E">
      <w:pPr>
        <w:spacing w:line="360" w:lineRule="auto"/>
        <w:jc w:val="both"/>
        <w:rPr>
          <w:rStyle w:val="Ttulo2Car"/>
          <w:rFonts w:ascii="Times New Roman" w:hAnsi="Times New Roman" w:cs="Times New Roman"/>
          <w:b/>
          <w:bCs/>
          <w:color w:val="auto"/>
          <w:rPrChange w:id="3395" w:author="Microsoft Office User" w:date="2021-08-13T16:26:00Z">
            <w:rPr>
              <w:rStyle w:val="Ttulo2Car"/>
              <w:rFonts w:ascii="Cambria" w:hAnsi="Cambria"/>
              <w:b/>
              <w:bCs/>
              <w:color w:val="auto"/>
            </w:rPr>
          </w:rPrChange>
        </w:rPr>
      </w:pPr>
      <w:bookmarkStart w:id="3396" w:name="_Toc73953040"/>
      <w:r w:rsidRPr="00557959">
        <w:rPr>
          <w:rStyle w:val="Ttulo2Car"/>
          <w:rFonts w:ascii="Times New Roman" w:hAnsi="Times New Roman" w:cs="Times New Roman"/>
          <w:b/>
          <w:bCs/>
          <w:color w:val="auto"/>
          <w:rPrChange w:id="3397" w:author="Microsoft Office User" w:date="2021-08-13T16:26:00Z">
            <w:rPr>
              <w:rStyle w:val="Ttulo2Car"/>
              <w:rFonts w:ascii="Cambria" w:hAnsi="Cambria"/>
              <w:b/>
              <w:bCs/>
              <w:color w:val="auto"/>
            </w:rPr>
          </w:rPrChange>
        </w:rPr>
        <w:t>¿Qué es una mesa de Servicio?</w:t>
      </w:r>
      <w:bookmarkEnd w:id="3396"/>
    </w:p>
    <w:p w14:paraId="304E7BF9" w14:textId="75269B9E" w:rsidR="0050342E" w:rsidRPr="00557959" w:rsidRDefault="0050342E" w:rsidP="0050342E">
      <w:pPr>
        <w:spacing w:line="360" w:lineRule="auto"/>
        <w:jc w:val="both"/>
        <w:rPr>
          <w:rFonts w:ascii="Times New Roman" w:eastAsia="Times New Roman" w:hAnsi="Times New Roman" w:cs="Times New Roman"/>
          <w:color w:val="000000"/>
          <w:sz w:val="24"/>
          <w:szCs w:val="24"/>
          <w:lang w:eastAsia="es-MX"/>
          <w:rPrChange w:id="339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399" w:author="Microsoft Office User" w:date="2021-08-13T16:26:00Z">
            <w:rPr>
              <w:rFonts w:ascii="Arial" w:eastAsia="Times New Roman" w:hAnsi="Arial" w:cs="Arial"/>
              <w:color w:val="000000"/>
              <w:sz w:val="24"/>
              <w:szCs w:val="24"/>
              <w:lang w:eastAsia="es-MX"/>
            </w:rPr>
          </w:rPrChange>
        </w:rPr>
        <w:t>L</w:t>
      </w:r>
      <w:ins w:id="3400" w:author="Microsoft Office User" w:date="2021-08-13T19:32:00Z">
        <w:r w:rsidR="00ED5F09">
          <w:rPr>
            <w:rFonts w:ascii="Times New Roman" w:eastAsia="Times New Roman" w:hAnsi="Times New Roman" w:cs="Times New Roman"/>
            <w:color w:val="000000"/>
            <w:sz w:val="24"/>
            <w:szCs w:val="24"/>
            <w:lang w:eastAsia="es-MX"/>
          </w:rPr>
          <w:t>os</w:t>
        </w:r>
      </w:ins>
      <w:del w:id="3401" w:author="Microsoft Office User" w:date="2021-08-13T19:32:00Z">
        <w:r w:rsidRPr="00557959" w:rsidDel="00ED5F09">
          <w:rPr>
            <w:rFonts w:ascii="Times New Roman" w:eastAsia="Times New Roman" w:hAnsi="Times New Roman" w:cs="Times New Roman"/>
            <w:color w:val="000000"/>
            <w:sz w:val="24"/>
            <w:szCs w:val="24"/>
            <w:lang w:eastAsia="es-MX"/>
            <w:rPrChange w:id="3402" w:author="Microsoft Office User" w:date="2021-08-13T16:26:00Z">
              <w:rPr>
                <w:rFonts w:ascii="Arial" w:eastAsia="Times New Roman" w:hAnsi="Arial" w:cs="Arial"/>
                <w:color w:val="000000"/>
                <w:sz w:val="24"/>
                <w:szCs w:val="24"/>
                <w:lang w:eastAsia="es-MX"/>
              </w:rPr>
            </w:rPrChange>
          </w:rPr>
          <w:delText>a</w:delText>
        </w:r>
      </w:del>
      <w:r w:rsidRPr="00557959">
        <w:rPr>
          <w:rFonts w:ascii="Times New Roman" w:eastAsia="Times New Roman" w:hAnsi="Times New Roman" w:cs="Times New Roman"/>
          <w:color w:val="000000"/>
          <w:sz w:val="24"/>
          <w:szCs w:val="24"/>
          <w:lang w:eastAsia="es-MX"/>
          <w:rPrChange w:id="3403" w:author="Microsoft Office User" w:date="2021-08-13T16:26:00Z">
            <w:rPr>
              <w:rFonts w:ascii="Arial" w:eastAsia="Times New Roman" w:hAnsi="Arial" w:cs="Arial"/>
              <w:color w:val="000000"/>
              <w:sz w:val="24"/>
              <w:szCs w:val="24"/>
              <w:lang w:eastAsia="es-MX"/>
            </w:rPr>
          </w:rPrChange>
        </w:rPr>
        <w:t xml:space="preserve"> </w:t>
      </w:r>
      <w:ins w:id="3404" w:author="Microsoft Office User" w:date="2021-08-13T19:32:00Z">
        <w:r w:rsidR="00ED5F09">
          <w:rPr>
            <w:rFonts w:ascii="Times New Roman" w:eastAsia="Times New Roman" w:hAnsi="Times New Roman" w:cs="Times New Roman"/>
            <w:color w:val="000000"/>
            <w:sz w:val="24"/>
            <w:szCs w:val="24"/>
            <w:lang w:eastAsia="es-MX"/>
          </w:rPr>
          <w:t>s</w:t>
        </w:r>
      </w:ins>
      <w:del w:id="3405" w:author="Microsoft Office User" w:date="2021-08-13T19:32:00Z">
        <w:r w:rsidRPr="00557959" w:rsidDel="00ED5F09">
          <w:rPr>
            <w:rFonts w:ascii="Times New Roman" w:eastAsia="Times New Roman" w:hAnsi="Times New Roman" w:cs="Times New Roman"/>
            <w:color w:val="000000"/>
            <w:sz w:val="24"/>
            <w:szCs w:val="24"/>
            <w:lang w:eastAsia="es-MX"/>
            <w:rPrChange w:id="3406" w:author="Microsoft Office User" w:date="2021-08-13T16:26:00Z">
              <w:rPr>
                <w:rFonts w:ascii="Arial" w:eastAsia="Times New Roman" w:hAnsi="Arial" w:cs="Arial"/>
                <w:color w:val="000000"/>
                <w:sz w:val="24"/>
                <w:szCs w:val="24"/>
                <w:lang w:eastAsia="es-MX"/>
              </w:rPr>
            </w:rPrChange>
          </w:rPr>
          <w:delText>S</w:delText>
        </w:r>
      </w:del>
      <w:r w:rsidRPr="00557959">
        <w:rPr>
          <w:rFonts w:ascii="Times New Roman" w:eastAsia="Times New Roman" w:hAnsi="Times New Roman" w:cs="Times New Roman"/>
          <w:color w:val="000000"/>
          <w:sz w:val="24"/>
          <w:szCs w:val="24"/>
          <w:lang w:eastAsia="es-MX"/>
          <w:rPrChange w:id="3407" w:author="Microsoft Office User" w:date="2021-08-13T16:26:00Z">
            <w:rPr>
              <w:rFonts w:ascii="Arial" w:eastAsia="Times New Roman" w:hAnsi="Arial" w:cs="Arial"/>
              <w:color w:val="000000"/>
              <w:sz w:val="24"/>
              <w:szCs w:val="24"/>
              <w:lang w:eastAsia="es-MX"/>
            </w:rPr>
          </w:rPrChange>
        </w:rPr>
        <w:t>ervicio de ayuda informatica</w:t>
      </w:r>
      <w:del w:id="3408" w:author="Microsoft Office User" w:date="2021-08-13T19:32:00Z">
        <w:r w:rsidRPr="00557959" w:rsidDel="00ED5F09">
          <w:rPr>
            <w:rFonts w:ascii="Times New Roman" w:eastAsia="Times New Roman" w:hAnsi="Times New Roman" w:cs="Times New Roman"/>
            <w:color w:val="000000"/>
            <w:sz w:val="24"/>
            <w:szCs w:val="24"/>
            <w:lang w:eastAsia="es-MX"/>
            <w:rPrChange w:id="3409" w:author="Microsoft Office User" w:date="2021-08-13T16:26:00Z">
              <w:rPr>
                <w:rFonts w:ascii="Arial" w:eastAsia="Times New Roman" w:hAnsi="Arial" w:cs="Arial"/>
                <w:color w:val="000000"/>
                <w:sz w:val="24"/>
                <w:szCs w:val="24"/>
                <w:lang w:eastAsia="es-MX"/>
              </w:rPr>
            </w:rPrChange>
          </w:rPr>
          <w:delText xml:space="preserve"> Las funciones</w:delText>
        </w:r>
      </w:del>
      <w:r w:rsidRPr="00557959">
        <w:rPr>
          <w:rFonts w:ascii="Times New Roman" w:eastAsia="Times New Roman" w:hAnsi="Times New Roman" w:cs="Times New Roman"/>
          <w:color w:val="000000"/>
          <w:sz w:val="24"/>
          <w:szCs w:val="24"/>
          <w:lang w:eastAsia="es-MX"/>
          <w:rPrChange w:id="3410" w:author="Microsoft Office User" w:date="2021-08-13T16:26:00Z">
            <w:rPr>
              <w:rFonts w:ascii="Arial" w:eastAsia="Times New Roman" w:hAnsi="Arial" w:cs="Arial"/>
              <w:color w:val="000000"/>
              <w:sz w:val="24"/>
              <w:szCs w:val="24"/>
              <w:lang w:eastAsia="es-MX"/>
            </w:rPr>
          </w:rPrChange>
        </w:rPr>
        <w:t xml:space="preserve"> comenzaron como</w:t>
      </w:r>
      <w:del w:id="3411" w:author="Microsoft Office User" w:date="2021-08-13T19:32:00Z">
        <w:r w:rsidRPr="00557959" w:rsidDel="00ED5F09">
          <w:rPr>
            <w:rFonts w:ascii="Times New Roman" w:eastAsia="Times New Roman" w:hAnsi="Times New Roman" w:cs="Times New Roman"/>
            <w:color w:val="000000"/>
            <w:sz w:val="24"/>
            <w:szCs w:val="24"/>
            <w:lang w:eastAsia="es-MX"/>
            <w:rPrChange w:id="3412" w:author="Microsoft Office User" w:date="2021-08-13T16:26:00Z">
              <w:rPr>
                <w:rFonts w:ascii="Arial" w:eastAsia="Times New Roman" w:hAnsi="Arial" w:cs="Arial"/>
                <w:color w:val="000000"/>
                <w:sz w:val="24"/>
                <w:szCs w:val="24"/>
                <w:lang w:eastAsia="es-MX"/>
              </w:rPr>
            </w:rPrChange>
          </w:rPr>
          <w:delText xml:space="preserve"> un</w:delText>
        </w:r>
      </w:del>
      <w:r w:rsidRPr="00557959">
        <w:rPr>
          <w:rFonts w:ascii="Times New Roman" w:eastAsia="Times New Roman" w:hAnsi="Times New Roman" w:cs="Times New Roman"/>
          <w:color w:val="000000"/>
          <w:sz w:val="24"/>
          <w:szCs w:val="24"/>
          <w:lang w:eastAsia="es-MX"/>
          <w:rPrChange w:id="3413" w:author="Microsoft Office User" w:date="2021-08-13T16:26:00Z">
            <w:rPr>
              <w:rFonts w:ascii="Arial" w:eastAsia="Times New Roman" w:hAnsi="Arial" w:cs="Arial"/>
              <w:color w:val="000000"/>
              <w:sz w:val="24"/>
              <w:szCs w:val="24"/>
              <w:lang w:eastAsia="es-MX"/>
            </w:rPr>
          </w:rPrChange>
        </w:rPr>
        <w:t xml:space="preserve"> sistema</w:t>
      </w:r>
      <w:ins w:id="3414" w:author="Microsoft Office User" w:date="2021-08-13T19:32:00Z">
        <w:r w:rsidR="00ED5F09">
          <w:rPr>
            <w:rFonts w:ascii="Times New Roman" w:eastAsia="Times New Roman" w:hAnsi="Times New Roman" w:cs="Times New Roman"/>
            <w:color w:val="000000"/>
            <w:sz w:val="24"/>
            <w:szCs w:val="24"/>
            <w:lang w:eastAsia="es-MX"/>
          </w:rPr>
          <w:t>s</w:t>
        </w:r>
      </w:ins>
      <w:r w:rsidRPr="00557959">
        <w:rPr>
          <w:rFonts w:ascii="Times New Roman" w:eastAsia="Times New Roman" w:hAnsi="Times New Roman" w:cs="Times New Roman"/>
          <w:color w:val="000000"/>
          <w:sz w:val="24"/>
          <w:szCs w:val="24"/>
          <w:lang w:eastAsia="es-MX"/>
          <w:rPrChange w:id="3415" w:author="Microsoft Office User" w:date="2021-08-13T16:26:00Z">
            <w:rPr>
              <w:rFonts w:ascii="Arial" w:eastAsia="Times New Roman" w:hAnsi="Arial" w:cs="Arial"/>
              <w:color w:val="000000"/>
              <w:sz w:val="24"/>
              <w:szCs w:val="24"/>
              <w:lang w:eastAsia="es-MX"/>
            </w:rPr>
          </w:rPrChange>
        </w:rPr>
        <w:t xml:space="preserve"> de soporte para solucionar problemas de TI. Fue un trabajo extremadamente técnico centrado en la tecnología en lugar de los usuarios finales. En los primeros días, los servicios de asistencia de TI no tenían que lidiar con ningún tipo de </w:t>
      </w:r>
      <w:commentRangeStart w:id="3416"/>
      <w:r w:rsidRPr="00557959">
        <w:rPr>
          <w:rFonts w:ascii="Times New Roman" w:eastAsia="Times New Roman" w:hAnsi="Times New Roman" w:cs="Times New Roman"/>
          <w:color w:val="000000"/>
          <w:sz w:val="24"/>
          <w:szCs w:val="24"/>
          <w:lang w:eastAsia="es-MX"/>
          <w:rPrChange w:id="3417" w:author="Microsoft Office User" w:date="2021-08-13T16:26:00Z">
            <w:rPr>
              <w:rFonts w:ascii="Arial" w:eastAsia="Times New Roman" w:hAnsi="Arial" w:cs="Arial"/>
              <w:color w:val="000000"/>
              <w:sz w:val="24"/>
              <w:szCs w:val="24"/>
              <w:lang w:eastAsia="es-MX"/>
            </w:rPr>
          </w:rPrChange>
        </w:rPr>
        <w:t>SLA</w:t>
      </w:r>
      <w:commentRangeEnd w:id="3416"/>
      <w:r w:rsidR="00ED5F09">
        <w:rPr>
          <w:rStyle w:val="Refdecomentario"/>
        </w:rPr>
        <w:commentReference w:id="3416"/>
      </w:r>
      <w:r w:rsidRPr="00557959">
        <w:rPr>
          <w:rFonts w:ascii="Times New Roman" w:eastAsia="Times New Roman" w:hAnsi="Times New Roman" w:cs="Times New Roman"/>
          <w:color w:val="000000"/>
          <w:sz w:val="24"/>
          <w:szCs w:val="24"/>
          <w:lang w:eastAsia="es-MX"/>
          <w:rPrChange w:id="3418" w:author="Microsoft Office User" w:date="2021-08-13T16:26:00Z">
            <w:rPr>
              <w:rFonts w:ascii="Arial" w:eastAsia="Times New Roman" w:hAnsi="Arial" w:cs="Arial"/>
              <w:color w:val="000000"/>
              <w:sz w:val="24"/>
              <w:szCs w:val="24"/>
              <w:lang w:eastAsia="es-MX"/>
            </w:rPr>
          </w:rPrChange>
        </w:rPr>
        <w:t xml:space="preserve"> para resolver problemas. No fue hasta </w:t>
      </w:r>
      <w:ins w:id="3419" w:author="Microsoft Office User" w:date="2021-08-13T19:33:00Z">
        <w:r w:rsidR="00ED5F09">
          <w:rPr>
            <w:rFonts w:ascii="Times New Roman" w:eastAsia="Times New Roman" w:hAnsi="Times New Roman" w:cs="Times New Roman"/>
            <w:color w:val="000000"/>
            <w:sz w:val="24"/>
            <w:szCs w:val="24"/>
            <w:lang w:eastAsia="es-MX"/>
          </w:rPr>
          <w:t xml:space="preserve">que </w:t>
        </w:r>
      </w:ins>
      <w:r w:rsidRPr="00557959">
        <w:rPr>
          <w:rFonts w:ascii="Times New Roman" w:eastAsia="Times New Roman" w:hAnsi="Times New Roman" w:cs="Times New Roman"/>
          <w:color w:val="000000"/>
          <w:sz w:val="24"/>
          <w:szCs w:val="24"/>
          <w:lang w:eastAsia="es-MX"/>
          <w:rPrChange w:id="3420" w:author="Microsoft Office User" w:date="2021-08-13T16:26:00Z">
            <w:rPr>
              <w:rFonts w:ascii="Arial" w:eastAsia="Times New Roman" w:hAnsi="Arial" w:cs="Arial"/>
              <w:color w:val="000000"/>
              <w:sz w:val="24"/>
              <w:szCs w:val="24"/>
              <w:lang w:eastAsia="es-MX"/>
            </w:rPr>
          </w:rPrChange>
        </w:rPr>
        <w:t>ITIL entró en escena que definió y capturó las mejores prácticas de Gestión de Servicios de TI. El modelo de la mesa de servicio de TI centrada en el usuario comenzó a salir a la luz. La mesa de servicio fue vista como un componente necesario del manejo de TI.</w:t>
      </w:r>
    </w:p>
    <w:p w14:paraId="0F8E2638" w14:textId="5E3E4E77" w:rsidR="0050342E" w:rsidRPr="00557959" w:rsidDel="00ED5F09" w:rsidRDefault="0050342E" w:rsidP="0050342E">
      <w:pPr>
        <w:spacing w:line="360" w:lineRule="auto"/>
        <w:jc w:val="both"/>
        <w:rPr>
          <w:del w:id="3421" w:author="Microsoft Office User" w:date="2021-08-13T19:39:00Z"/>
          <w:rFonts w:ascii="Times New Roman" w:eastAsia="Times New Roman" w:hAnsi="Times New Roman" w:cs="Times New Roman"/>
          <w:color w:val="000000"/>
          <w:sz w:val="24"/>
          <w:szCs w:val="24"/>
          <w:lang w:eastAsia="es-MX"/>
          <w:rPrChange w:id="3422" w:author="Microsoft Office User" w:date="2021-08-13T16:26:00Z">
            <w:rPr>
              <w:del w:id="3423" w:author="Microsoft Office User" w:date="2021-08-13T19:39:00Z"/>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424" w:author="Microsoft Office User" w:date="2021-08-13T16:26:00Z">
            <w:rPr>
              <w:rFonts w:ascii="Arial" w:eastAsia="Times New Roman" w:hAnsi="Arial" w:cs="Arial"/>
              <w:color w:val="000000"/>
              <w:sz w:val="24"/>
              <w:szCs w:val="24"/>
              <w:lang w:eastAsia="es-MX"/>
            </w:rPr>
          </w:rPrChange>
        </w:rPr>
        <w:t xml:space="preserve">Además, los servicios de TI se consideraron un sistema valioso que puede ofrecer respuestas rápidas y reactivas a los problemas del usuario. </w:t>
      </w:r>
      <w:ins w:id="3425" w:author="Microsoft Office User" w:date="2021-08-13T19:39:00Z">
        <w:r w:rsidR="00ED5F09">
          <w:rPr>
            <w:rFonts w:ascii="Times New Roman" w:eastAsia="Times New Roman" w:hAnsi="Times New Roman" w:cs="Times New Roman"/>
            <w:color w:val="000000"/>
            <w:sz w:val="24"/>
            <w:szCs w:val="24"/>
            <w:lang w:eastAsia="es-MX"/>
          </w:rPr>
          <w:t>C</w:t>
        </w:r>
      </w:ins>
      <w:del w:id="3426" w:author="Microsoft Office User" w:date="2021-08-13T19:39:00Z">
        <w:r w:rsidRPr="00557959" w:rsidDel="00ED5F09">
          <w:rPr>
            <w:rFonts w:ascii="Times New Roman" w:eastAsia="Times New Roman" w:hAnsi="Times New Roman" w:cs="Times New Roman"/>
            <w:color w:val="000000"/>
            <w:sz w:val="24"/>
            <w:szCs w:val="24"/>
            <w:lang w:eastAsia="es-MX"/>
            <w:rPrChange w:id="3427" w:author="Microsoft Office User" w:date="2021-08-13T16:26:00Z">
              <w:rPr>
                <w:rFonts w:ascii="Arial" w:eastAsia="Times New Roman" w:hAnsi="Arial" w:cs="Arial"/>
                <w:color w:val="000000"/>
                <w:sz w:val="24"/>
                <w:szCs w:val="24"/>
                <w:lang w:eastAsia="es-MX"/>
              </w:rPr>
            </w:rPrChange>
          </w:rPr>
          <w:delText>Y c</w:delText>
        </w:r>
      </w:del>
      <w:r w:rsidRPr="00557959">
        <w:rPr>
          <w:rFonts w:ascii="Times New Roman" w:eastAsia="Times New Roman" w:hAnsi="Times New Roman" w:cs="Times New Roman"/>
          <w:color w:val="000000"/>
          <w:sz w:val="24"/>
          <w:szCs w:val="24"/>
          <w:lang w:eastAsia="es-MX"/>
          <w:rPrChange w:id="3428" w:author="Microsoft Office User" w:date="2021-08-13T16:26:00Z">
            <w:rPr>
              <w:rFonts w:ascii="Arial" w:eastAsia="Times New Roman" w:hAnsi="Arial" w:cs="Arial"/>
              <w:color w:val="000000"/>
              <w:sz w:val="24"/>
              <w:szCs w:val="24"/>
              <w:lang w:eastAsia="es-MX"/>
            </w:rPr>
          </w:rPrChange>
        </w:rPr>
        <w:t>omenzó a ganar una posición única en la industria de TI</w:t>
      </w:r>
      <w:ins w:id="3429" w:author="Microsoft Office User" w:date="2021-08-13T19:39:00Z">
        <w:r w:rsidR="00ED5F09">
          <w:rPr>
            <w:rFonts w:ascii="Times New Roman" w:eastAsia="Times New Roman" w:hAnsi="Times New Roman" w:cs="Times New Roman"/>
            <w:color w:val="000000"/>
            <w:sz w:val="24"/>
            <w:szCs w:val="24"/>
            <w:lang w:eastAsia="es-MX"/>
          </w:rPr>
          <w:t>,</w:t>
        </w:r>
      </w:ins>
      <w:del w:id="3430" w:author="Microsoft Office User" w:date="2021-08-13T19:39:00Z">
        <w:r w:rsidRPr="00557959" w:rsidDel="00ED5F09">
          <w:rPr>
            <w:rFonts w:ascii="Times New Roman" w:eastAsia="Times New Roman" w:hAnsi="Times New Roman" w:cs="Times New Roman"/>
            <w:color w:val="000000"/>
            <w:sz w:val="24"/>
            <w:szCs w:val="24"/>
            <w:lang w:eastAsia="es-MX"/>
            <w:rPrChange w:id="3431" w:author="Microsoft Office User" w:date="2021-08-13T16:26:00Z">
              <w:rPr>
                <w:rFonts w:ascii="Arial" w:eastAsia="Times New Roman" w:hAnsi="Arial" w:cs="Arial"/>
                <w:color w:val="000000"/>
                <w:sz w:val="24"/>
                <w:szCs w:val="24"/>
                <w:lang w:eastAsia="es-MX"/>
              </w:rPr>
            </w:rPrChange>
          </w:rPr>
          <w:delText>.</w:delText>
        </w:r>
      </w:del>
      <w:r w:rsidRPr="00557959">
        <w:rPr>
          <w:rFonts w:ascii="Times New Roman" w:eastAsia="Times New Roman" w:hAnsi="Times New Roman" w:cs="Times New Roman"/>
          <w:color w:val="000000"/>
          <w:sz w:val="24"/>
          <w:szCs w:val="24"/>
          <w:lang w:eastAsia="es-MX"/>
          <w:rPrChange w:id="3432" w:author="Microsoft Office User" w:date="2021-08-13T16:26:00Z">
            <w:rPr>
              <w:rFonts w:ascii="Arial" w:eastAsia="Times New Roman" w:hAnsi="Arial" w:cs="Arial"/>
              <w:color w:val="000000"/>
              <w:sz w:val="24"/>
              <w:szCs w:val="24"/>
              <w:lang w:eastAsia="es-MX"/>
            </w:rPr>
          </w:rPrChange>
        </w:rPr>
        <w:t xml:space="preserve"> </w:t>
      </w:r>
      <w:ins w:id="3433" w:author="Microsoft Office User" w:date="2021-08-13T19:39:00Z">
        <w:r w:rsidR="00ED5F09">
          <w:rPr>
            <w:rFonts w:ascii="Times New Roman" w:eastAsia="Times New Roman" w:hAnsi="Times New Roman" w:cs="Times New Roman"/>
            <w:color w:val="000000"/>
            <w:sz w:val="24"/>
            <w:szCs w:val="24"/>
            <w:lang w:eastAsia="es-MX"/>
          </w:rPr>
          <w:t>f</w:t>
        </w:r>
      </w:ins>
      <w:del w:id="3434" w:author="Microsoft Office User" w:date="2021-08-13T19:39:00Z">
        <w:r w:rsidRPr="00557959" w:rsidDel="00ED5F09">
          <w:rPr>
            <w:rFonts w:ascii="Times New Roman" w:eastAsia="Times New Roman" w:hAnsi="Times New Roman" w:cs="Times New Roman"/>
            <w:color w:val="000000"/>
            <w:sz w:val="24"/>
            <w:szCs w:val="24"/>
            <w:lang w:eastAsia="es-MX"/>
            <w:rPrChange w:id="3435" w:author="Microsoft Office User" w:date="2021-08-13T16:26:00Z">
              <w:rPr>
                <w:rFonts w:ascii="Arial" w:eastAsia="Times New Roman" w:hAnsi="Arial" w:cs="Arial"/>
                <w:color w:val="000000"/>
                <w:sz w:val="24"/>
                <w:szCs w:val="24"/>
                <w:lang w:eastAsia="es-MX"/>
              </w:rPr>
            </w:rPrChange>
          </w:rPr>
          <w:delText>F</w:delText>
        </w:r>
      </w:del>
      <w:r w:rsidRPr="00557959">
        <w:rPr>
          <w:rFonts w:ascii="Times New Roman" w:eastAsia="Times New Roman" w:hAnsi="Times New Roman" w:cs="Times New Roman"/>
          <w:color w:val="000000"/>
          <w:sz w:val="24"/>
          <w:szCs w:val="24"/>
          <w:lang w:eastAsia="es-MX"/>
          <w:rPrChange w:id="3436" w:author="Microsoft Office User" w:date="2021-08-13T16:26:00Z">
            <w:rPr>
              <w:rFonts w:ascii="Arial" w:eastAsia="Times New Roman" w:hAnsi="Arial" w:cs="Arial"/>
              <w:color w:val="000000"/>
              <w:sz w:val="24"/>
              <w:szCs w:val="24"/>
              <w:lang w:eastAsia="es-MX"/>
            </w:rPr>
          </w:rPrChange>
        </w:rPr>
        <w:t>ue utilizado para interactuar y comunicarse diariamente con los consumidores y los empleados. Los datos y las percepciones obtenidas de los problemas técnicos, las elecciones de los usuarios y lo que los usuarios</w:t>
      </w:r>
      <w:del w:id="3437" w:author="Microsoft Office User" w:date="2021-08-13T19:39:00Z">
        <w:r w:rsidRPr="00557959" w:rsidDel="00ED5F09">
          <w:rPr>
            <w:rFonts w:ascii="Times New Roman" w:eastAsia="Times New Roman" w:hAnsi="Times New Roman" w:cs="Times New Roman"/>
            <w:color w:val="000000"/>
            <w:sz w:val="24"/>
            <w:szCs w:val="24"/>
            <w:lang w:eastAsia="es-MX"/>
            <w:rPrChange w:id="3438" w:author="Microsoft Office User" w:date="2021-08-13T16:26:00Z">
              <w:rPr>
                <w:rFonts w:ascii="Arial" w:eastAsia="Times New Roman" w:hAnsi="Arial" w:cs="Arial"/>
                <w:color w:val="000000"/>
                <w:sz w:val="24"/>
                <w:szCs w:val="24"/>
                <w:lang w:eastAsia="es-MX"/>
              </w:rPr>
            </w:rPrChange>
          </w:rPr>
          <w:delText xml:space="preserve"> contentos</w:delText>
        </w:r>
      </w:del>
      <w:r w:rsidRPr="00557959">
        <w:rPr>
          <w:rFonts w:ascii="Times New Roman" w:eastAsia="Times New Roman" w:hAnsi="Times New Roman" w:cs="Times New Roman"/>
          <w:color w:val="000000"/>
          <w:sz w:val="24"/>
          <w:szCs w:val="24"/>
          <w:lang w:eastAsia="es-MX"/>
          <w:rPrChange w:id="3439" w:author="Microsoft Office User" w:date="2021-08-13T16:26:00Z">
            <w:rPr>
              <w:rFonts w:ascii="Arial" w:eastAsia="Times New Roman" w:hAnsi="Arial" w:cs="Arial"/>
              <w:color w:val="000000"/>
              <w:sz w:val="24"/>
              <w:szCs w:val="24"/>
              <w:lang w:eastAsia="es-MX"/>
            </w:rPr>
          </w:rPrChange>
        </w:rPr>
        <w:t xml:space="preserve"> ahora comenzaron a considerarse valiosos para la configuración y el desarrollo de diferentes soluciones de TI.</w:t>
      </w:r>
      <w:sdt>
        <w:sdtPr>
          <w:rPr>
            <w:rFonts w:ascii="Times New Roman" w:eastAsia="Times New Roman" w:hAnsi="Times New Roman" w:cs="Times New Roman"/>
            <w:color w:val="000000"/>
            <w:sz w:val="24"/>
            <w:szCs w:val="24"/>
            <w:lang w:eastAsia="es-MX"/>
            <w:rPrChange w:id="3440" w:author="Microsoft Office User" w:date="2021-08-13T16:26:00Z">
              <w:rPr>
                <w:rFonts w:ascii="Arial" w:eastAsia="Times New Roman" w:hAnsi="Arial" w:cs="Arial"/>
                <w:color w:val="000000"/>
                <w:sz w:val="24"/>
                <w:szCs w:val="24"/>
                <w:lang w:eastAsia="es-MX"/>
              </w:rPr>
            </w:rPrChange>
          </w:rPr>
          <w:id w:val="-351956325"/>
          <w:citation/>
        </w:sdtPr>
        <w:sdtEndPr>
          <w:rPr>
            <w:rPrChange w:id="3441" w:author="Microsoft Office User" w:date="2021-08-13T16:26:00Z">
              <w:rPr/>
            </w:rPrChange>
          </w:rPr>
        </w:sdtEndPr>
        <w:sdtContent>
          <w:r w:rsidRPr="00557959">
            <w:rPr>
              <w:rFonts w:ascii="Times New Roman" w:eastAsia="Times New Roman" w:hAnsi="Times New Roman" w:cs="Times New Roman"/>
              <w:color w:val="000000"/>
              <w:sz w:val="24"/>
              <w:szCs w:val="24"/>
              <w:lang w:eastAsia="es-MX"/>
              <w:rPrChange w:id="3442" w:author="Microsoft Office User" w:date="2021-08-13T16:26:00Z">
                <w:rPr>
                  <w:rFonts w:ascii="Arial" w:eastAsia="Times New Roman" w:hAnsi="Arial" w:cs="Arial"/>
                  <w:color w:val="000000"/>
                  <w:sz w:val="24"/>
                  <w:szCs w:val="24"/>
                  <w:lang w:eastAsia="es-MX"/>
                </w:rPr>
              </w:rPrChange>
            </w:rPr>
            <w:fldChar w:fldCharType="begin"/>
          </w:r>
          <w:r w:rsidRPr="00557959">
            <w:rPr>
              <w:rFonts w:ascii="Times New Roman" w:eastAsia="Times New Roman" w:hAnsi="Times New Roman" w:cs="Times New Roman"/>
              <w:color w:val="000000"/>
              <w:sz w:val="24"/>
              <w:szCs w:val="24"/>
              <w:lang w:eastAsia="es-MX"/>
              <w:rPrChange w:id="3443" w:author="Microsoft Office User" w:date="2021-08-13T16:26:00Z">
                <w:rPr>
                  <w:rFonts w:ascii="Arial" w:eastAsia="Times New Roman" w:hAnsi="Arial" w:cs="Arial"/>
                  <w:color w:val="000000"/>
                  <w:sz w:val="24"/>
                  <w:szCs w:val="24"/>
                  <w:lang w:eastAsia="es-MX"/>
                </w:rPr>
              </w:rPrChange>
            </w:rPr>
            <w:instrText xml:space="preserve"> CITATION Mot21 \l 2058 </w:instrText>
          </w:r>
          <w:r w:rsidRPr="00557959">
            <w:rPr>
              <w:rFonts w:ascii="Times New Roman" w:eastAsia="Times New Roman" w:hAnsi="Times New Roman" w:cs="Times New Roman"/>
              <w:color w:val="000000"/>
              <w:sz w:val="24"/>
              <w:szCs w:val="24"/>
              <w:lang w:eastAsia="es-MX"/>
              <w:rPrChange w:id="3444" w:author="Microsoft Office User" w:date="2021-08-13T16:26:00Z">
                <w:rPr>
                  <w:rFonts w:ascii="Arial" w:eastAsia="Times New Roman" w:hAnsi="Arial" w:cs="Arial"/>
                  <w:color w:val="000000"/>
                  <w:sz w:val="24"/>
                  <w:szCs w:val="24"/>
                  <w:lang w:eastAsia="es-MX"/>
                </w:rPr>
              </w:rPrChange>
            </w:rPr>
            <w:fldChar w:fldCharType="separate"/>
          </w:r>
          <w:r w:rsidR="00E51CA8" w:rsidRPr="00557959">
            <w:rPr>
              <w:rFonts w:ascii="Times New Roman" w:eastAsia="Times New Roman" w:hAnsi="Times New Roman" w:cs="Times New Roman"/>
              <w:noProof/>
              <w:color w:val="000000"/>
              <w:sz w:val="24"/>
              <w:szCs w:val="24"/>
              <w:lang w:eastAsia="es-MX"/>
              <w:rPrChange w:id="3445" w:author="Microsoft Office User" w:date="2021-08-13T16:26:00Z">
                <w:rPr>
                  <w:rFonts w:ascii="Arial" w:eastAsia="Times New Roman" w:hAnsi="Arial" w:cs="Arial"/>
                  <w:noProof/>
                  <w:color w:val="000000"/>
                  <w:sz w:val="24"/>
                  <w:szCs w:val="24"/>
                  <w:lang w:eastAsia="es-MX"/>
                </w:rPr>
              </w:rPrChange>
            </w:rPr>
            <w:t xml:space="preserve"> [13]</w:t>
          </w:r>
          <w:r w:rsidRPr="00557959">
            <w:rPr>
              <w:rFonts w:ascii="Times New Roman" w:eastAsia="Times New Roman" w:hAnsi="Times New Roman" w:cs="Times New Roman"/>
              <w:color w:val="000000"/>
              <w:sz w:val="24"/>
              <w:szCs w:val="24"/>
              <w:lang w:eastAsia="es-MX"/>
              <w:rPrChange w:id="3446" w:author="Microsoft Office User" w:date="2021-08-13T16:26:00Z">
                <w:rPr>
                  <w:rFonts w:ascii="Arial" w:eastAsia="Times New Roman" w:hAnsi="Arial" w:cs="Arial"/>
                  <w:color w:val="000000"/>
                  <w:sz w:val="24"/>
                  <w:szCs w:val="24"/>
                  <w:lang w:eastAsia="es-MX"/>
                </w:rPr>
              </w:rPrChange>
            </w:rPr>
            <w:fldChar w:fldCharType="end"/>
          </w:r>
        </w:sdtContent>
      </w:sdt>
    </w:p>
    <w:p w14:paraId="61B10091" w14:textId="77777777" w:rsidR="0050342E" w:rsidRPr="00557959" w:rsidRDefault="0050342E" w:rsidP="000A5A08">
      <w:pPr>
        <w:spacing w:line="360" w:lineRule="auto"/>
        <w:jc w:val="both"/>
        <w:rPr>
          <w:rFonts w:ascii="Times New Roman" w:hAnsi="Times New Roman" w:cs="Times New Roman"/>
          <w:lang w:eastAsia="es-MX"/>
          <w:rPrChange w:id="3447" w:author="Microsoft Office User" w:date="2021-08-13T16:26:00Z">
            <w:rPr>
              <w:lang w:eastAsia="es-MX"/>
            </w:rPr>
          </w:rPrChange>
        </w:rPr>
      </w:pPr>
    </w:p>
    <w:p w14:paraId="2B9A106B" w14:textId="3C61AEC5" w:rsidR="005B6A61" w:rsidRPr="00557959" w:rsidRDefault="005B6A61" w:rsidP="005B6A61">
      <w:pPr>
        <w:spacing w:line="360" w:lineRule="auto"/>
        <w:jc w:val="both"/>
        <w:rPr>
          <w:rStyle w:val="Ttulo2Car"/>
          <w:rFonts w:ascii="Times New Roman" w:hAnsi="Times New Roman" w:cs="Times New Roman"/>
          <w:b/>
          <w:bCs/>
          <w:color w:val="auto"/>
          <w:rPrChange w:id="3448" w:author="Microsoft Office User" w:date="2021-08-13T16:26:00Z">
            <w:rPr>
              <w:rStyle w:val="Ttulo2Car"/>
              <w:rFonts w:ascii="Cambria" w:hAnsi="Cambria"/>
              <w:b/>
              <w:bCs/>
              <w:color w:val="auto"/>
            </w:rPr>
          </w:rPrChange>
        </w:rPr>
      </w:pPr>
      <w:bookmarkStart w:id="3449" w:name="_Toc73953041"/>
      <w:r w:rsidRPr="00557959">
        <w:rPr>
          <w:rStyle w:val="Ttulo2Car"/>
          <w:rFonts w:ascii="Times New Roman" w:hAnsi="Times New Roman" w:cs="Times New Roman"/>
          <w:b/>
          <w:bCs/>
          <w:color w:val="auto"/>
          <w:rPrChange w:id="3450" w:author="Microsoft Office User" w:date="2021-08-13T16:26:00Z">
            <w:rPr>
              <w:rStyle w:val="Ttulo2Car"/>
              <w:rFonts w:ascii="Cambria" w:hAnsi="Cambria"/>
              <w:b/>
              <w:bCs/>
              <w:color w:val="auto"/>
            </w:rPr>
          </w:rPrChange>
        </w:rPr>
        <w:t>Características de la mesa de servicio</w:t>
      </w:r>
      <w:bookmarkEnd w:id="3449"/>
    </w:p>
    <w:p w14:paraId="75B136A5" w14:textId="2DFBD4B6" w:rsidR="004E0B20" w:rsidRPr="00557959" w:rsidRDefault="004E0B20" w:rsidP="004E0B20">
      <w:pPr>
        <w:pStyle w:val="NormalWeb"/>
        <w:spacing w:line="360" w:lineRule="auto"/>
        <w:rPr>
          <w:color w:val="000000"/>
          <w:rPrChange w:id="3451" w:author="Microsoft Office User" w:date="2021-08-13T16:26:00Z">
            <w:rPr>
              <w:rFonts w:ascii="Arial" w:hAnsi="Arial" w:cs="Arial"/>
              <w:color w:val="000000"/>
            </w:rPr>
          </w:rPrChange>
        </w:rPr>
      </w:pPr>
      <w:r w:rsidRPr="00557959">
        <w:rPr>
          <w:color w:val="000000"/>
          <w:rPrChange w:id="3452" w:author="Microsoft Office User" w:date="2021-08-13T16:26:00Z">
            <w:rPr>
              <w:rFonts w:ascii="Arial" w:hAnsi="Arial" w:cs="Arial"/>
              <w:color w:val="000000"/>
            </w:rPr>
          </w:rPrChange>
        </w:rPr>
        <w:t>El principal objetivo de la mesa de servicio es garantizar la satisfacción del cliente. Para ello, se enfoca en evitar fallas, cubrir cuellos de botella y asegurar una prestación de servicios de calidad. Actuando de forma estratégica y preventiva.</w:t>
      </w:r>
      <w:sdt>
        <w:sdtPr>
          <w:rPr>
            <w:color w:val="000000"/>
            <w:rPrChange w:id="3453" w:author="Microsoft Office User" w:date="2021-08-13T16:26:00Z">
              <w:rPr>
                <w:rFonts w:ascii="Arial" w:hAnsi="Arial" w:cs="Arial"/>
                <w:color w:val="000000"/>
              </w:rPr>
            </w:rPrChange>
          </w:rPr>
          <w:id w:val="-946924131"/>
          <w:citation/>
        </w:sdtPr>
        <w:sdtEndPr>
          <w:rPr>
            <w:rPrChange w:id="3454" w:author="Microsoft Office User" w:date="2021-08-13T16:26:00Z">
              <w:rPr/>
            </w:rPrChange>
          </w:rPr>
        </w:sdtEndPr>
        <w:sdtContent>
          <w:r w:rsidR="00426D0D" w:rsidRPr="00557959">
            <w:rPr>
              <w:color w:val="000000"/>
              <w:rPrChange w:id="3455" w:author="Microsoft Office User" w:date="2021-08-13T16:26:00Z">
                <w:rPr>
                  <w:rFonts w:ascii="Arial" w:hAnsi="Arial" w:cs="Arial"/>
                  <w:color w:val="000000"/>
                </w:rPr>
              </w:rPrChange>
            </w:rPr>
            <w:fldChar w:fldCharType="begin"/>
          </w:r>
          <w:r w:rsidR="00426D0D" w:rsidRPr="00557959">
            <w:rPr>
              <w:color w:val="000000"/>
              <w:rPrChange w:id="3456" w:author="Microsoft Office User" w:date="2021-08-13T16:26:00Z">
                <w:rPr>
                  <w:rFonts w:ascii="Arial" w:hAnsi="Arial" w:cs="Arial"/>
                  <w:color w:val="000000"/>
                </w:rPr>
              </w:rPrChange>
            </w:rPr>
            <w:instrText xml:space="preserve"> CITATION zen21 \l 2058 </w:instrText>
          </w:r>
          <w:r w:rsidR="00426D0D" w:rsidRPr="00557959">
            <w:rPr>
              <w:color w:val="000000"/>
              <w:rPrChange w:id="3457" w:author="Microsoft Office User" w:date="2021-08-13T16:26:00Z">
                <w:rPr>
                  <w:rFonts w:ascii="Arial" w:hAnsi="Arial" w:cs="Arial"/>
                  <w:color w:val="000000"/>
                </w:rPr>
              </w:rPrChange>
            </w:rPr>
            <w:fldChar w:fldCharType="separate"/>
          </w:r>
          <w:r w:rsidR="00E51CA8" w:rsidRPr="00557959">
            <w:rPr>
              <w:noProof/>
              <w:color w:val="000000"/>
              <w:rPrChange w:id="3458" w:author="Microsoft Office User" w:date="2021-08-13T16:26:00Z">
                <w:rPr>
                  <w:rFonts w:ascii="Arial" w:hAnsi="Arial" w:cs="Arial"/>
                  <w:noProof/>
                  <w:color w:val="000000"/>
                </w:rPr>
              </w:rPrChange>
            </w:rPr>
            <w:t xml:space="preserve"> [14]</w:t>
          </w:r>
          <w:r w:rsidR="00426D0D" w:rsidRPr="00557959">
            <w:rPr>
              <w:color w:val="000000"/>
              <w:rPrChange w:id="3459" w:author="Microsoft Office User" w:date="2021-08-13T16:26:00Z">
                <w:rPr>
                  <w:rFonts w:ascii="Arial" w:hAnsi="Arial" w:cs="Arial"/>
                  <w:color w:val="000000"/>
                </w:rPr>
              </w:rPrChange>
            </w:rPr>
            <w:fldChar w:fldCharType="end"/>
          </w:r>
        </w:sdtContent>
      </w:sdt>
    </w:p>
    <w:p w14:paraId="7FB6AD43" w14:textId="3215497E" w:rsidR="00E44A4F" w:rsidRPr="00557959" w:rsidRDefault="00E44A4F" w:rsidP="00E44A4F">
      <w:pPr>
        <w:pStyle w:val="NormalWeb"/>
        <w:spacing w:line="360" w:lineRule="atLeast"/>
        <w:rPr>
          <w:color w:val="000000"/>
          <w:rPrChange w:id="3460" w:author="Microsoft Office User" w:date="2021-08-13T16:26:00Z">
            <w:rPr>
              <w:rFonts w:ascii="Arial" w:hAnsi="Arial" w:cs="Arial"/>
              <w:color w:val="000000"/>
            </w:rPr>
          </w:rPrChange>
        </w:rPr>
      </w:pPr>
      <w:r w:rsidRPr="00557959">
        <w:rPr>
          <w:color w:val="000000"/>
          <w:rPrChange w:id="3461" w:author="Microsoft Office User" w:date="2021-08-13T16:26:00Z">
            <w:rPr>
              <w:rFonts w:ascii="Arial" w:hAnsi="Arial" w:cs="Arial"/>
              <w:color w:val="000000"/>
            </w:rPr>
          </w:rPrChange>
        </w:rPr>
        <w:t xml:space="preserve">Las principales características y funciones de la mesa de </w:t>
      </w:r>
      <w:r w:rsidR="004E0B20" w:rsidRPr="00557959">
        <w:rPr>
          <w:color w:val="000000"/>
          <w:rPrChange w:id="3462" w:author="Microsoft Office User" w:date="2021-08-13T16:26:00Z">
            <w:rPr>
              <w:rFonts w:ascii="Arial" w:hAnsi="Arial" w:cs="Arial"/>
              <w:color w:val="000000"/>
            </w:rPr>
          </w:rPrChange>
        </w:rPr>
        <w:t>servicio son</w:t>
      </w:r>
      <w:r w:rsidRPr="00557959">
        <w:rPr>
          <w:color w:val="000000"/>
          <w:rPrChange w:id="3463" w:author="Microsoft Office User" w:date="2021-08-13T16:26:00Z">
            <w:rPr>
              <w:rFonts w:ascii="Arial" w:hAnsi="Arial" w:cs="Arial"/>
              <w:color w:val="000000"/>
            </w:rPr>
          </w:rPrChange>
        </w:rPr>
        <w:t>:</w:t>
      </w:r>
    </w:p>
    <w:p w14:paraId="1E21D7EE" w14:textId="175501A0" w:rsidR="00E44A4F" w:rsidRPr="00557959" w:rsidRDefault="00E44A4F" w:rsidP="00E44A4F">
      <w:pPr>
        <w:numPr>
          <w:ilvl w:val="0"/>
          <w:numId w:val="26"/>
        </w:numPr>
        <w:spacing w:before="100" w:beforeAutospacing="1" w:after="100" w:afterAutospacing="1" w:line="360" w:lineRule="atLeast"/>
        <w:rPr>
          <w:rFonts w:ascii="Times New Roman" w:eastAsia="Times New Roman" w:hAnsi="Times New Roman" w:cs="Times New Roman"/>
          <w:color w:val="000000"/>
          <w:sz w:val="24"/>
          <w:szCs w:val="24"/>
          <w:lang w:eastAsia="es-MX"/>
          <w:rPrChange w:id="346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465" w:author="Microsoft Office User" w:date="2021-08-13T16:26:00Z">
            <w:rPr>
              <w:rFonts w:ascii="Arial" w:eastAsia="Times New Roman" w:hAnsi="Arial" w:cs="Arial"/>
              <w:color w:val="000000"/>
              <w:sz w:val="24"/>
              <w:szCs w:val="24"/>
              <w:lang w:eastAsia="es-MX"/>
            </w:rPr>
          </w:rPrChange>
        </w:rPr>
        <w:t>Actuar como un único punto de contacto para todos los usuarios de los </w:t>
      </w:r>
      <w:r w:rsidR="00665613" w:rsidRPr="00557959">
        <w:rPr>
          <w:rFonts w:ascii="Times New Roman" w:hAnsi="Times New Roman" w:cs="Times New Roman"/>
          <w:rPrChange w:id="3466" w:author="Microsoft Office User" w:date="2021-08-13T16:26:00Z">
            <w:rPr/>
          </w:rPrChange>
        </w:rPr>
        <w:fldChar w:fldCharType="begin"/>
      </w:r>
      <w:r w:rsidR="00665613" w:rsidRPr="00557959">
        <w:rPr>
          <w:rFonts w:ascii="Times New Roman" w:hAnsi="Times New Roman" w:cs="Times New Roman"/>
          <w:rPrChange w:id="3467" w:author="Microsoft Office User" w:date="2021-08-13T16:26:00Z">
            <w:rPr/>
          </w:rPrChange>
        </w:rPr>
        <w:instrText xml:space="preserve"> HYPERLINK "https://www.zendesk.com.mx/blog/funciones-soporte-tecnico-informatico/" </w:instrText>
      </w:r>
      <w:r w:rsidR="00665613" w:rsidRPr="00557959">
        <w:rPr>
          <w:rFonts w:ascii="Times New Roman" w:hAnsi="Times New Roman" w:cs="Times New Roman"/>
          <w:rPrChange w:id="3468" w:author="Microsoft Office User" w:date="2021-08-13T16:26:00Z">
            <w:rPr/>
          </w:rPrChange>
        </w:rPr>
        <w:fldChar w:fldCharType="separate"/>
      </w:r>
      <w:r w:rsidRPr="00557959">
        <w:rPr>
          <w:rFonts w:ascii="Times New Roman" w:eastAsia="Times New Roman" w:hAnsi="Times New Roman" w:cs="Times New Roman"/>
          <w:color w:val="000000"/>
          <w:sz w:val="24"/>
          <w:szCs w:val="24"/>
          <w:lang w:eastAsia="es-MX"/>
          <w:rPrChange w:id="3469" w:author="Microsoft Office User" w:date="2021-08-13T16:26:00Z">
            <w:rPr>
              <w:rFonts w:eastAsia="Times New Roman"/>
              <w:color w:val="000000"/>
              <w:sz w:val="24"/>
              <w:szCs w:val="24"/>
              <w:lang w:eastAsia="es-MX"/>
            </w:rPr>
          </w:rPrChange>
        </w:rPr>
        <w:t>servicios de TI</w:t>
      </w:r>
      <w:r w:rsidR="00665613" w:rsidRPr="00557959">
        <w:rPr>
          <w:rFonts w:ascii="Times New Roman" w:eastAsia="Times New Roman" w:hAnsi="Times New Roman" w:cs="Times New Roman"/>
          <w:color w:val="000000"/>
          <w:sz w:val="24"/>
          <w:szCs w:val="24"/>
          <w:lang w:eastAsia="es-MX"/>
          <w:rPrChange w:id="3470" w:author="Microsoft Office User" w:date="2021-08-13T16:26:00Z">
            <w:rPr>
              <w:rFonts w:eastAsia="Times New Roman"/>
              <w:color w:val="000000"/>
              <w:sz w:val="24"/>
              <w:szCs w:val="24"/>
              <w:lang w:eastAsia="es-MX"/>
            </w:rPr>
          </w:rPrChange>
        </w:rPr>
        <w:fldChar w:fldCharType="end"/>
      </w:r>
      <w:ins w:id="3471" w:author="Microsoft Office User" w:date="2021-08-13T19:40:00Z">
        <w:r w:rsidR="00ED5F09">
          <w:rPr>
            <w:rFonts w:ascii="Times New Roman" w:eastAsia="Times New Roman" w:hAnsi="Times New Roman" w:cs="Times New Roman"/>
            <w:color w:val="000000"/>
            <w:sz w:val="24"/>
            <w:szCs w:val="24"/>
            <w:lang w:eastAsia="es-MX"/>
          </w:rPr>
          <w:t>.</w:t>
        </w:r>
      </w:ins>
      <w:del w:id="3472" w:author="Microsoft Office User" w:date="2021-08-13T19:40:00Z">
        <w:r w:rsidRPr="00557959" w:rsidDel="00ED5F09">
          <w:rPr>
            <w:rFonts w:ascii="Times New Roman" w:eastAsia="Times New Roman" w:hAnsi="Times New Roman" w:cs="Times New Roman"/>
            <w:color w:val="000000"/>
            <w:sz w:val="24"/>
            <w:szCs w:val="24"/>
            <w:lang w:eastAsia="es-MX"/>
            <w:rPrChange w:id="3473" w:author="Microsoft Office User" w:date="2021-08-13T16:26:00Z">
              <w:rPr>
                <w:rFonts w:ascii="Arial" w:eastAsia="Times New Roman" w:hAnsi="Arial" w:cs="Arial"/>
                <w:color w:val="000000"/>
                <w:sz w:val="24"/>
                <w:szCs w:val="24"/>
                <w:lang w:eastAsia="es-MX"/>
              </w:rPr>
            </w:rPrChange>
          </w:rPr>
          <w:delText>;</w:delText>
        </w:r>
      </w:del>
    </w:p>
    <w:p w14:paraId="13659137" w14:textId="332C1B29" w:rsidR="00E44A4F" w:rsidRPr="00557959" w:rsidRDefault="00E44A4F" w:rsidP="00E44A4F">
      <w:pPr>
        <w:numPr>
          <w:ilvl w:val="0"/>
          <w:numId w:val="26"/>
        </w:numPr>
        <w:spacing w:before="100" w:beforeAutospacing="1" w:after="100" w:afterAutospacing="1" w:line="360" w:lineRule="atLeast"/>
        <w:rPr>
          <w:rFonts w:ascii="Times New Roman" w:eastAsia="Times New Roman" w:hAnsi="Times New Roman" w:cs="Times New Roman"/>
          <w:color w:val="000000"/>
          <w:sz w:val="24"/>
          <w:szCs w:val="24"/>
          <w:lang w:eastAsia="es-MX"/>
          <w:rPrChange w:id="347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475" w:author="Microsoft Office User" w:date="2021-08-13T16:26:00Z">
            <w:rPr>
              <w:rFonts w:ascii="Arial" w:eastAsia="Times New Roman" w:hAnsi="Arial" w:cs="Arial"/>
              <w:color w:val="000000"/>
              <w:sz w:val="24"/>
              <w:szCs w:val="24"/>
              <w:lang w:eastAsia="es-MX"/>
            </w:rPr>
          </w:rPrChange>
        </w:rPr>
        <w:t xml:space="preserve">Restablecer el </w:t>
      </w:r>
      <w:del w:id="3476" w:author="Microsoft Office User" w:date="2021-08-13T19:40:00Z">
        <w:r w:rsidRPr="00557959" w:rsidDel="00ED5F09">
          <w:rPr>
            <w:rFonts w:ascii="Times New Roman" w:eastAsia="Times New Roman" w:hAnsi="Times New Roman" w:cs="Times New Roman"/>
            <w:color w:val="000000"/>
            <w:sz w:val="24"/>
            <w:szCs w:val="24"/>
            <w:lang w:eastAsia="es-MX"/>
            <w:rPrChange w:id="3477" w:author="Microsoft Office User" w:date="2021-08-13T16:26:00Z">
              <w:rPr>
                <w:rFonts w:ascii="Arial" w:eastAsia="Times New Roman" w:hAnsi="Arial" w:cs="Arial"/>
                <w:color w:val="000000"/>
                <w:sz w:val="24"/>
                <w:szCs w:val="24"/>
                <w:lang w:eastAsia="es-MX"/>
              </w:rPr>
            </w:rPrChange>
          </w:rPr>
          <w:delText>"</w:delText>
        </w:r>
      </w:del>
      <w:r w:rsidRPr="00ED5F09">
        <w:rPr>
          <w:rFonts w:ascii="Times New Roman" w:eastAsia="Times New Roman" w:hAnsi="Times New Roman" w:cs="Times New Roman"/>
          <w:i/>
          <w:iCs/>
          <w:color w:val="000000"/>
          <w:sz w:val="24"/>
          <w:szCs w:val="24"/>
          <w:lang w:eastAsia="es-MX"/>
          <w:rPrChange w:id="3478" w:author="Microsoft Office User" w:date="2021-08-13T19:40:00Z">
            <w:rPr>
              <w:rFonts w:ascii="Arial" w:eastAsia="Times New Roman" w:hAnsi="Arial" w:cs="Arial"/>
              <w:color w:val="000000"/>
              <w:sz w:val="24"/>
              <w:szCs w:val="24"/>
              <w:lang w:eastAsia="es-MX"/>
            </w:rPr>
          </w:rPrChange>
        </w:rPr>
        <w:t>funcionamiento normal del servicio</w:t>
      </w:r>
      <w:del w:id="3479" w:author="Microsoft Office User" w:date="2021-08-13T19:40:00Z">
        <w:r w:rsidRPr="00557959" w:rsidDel="00ED5F09">
          <w:rPr>
            <w:rFonts w:ascii="Times New Roman" w:eastAsia="Times New Roman" w:hAnsi="Times New Roman" w:cs="Times New Roman"/>
            <w:color w:val="000000"/>
            <w:sz w:val="24"/>
            <w:szCs w:val="24"/>
            <w:lang w:eastAsia="es-MX"/>
            <w:rPrChange w:id="3480" w:author="Microsoft Office User" w:date="2021-08-13T16:26:00Z">
              <w:rPr>
                <w:rFonts w:ascii="Arial" w:eastAsia="Times New Roman" w:hAnsi="Arial" w:cs="Arial"/>
                <w:color w:val="000000"/>
                <w:sz w:val="24"/>
                <w:szCs w:val="24"/>
                <w:lang w:eastAsia="es-MX"/>
              </w:rPr>
            </w:rPrChange>
          </w:rPr>
          <w:delText>"</w:delText>
        </w:r>
      </w:del>
      <w:r w:rsidRPr="00557959">
        <w:rPr>
          <w:rFonts w:ascii="Times New Roman" w:eastAsia="Times New Roman" w:hAnsi="Times New Roman" w:cs="Times New Roman"/>
          <w:color w:val="000000"/>
          <w:sz w:val="24"/>
          <w:szCs w:val="24"/>
          <w:lang w:eastAsia="es-MX"/>
          <w:rPrChange w:id="3481" w:author="Microsoft Office User" w:date="2021-08-13T16:26:00Z">
            <w:rPr>
              <w:rFonts w:ascii="Arial" w:eastAsia="Times New Roman" w:hAnsi="Arial" w:cs="Arial"/>
              <w:color w:val="000000"/>
              <w:sz w:val="24"/>
              <w:szCs w:val="24"/>
              <w:lang w:eastAsia="es-MX"/>
            </w:rPr>
          </w:rPrChange>
        </w:rPr>
        <w:t xml:space="preserve"> lo más rápido posible en caso de una interrupción</w:t>
      </w:r>
      <w:ins w:id="3482" w:author="Microsoft Office User" w:date="2021-08-13T19:41:00Z">
        <w:r w:rsidR="00ED5F09">
          <w:rPr>
            <w:rFonts w:ascii="Times New Roman" w:eastAsia="Times New Roman" w:hAnsi="Times New Roman" w:cs="Times New Roman"/>
            <w:color w:val="000000"/>
            <w:sz w:val="24"/>
            <w:szCs w:val="24"/>
            <w:lang w:eastAsia="es-MX"/>
          </w:rPr>
          <w:t>.</w:t>
        </w:r>
      </w:ins>
      <w:del w:id="3483" w:author="Microsoft Office User" w:date="2021-08-13T19:41:00Z">
        <w:r w:rsidRPr="00557959" w:rsidDel="00ED5F09">
          <w:rPr>
            <w:rFonts w:ascii="Times New Roman" w:eastAsia="Times New Roman" w:hAnsi="Times New Roman" w:cs="Times New Roman"/>
            <w:color w:val="000000"/>
            <w:sz w:val="24"/>
            <w:szCs w:val="24"/>
            <w:lang w:eastAsia="es-MX"/>
            <w:rPrChange w:id="3484" w:author="Microsoft Office User" w:date="2021-08-13T16:26:00Z">
              <w:rPr>
                <w:rFonts w:ascii="Arial" w:eastAsia="Times New Roman" w:hAnsi="Arial" w:cs="Arial"/>
                <w:color w:val="000000"/>
                <w:sz w:val="24"/>
                <w:szCs w:val="24"/>
                <w:lang w:eastAsia="es-MX"/>
              </w:rPr>
            </w:rPrChange>
          </w:rPr>
          <w:delText>;</w:delText>
        </w:r>
      </w:del>
    </w:p>
    <w:p w14:paraId="3A80B6F5" w14:textId="77777777" w:rsidR="00E44A4F" w:rsidRPr="00557959" w:rsidRDefault="00E44A4F" w:rsidP="00E44A4F">
      <w:pPr>
        <w:numPr>
          <w:ilvl w:val="0"/>
          <w:numId w:val="26"/>
        </w:numPr>
        <w:spacing w:before="100" w:beforeAutospacing="1" w:after="100" w:afterAutospacing="1" w:line="360" w:lineRule="atLeast"/>
        <w:rPr>
          <w:rFonts w:ascii="Times New Roman" w:eastAsia="Times New Roman" w:hAnsi="Times New Roman" w:cs="Times New Roman"/>
          <w:color w:val="000000"/>
          <w:sz w:val="24"/>
          <w:szCs w:val="24"/>
          <w:lang w:eastAsia="es-MX"/>
          <w:rPrChange w:id="348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486" w:author="Microsoft Office User" w:date="2021-08-13T16:26:00Z">
            <w:rPr>
              <w:rFonts w:ascii="Arial" w:eastAsia="Times New Roman" w:hAnsi="Arial" w:cs="Arial"/>
              <w:color w:val="000000"/>
              <w:sz w:val="24"/>
              <w:szCs w:val="24"/>
              <w:lang w:eastAsia="es-MX"/>
            </w:rPr>
          </w:rPrChange>
        </w:rPr>
        <w:t>Rastrear y categorizar preguntas y consultas para ayudar a los gerentes a predecir problemas;</w:t>
      </w:r>
    </w:p>
    <w:p w14:paraId="76F7B5E2" w14:textId="3E1ACB09" w:rsidR="00E44A4F" w:rsidRPr="00557959" w:rsidRDefault="00E44A4F" w:rsidP="00E44A4F">
      <w:pPr>
        <w:numPr>
          <w:ilvl w:val="0"/>
          <w:numId w:val="26"/>
        </w:numPr>
        <w:spacing w:before="100" w:beforeAutospacing="1" w:after="100" w:afterAutospacing="1" w:line="360" w:lineRule="atLeast"/>
        <w:rPr>
          <w:rFonts w:ascii="Times New Roman" w:eastAsia="Times New Roman" w:hAnsi="Times New Roman" w:cs="Times New Roman"/>
          <w:color w:val="000000"/>
          <w:sz w:val="24"/>
          <w:szCs w:val="24"/>
          <w:lang w:eastAsia="es-MX"/>
          <w:rPrChange w:id="3487" w:author="Microsoft Office User" w:date="2021-08-13T16:26:00Z">
            <w:rPr>
              <w:rFonts w:ascii="Arial" w:eastAsia="Times New Roman" w:hAnsi="Arial" w:cs="Arial"/>
              <w:color w:val="000000"/>
              <w:sz w:val="24"/>
              <w:szCs w:val="24"/>
              <w:lang w:eastAsia="es-MX"/>
            </w:rPr>
          </w:rPrChange>
        </w:rPr>
      </w:pPr>
      <w:commentRangeStart w:id="3488"/>
      <w:r w:rsidRPr="00557959">
        <w:rPr>
          <w:rFonts w:ascii="Times New Roman" w:eastAsia="Times New Roman" w:hAnsi="Times New Roman" w:cs="Times New Roman"/>
          <w:color w:val="000000"/>
          <w:sz w:val="24"/>
          <w:szCs w:val="24"/>
          <w:lang w:eastAsia="es-MX"/>
          <w:rPrChange w:id="3489" w:author="Microsoft Office User" w:date="2021-08-13T16:26:00Z">
            <w:rPr>
              <w:rFonts w:ascii="Arial" w:eastAsia="Times New Roman" w:hAnsi="Arial" w:cs="Arial"/>
              <w:color w:val="000000"/>
              <w:sz w:val="24"/>
              <w:szCs w:val="24"/>
              <w:lang w:eastAsia="es-MX"/>
            </w:rPr>
          </w:rPrChange>
        </w:rPr>
        <w:t>Apoyar y guiar a la mesa de ayuda desde el principio hasta el final</w:t>
      </w:r>
      <w:ins w:id="3490" w:author="Microsoft Office User" w:date="2021-08-13T19:41:00Z">
        <w:r w:rsidR="00ED5F09">
          <w:rPr>
            <w:rFonts w:ascii="Times New Roman" w:eastAsia="Times New Roman" w:hAnsi="Times New Roman" w:cs="Times New Roman"/>
            <w:color w:val="000000"/>
            <w:sz w:val="24"/>
            <w:szCs w:val="24"/>
            <w:lang w:eastAsia="es-MX"/>
          </w:rPr>
          <w:t>.</w:t>
        </w:r>
      </w:ins>
      <w:del w:id="3491" w:author="Microsoft Office User" w:date="2021-08-13T19:41:00Z">
        <w:r w:rsidRPr="00557959" w:rsidDel="00ED5F09">
          <w:rPr>
            <w:rFonts w:ascii="Times New Roman" w:eastAsia="Times New Roman" w:hAnsi="Times New Roman" w:cs="Times New Roman"/>
            <w:color w:val="000000"/>
            <w:sz w:val="24"/>
            <w:szCs w:val="24"/>
            <w:lang w:eastAsia="es-MX"/>
            <w:rPrChange w:id="3492" w:author="Microsoft Office User" w:date="2021-08-13T16:26:00Z">
              <w:rPr>
                <w:rFonts w:ascii="Arial" w:eastAsia="Times New Roman" w:hAnsi="Arial" w:cs="Arial"/>
                <w:color w:val="000000"/>
                <w:sz w:val="24"/>
                <w:szCs w:val="24"/>
                <w:lang w:eastAsia="es-MX"/>
              </w:rPr>
            </w:rPrChange>
          </w:rPr>
          <w:delText>;</w:delText>
        </w:r>
      </w:del>
      <w:commentRangeEnd w:id="3488"/>
      <w:r w:rsidR="00ED5F09">
        <w:rPr>
          <w:rStyle w:val="Refdecomentario"/>
        </w:rPr>
        <w:commentReference w:id="3488"/>
      </w:r>
    </w:p>
    <w:p w14:paraId="180999FD" w14:textId="614E8265" w:rsidR="00E44A4F" w:rsidRPr="00557959" w:rsidRDefault="00E44A4F" w:rsidP="00E44A4F">
      <w:pPr>
        <w:numPr>
          <w:ilvl w:val="0"/>
          <w:numId w:val="26"/>
        </w:numPr>
        <w:spacing w:before="100" w:beforeAutospacing="1" w:after="100" w:afterAutospacing="1" w:line="360" w:lineRule="atLeast"/>
        <w:rPr>
          <w:rFonts w:ascii="Times New Roman" w:eastAsia="Times New Roman" w:hAnsi="Times New Roman" w:cs="Times New Roman"/>
          <w:color w:val="000000"/>
          <w:sz w:val="24"/>
          <w:szCs w:val="24"/>
          <w:lang w:eastAsia="es-MX"/>
          <w:rPrChange w:id="349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494" w:author="Microsoft Office User" w:date="2021-08-13T16:26:00Z">
            <w:rPr>
              <w:rFonts w:ascii="Arial" w:eastAsia="Times New Roman" w:hAnsi="Arial" w:cs="Arial"/>
              <w:color w:val="000000"/>
              <w:sz w:val="24"/>
              <w:szCs w:val="24"/>
              <w:lang w:eastAsia="es-MX"/>
            </w:rPr>
          </w:rPrChange>
        </w:rPr>
        <w:t>Actuar de forma proactiva para resolver solicitudes complejas de TI</w:t>
      </w:r>
      <w:ins w:id="3495" w:author="Microsoft Office User" w:date="2021-08-13T19:42:00Z">
        <w:r w:rsidR="00ED5F09">
          <w:rPr>
            <w:rFonts w:ascii="Times New Roman" w:eastAsia="Times New Roman" w:hAnsi="Times New Roman" w:cs="Times New Roman"/>
            <w:color w:val="000000"/>
            <w:sz w:val="24"/>
            <w:szCs w:val="24"/>
            <w:lang w:eastAsia="es-MX"/>
          </w:rPr>
          <w:t>.</w:t>
        </w:r>
      </w:ins>
      <w:del w:id="3496" w:author="Microsoft Office User" w:date="2021-08-13T19:42:00Z">
        <w:r w:rsidRPr="00557959" w:rsidDel="00ED5F09">
          <w:rPr>
            <w:rFonts w:ascii="Times New Roman" w:eastAsia="Times New Roman" w:hAnsi="Times New Roman" w:cs="Times New Roman"/>
            <w:color w:val="000000"/>
            <w:sz w:val="24"/>
            <w:szCs w:val="24"/>
            <w:lang w:eastAsia="es-MX"/>
            <w:rPrChange w:id="3497" w:author="Microsoft Office User" w:date="2021-08-13T16:26:00Z">
              <w:rPr>
                <w:rFonts w:ascii="Arial" w:eastAsia="Times New Roman" w:hAnsi="Arial" w:cs="Arial"/>
                <w:color w:val="000000"/>
                <w:sz w:val="24"/>
                <w:szCs w:val="24"/>
                <w:lang w:eastAsia="es-MX"/>
              </w:rPr>
            </w:rPrChange>
          </w:rPr>
          <w:delText>;</w:delText>
        </w:r>
      </w:del>
    </w:p>
    <w:p w14:paraId="43652E31" w14:textId="1BED5315" w:rsidR="00E44A4F" w:rsidRPr="00557959" w:rsidRDefault="00E44A4F" w:rsidP="00E44A4F">
      <w:pPr>
        <w:numPr>
          <w:ilvl w:val="0"/>
          <w:numId w:val="26"/>
        </w:numPr>
        <w:spacing w:before="100" w:beforeAutospacing="1" w:after="100" w:afterAutospacing="1" w:line="360" w:lineRule="atLeast"/>
        <w:rPr>
          <w:rFonts w:ascii="Times New Roman" w:eastAsia="Times New Roman" w:hAnsi="Times New Roman" w:cs="Times New Roman"/>
          <w:color w:val="000000"/>
          <w:sz w:val="24"/>
          <w:szCs w:val="24"/>
          <w:lang w:eastAsia="es-MX"/>
          <w:rPrChange w:id="349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499" w:author="Microsoft Office User" w:date="2021-08-13T16:26:00Z">
            <w:rPr>
              <w:rFonts w:ascii="Arial" w:eastAsia="Times New Roman" w:hAnsi="Arial" w:cs="Arial"/>
              <w:color w:val="000000"/>
              <w:sz w:val="24"/>
              <w:szCs w:val="24"/>
              <w:lang w:eastAsia="es-MX"/>
            </w:rPr>
          </w:rPrChange>
        </w:rPr>
        <w:t>Administrar los ciclos de vida del programa, lo que permite un flujo constante de datos</w:t>
      </w:r>
      <w:ins w:id="3500" w:author="Microsoft Office User" w:date="2021-08-13T19:42:00Z">
        <w:r w:rsidR="00ED5F09">
          <w:rPr>
            <w:rFonts w:ascii="Times New Roman" w:eastAsia="Times New Roman" w:hAnsi="Times New Roman" w:cs="Times New Roman"/>
            <w:color w:val="000000"/>
            <w:sz w:val="24"/>
            <w:szCs w:val="24"/>
            <w:lang w:eastAsia="es-MX"/>
          </w:rPr>
          <w:t>.</w:t>
        </w:r>
      </w:ins>
      <w:del w:id="3501" w:author="Microsoft Office User" w:date="2021-08-13T19:42:00Z">
        <w:r w:rsidRPr="00557959" w:rsidDel="00ED5F09">
          <w:rPr>
            <w:rFonts w:ascii="Times New Roman" w:eastAsia="Times New Roman" w:hAnsi="Times New Roman" w:cs="Times New Roman"/>
            <w:color w:val="000000"/>
            <w:sz w:val="24"/>
            <w:szCs w:val="24"/>
            <w:lang w:eastAsia="es-MX"/>
            <w:rPrChange w:id="3502" w:author="Microsoft Office User" w:date="2021-08-13T16:26:00Z">
              <w:rPr>
                <w:rFonts w:ascii="Arial" w:eastAsia="Times New Roman" w:hAnsi="Arial" w:cs="Arial"/>
                <w:color w:val="000000"/>
                <w:sz w:val="24"/>
                <w:szCs w:val="24"/>
                <w:lang w:eastAsia="es-MX"/>
              </w:rPr>
            </w:rPrChange>
          </w:rPr>
          <w:delText>;</w:delText>
        </w:r>
      </w:del>
    </w:p>
    <w:p w14:paraId="1BA9D8E2" w14:textId="045C7CCA" w:rsidR="00E44A4F" w:rsidRPr="00557959" w:rsidRDefault="00E44A4F" w:rsidP="00E44A4F">
      <w:pPr>
        <w:numPr>
          <w:ilvl w:val="0"/>
          <w:numId w:val="26"/>
        </w:numPr>
        <w:spacing w:before="100" w:beforeAutospacing="1" w:after="100" w:afterAutospacing="1" w:line="360" w:lineRule="atLeast"/>
        <w:rPr>
          <w:rFonts w:ascii="Times New Roman" w:eastAsia="Times New Roman" w:hAnsi="Times New Roman" w:cs="Times New Roman"/>
          <w:color w:val="000000"/>
          <w:sz w:val="24"/>
          <w:szCs w:val="24"/>
          <w:lang w:eastAsia="es-MX"/>
          <w:rPrChange w:id="350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504" w:author="Microsoft Office User" w:date="2021-08-13T16:26:00Z">
            <w:rPr>
              <w:rFonts w:ascii="Arial" w:eastAsia="Times New Roman" w:hAnsi="Arial" w:cs="Arial"/>
              <w:color w:val="000000"/>
              <w:sz w:val="24"/>
              <w:szCs w:val="24"/>
              <w:lang w:eastAsia="es-MX"/>
            </w:rPr>
          </w:rPrChange>
        </w:rPr>
        <w:t>Realizar el </w:t>
      </w:r>
      <w:r w:rsidR="00665613" w:rsidRPr="00557959">
        <w:rPr>
          <w:rFonts w:ascii="Times New Roman" w:hAnsi="Times New Roman" w:cs="Times New Roman"/>
          <w:rPrChange w:id="3505" w:author="Microsoft Office User" w:date="2021-08-13T16:26:00Z">
            <w:rPr/>
          </w:rPrChange>
        </w:rPr>
        <w:fldChar w:fldCharType="begin"/>
      </w:r>
      <w:r w:rsidR="00665613" w:rsidRPr="00557959">
        <w:rPr>
          <w:rFonts w:ascii="Times New Roman" w:hAnsi="Times New Roman" w:cs="Times New Roman"/>
          <w:rPrChange w:id="3506" w:author="Microsoft Office User" w:date="2021-08-13T16:26:00Z">
            <w:rPr/>
          </w:rPrChange>
        </w:rPr>
        <w:instrText xml:space="preserve"> HYPERLINK "https://www.zendesk.com.mx/blog/soporte-y-mantenimiento/" </w:instrText>
      </w:r>
      <w:r w:rsidR="00665613" w:rsidRPr="00557959">
        <w:rPr>
          <w:rFonts w:ascii="Times New Roman" w:hAnsi="Times New Roman" w:cs="Times New Roman"/>
          <w:rPrChange w:id="3507" w:author="Microsoft Office User" w:date="2021-08-13T16:26:00Z">
            <w:rPr/>
          </w:rPrChange>
        </w:rPr>
        <w:fldChar w:fldCharType="separate"/>
      </w:r>
      <w:r w:rsidRPr="00557959">
        <w:rPr>
          <w:rFonts w:ascii="Times New Roman" w:eastAsia="Times New Roman" w:hAnsi="Times New Roman" w:cs="Times New Roman"/>
          <w:color w:val="000000"/>
          <w:sz w:val="24"/>
          <w:szCs w:val="24"/>
          <w:lang w:eastAsia="es-MX"/>
          <w:rPrChange w:id="3508" w:author="Microsoft Office User" w:date="2021-08-13T16:26:00Z">
            <w:rPr>
              <w:rFonts w:eastAsia="Times New Roman"/>
              <w:color w:val="000000"/>
              <w:sz w:val="24"/>
              <w:szCs w:val="24"/>
              <w:lang w:eastAsia="es-MX"/>
            </w:rPr>
          </w:rPrChange>
        </w:rPr>
        <w:t>mantenimiento de todos los sistemas y programas</w:t>
      </w:r>
      <w:r w:rsidR="00665613" w:rsidRPr="00557959">
        <w:rPr>
          <w:rFonts w:ascii="Times New Roman" w:eastAsia="Times New Roman" w:hAnsi="Times New Roman" w:cs="Times New Roman"/>
          <w:color w:val="000000"/>
          <w:sz w:val="24"/>
          <w:szCs w:val="24"/>
          <w:lang w:eastAsia="es-MX"/>
          <w:rPrChange w:id="3509" w:author="Microsoft Office User" w:date="2021-08-13T16:26:00Z">
            <w:rPr>
              <w:rFonts w:eastAsia="Times New Roman"/>
              <w:color w:val="000000"/>
              <w:sz w:val="24"/>
              <w:szCs w:val="24"/>
              <w:lang w:eastAsia="es-MX"/>
            </w:rPr>
          </w:rPrChange>
        </w:rPr>
        <w:fldChar w:fldCharType="end"/>
      </w:r>
      <w:ins w:id="3510" w:author="Microsoft Office User" w:date="2021-08-13T19:42:00Z">
        <w:r w:rsidR="00310B74">
          <w:rPr>
            <w:rFonts w:ascii="Times New Roman" w:eastAsia="Times New Roman" w:hAnsi="Times New Roman" w:cs="Times New Roman"/>
            <w:color w:val="000000"/>
            <w:sz w:val="24"/>
            <w:szCs w:val="24"/>
            <w:lang w:eastAsia="es-MX"/>
          </w:rPr>
          <w:t>.</w:t>
        </w:r>
      </w:ins>
      <w:del w:id="3511" w:author="Microsoft Office User" w:date="2021-08-13T19:42:00Z">
        <w:r w:rsidRPr="00557959" w:rsidDel="00310B74">
          <w:rPr>
            <w:rFonts w:ascii="Times New Roman" w:eastAsia="Times New Roman" w:hAnsi="Times New Roman" w:cs="Times New Roman"/>
            <w:color w:val="000000"/>
            <w:sz w:val="24"/>
            <w:szCs w:val="24"/>
            <w:lang w:eastAsia="es-MX"/>
            <w:rPrChange w:id="3512" w:author="Microsoft Office User" w:date="2021-08-13T16:26:00Z">
              <w:rPr>
                <w:rFonts w:ascii="Arial" w:eastAsia="Times New Roman" w:hAnsi="Arial" w:cs="Arial"/>
                <w:color w:val="000000"/>
                <w:sz w:val="24"/>
                <w:szCs w:val="24"/>
                <w:lang w:eastAsia="es-MX"/>
              </w:rPr>
            </w:rPrChange>
          </w:rPr>
          <w:delText>;</w:delText>
        </w:r>
      </w:del>
    </w:p>
    <w:p w14:paraId="5DF209BA" w14:textId="6B2BF725" w:rsidR="00E44A4F" w:rsidRPr="00557959" w:rsidRDefault="00E44A4F" w:rsidP="00E44A4F">
      <w:pPr>
        <w:numPr>
          <w:ilvl w:val="0"/>
          <w:numId w:val="26"/>
        </w:numPr>
        <w:spacing w:before="100" w:beforeAutospacing="1" w:after="100" w:afterAutospacing="1" w:line="360" w:lineRule="atLeast"/>
        <w:rPr>
          <w:rFonts w:ascii="Times New Roman" w:eastAsia="Times New Roman" w:hAnsi="Times New Roman" w:cs="Times New Roman"/>
          <w:color w:val="000000"/>
          <w:sz w:val="24"/>
          <w:szCs w:val="24"/>
          <w:lang w:eastAsia="es-MX"/>
          <w:rPrChange w:id="3513"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514" w:author="Microsoft Office User" w:date="2021-08-13T16:26:00Z">
            <w:rPr>
              <w:rFonts w:ascii="Arial" w:eastAsia="Times New Roman" w:hAnsi="Arial" w:cs="Arial"/>
              <w:color w:val="000000"/>
              <w:sz w:val="24"/>
              <w:szCs w:val="24"/>
              <w:lang w:eastAsia="es-MX"/>
            </w:rPr>
          </w:rPrChange>
        </w:rPr>
        <w:t>Estudiar e </w:t>
      </w:r>
      <w:r w:rsidR="00665613" w:rsidRPr="00557959">
        <w:rPr>
          <w:rFonts w:ascii="Times New Roman" w:hAnsi="Times New Roman" w:cs="Times New Roman"/>
          <w:rPrChange w:id="3515" w:author="Microsoft Office User" w:date="2021-08-13T16:26:00Z">
            <w:rPr/>
          </w:rPrChange>
        </w:rPr>
        <w:fldChar w:fldCharType="begin"/>
      </w:r>
      <w:r w:rsidR="00665613" w:rsidRPr="00557959">
        <w:rPr>
          <w:rFonts w:ascii="Times New Roman" w:hAnsi="Times New Roman" w:cs="Times New Roman"/>
          <w:rPrChange w:id="3516" w:author="Microsoft Office User" w:date="2021-08-13T16:26:00Z">
            <w:rPr/>
          </w:rPrChange>
        </w:rPr>
        <w:instrText xml:space="preserve"> HYPERLINK "https://www.zendesk.com.mx/blog/herramientas-para-el-soporte-tecnico/" </w:instrText>
      </w:r>
      <w:r w:rsidR="00665613" w:rsidRPr="00557959">
        <w:rPr>
          <w:rFonts w:ascii="Times New Roman" w:hAnsi="Times New Roman" w:cs="Times New Roman"/>
          <w:rPrChange w:id="3517" w:author="Microsoft Office User" w:date="2021-08-13T16:26:00Z">
            <w:rPr/>
          </w:rPrChange>
        </w:rPr>
        <w:fldChar w:fldCharType="separate"/>
      </w:r>
      <w:r w:rsidRPr="00557959">
        <w:rPr>
          <w:rFonts w:ascii="Times New Roman" w:eastAsia="Times New Roman" w:hAnsi="Times New Roman" w:cs="Times New Roman"/>
          <w:color w:val="000000"/>
          <w:sz w:val="24"/>
          <w:szCs w:val="24"/>
          <w:lang w:eastAsia="es-MX"/>
          <w:rPrChange w:id="3518" w:author="Microsoft Office User" w:date="2021-08-13T16:26:00Z">
            <w:rPr>
              <w:rFonts w:eastAsia="Times New Roman"/>
              <w:color w:val="000000"/>
              <w:sz w:val="24"/>
              <w:szCs w:val="24"/>
              <w:lang w:eastAsia="es-MX"/>
            </w:rPr>
          </w:rPrChange>
        </w:rPr>
        <w:t>implementar nuevas herramientas tecnológicas</w:t>
      </w:r>
      <w:r w:rsidR="00665613" w:rsidRPr="00557959">
        <w:rPr>
          <w:rFonts w:ascii="Times New Roman" w:eastAsia="Times New Roman" w:hAnsi="Times New Roman" w:cs="Times New Roman"/>
          <w:color w:val="000000"/>
          <w:sz w:val="24"/>
          <w:szCs w:val="24"/>
          <w:lang w:eastAsia="es-MX"/>
          <w:rPrChange w:id="3519" w:author="Microsoft Office User" w:date="2021-08-13T16:26:00Z">
            <w:rPr>
              <w:rFonts w:eastAsia="Times New Roman"/>
              <w:color w:val="000000"/>
              <w:sz w:val="24"/>
              <w:szCs w:val="24"/>
              <w:lang w:eastAsia="es-MX"/>
            </w:rPr>
          </w:rPrChange>
        </w:rPr>
        <w:fldChar w:fldCharType="end"/>
      </w:r>
      <w:r w:rsidRPr="00557959">
        <w:rPr>
          <w:rFonts w:ascii="Times New Roman" w:eastAsia="Times New Roman" w:hAnsi="Times New Roman" w:cs="Times New Roman"/>
          <w:color w:val="000000"/>
          <w:sz w:val="24"/>
          <w:szCs w:val="24"/>
          <w:lang w:eastAsia="es-MX"/>
          <w:rPrChange w:id="3520" w:author="Microsoft Office User" w:date="2021-08-13T16:26:00Z">
            <w:rPr>
              <w:rFonts w:ascii="Arial" w:eastAsia="Times New Roman" w:hAnsi="Arial" w:cs="Arial"/>
              <w:color w:val="000000"/>
              <w:sz w:val="24"/>
              <w:szCs w:val="24"/>
              <w:lang w:eastAsia="es-MX"/>
            </w:rPr>
          </w:rPrChange>
        </w:rPr>
        <w:t> que ayuden a asegurar el mejor desempeño de la empresa</w:t>
      </w:r>
      <w:ins w:id="3521" w:author="Microsoft Office User" w:date="2021-08-13T19:42:00Z">
        <w:r w:rsidR="00310B74">
          <w:rPr>
            <w:rFonts w:ascii="Times New Roman" w:eastAsia="Times New Roman" w:hAnsi="Times New Roman" w:cs="Times New Roman"/>
            <w:color w:val="000000"/>
            <w:sz w:val="24"/>
            <w:szCs w:val="24"/>
            <w:lang w:eastAsia="es-MX"/>
          </w:rPr>
          <w:t>.</w:t>
        </w:r>
      </w:ins>
      <w:del w:id="3522" w:author="Microsoft Office User" w:date="2021-08-13T19:42:00Z">
        <w:r w:rsidRPr="00557959" w:rsidDel="00310B74">
          <w:rPr>
            <w:rFonts w:ascii="Times New Roman" w:eastAsia="Times New Roman" w:hAnsi="Times New Roman" w:cs="Times New Roman"/>
            <w:color w:val="000000"/>
            <w:sz w:val="24"/>
            <w:szCs w:val="24"/>
            <w:lang w:eastAsia="es-MX"/>
            <w:rPrChange w:id="3523" w:author="Microsoft Office User" w:date="2021-08-13T16:26:00Z">
              <w:rPr>
                <w:rFonts w:ascii="Arial" w:eastAsia="Times New Roman" w:hAnsi="Arial" w:cs="Arial"/>
                <w:color w:val="000000"/>
                <w:sz w:val="24"/>
                <w:szCs w:val="24"/>
                <w:lang w:eastAsia="es-MX"/>
              </w:rPr>
            </w:rPrChange>
          </w:rPr>
          <w:delText>;</w:delText>
        </w:r>
      </w:del>
    </w:p>
    <w:p w14:paraId="296C042E" w14:textId="10B53543" w:rsidR="00E44A4F" w:rsidRPr="00557959" w:rsidRDefault="00E44A4F" w:rsidP="00E44A4F">
      <w:pPr>
        <w:numPr>
          <w:ilvl w:val="0"/>
          <w:numId w:val="26"/>
        </w:numPr>
        <w:spacing w:before="100" w:beforeAutospacing="1" w:after="100" w:afterAutospacing="1" w:line="360" w:lineRule="atLeast"/>
        <w:rPr>
          <w:rFonts w:ascii="Times New Roman" w:eastAsia="Times New Roman" w:hAnsi="Times New Roman" w:cs="Times New Roman"/>
          <w:color w:val="000000"/>
          <w:sz w:val="24"/>
          <w:szCs w:val="24"/>
          <w:lang w:eastAsia="es-MX"/>
          <w:rPrChange w:id="3524"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525" w:author="Microsoft Office User" w:date="2021-08-13T16:26:00Z">
            <w:rPr>
              <w:rFonts w:ascii="Arial" w:eastAsia="Times New Roman" w:hAnsi="Arial" w:cs="Arial"/>
              <w:color w:val="000000"/>
              <w:sz w:val="24"/>
              <w:szCs w:val="24"/>
              <w:lang w:eastAsia="es-MX"/>
            </w:rPr>
          </w:rPrChange>
        </w:rPr>
        <w:lastRenderedPageBreak/>
        <w:t>Administrar los permisos de acceso de los usuarios</w:t>
      </w:r>
      <w:ins w:id="3526" w:author="Microsoft Office User" w:date="2021-08-13T19:42:00Z">
        <w:r w:rsidR="00310B74">
          <w:rPr>
            <w:rFonts w:ascii="Times New Roman" w:eastAsia="Times New Roman" w:hAnsi="Times New Roman" w:cs="Times New Roman"/>
            <w:color w:val="000000"/>
            <w:sz w:val="24"/>
            <w:szCs w:val="24"/>
            <w:lang w:eastAsia="es-MX"/>
          </w:rPr>
          <w:t>.</w:t>
        </w:r>
      </w:ins>
    </w:p>
    <w:p w14:paraId="2FE929DC" w14:textId="77777777" w:rsidR="00E44A4F" w:rsidRPr="00557959" w:rsidDel="00310B74" w:rsidRDefault="00E44A4F" w:rsidP="00E44A4F">
      <w:pPr>
        <w:numPr>
          <w:ilvl w:val="0"/>
          <w:numId w:val="26"/>
        </w:numPr>
        <w:spacing w:before="100" w:beforeAutospacing="1" w:after="100" w:afterAutospacing="1" w:line="360" w:lineRule="atLeast"/>
        <w:rPr>
          <w:del w:id="3527" w:author="Microsoft Office User" w:date="2021-08-13T19:43:00Z"/>
          <w:rFonts w:ascii="Times New Roman" w:eastAsia="Times New Roman" w:hAnsi="Times New Roman" w:cs="Times New Roman"/>
          <w:color w:val="000000"/>
          <w:sz w:val="24"/>
          <w:szCs w:val="24"/>
          <w:lang w:eastAsia="es-MX"/>
          <w:rPrChange w:id="3528" w:author="Microsoft Office User" w:date="2021-08-13T16:26:00Z">
            <w:rPr>
              <w:del w:id="3529" w:author="Microsoft Office User" w:date="2021-08-13T19:43:00Z"/>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530" w:author="Microsoft Office User" w:date="2021-08-13T16:26:00Z">
            <w:rPr>
              <w:rFonts w:ascii="Arial" w:eastAsia="Times New Roman" w:hAnsi="Arial" w:cs="Arial"/>
              <w:color w:val="000000"/>
              <w:sz w:val="24"/>
              <w:szCs w:val="24"/>
              <w:lang w:eastAsia="es-MX"/>
            </w:rPr>
          </w:rPrChange>
        </w:rPr>
        <w:t>Elaborar informes que muestren y monitoreen el avance del trabajo, verificando que esté alineado con los objetivos predefinidos. </w:t>
      </w:r>
    </w:p>
    <w:p w14:paraId="472FD413" w14:textId="77777777" w:rsidR="006D606F" w:rsidRPr="00310B74" w:rsidRDefault="006D606F" w:rsidP="00310B74">
      <w:pPr>
        <w:numPr>
          <w:ilvl w:val="0"/>
          <w:numId w:val="26"/>
        </w:numPr>
        <w:spacing w:before="100" w:beforeAutospacing="1" w:after="100" w:afterAutospacing="1" w:line="360" w:lineRule="atLeast"/>
        <w:rPr>
          <w:rFonts w:ascii="Times New Roman" w:eastAsia="Times New Roman" w:hAnsi="Times New Roman" w:cs="Times New Roman"/>
          <w:color w:val="202124"/>
          <w:sz w:val="24"/>
          <w:szCs w:val="24"/>
          <w:shd w:val="clear" w:color="auto" w:fill="FFFFFF"/>
          <w:lang w:eastAsia="es-MX"/>
          <w:rPrChange w:id="3531" w:author="Microsoft Office User" w:date="2021-08-13T19:43:00Z">
            <w:rPr>
              <w:rFonts w:ascii="Arial" w:eastAsia="Times New Roman" w:hAnsi="Arial" w:cs="Arial"/>
              <w:color w:val="202124"/>
              <w:sz w:val="24"/>
              <w:szCs w:val="24"/>
              <w:shd w:val="clear" w:color="auto" w:fill="FFFFFF"/>
              <w:lang w:eastAsia="es-MX"/>
            </w:rPr>
          </w:rPrChange>
        </w:rPr>
        <w:pPrChange w:id="3532" w:author="Microsoft Office User" w:date="2021-08-13T19:43:00Z">
          <w:pPr>
            <w:spacing w:line="360" w:lineRule="auto"/>
            <w:jc w:val="both"/>
          </w:pPr>
        </w:pPrChange>
      </w:pPr>
    </w:p>
    <w:p w14:paraId="1D1C7E98" w14:textId="77777777" w:rsidR="00134E67" w:rsidRPr="00557959" w:rsidRDefault="00134E67" w:rsidP="000A5A08">
      <w:pPr>
        <w:pStyle w:val="Textoindependiente"/>
        <w:spacing w:before="8" w:line="360" w:lineRule="auto"/>
        <w:jc w:val="both"/>
        <w:rPr>
          <w:rFonts w:ascii="Times New Roman" w:eastAsia="Times New Roman" w:hAnsi="Times New Roman" w:cs="Times New Roman"/>
          <w:color w:val="202124"/>
          <w:shd w:val="clear" w:color="auto" w:fill="FFFFFF"/>
          <w:lang w:val="es-MX" w:eastAsia="es-MX"/>
          <w:rPrChange w:id="3533" w:author="Microsoft Office User" w:date="2021-08-13T16:26:00Z">
            <w:rPr>
              <w:rFonts w:eastAsia="Times New Roman"/>
              <w:color w:val="202124"/>
              <w:shd w:val="clear" w:color="auto" w:fill="FFFFFF"/>
              <w:lang w:val="es-MX" w:eastAsia="es-MX"/>
            </w:rPr>
          </w:rPrChange>
        </w:rPr>
      </w:pPr>
    </w:p>
    <w:p w14:paraId="26636D32" w14:textId="0CCF6DE4" w:rsidR="00527570" w:rsidRPr="00557959" w:rsidDel="00310B74" w:rsidRDefault="00527570" w:rsidP="000A5A08">
      <w:pPr>
        <w:pStyle w:val="Ttulo3"/>
        <w:shd w:val="clear" w:color="auto" w:fill="FFFFFF"/>
        <w:spacing w:before="0" w:line="360" w:lineRule="auto"/>
        <w:jc w:val="both"/>
        <w:textAlignment w:val="baseline"/>
        <w:rPr>
          <w:del w:id="3534" w:author="Microsoft Office User" w:date="2021-08-13T19:43:00Z"/>
          <w:rStyle w:val="Ttulo2Car"/>
          <w:rFonts w:ascii="Times New Roman" w:hAnsi="Times New Roman" w:cs="Times New Roman"/>
          <w:b/>
          <w:bCs/>
          <w:color w:val="auto"/>
          <w:rPrChange w:id="3535" w:author="Microsoft Office User" w:date="2021-08-13T16:26:00Z">
            <w:rPr>
              <w:del w:id="3536" w:author="Microsoft Office User" w:date="2021-08-13T19:43:00Z"/>
              <w:rStyle w:val="Ttulo2Car"/>
              <w:rFonts w:ascii="Cambria" w:hAnsi="Cambria"/>
              <w:b/>
              <w:bCs/>
              <w:color w:val="auto"/>
            </w:rPr>
          </w:rPrChange>
        </w:rPr>
      </w:pPr>
      <w:bookmarkStart w:id="3537" w:name="_Toc73953042"/>
      <w:r w:rsidRPr="00557959">
        <w:rPr>
          <w:rStyle w:val="Ttulo2Car"/>
          <w:rFonts w:ascii="Times New Roman" w:hAnsi="Times New Roman" w:cs="Times New Roman"/>
          <w:b/>
          <w:bCs/>
          <w:color w:val="auto"/>
          <w:rPrChange w:id="3538" w:author="Microsoft Office User" w:date="2021-08-13T16:26:00Z">
            <w:rPr>
              <w:rStyle w:val="Ttulo2Car"/>
              <w:rFonts w:ascii="Cambria" w:hAnsi="Cambria"/>
              <w:b/>
              <w:bCs/>
              <w:color w:val="auto"/>
            </w:rPr>
          </w:rPrChange>
        </w:rPr>
        <w:t>Infraestructura como servicio (IaaS)</w:t>
      </w:r>
      <w:bookmarkEnd w:id="3537"/>
    </w:p>
    <w:p w14:paraId="0CB786F8" w14:textId="77C181FA" w:rsidR="00527570" w:rsidRPr="00310B74" w:rsidRDefault="00527570" w:rsidP="00310B74">
      <w:pPr>
        <w:pStyle w:val="Ttulo3"/>
        <w:shd w:val="clear" w:color="auto" w:fill="FFFFFF"/>
        <w:spacing w:before="0" w:line="360" w:lineRule="auto"/>
        <w:jc w:val="both"/>
        <w:textAlignment w:val="baseline"/>
        <w:pPrChange w:id="3539" w:author="Microsoft Office User" w:date="2021-08-13T19:43:00Z">
          <w:pPr>
            <w:spacing w:line="360" w:lineRule="auto"/>
            <w:jc w:val="both"/>
          </w:pPr>
        </w:pPrChange>
      </w:pPr>
    </w:p>
    <w:p w14:paraId="55A44243" w14:textId="61245597" w:rsidR="00527570" w:rsidRPr="00557959" w:rsidRDefault="00BF7609" w:rsidP="000A5A08">
      <w:pPr>
        <w:spacing w:line="360" w:lineRule="auto"/>
        <w:jc w:val="both"/>
        <w:rPr>
          <w:rFonts w:ascii="Times New Roman" w:eastAsia="Times New Roman" w:hAnsi="Times New Roman" w:cs="Times New Roman"/>
          <w:color w:val="000000"/>
          <w:sz w:val="24"/>
          <w:szCs w:val="24"/>
          <w:lang w:eastAsia="es-MX"/>
          <w:rPrChange w:id="354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541" w:author="Microsoft Office User" w:date="2021-08-13T16:26:00Z">
            <w:rPr>
              <w:rFonts w:ascii="Arial" w:eastAsia="Times New Roman" w:hAnsi="Arial" w:cs="Arial"/>
              <w:color w:val="000000"/>
              <w:sz w:val="24"/>
              <w:szCs w:val="24"/>
              <w:lang w:eastAsia="es-MX"/>
            </w:rPr>
          </w:rPrChange>
        </w:rPr>
        <w:t>Un proveedor proporciona a los clientes acceso directo a almacenamiento, red, servidores y otros recursos de computación en nube.</w:t>
      </w:r>
    </w:p>
    <w:p w14:paraId="154DF0F5" w14:textId="471D3718" w:rsidR="00BF7609" w:rsidRPr="00557959" w:rsidRDefault="00665613" w:rsidP="000A5A08">
      <w:pPr>
        <w:pStyle w:val="NormalWeb"/>
        <w:shd w:val="clear" w:color="auto" w:fill="FFFFFF"/>
        <w:spacing w:before="0" w:after="0" w:line="360" w:lineRule="auto"/>
        <w:jc w:val="both"/>
        <w:textAlignment w:val="baseline"/>
        <w:rPr>
          <w:color w:val="000000"/>
          <w:rPrChange w:id="3542" w:author="Microsoft Office User" w:date="2021-08-13T16:26:00Z">
            <w:rPr>
              <w:rFonts w:ascii="Arial" w:hAnsi="Arial" w:cs="Arial"/>
              <w:color w:val="000000"/>
            </w:rPr>
          </w:rPrChange>
        </w:rPr>
      </w:pPr>
      <w:r w:rsidRPr="00557959">
        <w:fldChar w:fldCharType="begin"/>
      </w:r>
      <w:r w:rsidRPr="00557959">
        <w:rPr>
          <w:rPrChange w:id="3543" w:author="Microsoft Office User" w:date="2021-08-13T16:26:00Z">
            <w:rPr/>
          </w:rPrChange>
        </w:rPr>
        <w:instrText xml:space="preserve"> HYPERLINK "https://www.ibm.com/mx-es/cloud/infrastructure" \t "_blank" \o "cloud_infrastructure" </w:instrText>
      </w:r>
      <w:r w:rsidRPr="00557959">
        <w:rPr>
          <w:rPrChange w:id="3544" w:author="Microsoft Office User" w:date="2021-08-13T16:26:00Z">
            <w:rPr/>
          </w:rPrChange>
        </w:rPr>
        <w:fldChar w:fldCharType="separate"/>
      </w:r>
      <w:r w:rsidR="00BF7609" w:rsidRPr="00557959">
        <w:rPr>
          <w:color w:val="000000"/>
          <w:rPrChange w:id="3545" w:author="Microsoft Office User" w:date="2021-08-13T16:26:00Z">
            <w:rPr>
              <w:rFonts w:ascii="Arial" w:hAnsi="Arial" w:cs="Arial"/>
              <w:color w:val="000000"/>
            </w:rPr>
          </w:rPrChange>
        </w:rPr>
        <w:t>Infraestructura como un servicio (IaaS)</w:t>
      </w:r>
      <w:r w:rsidRPr="00557959">
        <w:rPr>
          <w:color w:val="000000"/>
          <w:rPrChange w:id="3546" w:author="Microsoft Office User" w:date="2021-08-13T16:26:00Z">
            <w:rPr>
              <w:rFonts w:ascii="Arial" w:hAnsi="Arial" w:cs="Arial"/>
              <w:color w:val="000000"/>
            </w:rPr>
          </w:rPrChange>
        </w:rPr>
        <w:fldChar w:fldCharType="end"/>
      </w:r>
      <w:r w:rsidR="00BF7609" w:rsidRPr="00557959">
        <w:rPr>
          <w:color w:val="000000"/>
          <w:rPrChange w:id="3547" w:author="Microsoft Office User" w:date="2021-08-13T16:26:00Z">
            <w:rPr>
              <w:rFonts w:ascii="Arial" w:hAnsi="Arial" w:cs="Arial"/>
              <w:color w:val="000000"/>
            </w:rPr>
          </w:rPrChange>
        </w:rPr>
        <w:t> es una oferta de </w:t>
      </w:r>
      <w:r w:rsidRPr="00557959">
        <w:fldChar w:fldCharType="begin"/>
      </w:r>
      <w:r w:rsidRPr="00557959">
        <w:rPr>
          <w:rPrChange w:id="3548" w:author="Microsoft Office User" w:date="2021-08-13T16:26:00Z">
            <w:rPr/>
          </w:rPrChange>
        </w:rPr>
        <w:instrText xml:space="preserve"> HYPERLINK "https://www.ibm.com/cloud/learn/cloud-computing" \t "_blank" </w:instrText>
      </w:r>
      <w:r w:rsidRPr="00557959">
        <w:rPr>
          <w:rPrChange w:id="3549" w:author="Microsoft Office User" w:date="2021-08-13T16:26:00Z">
            <w:rPr/>
          </w:rPrChange>
        </w:rPr>
        <w:fldChar w:fldCharType="separate"/>
      </w:r>
      <w:r w:rsidR="00BF7609" w:rsidRPr="00557959">
        <w:rPr>
          <w:color w:val="000000"/>
          <w:rPrChange w:id="3550" w:author="Microsoft Office User" w:date="2021-08-13T16:26:00Z">
            <w:rPr>
              <w:rFonts w:ascii="Arial" w:hAnsi="Arial" w:cs="Arial"/>
              <w:color w:val="000000"/>
            </w:rPr>
          </w:rPrChange>
        </w:rPr>
        <w:t>computación en la nube</w:t>
      </w:r>
      <w:r w:rsidRPr="00557959">
        <w:rPr>
          <w:color w:val="000000"/>
          <w:rPrChange w:id="3551" w:author="Microsoft Office User" w:date="2021-08-13T16:26:00Z">
            <w:rPr>
              <w:rFonts w:ascii="Arial" w:hAnsi="Arial" w:cs="Arial"/>
              <w:color w:val="000000"/>
            </w:rPr>
          </w:rPrChange>
        </w:rPr>
        <w:fldChar w:fldCharType="end"/>
      </w:r>
      <w:r w:rsidR="00BF7609" w:rsidRPr="00557959">
        <w:rPr>
          <w:color w:val="000000"/>
          <w:rPrChange w:id="3552" w:author="Microsoft Office User" w:date="2021-08-13T16:26:00Z">
            <w:rPr>
              <w:rFonts w:ascii="Arial" w:hAnsi="Arial" w:cs="Arial"/>
              <w:color w:val="000000"/>
            </w:rPr>
          </w:rPrChange>
        </w:rPr>
        <w:t> en la que un proveedor proporciona a los usuarios acceso a recursos informáticos como, por ejemplo, </w:t>
      </w:r>
      <w:r w:rsidRPr="00557959">
        <w:fldChar w:fldCharType="begin"/>
      </w:r>
      <w:r w:rsidRPr="00557959">
        <w:rPr>
          <w:rPrChange w:id="3553" w:author="Microsoft Office User" w:date="2021-08-13T16:26:00Z">
            <w:rPr/>
          </w:rPrChange>
        </w:rPr>
        <w:instrText xml:space="preserve"> HYPERLINK "https://www.ibm.com/cloud/learn/cloud-storage" \t "_blank" </w:instrText>
      </w:r>
      <w:r w:rsidRPr="00557959">
        <w:rPr>
          <w:rPrChange w:id="3554" w:author="Microsoft Office User" w:date="2021-08-13T16:26:00Z">
            <w:rPr/>
          </w:rPrChange>
        </w:rPr>
        <w:fldChar w:fldCharType="separate"/>
      </w:r>
      <w:r w:rsidR="00BF7609" w:rsidRPr="00557959">
        <w:rPr>
          <w:color w:val="000000"/>
          <w:rPrChange w:id="3555" w:author="Microsoft Office User" w:date="2021-08-13T16:26:00Z">
            <w:rPr>
              <w:rFonts w:ascii="Arial" w:hAnsi="Arial" w:cs="Arial"/>
              <w:color w:val="000000"/>
            </w:rPr>
          </w:rPrChange>
        </w:rPr>
        <w:t>almacenamiento</w:t>
      </w:r>
      <w:r w:rsidRPr="00557959">
        <w:rPr>
          <w:color w:val="000000"/>
          <w:rPrChange w:id="3556" w:author="Microsoft Office User" w:date="2021-08-13T16:26:00Z">
            <w:rPr>
              <w:rFonts w:ascii="Arial" w:hAnsi="Arial" w:cs="Arial"/>
              <w:color w:val="000000"/>
            </w:rPr>
          </w:rPrChange>
        </w:rPr>
        <w:fldChar w:fldCharType="end"/>
      </w:r>
      <w:r w:rsidR="00BF7609" w:rsidRPr="00557959">
        <w:rPr>
          <w:color w:val="000000"/>
          <w:rPrChange w:id="3557" w:author="Microsoft Office User" w:date="2021-08-13T16:26:00Z">
            <w:rPr>
              <w:rFonts w:ascii="Arial" w:hAnsi="Arial" w:cs="Arial"/>
              <w:color w:val="000000"/>
            </w:rPr>
          </w:rPrChange>
        </w:rPr>
        <w:t>,</w:t>
      </w:r>
      <w:r w:rsidRPr="00557959">
        <w:fldChar w:fldCharType="begin"/>
      </w:r>
      <w:r w:rsidRPr="00557959">
        <w:rPr>
          <w:rPrChange w:id="3558" w:author="Microsoft Office User" w:date="2021-08-13T16:26:00Z">
            <w:rPr/>
          </w:rPrChange>
        </w:rPr>
        <w:instrText xml:space="preserve"> HYPERLINK "https://www.ibm.com/cloud/learn/networking-a-complete-</w:instrText>
      </w:r>
      <w:r w:rsidRPr="00557959">
        <w:rPr>
          <w:rPrChange w:id="3559" w:author="Microsoft Office User" w:date="2021-08-13T16:26:00Z">
            <w:rPr/>
          </w:rPrChange>
        </w:rPr>
        <w:instrText xml:space="preserve">guide" \t "_blank" </w:instrText>
      </w:r>
      <w:r w:rsidRPr="00557959">
        <w:rPr>
          <w:rPrChange w:id="3560" w:author="Microsoft Office User" w:date="2021-08-13T16:26:00Z">
            <w:rPr/>
          </w:rPrChange>
        </w:rPr>
        <w:fldChar w:fldCharType="separate"/>
      </w:r>
      <w:r w:rsidR="00BF7609" w:rsidRPr="00557959">
        <w:rPr>
          <w:color w:val="000000"/>
          <w:rPrChange w:id="3561" w:author="Microsoft Office User" w:date="2021-08-13T16:26:00Z">
            <w:rPr>
              <w:rFonts w:ascii="Arial" w:hAnsi="Arial" w:cs="Arial"/>
              <w:color w:val="000000"/>
            </w:rPr>
          </w:rPrChange>
        </w:rPr>
        <w:t> red</w:t>
      </w:r>
      <w:r w:rsidRPr="00557959">
        <w:rPr>
          <w:color w:val="000000"/>
          <w:rPrChange w:id="3562" w:author="Microsoft Office User" w:date="2021-08-13T16:26:00Z">
            <w:rPr>
              <w:rFonts w:ascii="Arial" w:hAnsi="Arial" w:cs="Arial"/>
              <w:color w:val="000000"/>
            </w:rPr>
          </w:rPrChange>
        </w:rPr>
        <w:fldChar w:fldCharType="end"/>
      </w:r>
      <w:r w:rsidR="00BF7609" w:rsidRPr="00557959">
        <w:rPr>
          <w:color w:val="000000"/>
          <w:rPrChange w:id="3563" w:author="Microsoft Office User" w:date="2021-08-13T16:26:00Z">
            <w:rPr>
              <w:rFonts w:ascii="Arial" w:hAnsi="Arial" w:cs="Arial"/>
              <w:color w:val="000000"/>
            </w:rPr>
          </w:rPrChange>
        </w:rPr>
        <w:t> y </w:t>
      </w:r>
      <w:r w:rsidRPr="00557959">
        <w:fldChar w:fldCharType="begin"/>
      </w:r>
      <w:r w:rsidRPr="00557959">
        <w:rPr>
          <w:rPrChange w:id="3564" w:author="Microsoft Office User" w:date="2021-08-13T16:26:00Z">
            <w:rPr/>
          </w:rPrChange>
        </w:rPr>
        <w:instrText xml:space="preserve"> HYPERLINK "https://www.ibm.com/cloud/learn/cloud-server" \t "_blank" </w:instrText>
      </w:r>
      <w:r w:rsidRPr="00557959">
        <w:rPr>
          <w:rPrChange w:id="3565" w:author="Microsoft Office User" w:date="2021-08-13T16:26:00Z">
            <w:rPr/>
          </w:rPrChange>
        </w:rPr>
        <w:fldChar w:fldCharType="separate"/>
      </w:r>
      <w:r w:rsidR="00BF7609" w:rsidRPr="00557959">
        <w:rPr>
          <w:color w:val="000000"/>
          <w:rPrChange w:id="3566" w:author="Microsoft Office User" w:date="2021-08-13T16:26:00Z">
            <w:rPr>
              <w:rFonts w:ascii="Arial" w:hAnsi="Arial" w:cs="Arial"/>
              <w:color w:val="000000"/>
            </w:rPr>
          </w:rPrChange>
        </w:rPr>
        <w:t>servidores</w:t>
      </w:r>
      <w:r w:rsidRPr="00557959">
        <w:rPr>
          <w:color w:val="000000"/>
          <w:rPrChange w:id="3567" w:author="Microsoft Office User" w:date="2021-08-13T16:26:00Z">
            <w:rPr>
              <w:rFonts w:ascii="Arial" w:hAnsi="Arial" w:cs="Arial"/>
              <w:color w:val="000000"/>
            </w:rPr>
          </w:rPrChange>
        </w:rPr>
        <w:fldChar w:fldCharType="end"/>
      </w:r>
      <w:r w:rsidR="00BF7609" w:rsidRPr="00557959">
        <w:rPr>
          <w:color w:val="000000"/>
          <w:rPrChange w:id="3568" w:author="Microsoft Office User" w:date="2021-08-13T16:26:00Z">
            <w:rPr>
              <w:rFonts w:ascii="Arial" w:hAnsi="Arial" w:cs="Arial"/>
              <w:color w:val="000000"/>
            </w:rPr>
          </w:rPrChange>
        </w:rPr>
        <w:t>. Las organizaciones utilizan sus propias plataformas y aplicaciones dentro de la infraestructura de un proveedor de servicios.</w:t>
      </w:r>
      <w:sdt>
        <w:sdtPr>
          <w:rPr>
            <w:color w:val="000000"/>
            <w:rPrChange w:id="3569" w:author="Microsoft Office User" w:date="2021-08-13T16:26:00Z">
              <w:rPr>
                <w:rFonts w:ascii="Arial" w:hAnsi="Arial" w:cs="Arial"/>
                <w:color w:val="000000"/>
              </w:rPr>
            </w:rPrChange>
          </w:rPr>
          <w:id w:val="-120231565"/>
          <w:citation/>
        </w:sdtPr>
        <w:sdtEndPr>
          <w:rPr>
            <w:rPrChange w:id="3570" w:author="Microsoft Office User" w:date="2021-08-13T16:26:00Z">
              <w:rPr/>
            </w:rPrChange>
          </w:rPr>
        </w:sdtEndPr>
        <w:sdtContent>
          <w:r w:rsidR="00862583" w:rsidRPr="00557959">
            <w:rPr>
              <w:color w:val="000000"/>
              <w:rPrChange w:id="3571" w:author="Microsoft Office User" w:date="2021-08-13T16:26:00Z">
                <w:rPr>
                  <w:rFonts w:ascii="Arial" w:hAnsi="Arial" w:cs="Arial"/>
                  <w:color w:val="000000"/>
                </w:rPr>
              </w:rPrChange>
            </w:rPr>
            <w:fldChar w:fldCharType="begin"/>
          </w:r>
          <w:r w:rsidR="00862583" w:rsidRPr="00557959">
            <w:rPr>
              <w:color w:val="000000"/>
              <w:rPrChange w:id="3572" w:author="Microsoft Office User" w:date="2021-08-13T16:26:00Z">
                <w:rPr>
                  <w:rFonts w:ascii="Arial" w:hAnsi="Arial" w:cs="Arial"/>
                  <w:color w:val="000000"/>
                </w:rPr>
              </w:rPrChange>
            </w:rPr>
            <w:instrText xml:space="preserve"> CITATION IBM21 \l 2058 </w:instrText>
          </w:r>
          <w:r w:rsidR="00862583" w:rsidRPr="00557959">
            <w:rPr>
              <w:color w:val="000000"/>
              <w:rPrChange w:id="3573" w:author="Microsoft Office User" w:date="2021-08-13T16:26:00Z">
                <w:rPr>
                  <w:rFonts w:ascii="Arial" w:hAnsi="Arial" w:cs="Arial"/>
                  <w:color w:val="000000"/>
                </w:rPr>
              </w:rPrChange>
            </w:rPr>
            <w:fldChar w:fldCharType="separate"/>
          </w:r>
          <w:r w:rsidR="00E51CA8" w:rsidRPr="00557959">
            <w:rPr>
              <w:noProof/>
              <w:color w:val="000000"/>
              <w:rPrChange w:id="3574" w:author="Microsoft Office User" w:date="2021-08-13T16:26:00Z">
                <w:rPr>
                  <w:rFonts w:ascii="Arial" w:hAnsi="Arial" w:cs="Arial"/>
                  <w:noProof/>
                  <w:color w:val="000000"/>
                </w:rPr>
              </w:rPrChange>
            </w:rPr>
            <w:t xml:space="preserve"> [15]</w:t>
          </w:r>
          <w:r w:rsidR="00862583" w:rsidRPr="00557959">
            <w:rPr>
              <w:color w:val="000000"/>
              <w:rPrChange w:id="3575" w:author="Microsoft Office User" w:date="2021-08-13T16:26:00Z">
                <w:rPr>
                  <w:rFonts w:ascii="Arial" w:hAnsi="Arial" w:cs="Arial"/>
                  <w:color w:val="000000"/>
                </w:rPr>
              </w:rPrChange>
            </w:rPr>
            <w:fldChar w:fldCharType="end"/>
          </w:r>
        </w:sdtContent>
      </w:sdt>
    </w:p>
    <w:p w14:paraId="6A2194C8" w14:textId="77777777" w:rsidR="00BF7609" w:rsidRPr="00557959" w:rsidRDefault="00BF7609" w:rsidP="000A5A08">
      <w:pPr>
        <w:pStyle w:val="NormalWeb"/>
        <w:shd w:val="clear" w:color="auto" w:fill="FFFFFF"/>
        <w:spacing w:before="0" w:after="0" w:line="360" w:lineRule="auto"/>
        <w:jc w:val="both"/>
        <w:textAlignment w:val="baseline"/>
        <w:rPr>
          <w:color w:val="000000"/>
          <w:rPrChange w:id="3576" w:author="Microsoft Office User" w:date="2021-08-13T16:26:00Z">
            <w:rPr>
              <w:rFonts w:ascii="Arial" w:hAnsi="Arial" w:cs="Arial"/>
              <w:color w:val="000000"/>
            </w:rPr>
          </w:rPrChange>
        </w:rPr>
      </w:pPr>
      <w:r w:rsidRPr="00557959">
        <w:rPr>
          <w:color w:val="000000"/>
          <w:rPrChange w:id="3577" w:author="Microsoft Office User" w:date="2021-08-13T16:26:00Z">
            <w:rPr>
              <w:rFonts w:ascii="Arial" w:hAnsi="Arial" w:cs="Arial"/>
              <w:color w:val="000000"/>
            </w:rPr>
          </w:rPrChange>
        </w:rPr>
        <w:t>Características principales:</w:t>
      </w:r>
    </w:p>
    <w:p w14:paraId="2555BC30" w14:textId="043E1D6F" w:rsidR="00BF7609" w:rsidRPr="00557959" w:rsidRDefault="00BF7609" w:rsidP="000A5A08">
      <w:pPr>
        <w:pStyle w:val="NormalWeb"/>
        <w:numPr>
          <w:ilvl w:val="0"/>
          <w:numId w:val="23"/>
        </w:numPr>
        <w:shd w:val="clear" w:color="auto" w:fill="FFFFFF"/>
        <w:spacing w:line="360" w:lineRule="auto"/>
        <w:jc w:val="both"/>
        <w:textAlignment w:val="baseline"/>
        <w:rPr>
          <w:color w:val="000000"/>
          <w:rPrChange w:id="3578" w:author="Microsoft Office User" w:date="2021-08-13T16:26:00Z">
            <w:rPr>
              <w:rFonts w:ascii="Arial" w:hAnsi="Arial" w:cs="Arial"/>
              <w:color w:val="000000"/>
            </w:rPr>
          </w:rPrChange>
        </w:rPr>
      </w:pPr>
      <w:r w:rsidRPr="00557959">
        <w:rPr>
          <w:color w:val="000000"/>
          <w:rPrChange w:id="3579" w:author="Microsoft Office User" w:date="2021-08-13T16:26:00Z">
            <w:rPr>
              <w:rFonts w:ascii="Arial" w:hAnsi="Arial" w:cs="Arial"/>
              <w:color w:val="000000"/>
            </w:rPr>
          </w:rPrChange>
        </w:rPr>
        <w:t xml:space="preserve">En lugar de adquirir </w:t>
      </w:r>
      <w:del w:id="3580" w:author="Microsoft Office User" w:date="2021-08-13T19:46:00Z">
        <w:r w:rsidRPr="00557959" w:rsidDel="00310B74">
          <w:rPr>
            <w:color w:val="000000"/>
            <w:rPrChange w:id="3581" w:author="Microsoft Office User" w:date="2021-08-13T16:26:00Z">
              <w:rPr>
                <w:rFonts w:ascii="Arial" w:hAnsi="Arial" w:cs="Arial"/>
                <w:color w:val="000000"/>
              </w:rPr>
            </w:rPrChange>
          </w:rPr>
          <w:delText>hardware</w:delText>
        </w:r>
      </w:del>
      <w:ins w:id="3582" w:author="Microsoft Office User" w:date="2021-08-13T19:46:00Z">
        <w:r w:rsidR="00310B74" w:rsidRPr="00310B74">
          <w:rPr>
            <w:i/>
            <w:color w:val="000000"/>
          </w:rPr>
          <w:t>hardware</w:t>
        </w:r>
      </w:ins>
      <w:r w:rsidRPr="00557959">
        <w:rPr>
          <w:color w:val="000000"/>
          <w:rPrChange w:id="3583" w:author="Microsoft Office User" w:date="2021-08-13T16:26:00Z">
            <w:rPr>
              <w:rFonts w:ascii="Arial" w:hAnsi="Arial" w:cs="Arial"/>
              <w:color w:val="000000"/>
            </w:rPr>
          </w:rPrChange>
        </w:rPr>
        <w:t xml:space="preserve"> directamente, los usuarios pagan por IaaS bajo demanda.</w:t>
      </w:r>
    </w:p>
    <w:p w14:paraId="652136C1" w14:textId="77777777" w:rsidR="00BF7609" w:rsidRPr="00557959" w:rsidRDefault="00BF7609" w:rsidP="000A5A08">
      <w:pPr>
        <w:pStyle w:val="NormalWeb"/>
        <w:numPr>
          <w:ilvl w:val="0"/>
          <w:numId w:val="23"/>
        </w:numPr>
        <w:shd w:val="clear" w:color="auto" w:fill="FFFFFF"/>
        <w:spacing w:line="360" w:lineRule="auto"/>
        <w:jc w:val="both"/>
        <w:textAlignment w:val="baseline"/>
        <w:rPr>
          <w:color w:val="000000"/>
          <w:rPrChange w:id="3584" w:author="Microsoft Office User" w:date="2021-08-13T16:26:00Z">
            <w:rPr>
              <w:rFonts w:ascii="Arial" w:hAnsi="Arial" w:cs="Arial"/>
              <w:color w:val="000000"/>
            </w:rPr>
          </w:rPrChange>
        </w:rPr>
      </w:pPr>
      <w:r w:rsidRPr="00557959">
        <w:rPr>
          <w:color w:val="000000"/>
          <w:rPrChange w:id="3585" w:author="Microsoft Office User" w:date="2021-08-13T16:26:00Z">
            <w:rPr>
              <w:rFonts w:ascii="Arial" w:hAnsi="Arial" w:cs="Arial"/>
              <w:color w:val="000000"/>
            </w:rPr>
          </w:rPrChange>
        </w:rPr>
        <w:t>La infraestructura es escalable según las necesidades de procesamiento y de almacenamiento.</w:t>
      </w:r>
    </w:p>
    <w:p w14:paraId="463E8898" w14:textId="5DFBEDEF" w:rsidR="00BF7609" w:rsidRPr="00557959" w:rsidRDefault="00BF7609" w:rsidP="000A5A08">
      <w:pPr>
        <w:pStyle w:val="NormalWeb"/>
        <w:numPr>
          <w:ilvl w:val="0"/>
          <w:numId w:val="23"/>
        </w:numPr>
        <w:shd w:val="clear" w:color="auto" w:fill="FFFFFF"/>
        <w:spacing w:line="360" w:lineRule="auto"/>
        <w:jc w:val="both"/>
        <w:textAlignment w:val="baseline"/>
        <w:rPr>
          <w:color w:val="000000"/>
          <w:rPrChange w:id="3586" w:author="Microsoft Office User" w:date="2021-08-13T16:26:00Z">
            <w:rPr>
              <w:rFonts w:ascii="Arial" w:hAnsi="Arial" w:cs="Arial"/>
              <w:color w:val="000000"/>
            </w:rPr>
          </w:rPrChange>
        </w:rPr>
      </w:pPr>
      <w:r w:rsidRPr="00557959">
        <w:rPr>
          <w:color w:val="000000"/>
          <w:rPrChange w:id="3587" w:author="Microsoft Office User" w:date="2021-08-13T16:26:00Z">
            <w:rPr>
              <w:rFonts w:ascii="Arial" w:hAnsi="Arial" w:cs="Arial"/>
              <w:color w:val="000000"/>
            </w:rPr>
          </w:rPrChange>
        </w:rPr>
        <w:t xml:space="preserve">Ahorra a los negocios el costo de comprar y mantener su propio </w:t>
      </w:r>
      <w:del w:id="3588" w:author="Microsoft Office User" w:date="2021-08-13T19:46:00Z">
        <w:r w:rsidRPr="00557959" w:rsidDel="00310B74">
          <w:rPr>
            <w:color w:val="000000"/>
            <w:rPrChange w:id="3589" w:author="Microsoft Office User" w:date="2021-08-13T16:26:00Z">
              <w:rPr>
                <w:rFonts w:ascii="Arial" w:hAnsi="Arial" w:cs="Arial"/>
                <w:color w:val="000000"/>
              </w:rPr>
            </w:rPrChange>
          </w:rPr>
          <w:delText>hardware</w:delText>
        </w:r>
      </w:del>
      <w:ins w:id="3590" w:author="Microsoft Office User" w:date="2021-08-13T19:46:00Z">
        <w:r w:rsidR="00310B74" w:rsidRPr="00310B74">
          <w:rPr>
            <w:i/>
            <w:color w:val="000000"/>
          </w:rPr>
          <w:t>hardware</w:t>
        </w:r>
      </w:ins>
      <w:r w:rsidRPr="00557959">
        <w:rPr>
          <w:color w:val="000000"/>
          <w:rPrChange w:id="3591" w:author="Microsoft Office User" w:date="2021-08-13T16:26:00Z">
            <w:rPr>
              <w:rFonts w:ascii="Arial" w:hAnsi="Arial" w:cs="Arial"/>
              <w:color w:val="000000"/>
            </w:rPr>
          </w:rPrChange>
        </w:rPr>
        <w:t>.</w:t>
      </w:r>
    </w:p>
    <w:p w14:paraId="680AFA12" w14:textId="77777777" w:rsidR="00BF7609" w:rsidRPr="00557959" w:rsidRDefault="00BF7609" w:rsidP="000A5A08">
      <w:pPr>
        <w:pStyle w:val="NormalWeb"/>
        <w:numPr>
          <w:ilvl w:val="0"/>
          <w:numId w:val="23"/>
        </w:numPr>
        <w:shd w:val="clear" w:color="auto" w:fill="FFFFFF"/>
        <w:spacing w:line="360" w:lineRule="auto"/>
        <w:jc w:val="both"/>
        <w:textAlignment w:val="baseline"/>
        <w:rPr>
          <w:color w:val="000000"/>
          <w:rPrChange w:id="3592" w:author="Microsoft Office User" w:date="2021-08-13T16:26:00Z">
            <w:rPr>
              <w:rFonts w:ascii="Arial" w:hAnsi="Arial" w:cs="Arial"/>
              <w:color w:val="000000"/>
            </w:rPr>
          </w:rPrChange>
        </w:rPr>
      </w:pPr>
      <w:r w:rsidRPr="00557959">
        <w:rPr>
          <w:color w:val="000000"/>
          <w:rPrChange w:id="3593" w:author="Microsoft Office User" w:date="2021-08-13T16:26:00Z">
            <w:rPr>
              <w:rFonts w:ascii="Arial" w:hAnsi="Arial" w:cs="Arial"/>
              <w:color w:val="000000"/>
            </w:rPr>
          </w:rPrChange>
        </w:rPr>
        <w:t>Debido a que los datos están en la nube</w:t>
      </w:r>
      <w:del w:id="3594" w:author="Microsoft Office User" w:date="2021-08-13T19:47:00Z">
        <w:r w:rsidRPr="00557959" w:rsidDel="00310B74">
          <w:rPr>
            <w:color w:val="000000"/>
            <w:rPrChange w:id="3595" w:author="Microsoft Office User" w:date="2021-08-13T16:26:00Z">
              <w:rPr>
                <w:rFonts w:ascii="Arial" w:hAnsi="Arial" w:cs="Arial"/>
                <w:color w:val="000000"/>
              </w:rPr>
            </w:rPrChange>
          </w:rPr>
          <w:delText>,</w:delText>
        </w:r>
      </w:del>
      <w:r w:rsidRPr="00557959">
        <w:rPr>
          <w:color w:val="000000"/>
          <w:rPrChange w:id="3596" w:author="Microsoft Office User" w:date="2021-08-13T16:26:00Z">
            <w:rPr>
              <w:rFonts w:ascii="Arial" w:hAnsi="Arial" w:cs="Arial"/>
              <w:color w:val="000000"/>
            </w:rPr>
          </w:rPrChange>
        </w:rPr>
        <w:t xml:space="preserve"> no existe ningún punto único de anomalía.</w:t>
      </w:r>
    </w:p>
    <w:p w14:paraId="08286FFD" w14:textId="303E5DE3" w:rsidR="00BF7609" w:rsidRPr="00557959" w:rsidRDefault="00BF7609" w:rsidP="000A5A08">
      <w:pPr>
        <w:numPr>
          <w:ilvl w:val="0"/>
          <w:numId w:val="23"/>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sz w:val="24"/>
          <w:szCs w:val="24"/>
          <w:lang w:eastAsia="es-MX"/>
          <w:rPrChange w:id="359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598" w:author="Microsoft Office User" w:date="2021-08-13T16:26:00Z">
            <w:rPr>
              <w:rFonts w:ascii="Arial" w:eastAsia="Times New Roman" w:hAnsi="Arial" w:cs="Arial"/>
              <w:color w:val="000000"/>
              <w:sz w:val="24"/>
              <w:szCs w:val="24"/>
              <w:lang w:eastAsia="es-MX"/>
            </w:rPr>
          </w:rPrChange>
        </w:rPr>
        <w:t>Habilita la </w:t>
      </w:r>
      <w:r w:rsidR="00665613" w:rsidRPr="00557959">
        <w:rPr>
          <w:rFonts w:ascii="Times New Roman" w:hAnsi="Times New Roman" w:cs="Times New Roman"/>
          <w:rPrChange w:id="3599" w:author="Microsoft Office User" w:date="2021-08-13T16:26:00Z">
            <w:rPr/>
          </w:rPrChange>
        </w:rPr>
        <w:fldChar w:fldCharType="begin"/>
      </w:r>
      <w:r w:rsidR="00665613" w:rsidRPr="00557959">
        <w:rPr>
          <w:rFonts w:ascii="Times New Roman" w:hAnsi="Times New Roman" w:cs="Times New Roman"/>
          <w:rPrChange w:id="3600" w:author="Microsoft Office User" w:date="2021-08-13T16:26:00Z">
            <w:rPr/>
          </w:rPrChange>
        </w:rPr>
        <w:instrText xml:space="preserve"> HYPERLINK "https://www.ibm.com/cloud/learn/virtualization-a-complete-guide" \t "_blank" </w:instrText>
      </w:r>
      <w:r w:rsidR="00665613" w:rsidRPr="00557959">
        <w:rPr>
          <w:rFonts w:ascii="Times New Roman" w:hAnsi="Times New Roman" w:cs="Times New Roman"/>
          <w:rPrChange w:id="3601" w:author="Microsoft Office User" w:date="2021-08-13T16:26:00Z">
            <w:rPr/>
          </w:rPrChange>
        </w:rPr>
        <w:fldChar w:fldCharType="separate"/>
      </w:r>
      <w:r w:rsidRPr="00557959">
        <w:rPr>
          <w:rFonts w:ascii="Times New Roman" w:eastAsia="Times New Roman" w:hAnsi="Times New Roman" w:cs="Times New Roman"/>
          <w:color w:val="000000"/>
          <w:sz w:val="24"/>
          <w:szCs w:val="24"/>
          <w:lang w:eastAsia="es-MX"/>
          <w:rPrChange w:id="3602" w:author="Microsoft Office User" w:date="2021-08-13T16:26:00Z">
            <w:rPr>
              <w:rFonts w:ascii="Arial" w:eastAsia="Times New Roman" w:hAnsi="Arial" w:cs="Arial"/>
              <w:color w:val="000000"/>
              <w:sz w:val="24"/>
              <w:szCs w:val="24"/>
              <w:lang w:eastAsia="es-MX"/>
            </w:rPr>
          </w:rPrChange>
        </w:rPr>
        <w:t>virtualización</w:t>
      </w:r>
      <w:r w:rsidR="00665613" w:rsidRPr="00557959">
        <w:rPr>
          <w:rFonts w:ascii="Times New Roman" w:eastAsia="Times New Roman" w:hAnsi="Times New Roman" w:cs="Times New Roman"/>
          <w:color w:val="000000"/>
          <w:sz w:val="24"/>
          <w:szCs w:val="24"/>
          <w:lang w:eastAsia="es-MX"/>
          <w:rPrChange w:id="3603" w:author="Microsoft Office User" w:date="2021-08-13T16:26:00Z">
            <w:rPr>
              <w:rFonts w:ascii="Arial" w:eastAsia="Times New Roman" w:hAnsi="Arial" w:cs="Arial"/>
              <w:color w:val="000000"/>
              <w:sz w:val="24"/>
              <w:szCs w:val="24"/>
              <w:lang w:eastAsia="es-MX"/>
            </w:rPr>
          </w:rPrChange>
        </w:rPr>
        <w:fldChar w:fldCharType="end"/>
      </w:r>
      <w:r w:rsidRPr="00557959">
        <w:rPr>
          <w:rFonts w:ascii="Times New Roman" w:eastAsia="Times New Roman" w:hAnsi="Times New Roman" w:cs="Times New Roman"/>
          <w:color w:val="000000"/>
          <w:sz w:val="24"/>
          <w:szCs w:val="24"/>
          <w:lang w:eastAsia="es-MX"/>
          <w:rPrChange w:id="3604" w:author="Microsoft Office User" w:date="2021-08-13T16:26:00Z">
            <w:rPr>
              <w:rFonts w:ascii="Arial" w:eastAsia="Times New Roman" w:hAnsi="Arial" w:cs="Arial"/>
              <w:color w:val="000000"/>
              <w:sz w:val="24"/>
              <w:szCs w:val="24"/>
              <w:lang w:eastAsia="es-MX"/>
            </w:rPr>
          </w:rPrChange>
        </w:rPr>
        <w:t> de las tareas administrativas</w:t>
      </w:r>
      <w:del w:id="3605" w:author="Microsoft Office User" w:date="2021-08-13T19:47:00Z">
        <w:r w:rsidRPr="00557959" w:rsidDel="00310B74">
          <w:rPr>
            <w:rFonts w:ascii="Times New Roman" w:eastAsia="Times New Roman" w:hAnsi="Times New Roman" w:cs="Times New Roman"/>
            <w:color w:val="000000"/>
            <w:sz w:val="24"/>
            <w:szCs w:val="24"/>
            <w:lang w:eastAsia="es-MX"/>
            <w:rPrChange w:id="3606" w:author="Microsoft Office User" w:date="2021-08-13T16:26:00Z">
              <w:rPr>
                <w:rFonts w:ascii="Arial" w:eastAsia="Times New Roman" w:hAnsi="Arial" w:cs="Arial"/>
                <w:color w:val="000000"/>
                <w:sz w:val="24"/>
                <w:szCs w:val="24"/>
                <w:lang w:eastAsia="es-MX"/>
              </w:rPr>
            </w:rPrChange>
          </w:rPr>
          <w:delText>,</w:delText>
        </w:r>
      </w:del>
      <w:r w:rsidRPr="00557959">
        <w:rPr>
          <w:rFonts w:ascii="Times New Roman" w:eastAsia="Times New Roman" w:hAnsi="Times New Roman" w:cs="Times New Roman"/>
          <w:color w:val="000000"/>
          <w:sz w:val="24"/>
          <w:szCs w:val="24"/>
          <w:lang w:eastAsia="es-MX"/>
          <w:rPrChange w:id="3607" w:author="Microsoft Office User" w:date="2021-08-13T16:26:00Z">
            <w:rPr>
              <w:rFonts w:ascii="Arial" w:eastAsia="Times New Roman" w:hAnsi="Arial" w:cs="Arial"/>
              <w:color w:val="000000"/>
              <w:sz w:val="24"/>
              <w:szCs w:val="24"/>
              <w:lang w:eastAsia="es-MX"/>
            </w:rPr>
          </w:rPrChange>
        </w:rPr>
        <w:t xml:space="preserve"> dejando tiempo para otro trabajo.</w:t>
      </w:r>
    </w:p>
    <w:p w14:paraId="63A48F7A" w14:textId="3B211622" w:rsidR="00862583" w:rsidRPr="00557959" w:rsidRDefault="00862583" w:rsidP="000A5A08">
      <w:pPr>
        <w:shd w:val="clear" w:color="auto" w:fill="FFFFFF"/>
        <w:spacing w:beforeAutospacing="1" w:after="0" w:afterAutospacing="1" w:line="360" w:lineRule="auto"/>
        <w:jc w:val="both"/>
        <w:textAlignment w:val="baseline"/>
        <w:rPr>
          <w:rFonts w:ascii="Times New Roman" w:eastAsia="Times New Roman" w:hAnsi="Times New Roman" w:cs="Times New Roman"/>
          <w:color w:val="202124"/>
          <w:sz w:val="24"/>
          <w:szCs w:val="24"/>
          <w:shd w:val="clear" w:color="auto" w:fill="FFFFFF"/>
          <w:lang w:eastAsia="es-MX"/>
          <w:rPrChange w:id="3608" w:author="Microsoft Office User" w:date="2021-08-13T16:26:00Z">
            <w:rPr>
              <w:rFonts w:ascii="Arial" w:eastAsia="Times New Roman" w:hAnsi="Arial" w:cs="Arial"/>
              <w:color w:val="202124"/>
              <w:sz w:val="24"/>
              <w:szCs w:val="24"/>
              <w:shd w:val="clear" w:color="auto" w:fill="FFFFFF"/>
              <w:lang w:eastAsia="es-MX"/>
            </w:rPr>
          </w:rPrChange>
        </w:rPr>
      </w:pPr>
    </w:p>
    <w:p w14:paraId="7F5AF5E2" w14:textId="71F13139" w:rsidR="00862583" w:rsidRPr="00557959" w:rsidRDefault="00C96A93" w:rsidP="000A5A08">
      <w:pPr>
        <w:pStyle w:val="Ttulo2"/>
        <w:shd w:val="clear" w:color="auto" w:fill="F8F9FA"/>
        <w:spacing w:before="0" w:line="360" w:lineRule="auto"/>
        <w:jc w:val="both"/>
        <w:rPr>
          <w:rFonts w:ascii="Times New Roman" w:hAnsi="Times New Roman" w:cs="Times New Roman"/>
          <w:b/>
          <w:bCs/>
          <w:color w:val="auto"/>
          <w:rPrChange w:id="3609" w:author="Microsoft Office User" w:date="2021-08-13T16:26:00Z">
            <w:rPr>
              <w:rFonts w:ascii="Cambria" w:hAnsi="Cambria"/>
              <w:b/>
              <w:bCs/>
              <w:color w:val="auto"/>
            </w:rPr>
          </w:rPrChange>
        </w:rPr>
      </w:pPr>
      <w:bookmarkStart w:id="3610" w:name="_Toc73953043"/>
      <w:r w:rsidRPr="00557959">
        <w:rPr>
          <w:rStyle w:val="Ttulo2Car"/>
          <w:rFonts w:ascii="Times New Roman" w:hAnsi="Times New Roman" w:cs="Times New Roman"/>
          <w:b/>
          <w:bCs/>
          <w:color w:val="auto"/>
          <w:rPrChange w:id="3611" w:author="Microsoft Office User" w:date="2021-08-13T16:26:00Z">
            <w:rPr>
              <w:rStyle w:val="Ttulo2Car"/>
              <w:rFonts w:ascii="Cambria" w:hAnsi="Cambria"/>
              <w:b/>
              <w:bCs/>
              <w:color w:val="auto"/>
            </w:rPr>
          </w:rPrChange>
        </w:rPr>
        <w:t xml:space="preserve">Servicios de </w:t>
      </w:r>
      <w:r w:rsidR="00A7238B" w:rsidRPr="00557959">
        <w:rPr>
          <w:rStyle w:val="Ttulo2Car"/>
          <w:rFonts w:ascii="Times New Roman" w:hAnsi="Times New Roman" w:cs="Times New Roman"/>
          <w:b/>
          <w:bCs/>
          <w:color w:val="auto"/>
          <w:rPrChange w:id="3612" w:author="Microsoft Office User" w:date="2021-08-13T16:26:00Z">
            <w:rPr>
              <w:rStyle w:val="Ttulo2Car"/>
              <w:rFonts w:ascii="Cambria" w:hAnsi="Cambria"/>
              <w:b/>
              <w:bCs/>
              <w:color w:val="auto"/>
            </w:rPr>
          </w:rPrChange>
        </w:rPr>
        <w:t xml:space="preserve"> de IaaS</w:t>
      </w:r>
      <w:bookmarkEnd w:id="3610"/>
    </w:p>
    <w:p w14:paraId="6E63BF04" w14:textId="77777777" w:rsidR="00B534AC" w:rsidRPr="00557959" w:rsidRDefault="00B534AC" w:rsidP="000A5A08">
      <w:pPr>
        <w:pStyle w:val="Ttulo3"/>
        <w:spacing w:line="360" w:lineRule="auto"/>
        <w:jc w:val="both"/>
        <w:rPr>
          <w:rStyle w:val="Ttulo3Car"/>
          <w:rFonts w:ascii="Times New Roman" w:hAnsi="Times New Roman" w:cs="Times New Roman"/>
          <w:b/>
          <w:bCs/>
          <w:color w:val="auto"/>
          <w:rPrChange w:id="3613" w:author="Microsoft Office User" w:date="2021-08-13T16:26:00Z">
            <w:rPr>
              <w:rStyle w:val="Ttulo3Car"/>
              <w:b/>
              <w:bCs/>
              <w:color w:val="auto"/>
            </w:rPr>
          </w:rPrChange>
        </w:rPr>
      </w:pPr>
      <w:bookmarkStart w:id="3614" w:name="_Toc73953044"/>
      <w:r w:rsidRPr="00557959">
        <w:rPr>
          <w:rStyle w:val="Ttulo3Car"/>
          <w:rFonts w:ascii="Times New Roman" w:hAnsi="Times New Roman" w:cs="Times New Roman"/>
          <w:b/>
          <w:bCs/>
          <w:color w:val="auto"/>
          <w:rPrChange w:id="3615" w:author="Microsoft Office User" w:date="2021-08-13T16:26:00Z">
            <w:rPr>
              <w:rStyle w:val="Ttulo3Car"/>
              <w:b/>
              <w:bCs/>
              <w:color w:val="auto"/>
            </w:rPr>
          </w:rPrChange>
        </w:rPr>
        <w:t>Almacenamiento, copias de seguridad y recuperación</w:t>
      </w:r>
      <w:bookmarkEnd w:id="3614"/>
    </w:p>
    <w:p w14:paraId="03A3E8CE" w14:textId="5309DA11" w:rsidR="00B534AC" w:rsidRPr="00557959" w:rsidRDefault="00B534AC" w:rsidP="000A5A08">
      <w:pPr>
        <w:spacing w:line="360" w:lineRule="auto"/>
        <w:jc w:val="both"/>
        <w:rPr>
          <w:rFonts w:ascii="Times New Roman" w:eastAsia="Times New Roman" w:hAnsi="Times New Roman" w:cs="Times New Roman"/>
          <w:color w:val="000000"/>
          <w:sz w:val="24"/>
          <w:szCs w:val="24"/>
          <w:lang w:eastAsia="es-MX"/>
          <w:rPrChange w:id="3616"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617" w:author="Microsoft Office User" w:date="2021-08-13T16:26:00Z">
            <w:rPr>
              <w:rFonts w:ascii="Arial" w:eastAsia="Times New Roman" w:hAnsi="Arial" w:cs="Arial"/>
              <w:color w:val="000000"/>
              <w:sz w:val="24"/>
              <w:szCs w:val="24"/>
              <w:lang w:eastAsia="es-MX"/>
            </w:rPr>
          </w:rPrChange>
        </w:rPr>
        <w:t>Su organización evita el desembolso de capital para obtener almacenamiento y la complejidad de administrarlo, para lo que suele ser necesario personal cualificado que administre los datos y satisfacer una serie de requisitos de cumplimiento normativo. IaaS es muy útil para controlar la demanda impredecible y la necesidad cada vez mayor de almacenamiento. También puede simplificar el planeamiento y la administración de los sistemas de copia de seguridad y recuperación.</w:t>
      </w:r>
    </w:p>
    <w:p w14:paraId="65BB49ED" w14:textId="77777777" w:rsidR="00194A13" w:rsidRPr="00557959" w:rsidRDefault="00194A13" w:rsidP="000A5A08">
      <w:pPr>
        <w:pStyle w:val="Ttulo3"/>
        <w:spacing w:line="360" w:lineRule="auto"/>
        <w:jc w:val="both"/>
        <w:rPr>
          <w:rStyle w:val="Ttulo3Car"/>
          <w:rFonts w:ascii="Times New Roman" w:hAnsi="Times New Roman" w:cs="Times New Roman"/>
          <w:b/>
          <w:bCs/>
          <w:color w:val="auto"/>
          <w:rPrChange w:id="3618" w:author="Microsoft Office User" w:date="2021-08-13T16:26:00Z">
            <w:rPr>
              <w:rStyle w:val="Ttulo3Car"/>
              <w:b/>
              <w:bCs/>
              <w:color w:val="auto"/>
            </w:rPr>
          </w:rPrChange>
        </w:rPr>
      </w:pPr>
      <w:bookmarkStart w:id="3619" w:name="_Toc73953045"/>
      <w:r w:rsidRPr="00557959">
        <w:rPr>
          <w:rStyle w:val="Ttulo3Car"/>
          <w:rFonts w:ascii="Times New Roman" w:hAnsi="Times New Roman" w:cs="Times New Roman"/>
          <w:b/>
          <w:bCs/>
          <w:color w:val="auto"/>
          <w:rPrChange w:id="3620" w:author="Microsoft Office User" w:date="2021-08-13T16:26:00Z">
            <w:rPr>
              <w:rStyle w:val="Ttulo3Car"/>
              <w:b/>
              <w:bCs/>
              <w:color w:val="auto"/>
            </w:rPr>
          </w:rPrChange>
        </w:rPr>
        <w:lastRenderedPageBreak/>
        <w:t>Informática de alto rendimiento</w:t>
      </w:r>
      <w:bookmarkEnd w:id="3619"/>
    </w:p>
    <w:p w14:paraId="5D0FFAC3" w14:textId="77777777" w:rsidR="00194A13" w:rsidRPr="00557959" w:rsidRDefault="00194A13"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621"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622" w:author="Microsoft Office User" w:date="2021-08-13T16:26:00Z">
            <w:rPr>
              <w:rFonts w:ascii="Arial" w:eastAsia="Times New Roman" w:hAnsi="Arial" w:cs="Arial"/>
              <w:color w:val="202124"/>
              <w:sz w:val="24"/>
              <w:szCs w:val="24"/>
              <w:shd w:val="clear" w:color="auto" w:fill="FFFFFF"/>
              <w:lang w:eastAsia="es-MX"/>
            </w:rPr>
          </w:rPrChange>
        </w:rPr>
        <w:t>La informática de alto rendimiento en superequipos o en mallas o clústeres de equipos contribuye a solucionar problemas complejos que implican millones de variables o cálculos. Algunos ejemplos son el plegamiento de proteínas y las simulaciones de terremotos, las predicciones climáticas y meteorológicas, la creación de modelos financieros y las evaluaciones de diseños de productos.</w:t>
      </w:r>
    </w:p>
    <w:p w14:paraId="1E60748B" w14:textId="77777777" w:rsidR="00194A13" w:rsidRPr="00557959" w:rsidRDefault="00194A13" w:rsidP="000A5A08">
      <w:pPr>
        <w:pStyle w:val="Ttulo3"/>
        <w:spacing w:line="360" w:lineRule="auto"/>
        <w:jc w:val="both"/>
        <w:rPr>
          <w:rStyle w:val="Ttulo3Car"/>
          <w:rFonts w:ascii="Times New Roman" w:hAnsi="Times New Roman" w:cs="Times New Roman"/>
          <w:b/>
          <w:bCs/>
          <w:color w:val="auto"/>
          <w:rPrChange w:id="3623" w:author="Microsoft Office User" w:date="2021-08-13T16:26:00Z">
            <w:rPr>
              <w:rStyle w:val="Ttulo3Car"/>
              <w:b/>
              <w:bCs/>
              <w:color w:val="auto"/>
            </w:rPr>
          </w:rPrChange>
        </w:rPr>
      </w:pPr>
      <w:bookmarkStart w:id="3624" w:name="_Toc73953046"/>
      <w:r w:rsidRPr="00557959">
        <w:rPr>
          <w:rStyle w:val="Ttulo3Car"/>
          <w:rFonts w:ascii="Times New Roman" w:hAnsi="Times New Roman" w:cs="Times New Roman"/>
          <w:b/>
          <w:bCs/>
          <w:color w:val="auto"/>
          <w:rPrChange w:id="3625" w:author="Microsoft Office User" w:date="2021-08-13T16:26:00Z">
            <w:rPr>
              <w:rStyle w:val="Ttulo3Car"/>
              <w:b/>
              <w:bCs/>
              <w:color w:val="auto"/>
            </w:rPr>
          </w:rPrChange>
        </w:rPr>
        <w:t>Reduce los gastos de capital y optimiza los costos</w:t>
      </w:r>
      <w:bookmarkEnd w:id="3624"/>
    </w:p>
    <w:p w14:paraId="7563CAC4" w14:textId="6D84D6F9" w:rsidR="00194A13" w:rsidRPr="00557959" w:rsidRDefault="00194A13"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626"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627" w:author="Microsoft Office User" w:date="2021-08-13T16:26:00Z">
            <w:rPr>
              <w:rFonts w:ascii="Arial" w:eastAsia="Times New Roman" w:hAnsi="Arial" w:cs="Arial"/>
              <w:color w:val="202124"/>
              <w:sz w:val="24"/>
              <w:szCs w:val="24"/>
              <w:shd w:val="clear" w:color="auto" w:fill="FFFFFF"/>
              <w:lang w:eastAsia="es-MX"/>
            </w:rPr>
          </w:rPrChange>
        </w:rPr>
        <w:t xml:space="preserve">La infraestructura como servicio (IaaS) elimina el costo de configurar y administrar un centro de datos físico, lo que la convierte en una opción rentable para migrar a la nube. Los modelos de suscripción de pago por uso que </w:t>
      </w:r>
      <w:ins w:id="3628" w:author="Microsoft Office User" w:date="2021-08-13T20:02:00Z">
        <w:r w:rsidR="002F20BB">
          <w:rPr>
            <w:rFonts w:ascii="Times New Roman" w:eastAsia="Times New Roman" w:hAnsi="Times New Roman" w:cs="Times New Roman"/>
            <w:color w:val="202124"/>
            <w:sz w:val="24"/>
            <w:szCs w:val="24"/>
            <w:shd w:val="clear" w:color="auto" w:fill="FFFFFF"/>
            <w:lang w:eastAsia="es-MX"/>
          </w:rPr>
          <w:t>emplean</w:t>
        </w:r>
      </w:ins>
      <w:del w:id="3629" w:author="Microsoft Office User" w:date="2021-08-13T20:02:00Z">
        <w:r w:rsidRPr="00557959" w:rsidDel="002F20BB">
          <w:rPr>
            <w:rFonts w:ascii="Times New Roman" w:eastAsia="Times New Roman" w:hAnsi="Times New Roman" w:cs="Times New Roman"/>
            <w:color w:val="202124"/>
            <w:sz w:val="24"/>
            <w:szCs w:val="24"/>
            <w:shd w:val="clear" w:color="auto" w:fill="FFFFFF"/>
            <w:lang w:eastAsia="es-MX"/>
            <w:rPrChange w:id="3630" w:author="Microsoft Office User" w:date="2021-08-13T16:26:00Z">
              <w:rPr>
                <w:rFonts w:ascii="Arial" w:eastAsia="Times New Roman" w:hAnsi="Arial" w:cs="Arial"/>
                <w:color w:val="202124"/>
                <w:sz w:val="24"/>
                <w:szCs w:val="24"/>
                <w:shd w:val="clear" w:color="auto" w:fill="FFFFFF"/>
                <w:lang w:eastAsia="es-MX"/>
              </w:rPr>
            </w:rPrChange>
          </w:rPr>
          <w:delText>usan</w:delText>
        </w:r>
      </w:del>
      <w:r w:rsidRPr="00557959">
        <w:rPr>
          <w:rFonts w:ascii="Times New Roman" w:eastAsia="Times New Roman" w:hAnsi="Times New Roman" w:cs="Times New Roman"/>
          <w:color w:val="202124"/>
          <w:sz w:val="24"/>
          <w:szCs w:val="24"/>
          <w:shd w:val="clear" w:color="auto" w:fill="FFFFFF"/>
          <w:lang w:eastAsia="es-MX"/>
          <w:rPrChange w:id="3631" w:author="Microsoft Office User" w:date="2021-08-13T16:26:00Z">
            <w:rPr>
              <w:rFonts w:ascii="Arial" w:eastAsia="Times New Roman" w:hAnsi="Arial" w:cs="Arial"/>
              <w:color w:val="202124"/>
              <w:sz w:val="24"/>
              <w:szCs w:val="24"/>
              <w:shd w:val="clear" w:color="auto" w:fill="FFFFFF"/>
              <w:lang w:eastAsia="es-MX"/>
            </w:rPr>
          </w:rPrChange>
        </w:rPr>
        <w:t xml:space="preserve"> los proveedores de IaaS ayudan a reducir los costos del </w:t>
      </w:r>
      <w:del w:id="3632" w:author="Microsoft Office User" w:date="2021-08-13T19:46:00Z">
        <w:r w:rsidRPr="00557959" w:rsidDel="00310B74">
          <w:rPr>
            <w:rFonts w:ascii="Times New Roman" w:eastAsia="Times New Roman" w:hAnsi="Times New Roman" w:cs="Times New Roman"/>
            <w:color w:val="202124"/>
            <w:sz w:val="24"/>
            <w:szCs w:val="24"/>
            <w:shd w:val="clear" w:color="auto" w:fill="FFFFFF"/>
            <w:lang w:eastAsia="es-MX"/>
            <w:rPrChange w:id="3633" w:author="Microsoft Office User" w:date="2021-08-13T16:26:00Z">
              <w:rPr>
                <w:rFonts w:ascii="Arial" w:eastAsia="Times New Roman" w:hAnsi="Arial" w:cs="Arial"/>
                <w:color w:val="202124"/>
                <w:sz w:val="24"/>
                <w:szCs w:val="24"/>
                <w:shd w:val="clear" w:color="auto" w:fill="FFFFFF"/>
                <w:lang w:eastAsia="es-MX"/>
              </w:rPr>
            </w:rPrChange>
          </w:rPr>
          <w:delText>hardware</w:delText>
        </w:r>
      </w:del>
      <w:ins w:id="3634" w:author="Microsoft Office User" w:date="2021-08-13T19:46:00Z">
        <w:r w:rsidR="00310B74" w:rsidRPr="00310B74">
          <w:rPr>
            <w:rFonts w:ascii="Times New Roman" w:eastAsia="Times New Roman" w:hAnsi="Times New Roman" w:cs="Times New Roman"/>
            <w:i/>
            <w:color w:val="202124"/>
            <w:sz w:val="24"/>
            <w:szCs w:val="24"/>
            <w:shd w:val="clear" w:color="auto" w:fill="FFFFFF"/>
            <w:lang w:eastAsia="es-MX"/>
          </w:rPr>
          <w:t>hardware</w:t>
        </w:r>
      </w:ins>
      <w:r w:rsidRPr="00557959">
        <w:rPr>
          <w:rFonts w:ascii="Times New Roman" w:eastAsia="Times New Roman" w:hAnsi="Times New Roman" w:cs="Times New Roman"/>
          <w:color w:val="202124"/>
          <w:sz w:val="24"/>
          <w:szCs w:val="24"/>
          <w:shd w:val="clear" w:color="auto" w:fill="FFFFFF"/>
          <w:lang w:eastAsia="es-MX"/>
          <w:rPrChange w:id="3635" w:author="Microsoft Office User" w:date="2021-08-13T16:26:00Z">
            <w:rPr>
              <w:rFonts w:ascii="Arial" w:eastAsia="Times New Roman" w:hAnsi="Arial" w:cs="Arial"/>
              <w:color w:val="202124"/>
              <w:sz w:val="24"/>
              <w:szCs w:val="24"/>
              <w:shd w:val="clear" w:color="auto" w:fill="FFFFFF"/>
              <w:lang w:eastAsia="es-MX"/>
            </w:rPr>
          </w:rPrChange>
        </w:rPr>
        <w:t xml:space="preserve"> y el mantenimiento</w:t>
      </w:r>
      <w:del w:id="3636" w:author="Microsoft Office User" w:date="2021-08-13T20:02:00Z">
        <w:r w:rsidRPr="00557959" w:rsidDel="002F20BB">
          <w:rPr>
            <w:rFonts w:ascii="Times New Roman" w:eastAsia="Times New Roman" w:hAnsi="Times New Roman" w:cs="Times New Roman"/>
            <w:color w:val="202124"/>
            <w:sz w:val="24"/>
            <w:szCs w:val="24"/>
            <w:shd w:val="clear" w:color="auto" w:fill="FFFFFF"/>
            <w:lang w:eastAsia="es-MX"/>
            <w:rPrChange w:id="3637" w:author="Microsoft Office User" w:date="2021-08-13T16:26:00Z">
              <w:rPr>
                <w:rFonts w:ascii="Arial" w:eastAsia="Times New Roman" w:hAnsi="Arial" w:cs="Arial"/>
                <w:color w:val="202124"/>
                <w:sz w:val="24"/>
                <w:szCs w:val="24"/>
                <w:shd w:val="clear" w:color="auto" w:fill="FFFFFF"/>
                <w:lang w:eastAsia="es-MX"/>
              </w:rPr>
            </w:rPrChange>
          </w:rPr>
          <w:delText>, y</w:delText>
        </w:r>
      </w:del>
      <w:r w:rsidRPr="00557959">
        <w:rPr>
          <w:rFonts w:ascii="Times New Roman" w:eastAsia="Times New Roman" w:hAnsi="Times New Roman" w:cs="Times New Roman"/>
          <w:color w:val="202124"/>
          <w:sz w:val="24"/>
          <w:szCs w:val="24"/>
          <w:shd w:val="clear" w:color="auto" w:fill="FFFFFF"/>
          <w:lang w:eastAsia="es-MX"/>
          <w:rPrChange w:id="3638" w:author="Microsoft Office User" w:date="2021-08-13T16:26:00Z">
            <w:rPr>
              <w:rFonts w:ascii="Arial" w:eastAsia="Times New Roman" w:hAnsi="Arial" w:cs="Arial"/>
              <w:color w:val="202124"/>
              <w:sz w:val="24"/>
              <w:szCs w:val="24"/>
              <w:shd w:val="clear" w:color="auto" w:fill="FFFFFF"/>
              <w:lang w:eastAsia="es-MX"/>
            </w:rPr>
          </w:rPrChange>
        </w:rPr>
        <w:t xml:space="preserve"> permiten al equipo de TI centrarse en el negocio principal.</w:t>
      </w:r>
    </w:p>
    <w:p w14:paraId="1066ABFB" w14:textId="77777777" w:rsidR="00194A13" w:rsidRPr="00557959" w:rsidRDefault="00194A13" w:rsidP="000A5A08">
      <w:pPr>
        <w:pStyle w:val="Ttulo3"/>
        <w:spacing w:line="360" w:lineRule="auto"/>
        <w:jc w:val="both"/>
        <w:rPr>
          <w:rStyle w:val="Ttulo3Car"/>
          <w:rFonts w:ascii="Times New Roman" w:hAnsi="Times New Roman" w:cs="Times New Roman"/>
          <w:b/>
          <w:bCs/>
          <w:color w:val="auto"/>
          <w:rPrChange w:id="3639" w:author="Microsoft Office User" w:date="2021-08-13T16:26:00Z">
            <w:rPr>
              <w:rStyle w:val="Ttulo3Car"/>
              <w:b/>
              <w:bCs/>
              <w:color w:val="auto"/>
            </w:rPr>
          </w:rPrChange>
        </w:rPr>
      </w:pPr>
      <w:bookmarkStart w:id="3640" w:name="_Toc73953047"/>
      <w:r w:rsidRPr="00557959">
        <w:rPr>
          <w:rStyle w:val="Ttulo3Car"/>
          <w:rFonts w:ascii="Times New Roman" w:hAnsi="Times New Roman" w:cs="Times New Roman"/>
          <w:b/>
          <w:bCs/>
          <w:color w:val="auto"/>
          <w:rPrChange w:id="3641" w:author="Microsoft Office User" w:date="2021-08-13T16:26:00Z">
            <w:rPr>
              <w:rStyle w:val="Ttulo3Car"/>
              <w:b/>
              <w:bCs/>
              <w:color w:val="auto"/>
            </w:rPr>
          </w:rPrChange>
        </w:rPr>
        <w:t>Aumenta la escala y el rendimiento de las cargas de trabajo de TI</w:t>
      </w:r>
      <w:bookmarkEnd w:id="3640"/>
    </w:p>
    <w:p w14:paraId="4DE06984" w14:textId="77777777" w:rsidR="00194A13" w:rsidRPr="00557959" w:rsidRDefault="00194A13"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642"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643" w:author="Microsoft Office User" w:date="2021-08-13T16:26:00Z">
            <w:rPr>
              <w:rFonts w:ascii="Arial" w:eastAsia="Times New Roman" w:hAnsi="Arial" w:cs="Arial"/>
              <w:color w:val="202124"/>
              <w:sz w:val="24"/>
              <w:szCs w:val="24"/>
              <w:shd w:val="clear" w:color="auto" w:fill="FFFFFF"/>
              <w:lang w:eastAsia="es-MX"/>
            </w:rPr>
          </w:rPrChange>
        </w:rPr>
        <w:t>IaaS permite adquirir escala mundial y afrontar picos de demanda de recursos. De este modo, puede ofrecer recursos de TI a los empleados desde cualquier lugar del mundo con más rapidez y mejorar el rendimiento de las aplicaciones.</w:t>
      </w:r>
    </w:p>
    <w:p w14:paraId="353CC2AC" w14:textId="77777777" w:rsidR="00194A13" w:rsidRPr="00557959" w:rsidRDefault="00194A13" w:rsidP="000A5A08">
      <w:pPr>
        <w:pStyle w:val="Ttulo3"/>
        <w:spacing w:line="360" w:lineRule="auto"/>
        <w:jc w:val="both"/>
        <w:rPr>
          <w:rStyle w:val="Ttulo3Car"/>
          <w:rFonts w:ascii="Times New Roman" w:hAnsi="Times New Roman" w:cs="Times New Roman"/>
          <w:b/>
          <w:bCs/>
          <w:color w:val="auto"/>
          <w:rPrChange w:id="3644" w:author="Microsoft Office User" w:date="2021-08-13T16:26:00Z">
            <w:rPr>
              <w:rStyle w:val="Ttulo3Car"/>
              <w:b/>
              <w:bCs/>
              <w:color w:val="auto"/>
            </w:rPr>
          </w:rPrChange>
        </w:rPr>
      </w:pPr>
      <w:bookmarkStart w:id="3645" w:name="_Toc73953048"/>
      <w:r w:rsidRPr="00557959">
        <w:rPr>
          <w:rStyle w:val="Ttulo3Car"/>
          <w:rFonts w:ascii="Times New Roman" w:hAnsi="Times New Roman" w:cs="Times New Roman"/>
          <w:b/>
          <w:bCs/>
          <w:color w:val="auto"/>
          <w:rPrChange w:id="3646" w:author="Microsoft Office User" w:date="2021-08-13T16:26:00Z">
            <w:rPr>
              <w:rStyle w:val="Ttulo3Car"/>
              <w:b/>
              <w:bCs/>
              <w:color w:val="auto"/>
            </w:rPr>
          </w:rPrChange>
        </w:rPr>
        <w:t>Aumenta la estabilidad, la confiabilidad y la compatibilidad</w:t>
      </w:r>
      <w:bookmarkEnd w:id="3645"/>
    </w:p>
    <w:p w14:paraId="77051287" w14:textId="539662BE" w:rsidR="00194A13" w:rsidRPr="00557959" w:rsidDel="002F20BB" w:rsidRDefault="00194A13" w:rsidP="000A5A08">
      <w:pPr>
        <w:spacing w:line="360" w:lineRule="auto"/>
        <w:jc w:val="both"/>
        <w:rPr>
          <w:del w:id="3647" w:author="Microsoft Office User" w:date="2021-08-13T20:03:00Z"/>
          <w:rFonts w:ascii="Times New Roman" w:eastAsia="Times New Roman" w:hAnsi="Times New Roman" w:cs="Times New Roman"/>
          <w:color w:val="202124"/>
          <w:sz w:val="24"/>
          <w:szCs w:val="24"/>
          <w:shd w:val="clear" w:color="auto" w:fill="FFFFFF"/>
          <w:lang w:eastAsia="es-MX"/>
          <w:rPrChange w:id="3648" w:author="Microsoft Office User" w:date="2021-08-13T16:26:00Z">
            <w:rPr>
              <w:del w:id="3649" w:author="Microsoft Office User" w:date="2021-08-13T20:03:00Z"/>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650" w:author="Microsoft Office User" w:date="2021-08-13T16:26:00Z">
            <w:rPr>
              <w:rFonts w:ascii="Arial" w:eastAsia="Times New Roman" w:hAnsi="Arial" w:cs="Arial"/>
              <w:color w:val="202124"/>
              <w:sz w:val="24"/>
              <w:szCs w:val="24"/>
              <w:shd w:val="clear" w:color="auto" w:fill="FFFFFF"/>
              <w:lang w:eastAsia="es-MX"/>
            </w:rPr>
          </w:rPrChange>
        </w:rPr>
        <w:t xml:space="preserve">Con IaaS, no hay necesidad de mantener ni actualizar el </w:t>
      </w:r>
      <w:del w:id="3651" w:author="Francisco Ledesma Salamanca" w:date="2021-06-10T17:11:00Z">
        <w:r w:rsidRPr="00557959" w:rsidDel="00EE4F89">
          <w:rPr>
            <w:rFonts w:ascii="Times New Roman" w:eastAsia="Times New Roman" w:hAnsi="Times New Roman" w:cs="Times New Roman"/>
            <w:color w:val="202124"/>
            <w:sz w:val="24"/>
            <w:szCs w:val="24"/>
            <w:shd w:val="clear" w:color="auto" w:fill="FFFFFF"/>
            <w:lang w:eastAsia="es-MX"/>
            <w:rPrChange w:id="3652" w:author="Microsoft Office User" w:date="2021-08-13T16:26:00Z">
              <w:rPr>
                <w:rFonts w:ascii="Arial" w:eastAsia="Times New Roman" w:hAnsi="Arial" w:cs="Arial"/>
                <w:color w:val="202124"/>
                <w:sz w:val="24"/>
                <w:szCs w:val="24"/>
                <w:shd w:val="clear" w:color="auto" w:fill="FFFFFF"/>
                <w:lang w:eastAsia="es-MX"/>
              </w:rPr>
            </w:rPrChange>
          </w:rPr>
          <w:delText>software</w:delText>
        </w:r>
      </w:del>
      <w:ins w:id="3653" w:author="Francisco Ledesma Salamanca" w:date="2021-06-10T17:11:00Z">
        <w:r w:rsidR="00EE4F89" w:rsidRPr="00557959">
          <w:rPr>
            <w:rFonts w:ascii="Times New Roman" w:eastAsia="Times New Roman" w:hAnsi="Times New Roman" w:cs="Times New Roman"/>
            <w:i/>
            <w:color w:val="202124"/>
            <w:sz w:val="24"/>
            <w:szCs w:val="24"/>
            <w:shd w:val="clear" w:color="auto" w:fill="FFFFFF"/>
            <w:lang w:eastAsia="es-MX"/>
            <w:rPrChange w:id="3654" w:author="Microsoft Office User" w:date="2021-08-13T16:26:00Z">
              <w:rPr>
                <w:rFonts w:ascii="Arial" w:eastAsia="Times New Roman" w:hAnsi="Arial" w:cs="Arial"/>
                <w:i/>
                <w:color w:val="202124"/>
                <w:sz w:val="24"/>
                <w:szCs w:val="24"/>
                <w:shd w:val="clear" w:color="auto" w:fill="FFFFFF"/>
                <w:lang w:eastAsia="es-MX"/>
              </w:rPr>
            </w:rPrChange>
          </w:rPr>
          <w:t>software</w:t>
        </w:r>
      </w:ins>
      <w:r w:rsidRPr="00557959">
        <w:rPr>
          <w:rFonts w:ascii="Times New Roman" w:eastAsia="Times New Roman" w:hAnsi="Times New Roman" w:cs="Times New Roman"/>
          <w:color w:val="202124"/>
          <w:sz w:val="24"/>
          <w:szCs w:val="24"/>
          <w:shd w:val="clear" w:color="auto" w:fill="FFFFFF"/>
          <w:lang w:eastAsia="es-MX"/>
          <w:rPrChange w:id="3655" w:author="Microsoft Office User" w:date="2021-08-13T16:26:00Z">
            <w:rPr>
              <w:rFonts w:ascii="Arial" w:eastAsia="Times New Roman" w:hAnsi="Arial" w:cs="Arial"/>
              <w:color w:val="202124"/>
              <w:sz w:val="24"/>
              <w:szCs w:val="24"/>
              <w:shd w:val="clear" w:color="auto" w:fill="FFFFFF"/>
              <w:lang w:eastAsia="es-MX"/>
            </w:rPr>
          </w:rPrChange>
        </w:rPr>
        <w:t xml:space="preserve"> y el </w:t>
      </w:r>
      <w:del w:id="3656" w:author="Microsoft Office User" w:date="2021-08-13T19:46:00Z">
        <w:r w:rsidRPr="00557959" w:rsidDel="00310B74">
          <w:rPr>
            <w:rFonts w:ascii="Times New Roman" w:eastAsia="Times New Roman" w:hAnsi="Times New Roman" w:cs="Times New Roman"/>
            <w:color w:val="202124"/>
            <w:sz w:val="24"/>
            <w:szCs w:val="24"/>
            <w:shd w:val="clear" w:color="auto" w:fill="FFFFFF"/>
            <w:lang w:eastAsia="es-MX"/>
            <w:rPrChange w:id="3657" w:author="Microsoft Office User" w:date="2021-08-13T16:26:00Z">
              <w:rPr>
                <w:rFonts w:ascii="Arial" w:eastAsia="Times New Roman" w:hAnsi="Arial" w:cs="Arial"/>
                <w:color w:val="202124"/>
                <w:sz w:val="24"/>
                <w:szCs w:val="24"/>
                <w:shd w:val="clear" w:color="auto" w:fill="FFFFFF"/>
                <w:lang w:eastAsia="es-MX"/>
              </w:rPr>
            </w:rPrChange>
          </w:rPr>
          <w:delText>hardware</w:delText>
        </w:r>
      </w:del>
      <w:ins w:id="3658" w:author="Microsoft Office User" w:date="2021-08-13T19:46:00Z">
        <w:r w:rsidR="00310B74" w:rsidRPr="00310B74">
          <w:rPr>
            <w:rFonts w:ascii="Times New Roman" w:eastAsia="Times New Roman" w:hAnsi="Times New Roman" w:cs="Times New Roman"/>
            <w:i/>
            <w:color w:val="202124"/>
            <w:sz w:val="24"/>
            <w:szCs w:val="24"/>
            <w:shd w:val="clear" w:color="auto" w:fill="FFFFFF"/>
            <w:lang w:eastAsia="es-MX"/>
          </w:rPr>
          <w:t>hardware</w:t>
        </w:r>
      </w:ins>
      <w:r w:rsidRPr="00557959">
        <w:rPr>
          <w:rFonts w:ascii="Times New Roman" w:eastAsia="Times New Roman" w:hAnsi="Times New Roman" w:cs="Times New Roman"/>
          <w:color w:val="202124"/>
          <w:sz w:val="24"/>
          <w:szCs w:val="24"/>
          <w:shd w:val="clear" w:color="auto" w:fill="FFFFFF"/>
          <w:lang w:eastAsia="es-MX"/>
          <w:rPrChange w:id="3659" w:author="Microsoft Office User" w:date="2021-08-13T16:26:00Z">
            <w:rPr>
              <w:rFonts w:ascii="Arial" w:eastAsia="Times New Roman" w:hAnsi="Arial" w:cs="Arial"/>
              <w:color w:val="202124"/>
              <w:sz w:val="24"/>
              <w:szCs w:val="24"/>
              <w:shd w:val="clear" w:color="auto" w:fill="FFFFFF"/>
              <w:lang w:eastAsia="es-MX"/>
            </w:rPr>
          </w:rPrChange>
        </w:rPr>
        <w:t>, ni de solucionar problemas en los equipos. Con el contrato adecuado, el proveedor de servicios garantiza que la infraestructura es confiable y cumple los acuerdos de nivel de servicio.</w:t>
      </w:r>
      <w:sdt>
        <w:sdtPr>
          <w:rPr>
            <w:rFonts w:ascii="Times New Roman" w:eastAsia="Times New Roman" w:hAnsi="Times New Roman" w:cs="Times New Roman"/>
            <w:color w:val="202124"/>
            <w:sz w:val="24"/>
            <w:szCs w:val="24"/>
            <w:shd w:val="clear" w:color="auto" w:fill="FFFFFF"/>
            <w:lang w:eastAsia="es-MX"/>
            <w:rPrChange w:id="3660" w:author="Microsoft Office User" w:date="2021-08-13T16:26:00Z">
              <w:rPr>
                <w:rFonts w:ascii="Arial" w:eastAsia="Times New Roman" w:hAnsi="Arial" w:cs="Arial"/>
                <w:color w:val="202124"/>
                <w:sz w:val="24"/>
                <w:szCs w:val="24"/>
                <w:shd w:val="clear" w:color="auto" w:fill="FFFFFF"/>
                <w:lang w:eastAsia="es-MX"/>
              </w:rPr>
            </w:rPrChange>
          </w:rPr>
          <w:id w:val="411829815"/>
          <w:citation/>
        </w:sdtPr>
        <w:sdtEndPr>
          <w:rPr>
            <w:rPrChange w:id="3661" w:author="Microsoft Office User" w:date="2021-08-13T16:26:00Z">
              <w:rPr/>
            </w:rPrChange>
          </w:rPr>
        </w:sdtEndPr>
        <w:sdtContent>
          <w:r w:rsidR="009D6141" w:rsidRPr="00557959">
            <w:rPr>
              <w:rFonts w:ascii="Times New Roman" w:eastAsia="Times New Roman" w:hAnsi="Times New Roman" w:cs="Times New Roman"/>
              <w:color w:val="202124"/>
              <w:sz w:val="24"/>
              <w:szCs w:val="24"/>
              <w:shd w:val="clear" w:color="auto" w:fill="FFFFFF"/>
              <w:lang w:eastAsia="es-MX"/>
              <w:rPrChange w:id="3662" w:author="Microsoft Office User" w:date="2021-08-13T16:26:00Z">
                <w:rPr>
                  <w:rFonts w:ascii="Arial" w:eastAsia="Times New Roman" w:hAnsi="Arial" w:cs="Arial"/>
                  <w:color w:val="202124"/>
                  <w:sz w:val="24"/>
                  <w:szCs w:val="24"/>
                  <w:shd w:val="clear" w:color="auto" w:fill="FFFFFF"/>
                  <w:lang w:eastAsia="es-MX"/>
                </w:rPr>
              </w:rPrChange>
            </w:rPr>
            <w:fldChar w:fldCharType="begin"/>
          </w:r>
          <w:r w:rsidR="009D6141" w:rsidRPr="00557959">
            <w:rPr>
              <w:rFonts w:ascii="Times New Roman" w:eastAsia="Times New Roman" w:hAnsi="Times New Roman" w:cs="Times New Roman"/>
              <w:color w:val="202124"/>
              <w:sz w:val="24"/>
              <w:szCs w:val="24"/>
              <w:shd w:val="clear" w:color="auto" w:fill="FFFFFF"/>
              <w:lang w:eastAsia="es-MX"/>
              <w:rPrChange w:id="3663" w:author="Microsoft Office User" w:date="2021-08-13T16:26:00Z">
                <w:rPr>
                  <w:rFonts w:ascii="Arial" w:eastAsia="Times New Roman" w:hAnsi="Arial" w:cs="Arial"/>
                  <w:color w:val="202124"/>
                  <w:sz w:val="24"/>
                  <w:szCs w:val="24"/>
                  <w:shd w:val="clear" w:color="auto" w:fill="FFFFFF"/>
                  <w:lang w:eastAsia="es-MX"/>
                </w:rPr>
              </w:rPrChange>
            </w:rPr>
            <w:instrText xml:space="preserve"> CITATION Mic21 \l 2058 </w:instrText>
          </w:r>
          <w:r w:rsidR="009D6141" w:rsidRPr="00557959">
            <w:rPr>
              <w:rFonts w:ascii="Times New Roman" w:eastAsia="Times New Roman" w:hAnsi="Times New Roman" w:cs="Times New Roman"/>
              <w:color w:val="202124"/>
              <w:sz w:val="24"/>
              <w:szCs w:val="24"/>
              <w:shd w:val="clear" w:color="auto" w:fill="FFFFFF"/>
              <w:lang w:eastAsia="es-MX"/>
              <w:rPrChange w:id="3664" w:author="Microsoft Office User" w:date="2021-08-13T16:26:00Z">
                <w:rPr>
                  <w:rFonts w:ascii="Arial" w:eastAsia="Times New Roman" w:hAnsi="Arial" w:cs="Arial"/>
                  <w:color w:val="202124"/>
                  <w:sz w:val="24"/>
                  <w:szCs w:val="24"/>
                  <w:shd w:val="clear" w:color="auto" w:fill="FFFFFF"/>
                  <w:lang w:eastAsia="es-MX"/>
                </w:rPr>
              </w:rPrChange>
            </w:rPr>
            <w:fldChar w:fldCharType="separate"/>
          </w:r>
          <w:r w:rsidR="00E51CA8" w:rsidRPr="00557959">
            <w:rPr>
              <w:rFonts w:ascii="Times New Roman" w:eastAsia="Times New Roman" w:hAnsi="Times New Roman" w:cs="Times New Roman"/>
              <w:noProof/>
              <w:color w:val="202124"/>
              <w:sz w:val="24"/>
              <w:szCs w:val="24"/>
              <w:shd w:val="clear" w:color="auto" w:fill="FFFFFF"/>
              <w:lang w:eastAsia="es-MX"/>
              <w:rPrChange w:id="3665" w:author="Microsoft Office User" w:date="2021-08-13T16:26:00Z">
                <w:rPr>
                  <w:rFonts w:ascii="Arial" w:eastAsia="Times New Roman" w:hAnsi="Arial" w:cs="Arial"/>
                  <w:noProof/>
                  <w:color w:val="202124"/>
                  <w:sz w:val="24"/>
                  <w:szCs w:val="24"/>
                  <w:shd w:val="clear" w:color="auto" w:fill="FFFFFF"/>
                  <w:lang w:eastAsia="es-MX"/>
                </w:rPr>
              </w:rPrChange>
            </w:rPr>
            <w:t xml:space="preserve"> [16]</w:t>
          </w:r>
          <w:r w:rsidR="009D6141" w:rsidRPr="00557959">
            <w:rPr>
              <w:rFonts w:ascii="Times New Roman" w:eastAsia="Times New Roman" w:hAnsi="Times New Roman" w:cs="Times New Roman"/>
              <w:color w:val="202124"/>
              <w:sz w:val="24"/>
              <w:szCs w:val="24"/>
              <w:shd w:val="clear" w:color="auto" w:fill="FFFFFF"/>
              <w:lang w:eastAsia="es-MX"/>
              <w:rPrChange w:id="3666" w:author="Microsoft Office User" w:date="2021-08-13T16:26:00Z">
                <w:rPr>
                  <w:rFonts w:ascii="Arial" w:eastAsia="Times New Roman" w:hAnsi="Arial" w:cs="Arial"/>
                  <w:color w:val="202124"/>
                  <w:sz w:val="24"/>
                  <w:szCs w:val="24"/>
                  <w:shd w:val="clear" w:color="auto" w:fill="FFFFFF"/>
                  <w:lang w:eastAsia="es-MX"/>
                </w:rPr>
              </w:rPrChange>
            </w:rPr>
            <w:fldChar w:fldCharType="end"/>
          </w:r>
        </w:sdtContent>
      </w:sdt>
    </w:p>
    <w:p w14:paraId="23C48233" w14:textId="56D11559" w:rsidR="009D6141" w:rsidRPr="00557959" w:rsidRDefault="009D6141"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667" w:author="Microsoft Office User" w:date="2021-08-13T16:26:00Z">
            <w:rPr>
              <w:rFonts w:ascii="Arial" w:eastAsia="Times New Roman" w:hAnsi="Arial" w:cs="Arial"/>
              <w:color w:val="202124"/>
              <w:sz w:val="24"/>
              <w:szCs w:val="24"/>
              <w:shd w:val="clear" w:color="auto" w:fill="FFFFFF"/>
              <w:lang w:eastAsia="es-MX"/>
            </w:rPr>
          </w:rPrChange>
        </w:rPr>
      </w:pPr>
    </w:p>
    <w:p w14:paraId="122603EB" w14:textId="77777777" w:rsidR="0040727E" w:rsidRPr="00557959" w:rsidRDefault="0040727E" w:rsidP="000A5A08">
      <w:pPr>
        <w:pStyle w:val="Ttulo2"/>
        <w:spacing w:line="360" w:lineRule="auto"/>
        <w:jc w:val="both"/>
        <w:rPr>
          <w:rStyle w:val="Ttulo3Car"/>
          <w:rFonts w:ascii="Times New Roman" w:hAnsi="Times New Roman" w:cs="Times New Roman"/>
          <w:b/>
          <w:bCs/>
          <w:color w:val="auto"/>
          <w:rPrChange w:id="3668" w:author="Microsoft Office User" w:date="2021-08-13T16:26:00Z">
            <w:rPr>
              <w:rStyle w:val="Ttulo3Car"/>
              <w:b/>
              <w:bCs/>
              <w:color w:val="auto"/>
            </w:rPr>
          </w:rPrChange>
        </w:rPr>
      </w:pPr>
      <w:bookmarkStart w:id="3669" w:name="_Toc73953049"/>
      <w:r w:rsidRPr="00557959">
        <w:rPr>
          <w:rStyle w:val="Ttulo3Car"/>
          <w:rFonts w:ascii="Times New Roman" w:hAnsi="Times New Roman" w:cs="Times New Roman"/>
          <w:b/>
          <w:bCs/>
          <w:color w:val="auto"/>
          <w:rPrChange w:id="3670" w:author="Microsoft Office User" w:date="2021-08-13T16:26:00Z">
            <w:rPr>
              <w:rStyle w:val="Ttulo3Car"/>
              <w:b/>
              <w:bCs/>
              <w:color w:val="auto"/>
            </w:rPr>
          </w:rPrChange>
        </w:rPr>
        <w:t>Servicios Web</w:t>
      </w:r>
      <w:bookmarkEnd w:id="3669"/>
    </w:p>
    <w:p w14:paraId="2973B41A" w14:textId="77777777" w:rsidR="00B6710E" w:rsidRPr="00557959" w:rsidRDefault="00B6710E" w:rsidP="000A5A08">
      <w:pPr>
        <w:pStyle w:val="shortdesc"/>
        <w:shd w:val="clear" w:color="auto" w:fill="FFFFFF"/>
        <w:spacing w:line="360" w:lineRule="auto"/>
        <w:jc w:val="both"/>
        <w:textAlignment w:val="baseline"/>
        <w:rPr>
          <w:color w:val="202124"/>
          <w:shd w:val="clear" w:color="auto" w:fill="FFFFFF"/>
          <w:rPrChange w:id="3671" w:author="Microsoft Office User" w:date="2021-08-13T16:26:00Z">
            <w:rPr>
              <w:rFonts w:ascii="Arial" w:hAnsi="Arial" w:cs="Arial"/>
              <w:color w:val="202124"/>
              <w:shd w:val="clear" w:color="auto" w:fill="FFFFFF"/>
            </w:rPr>
          </w:rPrChange>
        </w:rPr>
      </w:pPr>
      <w:r w:rsidRPr="00557959">
        <w:rPr>
          <w:color w:val="202124"/>
          <w:shd w:val="clear" w:color="auto" w:fill="FFFFFF"/>
          <w:rPrChange w:id="3672" w:author="Microsoft Office User" w:date="2021-08-13T16:26:00Z">
            <w:rPr>
              <w:rFonts w:ascii="Arial" w:hAnsi="Arial" w:cs="Arial"/>
              <w:color w:val="202124"/>
              <w:shd w:val="clear" w:color="auto" w:fill="FFFFFF"/>
            </w:rPr>
          </w:rPrChange>
        </w:rPr>
        <w:t>Los servicios web son aplicaciones autónomas modulares que se pueden describir, publicar, localizar e invocar a través de una red.</w:t>
      </w:r>
    </w:p>
    <w:p w14:paraId="4FE4BB1E" w14:textId="0EABAA54" w:rsidR="00CC0776" w:rsidRPr="00557959" w:rsidRDefault="00B6710E" w:rsidP="00116DEF">
      <w:pPr>
        <w:pStyle w:val="shortdesc"/>
        <w:shd w:val="clear" w:color="auto" w:fill="FFFFFF"/>
        <w:spacing w:line="360" w:lineRule="auto"/>
        <w:jc w:val="both"/>
        <w:textAlignment w:val="baseline"/>
        <w:rPr>
          <w:color w:val="202124"/>
          <w:shd w:val="clear" w:color="auto" w:fill="FFFFFF"/>
          <w:rPrChange w:id="3673" w:author="Microsoft Office User" w:date="2021-08-13T16:26:00Z">
            <w:rPr>
              <w:rFonts w:ascii="Arial" w:hAnsi="Arial" w:cs="Arial"/>
              <w:color w:val="202124"/>
              <w:shd w:val="clear" w:color="auto" w:fill="FFFFFF"/>
            </w:rPr>
          </w:rPrChange>
        </w:rPr>
      </w:pPr>
      <w:r w:rsidRPr="00557959">
        <w:rPr>
          <w:color w:val="202124"/>
          <w:shd w:val="clear" w:color="auto" w:fill="FFFFFF"/>
          <w:rPrChange w:id="3674" w:author="Microsoft Office User" w:date="2021-08-13T16:26:00Z">
            <w:rPr>
              <w:rFonts w:ascii="Arial" w:hAnsi="Arial" w:cs="Arial"/>
              <w:color w:val="202124"/>
              <w:shd w:val="clear" w:color="auto" w:fill="FFFFFF"/>
            </w:rPr>
          </w:rPrChange>
        </w:rPr>
        <w:t>El servidor de aplicaciones da soporte a los servicios web que se desarrollan e implementan de acuerdo con la especificación de servicios web para Java™ EE (Java Platform, Enterprise Edition). El servidor de aplicaciones da soporte a los modelos de programación JAX-WS (Java API for XML Web Services) y JAX-RPC (Java API for XML-based RPC ). JAX-WS es un modelo de programación estratégico que simplifica el desarrollo de aplicaciones mediante el soporte de un modelo estándar basado en anotaciones para desarrollar clientes y aplicaciones de servicios web.</w:t>
      </w:r>
      <w:r w:rsidR="0040727E" w:rsidRPr="00557959">
        <w:rPr>
          <w:color w:val="202124"/>
          <w:shd w:val="clear" w:color="auto" w:fill="FFFFFF"/>
          <w:rPrChange w:id="3675" w:author="Microsoft Office User" w:date="2021-08-13T16:26:00Z">
            <w:rPr>
              <w:rFonts w:ascii="Arial" w:hAnsi="Arial" w:cs="Arial"/>
              <w:color w:val="202124"/>
              <w:shd w:val="clear" w:color="auto" w:fill="FFFFFF"/>
            </w:rPr>
          </w:rPrChange>
        </w:rPr>
        <w:t xml:space="preserve"> </w:t>
      </w:r>
      <w:sdt>
        <w:sdtPr>
          <w:rPr>
            <w:color w:val="202124"/>
            <w:shd w:val="clear" w:color="auto" w:fill="FFFFFF"/>
            <w:rPrChange w:id="3676" w:author="Microsoft Office User" w:date="2021-08-13T16:26:00Z">
              <w:rPr>
                <w:rFonts w:ascii="Arial" w:hAnsi="Arial" w:cs="Arial"/>
                <w:color w:val="202124"/>
                <w:shd w:val="clear" w:color="auto" w:fill="FFFFFF"/>
              </w:rPr>
            </w:rPrChange>
          </w:rPr>
          <w:id w:val="2035914217"/>
          <w:citation/>
        </w:sdtPr>
        <w:sdtEndPr>
          <w:rPr>
            <w:rPrChange w:id="3677" w:author="Microsoft Office User" w:date="2021-08-13T16:26:00Z">
              <w:rPr/>
            </w:rPrChange>
          </w:rPr>
        </w:sdtEndPr>
        <w:sdtContent>
          <w:r w:rsidR="00B92B8E" w:rsidRPr="00557959">
            <w:rPr>
              <w:color w:val="202124"/>
              <w:shd w:val="clear" w:color="auto" w:fill="FFFFFF"/>
              <w:rPrChange w:id="3678" w:author="Microsoft Office User" w:date="2021-08-13T16:26:00Z">
                <w:rPr>
                  <w:rFonts w:ascii="Arial" w:hAnsi="Arial" w:cs="Arial"/>
                  <w:color w:val="202124"/>
                  <w:shd w:val="clear" w:color="auto" w:fill="FFFFFF"/>
                </w:rPr>
              </w:rPrChange>
            </w:rPr>
            <w:fldChar w:fldCharType="begin"/>
          </w:r>
          <w:r w:rsidR="00B92B8E" w:rsidRPr="00557959">
            <w:rPr>
              <w:color w:val="202124"/>
              <w:shd w:val="clear" w:color="auto" w:fill="FFFFFF"/>
              <w:rPrChange w:id="3679" w:author="Microsoft Office User" w:date="2021-08-13T16:26:00Z">
                <w:rPr>
                  <w:rFonts w:ascii="Arial" w:hAnsi="Arial" w:cs="Arial"/>
                  <w:color w:val="202124"/>
                  <w:shd w:val="clear" w:color="auto" w:fill="FFFFFF"/>
                </w:rPr>
              </w:rPrChange>
            </w:rPr>
            <w:instrText xml:space="preserve"> CITATION IBM211 \l 2058 </w:instrText>
          </w:r>
          <w:r w:rsidR="00B92B8E" w:rsidRPr="00557959">
            <w:rPr>
              <w:color w:val="202124"/>
              <w:shd w:val="clear" w:color="auto" w:fill="FFFFFF"/>
              <w:rPrChange w:id="3680" w:author="Microsoft Office User" w:date="2021-08-13T16:26:00Z">
                <w:rPr>
                  <w:rFonts w:ascii="Arial" w:hAnsi="Arial" w:cs="Arial"/>
                  <w:color w:val="202124"/>
                  <w:shd w:val="clear" w:color="auto" w:fill="FFFFFF"/>
                </w:rPr>
              </w:rPrChange>
            </w:rPr>
            <w:fldChar w:fldCharType="separate"/>
          </w:r>
          <w:r w:rsidR="00E51CA8" w:rsidRPr="00557959">
            <w:rPr>
              <w:noProof/>
              <w:color w:val="202124"/>
              <w:shd w:val="clear" w:color="auto" w:fill="FFFFFF"/>
              <w:rPrChange w:id="3681" w:author="Microsoft Office User" w:date="2021-08-13T16:26:00Z">
                <w:rPr>
                  <w:rFonts w:ascii="Arial" w:hAnsi="Arial" w:cs="Arial"/>
                  <w:noProof/>
                  <w:color w:val="202124"/>
                  <w:shd w:val="clear" w:color="auto" w:fill="FFFFFF"/>
                </w:rPr>
              </w:rPrChange>
            </w:rPr>
            <w:t>[17]</w:t>
          </w:r>
          <w:r w:rsidR="00B92B8E" w:rsidRPr="00557959">
            <w:rPr>
              <w:color w:val="202124"/>
              <w:shd w:val="clear" w:color="auto" w:fill="FFFFFF"/>
              <w:rPrChange w:id="3682" w:author="Microsoft Office User" w:date="2021-08-13T16:26:00Z">
                <w:rPr>
                  <w:rFonts w:ascii="Arial" w:hAnsi="Arial" w:cs="Arial"/>
                  <w:color w:val="202124"/>
                  <w:shd w:val="clear" w:color="auto" w:fill="FFFFFF"/>
                </w:rPr>
              </w:rPrChange>
            </w:rPr>
            <w:fldChar w:fldCharType="end"/>
          </w:r>
        </w:sdtContent>
      </w:sdt>
    </w:p>
    <w:p w14:paraId="208DD672" w14:textId="7C68A947" w:rsidR="00CC0776" w:rsidRPr="00557959" w:rsidRDefault="00CC0776"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683" w:author="Microsoft Office User" w:date="2021-08-13T16:26:00Z">
            <w:rPr>
              <w:rFonts w:ascii="Arial" w:eastAsia="Times New Roman" w:hAnsi="Arial" w:cs="Arial"/>
              <w:color w:val="202124"/>
              <w:sz w:val="24"/>
              <w:szCs w:val="24"/>
              <w:shd w:val="clear" w:color="auto" w:fill="FFFFFF"/>
              <w:lang w:eastAsia="es-MX"/>
            </w:rPr>
          </w:rPrChange>
        </w:rPr>
      </w:pPr>
    </w:p>
    <w:p w14:paraId="56330F23" w14:textId="67306257" w:rsidR="00CC0776" w:rsidRPr="00557959" w:rsidRDefault="00DB4073" w:rsidP="000A5A08">
      <w:pPr>
        <w:spacing w:line="360" w:lineRule="auto"/>
        <w:jc w:val="both"/>
        <w:rPr>
          <w:rStyle w:val="Ttulo2Car"/>
          <w:rFonts w:ascii="Times New Roman" w:hAnsi="Times New Roman" w:cs="Times New Roman"/>
          <w:b/>
          <w:bCs/>
          <w:color w:val="auto"/>
          <w:rPrChange w:id="3684" w:author="Microsoft Office User" w:date="2021-08-13T16:26:00Z">
            <w:rPr>
              <w:rStyle w:val="Ttulo2Car"/>
              <w:rFonts w:ascii="Cambria" w:hAnsi="Cambria"/>
              <w:b/>
              <w:bCs/>
              <w:color w:val="auto"/>
            </w:rPr>
          </w:rPrChange>
        </w:rPr>
      </w:pPr>
      <w:bookmarkStart w:id="3685" w:name="_Toc73953050"/>
      <w:r w:rsidRPr="00557959">
        <w:rPr>
          <w:rStyle w:val="Ttulo2Car"/>
          <w:rFonts w:ascii="Times New Roman" w:hAnsi="Times New Roman" w:cs="Times New Roman"/>
          <w:b/>
          <w:bCs/>
          <w:color w:val="auto"/>
          <w:rPrChange w:id="3686" w:author="Microsoft Office User" w:date="2021-08-13T16:26:00Z">
            <w:rPr>
              <w:rStyle w:val="Ttulo2Car"/>
              <w:rFonts w:ascii="Cambria" w:hAnsi="Cambria"/>
              <w:b/>
              <w:bCs/>
              <w:color w:val="auto"/>
            </w:rPr>
          </w:rPrChange>
        </w:rPr>
        <w:lastRenderedPageBreak/>
        <w:t>Buenas Pr</w:t>
      </w:r>
      <w:ins w:id="3687" w:author="Microsoft Office User" w:date="2021-08-13T20:07:00Z">
        <w:r w:rsidR="002F20BB">
          <w:rPr>
            <w:rStyle w:val="Ttulo2Car"/>
            <w:rFonts w:ascii="Times New Roman" w:hAnsi="Times New Roman" w:cs="Times New Roman"/>
            <w:b/>
            <w:bCs/>
            <w:color w:val="auto"/>
          </w:rPr>
          <w:t>á</w:t>
        </w:r>
      </w:ins>
      <w:del w:id="3688" w:author="Microsoft Office User" w:date="2021-08-13T20:07:00Z">
        <w:r w:rsidRPr="00557959" w:rsidDel="002F20BB">
          <w:rPr>
            <w:rStyle w:val="Ttulo2Car"/>
            <w:rFonts w:ascii="Times New Roman" w:hAnsi="Times New Roman" w:cs="Times New Roman"/>
            <w:b/>
            <w:bCs/>
            <w:color w:val="auto"/>
            <w:rPrChange w:id="3689" w:author="Microsoft Office User" w:date="2021-08-13T16:26:00Z">
              <w:rPr>
                <w:rStyle w:val="Ttulo2Car"/>
                <w:rFonts w:ascii="Cambria" w:hAnsi="Cambria"/>
                <w:b/>
                <w:bCs/>
                <w:color w:val="auto"/>
              </w:rPr>
            </w:rPrChange>
          </w:rPr>
          <w:delText>a</w:delText>
        </w:r>
      </w:del>
      <w:r w:rsidRPr="00557959">
        <w:rPr>
          <w:rStyle w:val="Ttulo2Car"/>
          <w:rFonts w:ascii="Times New Roman" w:hAnsi="Times New Roman" w:cs="Times New Roman"/>
          <w:b/>
          <w:bCs/>
          <w:color w:val="auto"/>
          <w:rPrChange w:id="3690" w:author="Microsoft Office User" w:date="2021-08-13T16:26:00Z">
            <w:rPr>
              <w:rStyle w:val="Ttulo2Car"/>
              <w:rFonts w:ascii="Cambria" w:hAnsi="Cambria"/>
              <w:b/>
              <w:bCs/>
              <w:color w:val="auto"/>
            </w:rPr>
          </w:rPrChange>
        </w:rPr>
        <w:t>cticas</w:t>
      </w:r>
      <w:bookmarkEnd w:id="3685"/>
    </w:p>
    <w:p w14:paraId="2EF25110" w14:textId="675F436D" w:rsidR="00EA7B8A" w:rsidRPr="00557959" w:rsidDel="002F20BB" w:rsidRDefault="00DB4073" w:rsidP="001301EA">
      <w:pPr>
        <w:spacing w:line="360" w:lineRule="auto"/>
        <w:ind w:left="708" w:hanging="708"/>
        <w:jc w:val="both"/>
        <w:rPr>
          <w:del w:id="3691" w:author="Microsoft Office User" w:date="2021-08-13T20:08:00Z"/>
          <w:rFonts w:ascii="Times New Roman" w:eastAsia="Times New Roman" w:hAnsi="Times New Roman" w:cs="Times New Roman"/>
          <w:color w:val="202124"/>
          <w:sz w:val="24"/>
          <w:szCs w:val="24"/>
          <w:shd w:val="clear" w:color="auto" w:fill="FFFFFF"/>
          <w:lang w:eastAsia="es-MX"/>
          <w:rPrChange w:id="3692" w:author="Microsoft Office User" w:date="2021-08-13T16:26:00Z">
            <w:rPr>
              <w:del w:id="3693" w:author="Microsoft Office User" w:date="2021-08-13T20:08:00Z"/>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694" w:author="Microsoft Office User" w:date="2021-08-13T16:26:00Z">
            <w:rPr>
              <w:rFonts w:ascii="Arial" w:eastAsia="Times New Roman" w:hAnsi="Arial" w:cs="Arial"/>
              <w:color w:val="202124"/>
              <w:sz w:val="24"/>
              <w:szCs w:val="24"/>
              <w:shd w:val="clear" w:color="auto" w:fill="FFFFFF"/>
              <w:lang w:eastAsia="es-MX"/>
            </w:rPr>
          </w:rPrChange>
        </w:rPr>
        <w:t xml:space="preserve">En </w:t>
      </w:r>
      <w:r w:rsidR="0017467A" w:rsidRPr="00557959">
        <w:rPr>
          <w:rFonts w:ascii="Times New Roman" w:eastAsia="Times New Roman" w:hAnsi="Times New Roman" w:cs="Times New Roman"/>
          <w:color w:val="202124"/>
          <w:sz w:val="24"/>
          <w:szCs w:val="24"/>
          <w:shd w:val="clear" w:color="auto" w:fill="FFFFFF"/>
          <w:lang w:eastAsia="es-MX"/>
          <w:rPrChange w:id="3695" w:author="Microsoft Office User" w:date="2021-08-13T16:26:00Z">
            <w:rPr>
              <w:rFonts w:ascii="Arial" w:eastAsia="Times New Roman" w:hAnsi="Arial" w:cs="Arial"/>
              <w:color w:val="202124"/>
              <w:sz w:val="24"/>
              <w:szCs w:val="24"/>
              <w:shd w:val="clear" w:color="auto" w:fill="FFFFFF"/>
              <w:lang w:eastAsia="es-MX"/>
            </w:rPr>
          </w:rPrChange>
        </w:rPr>
        <w:t>estos documentos</w:t>
      </w:r>
      <w:r w:rsidRPr="00557959">
        <w:rPr>
          <w:rFonts w:ascii="Times New Roman" w:eastAsia="Times New Roman" w:hAnsi="Times New Roman" w:cs="Times New Roman"/>
          <w:color w:val="202124"/>
          <w:sz w:val="24"/>
          <w:szCs w:val="24"/>
          <w:shd w:val="clear" w:color="auto" w:fill="FFFFFF"/>
          <w:lang w:eastAsia="es-MX"/>
          <w:rPrChange w:id="3696" w:author="Microsoft Office User" w:date="2021-08-13T16:26:00Z">
            <w:rPr>
              <w:rFonts w:ascii="Arial" w:eastAsia="Times New Roman" w:hAnsi="Arial" w:cs="Arial"/>
              <w:color w:val="202124"/>
              <w:sz w:val="24"/>
              <w:szCs w:val="24"/>
              <w:shd w:val="clear" w:color="auto" w:fill="FFFFFF"/>
              <w:lang w:eastAsia="es-MX"/>
            </w:rPr>
          </w:rPrChange>
        </w:rPr>
        <w:t xml:space="preserve"> por derechos de autor </w:t>
      </w:r>
      <w:ins w:id="3697" w:author="Microsoft Office User" w:date="2021-08-13T20:09:00Z">
        <w:r w:rsidR="00372560">
          <w:rPr>
            <w:rFonts w:ascii="Times New Roman" w:eastAsia="Times New Roman" w:hAnsi="Times New Roman" w:cs="Times New Roman"/>
            <w:color w:val="202124"/>
            <w:sz w:val="24"/>
            <w:szCs w:val="24"/>
            <w:shd w:val="clear" w:color="auto" w:fill="FFFFFF"/>
            <w:lang w:eastAsia="es-MX"/>
          </w:rPr>
          <w:t>nos referimos</w:t>
        </w:r>
      </w:ins>
      <w:del w:id="3698" w:author="Microsoft Office User" w:date="2021-08-13T20:08:00Z">
        <w:r w:rsidRPr="00557959" w:rsidDel="00372560">
          <w:rPr>
            <w:rFonts w:ascii="Times New Roman" w:eastAsia="Times New Roman" w:hAnsi="Times New Roman" w:cs="Times New Roman"/>
            <w:color w:val="202124"/>
            <w:sz w:val="24"/>
            <w:szCs w:val="24"/>
            <w:shd w:val="clear" w:color="auto" w:fill="FFFFFF"/>
            <w:lang w:eastAsia="es-MX"/>
            <w:rPrChange w:id="3699" w:author="Microsoft Office User" w:date="2021-08-13T16:26:00Z">
              <w:rPr>
                <w:rFonts w:ascii="Arial" w:eastAsia="Times New Roman" w:hAnsi="Arial" w:cs="Arial"/>
                <w:color w:val="202124"/>
                <w:sz w:val="24"/>
                <w:szCs w:val="24"/>
                <w:shd w:val="clear" w:color="auto" w:fill="FFFFFF"/>
                <w:lang w:eastAsia="es-MX"/>
              </w:rPr>
            </w:rPrChange>
          </w:rPr>
          <w:delText xml:space="preserve">estaremos </w:delText>
        </w:r>
        <w:r w:rsidR="0017467A" w:rsidRPr="00557959" w:rsidDel="00372560">
          <w:rPr>
            <w:rFonts w:ascii="Times New Roman" w:eastAsia="Times New Roman" w:hAnsi="Times New Roman" w:cs="Times New Roman"/>
            <w:color w:val="202124"/>
            <w:sz w:val="24"/>
            <w:szCs w:val="24"/>
            <w:shd w:val="clear" w:color="auto" w:fill="FFFFFF"/>
            <w:lang w:eastAsia="es-MX"/>
            <w:rPrChange w:id="3700" w:author="Microsoft Office User" w:date="2021-08-13T16:26:00Z">
              <w:rPr>
                <w:rFonts w:ascii="Arial" w:eastAsia="Times New Roman" w:hAnsi="Arial" w:cs="Arial"/>
                <w:color w:val="202124"/>
                <w:sz w:val="24"/>
                <w:szCs w:val="24"/>
                <w:shd w:val="clear" w:color="auto" w:fill="FFFFFF"/>
                <w:lang w:eastAsia="es-MX"/>
              </w:rPr>
            </w:rPrChange>
          </w:rPr>
          <w:delText>referendos</w:delText>
        </w:r>
      </w:del>
      <w:r w:rsidRPr="00557959">
        <w:rPr>
          <w:rFonts w:ascii="Times New Roman" w:eastAsia="Times New Roman" w:hAnsi="Times New Roman" w:cs="Times New Roman"/>
          <w:color w:val="202124"/>
          <w:sz w:val="24"/>
          <w:szCs w:val="24"/>
          <w:shd w:val="clear" w:color="auto" w:fill="FFFFFF"/>
          <w:lang w:eastAsia="es-MX"/>
          <w:rPrChange w:id="3701" w:author="Microsoft Office User" w:date="2021-08-13T16:26:00Z">
            <w:rPr>
              <w:rFonts w:ascii="Arial" w:eastAsia="Times New Roman" w:hAnsi="Arial" w:cs="Arial"/>
              <w:color w:val="202124"/>
              <w:sz w:val="24"/>
              <w:szCs w:val="24"/>
              <w:shd w:val="clear" w:color="auto" w:fill="FFFFFF"/>
              <w:lang w:eastAsia="es-MX"/>
            </w:rPr>
          </w:rPrChange>
        </w:rPr>
        <w:t xml:space="preserve"> </w:t>
      </w:r>
      <w:ins w:id="3702" w:author="Microsoft Office User" w:date="2021-08-13T20:09:00Z">
        <w:r w:rsidR="00372560">
          <w:rPr>
            <w:rFonts w:ascii="Times New Roman" w:eastAsia="Times New Roman" w:hAnsi="Times New Roman" w:cs="Times New Roman"/>
            <w:color w:val="202124"/>
            <w:sz w:val="24"/>
            <w:szCs w:val="24"/>
            <w:shd w:val="clear" w:color="auto" w:fill="FFFFFF"/>
            <w:lang w:eastAsia="es-MX"/>
          </w:rPr>
          <w:t>a</w:t>
        </w:r>
      </w:ins>
      <w:del w:id="3703" w:author="Microsoft Office User" w:date="2021-08-13T20:09:00Z">
        <w:r w:rsidRPr="00557959" w:rsidDel="00372560">
          <w:rPr>
            <w:rFonts w:ascii="Times New Roman" w:eastAsia="Times New Roman" w:hAnsi="Times New Roman" w:cs="Times New Roman"/>
            <w:color w:val="202124"/>
            <w:sz w:val="24"/>
            <w:szCs w:val="24"/>
            <w:shd w:val="clear" w:color="auto" w:fill="FFFFFF"/>
            <w:lang w:eastAsia="es-MX"/>
            <w:rPrChange w:id="3704" w:author="Microsoft Office User" w:date="2021-08-13T16:26:00Z">
              <w:rPr>
                <w:rFonts w:ascii="Arial" w:eastAsia="Times New Roman" w:hAnsi="Arial" w:cs="Arial"/>
                <w:color w:val="202124"/>
                <w:sz w:val="24"/>
                <w:szCs w:val="24"/>
                <w:shd w:val="clear" w:color="auto" w:fill="FFFFFF"/>
                <w:lang w:eastAsia="es-MX"/>
              </w:rPr>
            </w:rPrChange>
          </w:rPr>
          <w:delText>como</w:delText>
        </w:r>
      </w:del>
      <w:r w:rsidRPr="00557959">
        <w:rPr>
          <w:rFonts w:ascii="Times New Roman" w:eastAsia="Times New Roman" w:hAnsi="Times New Roman" w:cs="Times New Roman"/>
          <w:color w:val="202124"/>
          <w:sz w:val="24"/>
          <w:szCs w:val="24"/>
          <w:shd w:val="clear" w:color="auto" w:fill="FFFFFF"/>
          <w:lang w:eastAsia="es-MX"/>
          <w:rPrChange w:id="3705" w:author="Microsoft Office User" w:date="2021-08-13T16:26:00Z">
            <w:rPr>
              <w:rFonts w:ascii="Arial" w:eastAsia="Times New Roman" w:hAnsi="Arial" w:cs="Arial"/>
              <w:color w:val="202124"/>
              <w:sz w:val="24"/>
              <w:szCs w:val="24"/>
              <w:shd w:val="clear" w:color="auto" w:fill="FFFFFF"/>
              <w:lang w:eastAsia="es-MX"/>
            </w:rPr>
          </w:rPrChange>
        </w:rPr>
        <w:t xml:space="preserve"> </w:t>
      </w:r>
      <w:del w:id="3706" w:author="Microsoft Office User" w:date="2021-08-13T20:09:00Z">
        <w:r w:rsidR="0017467A" w:rsidRPr="00372560" w:rsidDel="00372560">
          <w:rPr>
            <w:rFonts w:ascii="Times New Roman" w:eastAsia="Times New Roman" w:hAnsi="Times New Roman" w:cs="Times New Roman"/>
            <w:i/>
            <w:iCs/>
            <w:color w:val="202124"/>
            <w:sz w:val="24"/>
            <w:szCs w:val="24"/>
            <w:shd w:val="clear" w:color="auto" w:fill="FFFFFF"/>
            <w:lang w:eastAsia="es-MX"/>
            <w:rPrChange w:id="3707" w:author="Microsoft Office User" w:date="2021-08-13T20:09:00Z">
              <w:rPr>
                <w:rFonts w:ascii="Arial" w:eastAsia="Times New Roman" w:hAnsi="Arial" w:cs="Arial"/>
                <w:color w:val="202124"/>
                <w:sz w:val="24"/>
                <w:szCs w:val="24"/>
                <w:shd w:val="clear" w:color="auto" w:fill="FFFFFF"/>
                <w:lang w:eastAsia="es-MX"/>
              </w:rPr>
            </w:rPrChange>
          </w:rPr>
          <w:delText>“</w:delText>
        </w:r>
      </w:del>
      <w:r w:rsidRPr="00372560">
        <w:rPr>
          <w:rFonts w:ascii="Times New Roman" w:eastAsia="Times New Roman" w:hAnsi="Times New Roman" w:cs="Times New Roman"/>
          <w:i/>
          <w:iCs/>
          <w:color w:val="202124"/>
          <w:sz w:val="24"/>
          <w:szCs w:val="24"/>
          <w:shd w:val="clear" w:color="auto" w:fill="FFFFFF"/>
          <w:lang w:eastAsia="es-MX"/>
          <w:rPrChange w:id="3708" w:author="Microsoft Office User" w:date="2021-08-13T20:09:00Z">
            <w:rPr>
              <w:rFonts w:ascii="Arial" w:eastAsia="Times New Roman" w:hAnsi="Arial" w:cs="Arial"/>
              <w:color w:val="202124"/>
              <w:sz w:val="24"/>
              <w:szCs w:val="24"/>
              <w:shd w:val="clear" w:color="auto" w:fill="FFFFFF"/>
              <w:lang w:eastAsia="es-MX"/>
            </w:rPr>
          </w:rPrChange>
        </w:rPr>
        <w:t xml:space="preserve">buenas </w:t>
      </w:r>
      <w:r w:rsidR="00F33DAE" w:rsidRPr="00372560">
        <w:rPr>
          <w:rFonts w:ascii="Times New Roman" w:eastAsia="Times New Roman" w:hAnsi="Times New Roman" w:cs="Times New Roman"/>
          <w:i/>
          <w:iCs/>
          <w:color w:val="202124"/>
          <w:sz w:val="24"/>
          <w:szCs w:val="24"/>
          <w:shd w:val="clear" w:color="auto" w:fill="FFFFFF"/>
          <w:lang w:eastAsia="es-MX"/>
          <w:rPrChange w:id="3709" w:author="Microsoft Office User" w:date="2021-08-13T20:09:00Z">
            <w:rPr>
              <w:rFonts w:ascii="Arial" w:eastAsia="Times New Roman" w:hAnsi="Arial" w:cs="Arial"/>
              <w:color w:val="202124"/>
              <w:sz w:val="24"/>
              <w:szCs w:val="24"/>
              <w:shd w:val="clear" w:color="auto" w:fill="FFFFFF"/>
              <w:lang w:eastAsia="es-MX"/>
            </w:rPr>
          </w:rPrChange>
        </w:rPr>
        <w:t>prácticas</w:t>
      </w:r>
      <w:del w:id="3710" w:author="Microsoft Office User" w:date="2021-08-13T20:09:00Z">
        <w:r w:rsidR="0017467A" w:rsidRPr="00557959" w:rsidDel="00372560">
          <w:rPr>
            <w:rFonts w:ascii="Times New Roman" w:eastAsia="Times New Roman" w:hAnsi="Times New Roman" w:cs="Times New Roman"/>
            <w:color w:val="202124"/>
            <w:sz w:val="24"/>
            <w:szCs w:val="24"/>
            <w:shd w:val="clear" w:color="auto" w:fill="FFFFFF"/>
            <w:lang w:eastAsia="es-MX"/>
            <w:rPrChange w:id="3711" w:author="Microsoft Office User" w:date="2021-08-13T16:26:00Z">
              <w:rPr>
                <w:rFonts w:ascii="Arial" w:eastAsia="Times New Roman" w:hAnsi="Arial" w:cs="Arial"/>
                <w:color w:val="202124"/>
                <w:sz w:val="24"/>
                <w:szCs w:val="24"/>
                <w:shd w:val="clear" w:color="auto" w:fill="FFFFFF"/>
                <w:lang w:eastAsia="es-MX"/>
              </w:rPr>
            </w:rPrChange>
          </w:rPr>
          <w:delText>”</w:delText>
        </w:r>
      </w:del>
      <w:r w:rsidR="0017467A" w:rsidRPr="00557959">
        <w:rPr>
          <w:rFonts w:ascii="Times New Roman" w:eastAsia="Times New Roman" w:hAnsi="Times New Roman" w:cs="Times New Roman"/>
          <w:color w:val="202124"/>
          <w:sz w:val="24"/>
          <w:szCs w:val="24"/>
          <w:shd w:val="clear" w:color="auto" w:fill="FFFFFF"/>
          <w:lang w:eastAsia="es-MX"/>
          <w:rPrChange w:id="3712" w:author="Microsoft Office User" w:date="2021-08-13T16:26:00Z">
            <w:rPr>
              <w:rFonts w:ascii="Arial" w:eastAsia="Times New Roman" w:hAnsi="Arial" w:cs="Arial"/>
              <w:color w:val="202124"/>
              <w:sz w:val="24"/>
              <w:szCs w:val="24"/>
              <w:shd w:val="clear" w:color="auto" w:fill="FFFFFF"/>
              <w:lang w:eastAsia="es-MX"/>
            </w:rPr>
          </w:rPrChange>
        </w:rPr>
        <w:t>,</w:t>
      </w:r>
      <w:r w:rsidR="00F01A57" w:rsidRPr="00557959">
        <w:rPr>
          <w:rFonts w:ascii="Times New Roman" w:eastAsia="Times New Roman" w:hAnsi="Times New Roman" w:cs="Times New Roman"/>
          <w:color w:val="202124"/>
          <w:sz w:val="24"/>
          <w:szCs w:val="24"/>
          <w:shd w:val="clear" w:color="auto" w:fill="FFFFFF"/>
          <w:lang w:eastAsia="es-MX"/>
          <w:rPrChange w:id="3713" w:author="Microsoft Office User" w:date="2021-08-13T16:26:00Z">
            <w:rPr>
              <w:rFonts w:ascii="Arial" w:eastAsia="Times New Roman" w:hAnsi="Arial" w:cs="Arial"/>
              <w:color w:val="202124"/>
              <w:sz w:val="24"/>
              <w:szCs w:val="24"/>
              <w:shd w:val="clear" w:color="auto" w:fill="FFFFFF"/>
              <w:lang w:eastAsia="es-MX"/>
            </w:rPr>
          </w:rPrChange>
        </w:rPr>
        <w:t xml:space="preserve"> </w:t>
      </w:r>
    </w:p>
    <w:p w14:paraId="1D713185" w14:textId="44B2461A" w:rsidR="00DB4073" w:rsidRPr="00557959" w:rsidRDefault="0017467A" w:rsidP="00372560">
      <w:pPr>
        <w:spacing w:line="360" w:lineRule="auto"/>
        <w:jc w:val="both"/>
        <w:rPr>
          <w:rFonts w:ascii="Times New Roman" w:eastAsia="Times New Roman" w:hAnsi="Times New Roman" w:cs="Times New Roman"/>
          <w:color w:val="202124"/>
          <w:sz w:val="24"/>
          <w:szCs w:val="24"/>
          <w:shd w:val="clear" w:color="auto" w:fill="FFFFFF"/>
          <w:lang w:eastAsia="es-MX"/>
          <w:rPrChange w:id="3714" w:author="Microsoft Office User" w:date="2021-08-13T16:26:00Z">
            <w:rPr>
              <w:rFonts w:ascii="Arial" w:eastAsia="Times New Roman" w:hAnsi="Arial" w:cs="Arial"/>
              <w:color w:val="202124"/>
              <w:sz w:val="24"/>
              <w:szCs w:val="24"/>
              <w:shd w:val="clear" w:color="auto" w:fill="FFFFFF"/>
              <w:lang w:eastAsia="es-MX"/>
            </w:rPr>
          </w:rPrChange>
        </w:rPr>
        <w:pPrChange w:id="3715" w:author="Microsoft Office User" w:date="2021-08-13T20:08:00Z">
          <w:pPr>
            <w:spacing w:line="360" w:lineRule="auto"/>
            <w:ind w:left="708" w:hanging="708"/>
            <w:jc w:val="both"/>
          </w:pPr>
        </w:pPrChange>
      </w:pPr>
      <w:r w:rsidRPr="00557959">
        <w:rPr>
          <w:rFonts w:ascii="Times New Roman" w:eastAsia="Times New Roman" w:hAnsi="Times New Roman" w:cs="Times New Roman"/>
          <w:color w:val="202124"/>
          <w:sz w:val="24"/>
          <w:szCs w:val="24"/>
          <w:shd w:val="clear" w:color="auto" w:fill="FFFFFF"/>
          <w:lang w:eastAsia="es-MX"/>
          <w:rPrChange w:id="3716" w:author="Microsoft Office User" w:date="2021-08-13T16:26:00Z">
            <w:rPr>
              <w:rFonts w:ascii="Arial" w:eastAsia="Times New Roman" w:hAnsi="Arial" w:cs="Arial"/>
              <w:color w:val="202124"/>
              <w:sz w:val="24"/>
              <w:szCs w:val="24"/>
              <w:shd w:val="clear" w:color="auto" w:fill="FFFFFF"/>
              <w:lang w:eastAsia="es-MX"/>
            </w:rPr>
          </w:rPrChange>
        </w:rPr>
        <w:t xml:space="preserve">marco </w:t>
      </w:r>
      <w:r w:rsidR="00F33DAE" w:rsidRPr="00557959">
        <w:rPr>
          <w:rFonts w:ascii="Times New Roman" w:eastAsia="Times New Roman" w:hAnsi="Times New Roman" w:cs="Times New Roman"/>
          <w:color w:val="202124"/>
          <w:sz w:val="24"/>
          <w:szCs w:val="24"/>
          <w:shd w:val="clear" w:color="auto" w:fill="FFFFFF"/>
          <w:lang w:eastAsia="es-MX"/>
          <w:rPrChange w:id="3717" w:author="Microsoft Office User" w:date="2021-08-13T16:26:00Z">
            <w:rPr>
              <w:rFonts w:ascii="Arial" w:eastAsia="Times New Roman" w:hAnsi="Arial" w:cs="Arial"/>
              <w:color w:val="202124"/>
              <w:sz w:val="24"/>
              <w:szCs w:val="24"/>
              <w:shd w:val="clear" w:color="auto" w:fill="FFFFFF"/>
              <w:lang w:eastAsia="es-MX"/>
            </w:rPr>
          </w:rPrChange>
        </w:rPr>
        <w:t>de</w:t>
      </w:r>
      <w:ins w:id="3718" w:author="Microsoft Office User" w:date="2021-08-13T20:08:00Z">
        <w:r w:rsidR="002F20BB">
          <w:rPr>
            <w:rFonts w:ascii="Times New Roman" w:eastAsia="Times New Roman" w:hAnsi="Times New Roman" w:cs="Times New Roman"/>
            <w:color w:val="202124"/>
            <w:sz w:val="24"/>
            <w:szCs w:val="24"/>
            <w:shd w:val="clear" w:color="auto" w:fill="FFFFFF"/>
            <w:lang w:eastAsia="es-MX"/>
          </w:rPr>
          <w:t xml:space="preserve"> </w:t>
        </w:r>
      </w:ins>
      <w:del w:id="3719" w:author="Microsoft Office User" w:date="2021-08-13T20:08:00Z">
        <w:r w:rsidR="00F33DAE" w:rsidRPr="00557959" w:rsidDel="002F20BB">
          <w:rPr>
            <w:rFonts w:ascii="Times New Roman" w:eastAsia="Times New Roman" w:hAnsi="Times New Roman" w:cs="Times New Roman"/>
            <w:color w:val="202124"/>
            <w:sz w:val="24"/>
            <w:szCs w:val="24"/>
            <w:shd w:val="clear" w:color="auto" w:fill="FFFFFF"/>
            <w:lang w:eastAsia="es-MX"/>
            <w:rPrChange w:id="3720" w:author="Microsoft Office User" w:date="2021-08-13T16:26:00Z">
              <w:rPr>
                <w:rFonts w:ascii="Arial" w:eastAsia="Times New Roman" w:hAnsi="Arial" w:cs="Arial"/>
                <w:color w:val="202124"/>
                <w:sz w:val="24"/>
                <w:szCs w:val="24"/>
                <w:shd w:val="clear" w:color="auto" w:fill="FFFFFF"/>
                <w:lang w:eastAsia="es-MX"/>
              </w:rPr>
            </w:rPrChange>
          </w:rPr>
          <w:delText xml:space="preserve"> </w:delText>
        </w:r>
      </w:del>
      <w:r w:rsidR="00F33DAE" w:rsidRPr="00557959">
        <w:rPr>
          <w:rFonts w:ascii="Times New Roman" w:eastAsia="Times New Roman" w:hAnsi="Times New Roman" w:cs="Times New Roman"/>
          <w:color w:val="202124"/>
          <w:sz w:val="24"/>
          <w:szCs w:val="24"/>
          <w:shd w:val="clear" w:color="auto" w:fill="FFFFFF"/>
          <w:lang w:eastAsia="es-MX"/>
          <w:rPrChange w:id="3721" w:author="Microsoft Office User" w:date="2021-08-13T16:26:00Z">
            <w:rPr>
              <w:rFonts w:ascii="Arial" w:eastAsia="Times New Roman" w:hAnsi="Arial" w:cs="Arial"/>
              <w:color w:val="202124"/>
              <w:sz w:val="24"/>
              <w:szCs w:val="24"/>
              <w:shd w:val="clear" w:color="auto" w:fill="FFFFFF"/>
              <w:lang w:eastAsia="es-MX"/>
            </w:rPr>
          </w:rPrChange>
        </w:rPr>
        <w:t>trabajo</w:t>
      </w:r>
      <w:r w:rsidRPr="00557959">
        <w:rPr>
          <w:rFonts w:ascii="Times New Roman" w:eastAsia="Times New Roman" w:hAnsi="Times New Roman" w:cs="Times New Roman"/>
          <w:color w:val="202124"/>
          <w:sz w:val="24"/>
          <w:szCs w:val="24"/>
          <w:shd w:val="clear" w:color="auto" w:fill="FFFFFF"/>
          <w:lang w:eastAsia="es-MX"/>
          <w:rPrChange w:id="3722" w:author="Microsoft Office User" w:date="2021-08-13T16:26:00Z">
            <w:rPr>
              <w:rFonts w:ascii="Arial" w:eastAsia="Times New Roman" w:hAnsi="Arial" w:cs="Arial"/>
              <w:color w:val="202124"/>
              <w:sz w:val="24"/>
              <w:szCs w:val="24"/>
              <w:shd w:val="clear" w:color="auto" w:fill="FFFFFF"/>
              <w:lang w:eastAsia="es-MX"/>
            </w:rPr>
          </w:rPrChange>
        </w:rPr>
        <w:t xml:space="preserve"> en ITIL, a continuación se describe las funcionalidades de </w:t>
      </w:r>
      <w:ins w:id="3723" w:author="Microsoft Office User" w:date="2021-08-13T20:09:00Z">
        <w:r w:rsidR="00372560">
          <w:rPr>
            <w:rFonts w:ascii="Times New Roman" w:eastAsia="Times New Roman" w:hAnsi="Times New Roman" w:cs="Times New Roman"/>
            <w:color w:val="202124"/>
            <w:sz w:val="24"/>
            <w:szCs w:val="24"/>
            <w:shd w:val="clear" w:color="auto" w:fill="FFFFFF"/>
            <w:lang w:eastAsia="es-MX"/>
          </w:rPr>
          <w:t>é</w:t>
        </w:r>
      </w:ins>
      <w:del w:id="3724" w:author="Microsoft Office User" w:date="2021-08-13T20:09:00Z">
        <w:r w:rsidRPr="00557959" w:rsidDel="00372560">
          <w:rPr>
            <w:rFonts w:ascii="Times New Roman" w:eastAsia="Times New Roman" w:hAnsi="Times New Roman" w:cs="Times New Roman"/>
            <w:color w:val="202124"/>
            <w:sz w:val="24"/>
            <w:szCs w:val="24"/>
            <w:shd w:val="clear" w:color="auto" w:fill="FFFFFF"/>
            <w:lang w:eastAsia="es-MX"/>
            <w:rPrChange w:id="3725" w:author="Microsoft Office User" w:date="2021-08-13T16:26:00Z">
              <w:rPr>
                <w:rFonts w:ascii="Arial" w:eastAsia="Times New Roman" w:hAnsi="Arial" w:cs="Arial"/>
                <w:color w:val="202124"/>
                <w:sz w:val="24"/>
                <w:szCs w:val="24"/>
                <w:shd w:val="clear" w:color="auto" w:fill="FFFFFF"/>
                <w:lang w:eastAsia="es-MX"/>
              </w:rPr>
            </w:rPrChange>
          </w:rPr>
          <w:delText>e</w:delText>
        </w:r>
      </w:del>
      <w:r w:rsidRPr="00557959">
        <w:rPr>
          <w:rFonts w:ascii="Times New Roman" w:eastAsia="Times New Roman" w:hAnsi="Times New Roman" w:cs="Times New Roman"/>
          <w:color w:val="202124"/>
          <w:sz w:val="24"/>
          <w:szCs w:val="24"/>
          <w:shd w:val="clear" w:color="auto" w:fill="FFFFFF"/>
          <w:lang w:eastAsia="es-MX"/>
          <w:rPrChange w:id="3726" w:author="Microsoft Office User" w:date="2021-08-13T16:26:00Z">
            <w:rPr>
              <w:rFonts w:ascii="Arial" w:eastAsia="Times New Roman" w:hAnsi="Arial" w:cs="Arial"/>
              <w:color w:val="202124"/>
              <w:sz w:val="24"/>
              <w:szCs w:val="24"/>
              <w:shd w:val="clear" w:color="auto" w:fill="FFFFFF"/>
              <w:lang w:eastAsia="es-MX"/>
            </w:rPr>
          </w:rPrChange>
        </w:rPr>
        <w:t>sta</w:t>
      </w:r>
      <w:r w:rsidR="00F01A57" w:rsidRPr="00557959">
        <w:rPr>
          <w:rFonts w:ascii="Times New Roman" w:eastAsia="Times New Roman" w:hAnsi="Times New Roman" w:cs="Times New Roman"/>
          <w:color w:val="202124"/>
          <w:sz w:val="24"/>
          <w:szCs w:val="24"/>
          <w:shd w:val="clear" w:color="auto" w:fill="FFFFFF"/>
          <w:lang w:eastAsia="es-MX"/>
          <w:rPrChange w:id="3727" w:author="Microsoft Office User" w:date="2021-08-13T16:26:00Z">
            <w:rPr>
              <w:rFonts w:ascii="Arial" w:eastAsia="Times New Roman" w:hAnsi="Arial" w:cs="Arial"/>
              <w:color w:val="202124"/>
              <w:sz w:val="24"/>
              <w:szCs w:val="24"/>
              <w:shd w:val="clear" w:color="auto" w:fill="FFFFFF"/>
              <w:lang w:eastAsia="es-MX"/>
            </w:rPr>
          </w:rPrChange>
        </w:rPr>
        <w:t>.</w:t>
      </w:r>
      <w:r w:rsidRPr="00557959">
        <w:rPr>
          <w:rFonts w:ascii="Times New Roman" w:eastAsia="Times New Roman" w:hAnsi="Times New Roman" w:cs="Times New Roman"/>
          <w:color w:val="202124"/>
          <w:sz w:val="24"/>
          <w:szCs w:val="24"/>
          <w:shd w:val="clear" w:color="auto" w:fill="FFFFFF"/>
          <w:lang w:eastAsia="es-MX"/>
          <w:rPrChange w:id="3728" w:author="Microsoft Office User" w:date="2021-08-13T16:26:00Z">
            <w:rPr>
              <w:rFonts w:ascii="Arial" w:eastAsia="Times New Roman" w:hAnsi="Arial" w:cs="Arial"/>
              <w:color w:val="202124"/>
              <w:sz w:val="24"/>
              <w:szCs w:val="24"/>
              <w:shd w:val="clear" w:color="auto" w:fill="FFFFFF"/>
              <w:lang w:eastAsia="es-MX"/>
            </w:rPr>
          </w:rPrChange>
        </w:rPr>
        <w:t xml:space="preserve"> </w:t>
      </w:r>
      <w:r w:rsidR="00DB4073" w:rsidRPr="00557959">
        <w:rPr>
          <w:rFonts w:ascii="Times New Roman" w:eastAsia="Times New Roman" w:hAnsi="Times New Roman" w:cs="Times New Roman"/>
          <w:color w:val="202124"/>
          <w:sz w:val="24"/>
          <w:szCs w:val="24"/>
          <w:shd w:val="clear" w:color="auto" w:fill="FFFFFF"/>
          <w:lang w:eastAsia="es-MX"/>
          <w:rPrChange w:id="3729" w:author="Microsoft Office User" w:date="2021-08-13T16:26:00Z">
            <w:rPr>
              <w:rFonts w:ascii="Arial" w:eastAsia="Times New Roman" w:hAnsi="Arial" w:cs="Arial"/>
              <w:color w:val="202124"/>
              <w:sz w:val="24"/>
              <w:szCs w:val="24"/>
              <w:shd w:val="clear" w:color="auto" w:fill="FFFFFF"/>
              <w:lang w:eastAsia="es-MX"/>
            </w:rPr>
          </w:rPrChange>
        </w:rPr>
        <w:t xml:space="preserve"> </w:t>
      </w:r>
    </w:p>
    <w:p w14:paraId="678E169E" w14:textId="77777777" w:rsidR="005916FE" w:rsidRPr="00557959" w:rsidRDefault="005916FE" w:rsidP="00EA7B8A">
      <w:pPr>
        <w:spacing w:line="360" w:lineRule="auto"/>
        <w:jc w:val="both"/>
        <w:rPr>
          <w:rFonts w:ascii="Times New Roman" w:eastAsia="Times New Roman" w:hAnsi="Times New Roman" w:cs="Times New Roman"/>
          <w:color w:val="202124"/>
          <w:sz w:val="24"/>
          <w:szCs w:val="24"/>
          <w:shd w:val="clear" w:color="auto" w:fill="FFFFFF"/>
          <w:lang w:eastAsia="es-MX"/>
          <w:rPrChange w:id="3730"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731" w:author="Microsoft Office User" w:date="2021-08-13T16:26:00Z">
            <w:rPr>
              <w:rFonts w:ascii="Arial" w:eastAsia="Times New Roman" w:hAnsi="Arial" w:cs="Arial"/>
              <w:color w:val="202124"/>
              <w:sz w:val="24"/>
              <w:szCs w:val="24"/>
              <w:shd w:val="clear" w:color="auto" w:fill="FFFFFF"/>
              <w:lang w:eastAsia="es-MX"/>
            </w:rPr>
          </w:rPrChange>
        </w:rPr>
        <w:t>La Biblioteca de Infraestructura de Tecnologías de Información ( ITIL sus siglas en inglés) es un conjunto de conceptos y buenas prácticas usadas para la gestión de servicios de tecnologías de la información, el desarrollo de tecnologías de la información y las operaciones relacionadas con la misma en general.</w:t>
      </w:r>
    </w:p>
    <w:p w14:paraId="51068E3A" w14:textId="50A3E9D0" w:rsidR="005916FE" w:rsidRPr="00557959" w:rsidRDefault="005916FE" w:rsidP="00EA7B8A">
      <w:pPr>
        <w:spacing w:line="360" w:lineRule="auto"/>
        <w:jc w:val="both"/>
        <w:rPr>
          <w:rFonts w:ascii="Times New Roman" w:eastAsia="Times New Roman" w:hAnsi="Times New Roman" w:cs="Times New Roman"/>
          <w:color w:val="202124"/>
          <w:sz w:val="24"/>
          <w:szCs w:val="24"/>
          <w:shd w:val="clear" w:color="auto" w:fill="FFFFFF"/>
          <w:lang w:eastAsia="es-MX"/>
          <w:rPrChange w:id="3732"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733" w:author="Microsoft Office User" w:date="2021-08-13T16:26:00Z">
            <w:rPr>
              <w:rFonts w:ascii="Arial" w:eastAsia="Times New Roman" w:hAnsi="Arial" w:cs="Arial"/>
              <w:color w:val="202124"/>
              <w:sz w:val="24"/>
              <w:szCs w:val="24"/>
              <w:shd w:val="clear" w:color="auto" w:fill="FFFFFF"/>
              <w:lang w:eastAsia="es-MX"/>
            </w:rPr>
          </w:rPrChange>
        </w:rPr>
        <w:t xml:space="preserve">Aunque se desarrolló durante </w:t>
      </w:r>
      <w:ins w:id="3734" w:author="Microsoft Office User" w:date="2021-08-13T20:10:00Z">
        <w:r w:rsidR="00372560">
          <w:rPr>
            <w:rFonts w:ascii="Times New Roman" w:eastAsia="Times New Roman" w:hAnsi="Times New Roman" w:cs="Times New Roman"/>
            <w:color w:val="202124"/>
            <w:sz w:val="24"/>
            <w:szCs w:val="24"/>
            <w:shd w:val="clear" w:color="auto" w:fill="FFFFFF"/>
            <w:lang w:eastAsia="es-MX"/>
          </w:rPr>
          <w:t>la decada de</w:t>
        </w:r>
      </w:ins>
      <w:del w:id="3735" w:author="Microsoft Office User" w:date="2021-08-13T20:10:00Z">
        <w:r w:rsidRPr="00557959" w:rsidDel="00372560">
          <w:rPr>
            <w:rFonts w:ascii="Times New Roman" w:eastAsia="Times New Roman" w:hAnsi="Times New Roman" w:cs="Times New Roman"/>
            <w:color w:val="202124"/>
            <w:sz w:val="24"/>
            <w:szCs w:val="24"/>
            <w:shd w:val="clear" w:color="auto" w:fill="FFFFFF"/>
            <w:lang w:eastAsia="es-MX"/>
            <w:rPrChange w:id="3736" w:author="Microsoft Office User" w:date="2021-08-13T16:26:00Z">
              <w:rPr>
                <w:rFonts w:ascii="Arial" w:eastAsia="Times New Roman" w:hAnsi="Arial" w:cs="Arial"/>
                <w:color w:val="202124"/>
                <w:sz w:val="24"/>
                <w:szCs w:val="24"/>
                <w:shd w:val="clear" w:color="auto" w:fill="FFFFFF"/>
                <w:lang w:eastAsia="es-MX"/>
              </w:rPr>
            </w:rPrChange>
          </w:rPr>
          <w:delText>los años</w:delText>
        </w:r>
      </w:del>
      <w:r w:rsidRPr="00557959">
        <w:rPr>
          <w:rFonts w:ascii="Times New Roman" w:eastAsia="Times New Roman" w:hAnsi="Times New Roman" w:cs="Times New Roman"/>
          <w:color w:val="202124"/>
          <w:sz w:val="24"/>
          <w:szCs w:val="24"/>
          <w:shd w:val="clear" w:color="auto" w:fill="FFFFFF"/>
          <w:lang w:eastAsia="es-MX"/>
          <w:rPrChange w:id="3737" w:author="Microsoft Office User" w:date="2021-08-13T16:26:00Z">
            <w:rPr>
              <w:rFonts w:ascii="Arial" w:eastAsia="Times New Roman" w:hAnsi="Arial" w:cs="Arial"/>
              <w:color w:val="202124"/>
              <w:sz w:val="24"/>
              <w:szCs w:val="24"/>
              <w:shd w:val="clear" w:color="auto" w:fill="FFFFFF"/>
              <w:lang w:eastAsia="es-MX"/>
            </w:rPr>
          </w:rPrChange>
        </w:rPr>
        <w:t xml:space="preserve"> 1980, ITIL no fue ampliamente adoptada hasta mediados de los años 1990. Esta mayor adopción y conocimiento ha llevado a varios estándares, incluyendo ISO/IEC 20000, que es una norma internacional cubriendo los elementos de gestión de servicios de TI.</w:t>
      </w:r>
      <w:sdt>
        <w:sdtPr>
          <w:rPr>
            <w:rFonts w:ascii="Times New Roman" w:eastAsia="Times New Roman" w:hAnsi="Times New Roman" w:cs="Times New Roman"/>
            <w:color w:val="202124"/>
            <w:sz w:val="24"/>
            <w:szCs w:val="24"/>
            <w:shd w:val="clear" w:color="auto" w:fill="FFFFFF"/>
            <w:lang w:eastAsia="es-MX"/>
            <w:rPrChange w:id="3738" w:author="Microsoft Office User" w:date="2021-08-13T16:26:00Z">
              <w:rPr>
                <w:rFonts w:ascii="Arial" w:eastAsia="Times New Roman" w:hAnsi="Arial" w:cs="Arial"/>
                <w:color w:val="202124"/>
                <w:sz w:val="24"/>
                <w:szCs w:val="24"/>
                <w:shd w:val="clear" w:color="auto" w:fill="FFFFFF"/>
                <w:lang w:eastAsia="es-MX"/>
              </w:rPr>
            </w:rPrChange>
          </w:rPr>
          <w:id w:val="687721933"/>
          <w:citation/>
        </w:sdtPr>
        <w:sdtEndPr>
          <w:rPr>
            <w:rPrChange w:id="3739" w:author="Microsoft Office User" w:date="2021-08-13T16:26:00Z">
              <w:rPr/>
            </w:rPrChange>
          </w:rPr>
        </w:sdtEndPr>
        <w:sdtContent>
          <w:r w:rsidR="00C6164D" w:rsidRPr="00557959">
            <w:rPr>
              <w:rFonts w:ascii="Times New Roman" w:eastAsia="Times New Roman" w:hAnsi="Times New Roman" w:cs="Times New Roman"/>
              <w:color w:val="202124"/>
              <w:sz w:val="24"/>
              <w:szCs w:val="24"/>
              <w:shd w:val="clear" w:color="auto" w:fill="FFFFFF"/>
              <w:lang w:eastAsia="es-MX"/>
              <w:rPrChange w:id="3740" w:author="Microsoft Office User" w:date="2021-08-13T16:26:00Z">
                <w:rPr>
                  <w:rFonts w:ascii="Arial" w:eastAsia="Times New Roman" w:hAnsi="Arial" w:cs="Arial"/>
                  <w:color w:val="202124"/>
                  <w:sz w:val="24"/>
                  <w:szCs w:val="24"/>
                  <w:shd w:val="clear" w:color="auto" w:fill="FFFFFF"/>
                  <w:lang w:eastAsia="es-MX"/>
                </w:rPr>
              </w:rPrChange>
            </w:rPr>
            <w:fldChar w:fldCharType="begin"/>
          </w:r>
          <w:r w:rsidR="00C6164D" w:rsidRPr="00557959">
            <w:rPr>
              <w:rFonts w:ascii="Times New Roman" w:eastAsia="Times New Roman" w:hAnsi="Times New Roman" w:cs="Times New Roman"/>
              <w:color w:val="202124"/>
              <w:sz w:val="24"/>
              <w:szCs w:val="24"/>
              <w:shd w:val="clear" w:color="auto" w:fill="FFFFFF"/>
              <w:lang w:eastAsia="es-MX"/>
              <w:rPrChange w:id="3741" w:author="Microsoft Office User" w:date="2021-08-13T16:26:00Z">
                <w:rPr>
                  <w:rFonts w:ascii="Arial" w:eastAsia="Times New Roman" w:hAnsi="Arial" w:cs="Arial"/>
                  <w:color w:val="202124"/>
                  <w:sz w:val="24"/>
                  <w:szCs w:val="24"/>
                  <w:shd w:val="clear" w:color="auto" w:fill="FFFFFF"/>
                  <w:lang w:eastAsia="es-MX"/>
                </w:rPr>
              </w:rPrChange>
            </w:rPr>
            <w:instrText xml:space="preserve"> CITATION NEX21 \l 2058 </w:instrText>
          </w:r>
          <w:r w:rsidR="00C6164D" w:rsidRPr="00557959">
            <w:rPr>
              <w:rFonts w:ascii="Times New Roman" w:eastAsia="Times New Roman" w:hAnsi="Times New Roman" w:cs="Times New Roman"/>
              <w:color w:val="202124"/>
              <w:sz w:val="24"/>
              <w:szCs w:val="24"/>
              <w:shd w:val="clear" w:color="auto" w:fill="FFFFFF"/>
              <w:lang w:eastAsia="es-MX"/>
              <w:rPrChange w:id="3742" w:author="Microsoft Office User" w:date="2021-08-13T16:26:00Z">
                <w:rPr>
                  <w:rFonts w:ascii="Arial" w:eastAsia="Times New Roman" w:hAnsi="Arial" w:cs="Arial"/>
                  <w:color w:val="202124"/>
                  <w:sz w:val="24"/>
                  <w:szCs w:val="24"/>
                  <w:shd w:val="clear" w:color="auto" w:fill="FFFFFF"/>
                  <w:lang w:eastAsia="es-MX"/>
                </w:rPr>
              </w:rPrChange>
            </w:rPr>
            <w:fldChar w:fldCharType="separate"/>
          </w:r>
          <w:r w:rsidR="00E51CA8" w:rsidRPr="00557959">
            <w:rPr>
              <w:rFonts w:ascii="Times New Roman" w:eastAsia="Times New Roman" w:hAnsi="Times New Roman" w:cs="Times New Roman"/>
              <w:noProof/>
              <w:color w:val="202124"/>
              <w:sz w:val="24"/>
              <w:szCs w:val="24"/>
              <w:shd w:val="clear" w:color="auto" w:fill="FFFFFF"/>
              <w:lang w:eastAsia="es-MX"/>
              <w:rPrChange w:id="3743" w:author="Microsoft Office User" w:date="2021-08-13T16:26:00Z">
                <w:rPr>
                  <w:rFonts w:ascii="Arial" w:eastAsia="Times New Roman" w:hAnsi="Arial" w:cs="Arial"/>
                  <w:noProof/>
                  <w:color w:val="202124"/>
                  <w:sz w:val="24"/>
                  <w:szCs w:val="24"/>
                  <w:shd w:val="clear" w:color="auto" w:fill="FFFFFF"/>
                  <w:lang w:eastAsia="es-MX"/>
                </w:rPr>
              </w:rPrChange>
            </w:rPr>
            <w:t xml:space="preserve"> [18]</w:t>
          </w:r>
          <w:r w:rsidR="00C6164D" w:rsidRPr="00557959">
            <w:rPr>
              <w:rFonts w:ascii="Times New Roman" w:eastAsia="Times New Roman" w:hAnsi="Times New Roman" w:cs="Times New Roman"/>
              <w:color w:val="202124"/>
              <w:sz w:val="24"/>
              <w:szCs w:val="24"/>
              <w:shd w:val="clear" w:color="auto" w:fill="FFFFFF"/>
              <w:lang w:eastAsia="es-MX"/>
              <w:rPrChange w:id="3744" w:author="Microsoft Office User" w:date="2021-08-13T16:26:00Z">
                <w:rPr>
                  <w:rFonts w:ascii="Arial" w:eastAsia="Times New Roman" w:hAnsi="Arial" w:cs="Arial"/>
                  <w:color w:val="202124"/>
                  <w:sz w:val="24"/>
                  <w:szCs w:val="24"/>
                  <w:shd w:val="clear" w:color="auto" w:fill="FFFFFF"/>
                  <w:lang w:eastAsia="es-MX"/>
                </w:rPr>
              </w:rPrChange>
            </w:rPr>
            <w:fldChar w:fldCharType="end"/>
          </w:r>
        </w:sdtContent>
      </w:sdt>
    </w:p>
    <w:p w14:paraId="6A85F632" w14:textId="77777777" w:rsidR="005916FE" w:rsidRPr="00557959" w:rsidRDefault="005916FE" w:rsidP="001301EA">
      <w:pPr>
        <w:spacing w:line="360" w:lineRule="auto"/>
        <w:ind w:left="708" w:hanging="708"/>
        <w:jc w:val="both"/>
        <w:rPr>
          <w:rFonts w:ascii="Times New Roman" w:eastAsia="Times New Roman" w:hAnsi="Times New Roman" w:cs="Times New Roman"/>
          <w:color w:val="202124"/>
          <w:sz w:val="24"/>
          <w:szCs w:val="24"/>
          <w:shd w:val="clear" w:color="auto" w:fill="FFFFFF"/>
          <w:lang w:eastAsia="es-MX"/>
          <w:rPrChange w:id="3745" w:author="Microsoft Office User" w:date="2021-08-13T16:26:00Z">
            <w:rPr>
              <w:rFonts w:ascii="Arial" w:eastAsia="Times New Roman" w:hAnsi="Arial" w:cs="Arial"/>
              <w:color w:val="202124"/>
              <w:sz w:val="24"/>
              <w:szCs w:val="24"/>
              <w:shd w:val="clear" w:color="auto" w:fill="FFFFFF"/>
              <w:lang w:eastAsia="es-MX"/>
            </w:rPr>
          </w:rPrChange>
        </w:rPr>
      </w:pPr>
    </w:p>
    <w:p w14:paraId="7A753409" w14:textId="77ED0ADE" w:rsidR="00F01A57" w:rsidRPr="00557959" w:rsidRDefault="00F01A57" w:rsidP="001301EA">
      <w:pPr>
        <w:spacing w:line="360" w:lineRule="auto"/>
        <w:ind w:left="708" w:hanging="708"/>
        <w:jc w:val="both"/>
        <w:rPr>
          <w:rFonts w:ascii="Times New Roman" w:eastAsia="Times New Roman" w:hAnsi="Times New Roman" w:cs="Times New Roman"/>
          <w:b/>
          <w:bCs/>
          <w:color w:val="202124"/>
          <w:sz w:val="24"/>
          <w:szCs w:val="24"/>
          <w:shd w:val="clear" w:color="auto" w:fill="FFFFFF"/>
          <w:lang w:eastAsia="es-MX"/>
          <w:rPrChange w:id="3746" w:author="Microsoft Office User" w:date="2021-08-13T16:26:00Z">
            <w:rPr>
              <w:rFonts w:ascii="Arial" w:eastAsia="Times New Roman" w:hAnsi="Arial" w:cs="Arial"/>
              <w:b/>
              <w:bCs/>
              <w:color w:val="202124"/>
              <w:sz w:val="24"/>
              <w:szCs w:val="24"/>
              <w:shd w:val="clear" w:color="auto" w:fill="FFFFFF"/>
              <w:lang w:eastAsia="es-MX"/>
            </w:rPr>
          </w:rPrChange>
        </w:rPr>
      </w:pPr>
      <w:r w:rsidRPr="00557959">
        <w:rPr>
          <w:rFonts w:ascii="Times New Roman" w:eastAsia="Times New Roman" w:hAnsi="Times New Roman" w:cs="Times New Roman"/>
          <w:b/>
          <w:bCs/>
          <w:color w:val="202124"/>
          <w:sz w:val="24"/>
          <w:szCs w:val="24"/>
          <w:shd w:val="clear" w:color="auto" w:fill="FFFFFF"/>
          <w:lang w:eastAsia="es-MX"/>
          <w:rPrChange w:id="3747" w:author="Microsoft Office User" w:date="2021-08-13T16:26:00Z">
            <w:rPr>
              <w:rFonts w:ascii="Arial" w:eastAsia="Times New Roman" w:hAnsi="Arial" w:cs="Arial"/>
              <w:b/>
              <w:bCs/>
              <w:color w:val="202124"/>
              <w:sz w:val="24"/>
              <w:szCs w:val="24"/>
              <w:shd w:val="clear" w:color="auto" w:fill="FFFFFF"/>
              <w:lang w:eastAsia="es-MX"/>
            </w:rPr>
          </w:rPrChange>
        </w:rPr>
        <w:t xml:space="preserve">ITIL </w:t>
      </w:r>
    </w:p>
    <w:p w14:paraId="32DB1D4D" w14:textId="3B4DB9EA" w:rsidR="00030B56" w:rsidRPr="00557959" w:rsidRDefault="00030B56"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748"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749" w:author="Microsoft Office User" w:date="2021-08-13T16:26:00Z">
            <w:rPr>
              <w:rFonts w:ascii="Arial" w:eastAsia="Times New Roman" w:hAnsi="Arial" w:cs="Arial"/>
              <w:color w:val="202124"/>
              <w:sz w:val="24"/>
              <w:szCs w:val="24"/>
              <w:shd w:val="clear" w:color="auto" w:fill="FFFFFF"/>
              <w:lang w:eastAsia="es-MX"/>
            </w:rPr>
          </w:rPrChange>
        </w:rPr>
        <w:t>ITIL</w:t>
      </w:r>
      <w:ins w:id="3750" w:author="Microsoft Office User" w:date="2021-08-13T20:11:00Z">
        <w:r w:rsidR="00372560">
          <w:rPr>
            <w:rFonts w:ascii="Times New Roman" w:eastAsia="Times New Roman" w:hAnsi="Times New Roman" w:cs="Times New Roman"/>
            <w:color w:val="202124"/>
            <w:sz w:val="24"/>
            <w:szCs w:val="24"/>
            <w:shd w:val="clear" w:color="auto" w:fill="FFFFFF"/>
            <w:lang w:eastAsia="es-MX"/>
          </w:rPr>
          <w:t xml:space="preserve"> </w:t>
        </w:r>
      </w:ins>
      <w:del w:id="3751" w:author="Microsoft Office User" w:date="2021-08-13T20:11:00Z">
        <w:r w:rsidRPr="00557959" w:rsidDel="00372560">
          <w:rPr>
            <w:rFonts w:ascii="Times New Roman" w:eastAsia="Times New Roman" w:hAnsi="Times New Roman" w:cs="Times New Roman"/>
            <w:color w:val="202124"/>
            <w:sz w:val="24"/>
            <w:szCs w:val="24"/>
            <w:shd w:val="clear" w:color="auto" w:fill="FFFFFF"/>
            <w:lang w:eastAsia="es-MX"/>
            <w:rPrChange w:id="3752" w:author="Microsoft Office User" w:date="2021-08-13T16:26:00Z">
              <w:rPr>
                <w:rFonts w:ascii="Arial" w:eastAsia="Times New Roman" w:hAnsi="Arial" w:cs="Arial"/>
                <w:color w:val="202124"/>
                <w:sz w:val="24"/>
                <w:szCs w:val="24"/>
                <w:shd w:val="clear" w:color="auto" w:fill="FFFFFF"/>
                <w:lang w:eastAsia="es-MX"/>
              </w:rPr>
            </w:rPrChange>
          </w:rPr>
          <w:delText xml:space="preserve"> </w:delText>
        </w:r>
      </w:del>
      <w:r w:rsidRPr="00557959">
        <w:rPr>
          <w:rFonts w:ascii="Times New Roman" w:eastAsia="Times New Roman" w:hAnsi="Times New Roman" w:cs="Times New Roman"/>
          <w:color w:val="202124"/>
          <w:sz w:val="24"/>
          <w:szCs w:val="24"/>
          <w:shd w:val="clear" w:color="auto" w:fill="FFFFFF"/>
          <w:lang w:eastAsia="es-MX"/>
          <w:rPrChange w:id="3753" w:author="Microsoft Office User" w:date="2021-08-13T16:26:00Z">
            <w:rPr>
              <w:rFonts w:ascii="Arial" w:eastAsia="Times New Roman" w:hAnsi="Arial" w:cs="Arial"/>
              <w:color w:val="202124"/>
              <w:sz w:val="24"/>
              <w:szCs w:val="24"/>
              <w:shd w:val="clear" w:color="auto" w:fill="FFFFFF"/>
              <w:lang w:eastAsia="es-MX"/>
            </w:rPr>
          </w:rPrChange>
        </w:rPr>
        <w:t>V4 es la más reciente versión del </w:t>
      </w:r>
      <w:r w:rsidR="00665613" w:rsidRPr="00557959">
        <w:rPr>
          <w:rFonts w:ascii="Times New Roman" w:hAnsi="Times New Roman" w:cs="Times New Roman"/>
          <w:rPrChange w:id="3754" w:author="Microsoft Office User" w:date="2021-08-13T16:26:00Z">
            <w:rPr/>
          </w:rPrChange>
        </w:rPr>
        <w:fldChar w:fldCharType="begin"/>
      </w:r>
      <w:r w:rsidR="00665613" w:rsidRPr="00557959">
        <w:rPr>
          <w:rFonts w:ascii="Times New Roman" w:hAnsi="Times New Roman" w:cs="Times New Roman"/>
          <w:rPrChange w:id="3755" w:author="Microsoft Office User" w:date="2021-08-13T16:26:00Z">
            <w:rPr/>
          </w:rPrChange>
        </w:rPr>
        <w:instrText xml:space="preserve"> HYPERLINK "https://freshservice.com/es/itil/" </w:instrText>
      </w:r>
      <w:r w:rsidR="00665613" w:rsidRPr="00557959">
        <w:rPr>
          <w:rFonts w:ascii="Times New Roman" w:hAnsi="Times New Roman" w:cs="Times New Roman"/>
          <w:rPrChange w:id="3756" w:author="Microsoft Office User" w:date="2021-08-13T16:26:00Z">
            <w:rPr/>
          </w:rPrChange>
        </w:rPr>
        <w:fldChar w:fldCharType="separate"/>
      </w:r>
      <w:r w:rsidRPr="00557959">
        <w:rPr>
          <w:rFonts w:ascii="Times New Roman" w:eastAsia="Times New Roman" w:hAnsi="Times New Roman" w:cs="Times New Roman"/>
          <w:color w:val="202124"/>
          <w:sz w:val="24"/>
          <w:szCs w:val="24"/>
          <w:shd w:val="clear" w:color="auto" w:fill="FFFFFF"/>
          <w:lang w:eastAsia="es-MX"/>
          <w:rPrChange w:id="3757" w:author="Microsoft Office User" w:date="2021-08-13T16:26:00Z">
            <w:rPr>
              <w:rFonts w:ascii="Arial" w:eastAsia="Times New Roman" w:hAnsi="Arial" w:cs="Arial"/>
              <w:color w:val="202124"/>
              <w:sz w:val="24"/>
              <w:szCs w:val="24"/>
              <w:shd w:val="clear" w:color="auto" w:fill="FFFFFF"/>
              <w:lang w:eastAsia="es-MX"/>
            </w:rPr>
          </w:rPrChange>
        </w:rPr>
        <w:t>marco de trabajo ITIL</w:t>
      </w:r>
      <w:r w:rsidR="00665613" w:rsidRPr="00557959">
        <w:rPr>
          <w:rFonts w:ascii="Times New Roman" w:eastAsia="Times New Roman" w:hAnsi="Times New Roman" w:cs="Times New Roman"/>
          <w:color w:val="202124"/>
          <w:sz w:val="24"/>
          <w:szCs w:val="24"/>
          <w:shd w:val="clear" w:color="auto" w:fill="FFFFFF"/>
          <w:lang w:eastAsia="es-MX"/>
          <w:rPrChange w:id="3758" w:author="Microsoft Office User" w:date="2021-08-13T16:26:00Z">
            <w:rPr>
              <w:rFonts w:ascii="Arial" w:eastAsia="Times New Roman" w:hAnsi="Arial" w:cs="Arial"/>
              <w:color w:val="202124"/>
              <w:sz w:val="24"/>
              <w:szCs w:val="24"/>
              <w:shd w:val="clear" w:color="auto" w:fill="FFFFFF"/>
              <w:lang w:eastAsia="es-MX"/>
            </w:rPr>
          </w:rPrChange>
        </w:rPr>
        <w:fldChar w:fldCharType="end"/>
      </w:r>
      <w:r w:rsidRPr="00557959">
        <w:rPr>
          <w:rFonts w:ascii="Times New Roman" w:eastAsia="Times New Roman" w:hAnsi="Times New Roman" w:cs="Times New Roman"/>
          <w:color w:val="202124"/>
          <w:sz w:val="24"/>
          <w:szCs w:val="24"/>
          <w:shd w:val="clear" w:color="auto" w:fill="FFFFFF"/>
          <w:lang w:eastAsia="es-MX"/>
          <w:rPrChange w:id="3759" w:author="Microsoft Office User" w:date="2021-08-13T16:26:00Z">
            <w:rPr>
              <w:rFonts w:ascii="Arial" w:eastAsia="Times New Roman" w:hAnsi="Arial" w:cs="Arial"/>
              <w:color w:val="202124"/>
              <w:sz w:val="24"/>
              <w:szCs w:val="24"/>
              <w:shd w:val="clear" w:color="auto" w:fill="FFFFFF"/>
              <w:lang w:eastAsia="es-MX"/>
            </w:rPr>
          </w:rPrChange>
        </w:rPr>
        <w:t> y se publicó en febrero de 2019. Está altamente enfocado en valores. Con el advenimiento de nuevos marcos de trabajo como VeriSM, SIAM y FitSM en el entorno de la gestión de servicios de TI, se hizo necesario que a partir de la versión anterior de ITIL (ITIL V3) se volviese más refinada en su enfoque hacia la gestión de servicios.</w:t>
      </w:r>
    </w:p>
    <w:p w14:paraId="1AFFD9DB" w14:textId="1311C3F1" w:rsidR="00030B56" w:rsidRPr="00557959" w:rsidRDefault="00030B56"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760"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761" w:author="Microsoft Office User" w:date="2021-08-13T16:26:00Z">
            <w:rPr>
              <w:rFonts w:ascii="Arial" w:eastAsia="Times New Roman" w:hAnsi="Arial" w:cs="Arial"/>
              <w:color w:val="202124"/>
              <w:sz w:val="24"/>
              <w:szCs w:val="24"/>
              <w:shd w:val="clear" w:color="auto" w:fill="FFFFFF"/>
              <w:lang w:eastAsia="es-MX"/>
            </w:rPr>
          </w:rPrChange>
        </w:rPr>
        <w:t>ITIL V4, toma las mejores partes de ITIL V3, las mejora y crea marcos de trabajo más enfocados en brindar soluciones ajustadas a las organizaciones. Versiones anteriores de ITIL indicaban a los profesionales a implementar ITIL al pie de la letra, lo que creaba una compleja red de soluciones prácticas.</w:t>
      </w:r>
      <w:ins w:id="3762" w:author="Microsoft Office User" w:date="2021-08-13T20:35:00Z">
        <w:r w:rsidR="00173226">
          <w:rPr>
            <w:rFonts w:ascii="Times New Roman" w:eastAsia="Times New Roman" w:hAnsi="Times New Roman" w:cs="Times New Roman"/>
            <w:color w:val="202124"/>
            <w:sz w:val="24"/>
            <w:szCs w:val="24"/>
            <w:shd w:val="clear" w:color="auto" w:fill="FFFFFF"/>
            <w:lang w:eastAsia="es-MX"/>
          </w:rPr>
          <w:t xml:space="preserve"> </w:t>
        </w:r>
      </w:ins>
      <w:del w:id="3763" w:author="Microsoft Office User" w:date="2021-08-13T20:35:00Z">
        <w:r w:rsidRPr="00557959" w:rsidDel="00173226">
          <w:rPr>
            <w:rFonts w:ascii="Times New Roman" w:eastAsia="Times New Roman" w:hAnsi="Times New Roman" w:cs="Times New Roman"/>
            <w:color w:val="202124"/>
            <w:sz w:val="24"/>
            <w:szCs w:val="24"/>
            <w:shd w:val="clear" w:color="auto" w:fill="FFFFFF"/>
            <w:lang w:eastAsia="es-MX"/>
            <w:rPrChange w:id="3764" w:author="Microsoft Office User" w:date="2021-08-13T16:26:00Z">
              <w:rPr>
                <w:rFonts w:ascii="Arial" w:eastAsia="Times New Roman" w:hAnsi="Arial" w:cs="Arial"/>
                <w:color w:val="202124"/>
                <w:sz w:val="24"/>
                <w:szCs w:val="24"/>
                <w:shd w:val="clear" w:color="auto" w:fill="FFFFFF"/>
                <w:lang w:eastAsia="es-MX"/>
              </w:rPr>
            </w:rPrChange>
          </w:rPr>
          <w:delText xml:space="preserve"> </w:delText>
        </w:r>
      </w:del>
      <w:r w:rsidRPr="00557959">
        <w:rPr>
          <w:rFonts w:ascii="Times New Roman" w:eastAsia="Times New Roman" w:hAnsi="Times New Roman" w:cs="Times New Roman"/>
          <w:color w:val="202124"/>
          <w:sz w:val="24"/>
          <w:szCs w:val="24"/>
          <w:shd w:val="clear" w:color="auto" w:fill="FFFFFF"/>
          <w:lang w:eastAsia="es-MX"/>
          <w:rPrChange w:id="3765" w:author="Microsoft Office User" w:date="2021-08-13T16:26:00Z">
            <w:rPr>
              <w:rFonts w:ascii="Arial" w:eastAsia="Times New Roman" w:hAnsi="Arial" w:cs="Arial"/>
              <w:color w:val="202124"/>
              <w:sz w:val="24"/>
              <w:szCs w:val="24"/>
              <w:shd w:val="clear" w:color="auto" w:fill="FFFFFF"/>
              <w:lang w:eastAsia="es-MX"/>
            </w:rPr>
          </w:rPrChange>
        </w:rPr>
        <w:t>En cambio</w:t>
      </w:r>
      <w:del w:id="3766" w:author="Microsoft Office User" w:date="2021-08-13T20:35:00Z">
        <w:r w:rsidRPr="00557959" w:rsidDel="00173226">
          <w:rPr>
            <w:rFonts w:ascii="Times New Roman" w:eastAsia="Times New Roman" w:hAnsi="Times New Roman" w:cs="Times New Roman"/>
            <w:color w:val="202124"/>
            <w:sz w:val="24"/>
            <w:szCs w:val="24"/>
            <w:shd w:val="clear" w:color="auto" w:fill="FFFFFF"/>
            <w:lang w:eastAsia="es-MX"/>
            <w:rPrChange w:id="3767" w:author="Microsoft Office User" w:date="2021-08-13T16:26:00Z">
              <w:rPr>
                <w:rFonts w:ascii="Arial" w:eastAsia="Times New Roman" w:hAnsi="Arial" w:cs="Arial"/>
                <w:color w:val="202124"/>
                <w:sz w:val="24"/>
                <w:szCs w:val="24"/>
                <w:shd w:val="clear" w:color="auto" w:fill="FFFFFF"/>
                <w:lang w:eastAsia="es-MX"/>
              </w:rPr>
            </w:rPrChange>
          </w:rPr>
          <w:delText>,</w:delText>
        </w:r>
      </w:del>
      <w:r w:rsidRPr="00557959">
        <w:rPr>
          <w:rFonts w:ascii="Times New Roman" w:eastAsia="Times New Roman" w:hAnsi="Times New Roman" w:cs="Times New Roman"/>
          <w:color w:val="202124"/>
          <w:sz w:val="24"/>
          <w:szCs w:val="24"/>
          <w:shd w:val="clear" w:color="auto" w:fill="FFFFFF"/>
          <w:lang w:eastAsia="es-MX"/>
          <w:rPrChange w:id="3768" w:author="Microsoft Office User" w:date="2021-08-13T16:26:00Z">
            <w:rPr>
              <w:rFonts w:ascii="Arial" w:eastAsia="Times New Roman" w:hAnsi="Arial" w:cs="Arial"/>
              <w:color w:val="202124"/>
              <w:sz w:val="24"/>
              <w:szCs w:val="24"/>
              <w:shd w:val="clear" w:color="auto" w:fill="FFFFFF"/>
              <w:lang w:eastAsia="es-MX"/>
            </w:rPr>
          </w:rPrChange>
        </w:rPr>
        <w:t xml:space="preserve"> ITIL V4 es más pragmática en este enfoque.</w:t>
      </w:r>
    </w:p>
    <w:p w14:paraId="645579F4" w14:textId="64F7DFE3" w:rsidR="00030B56" w:rsidRPr="00557959" w:rsidRDefault="00030B56"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769"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770" w:author="Microsoft Office User" w:date="2021-08-13T16:26:00Z">
            <w:rPr>
              <w:rFonts w:ascii="Arial" w:eastAsia="Times New Roman" w:hAnsi="Arial" w:cs="Arial"/>
              <w:color w:val="202124"/>
              <w:sz w:val="24"/>
              <w:szCs w:val="24"/>
              <w:shd w:val="clear" w:color="auto" w:fill="FFFFFF"/>
              <w:lang w:eastAsia="es-MX"/>
            </w:rPr>
          </w:rPrChange>
        </w:rPr>
        <w:t xml:space="preserve">En lugar de exhortar a los profesionales a implementar procesos idealizados, ITIL V4 ofrece soluciones personalizadas para las organizaciones mediante </w:t>
      </w:r>
      <w:del w:id="3771" w:author="Microsoft Office User" w:date="2021-08-13T20:36:00Z">
        <w:r w:rsidRPr="00557959" w:rsidDel="00173226">
          <w:rPr>
            <w:rFonts w:ascii="Times New Roman" w:eastAsia="Times New Roman" w:hAnsi="Times New Roman" w:cs="Times New Roman"/>
            <w:color w:val="202124"/>
            <w:sz w:val="24"/>
            <w:szCs w:val="24"/>
            <w:shd w:val="clear" w:color="auto" w:fill="FFFFFF"/>
            <w:lang w:eastAsia="es-MX"/>
            <w:rPrChange w:id="3772" w:author="Microsoft Office User" w:date="2021-08-13T16:26:00Z">
              <w:rPr>
                <w:rFonts w:ascii="Arial" w:eastAsia="Times New Roman" w:hAnsi="Arial" w:cs="Arial"/>
                <w:color w:val="202124"/>
                <w:sz w:val="24"/>
                <w:szCs w:val="24"/>
                <w:shd w:val="clear" w:color="auto" w:fill="FFFFFF"/>
                <w:lang w:eastAsia="es-MX"/>
              </w:rPr>
            </w:rPrChange>
          </w:rPr>
          <w:delText>"</w:delText>
        </w:r>
      </w:del>
      <w:r w:rsidRPr="00557959">
        <w:rPr>
          <w:rFonts w:ascii="Times New Roman" w:eastAsia="Times New Roman" w:hAnsi="Times New Roman" w:cs="Times New Roman"/>
          <w:color w:val="202124"/>
          <w:sz w:val="24"/>
          <w:szCs w:val="24"/>
          <w:shd w:val="clear" w:color="auto" w:fill="FFFFFF"/>
          <w:lang w:eastAsia="es-MX"/>
          <w:rPrChange w:id="3773" w:author="Microsoft Office User" w:date="2021-08-13T16:26:00Z">
            <w:rPr>
              <w:rFonts w:ascii="Arial" w:eastAsia="Times New Roman" w:hAnsi="Arial" w:cs="Arial"/>
              <w:color w:val="202124"/>
              <w:sz w:val="24"/>
              <w:szCs w:val="24"/>
              <w:shd w:val="clear" w:color="auto" w:fill="FFFFFF"/>
              <w:lang w:eastAsia="es-MX"/>
            </w:rPr>
          </w:rPrChange>
        </w:rPr>
        <w:t>prácticas</w:t>
      </w:r>
      <w:del w:id="3774" w:author="Microsoft Office User" w:date="2021-08-13T20:36:00Z">
        <w:r w:rsidRPr="00557959" w:rsidDel="00173226">
          <w:rPr>
            <w:rFonts w:ascii="Times New Roman" w:eastAsia="Times New Roman" w:hAnsi="Times New Roman" w:cs="Times New Roman"/>
            <w:color w:val="202124"/>
            <w:sz w:val="24"/>
            <w:szCs w:val="24"/>
            <w:shd w:val="clear" w:color="auto" w:fill="FFFFFF"/>
            <w:lang w:eastAsia="es-MX"/>
            <w:rPrChange w:id="3775" w:author="Microsoft Office User" w:date="2021-08-13T16:26:00Z">
              <w:rPr>
                <w:rFonts w:ascii="Arial" w:eastAsia="Times New Roman" w:hAnsi="Arial" w:cs="Arial"/>
                <w:color w:val="202124"/>
                <w:sz w:val="24"/>
                <w:szCs w:val="24"/>
                <w:shd w:val="clear" w:color="auto" w:fill="FFFFFF"/>
                <w:lang w:eastAsia="es-MX"/>
              </w:rPr>
            </w:rPrChange>
          </w:rPr>
          <w:delText>"</w:delText>
        </w:r>
      </w:del>
      <w:r w:rsidRPr="00557959">
        <w:rPr>
          <w:rFonts w:ascii="Times New Roman" w:eastAsia="Times New Roman" w:hAnsi="Times New Roman" w:cs="Times New Roman"/>
          <w:color w:val="202124"/>
          <w:sz w:val="24"/>
          <w:szCs w:val="24"/>
          <w:shd w:val="clear" w:color="auto" w:fill="FFFFFF"/>
          <w:lang w:eastAsia="es-MX"/>
          <w:rPrChange w:id="3776" w:author="Microsoft Office User" w:date="2021-08-13T16:26:00Z">
            <w:rPr>
              <w:rFonts w:ascii="Arial" w:eastAsia="Times New Roman" w:hAnsi="Arial" w:cs="Arial"/>
              <w:color w:val="202124"/>
              <w:sz w:val="24"/>
              <w:szCs w:val="24"/>
              <w:shd w:val="clear" w:color="auto" w:fill="FFFFFF"/>
              <w:lang w:eastAsia="es-MX"/>
            </w:rPr>
          </w:rPrChange>
        </w:rPr>
        <w:t>, las cuales tienen dos componentes significativos</w:t>
      </w:r>
      <w:del w:id="3777" w:author="Microsoft Office User" w:date="2021-08-13T20:36:00Z">
        <w:r w:rsidRPr="00557959" w:rsidDel="00173226">
          <w:rPr>
            <w:rFonts w:ascii="Times New Roman" w:eastAsia="Times New Roman" w:hAnsi="Times New Roman" w:cs="Times New Roman"/>
            <w:color w:val="202124"/>
            <w:sz w:val="24"/>
            <w:szCs w:val="24"/>
            <w:shd w:val="clear" w:color="auto" w:fill="FFFFFF"/>
            <w:lang w:eastAsia="es-MX"/>
            <w:rPrChange w:id="3778" w:author="Microsoft Office User" w:date="2021-08-13T16:26:00Z">
              <w:rPr>
                <w:rFonts w:ascii="Arial" w:eastAsia="Times New Roman" w:hAnsi="Arial" w:cs="Arial"/>
                <w:color w:val="202124"/>
                <w:sz w:val="24"/>
                <w:szCs w:val="24"/>
                <w:shd w:val="clear" w:color="auto" w:fill="FFFFFF"/>
                <w:lang w:eastAsia="es-MX"/>
              </w:rPr>
            </w:rPrChange>
          </w:rPr>
          <w:delText>,</w:delText>
        </w:r>
      </w:del>
      <w:r w:rsidRPr="00557959">
        <w:rPr>
          <w:rFonts w:ascii="Times New Roman" w:eastAsia="Times New Roman" w:hAnsi="Times New Roman" w:cs="Times New Roman"/>
          <w:color w:val="202124"/>
          <w:sz w:val="24"/>
          <w:szCs w:val="24"/>
          <w:shd w:val="clear" w:color="auto" w:fill="FFFFFF"/>
          <w:lang w:eastAsia="es-MX"/>
          <w:rPrChange w:id="3779" w:author="Microsoft Office User" w:date="2021-08-13T16:26:00Z">
            <w:rPr>
              <w:rFonts w:ascii="Arial" w:eastAsia="Times New Roman" w:hAnsi="Arial" w:cs="Arial"/>
              <w:color w:val="202124"/>
              <w:sz w:val="24"/>
              <w:szCs w:val="24"/>
              <w:shd w:val="clear" w:color="auto" w:fill="FFFFFF"/>
              <w:lang w:eastAsia="es-MX"/>
            </w:rPr>
          </w:rPrChange>
        </w:rPr>
        <w:t xml:space="preserve"> que son mejoras a la versión anterior: el modelo de cuatro dimensiones y el sistema de valor del servicio ITIL.</w:t>
      </w:r>
      <w:sdt>
        <w:sdtPr>
          <w:rPr>
            <w:rFonts w:ascii="Times New Roman" w:eastAsia="Times New Roman" w:hAnsi="Times New Roman" w:cs="Times New Roman"/>
            <w:color w:val="202124"/>
            <w:sz w:val="24"/>
            <w:szCs w:val="24"/>
            <w:shd w:val="clear" w:color="auto" w:fill="FFFFFF"/>
            <w:lang w:eastAsia="es-MX"/>
            <w:rPrChange w:id="3780" w:author="Microsoft Office User" w:date="2021-08-13T16:26:00Z">
              <w:rPr>
                <w:rFonts w:ascii="Arial" w:eastAsia="Times New Roman" w:hAnsi="Arial" w:cs="Arial"/>
                <w:color w:val="202124"/>
                <w:sz w:val="24"/>
                <w:szCs w:val="24"/>
                <w:shd w:val="clear" w:color="auto" w:fill="FFFFFF"/>
                <w:lang w:eastAsia="es-MX"/>
              </w:rPr>
            </w:rPrChange>
          </w:rPr>
          <w:id w:val="-1131009633"/>
          <w:citation/>
        </w:sdtPr>
        <w:sdtEndPr>
          <w:rPr>
            <w:rPrChange w:id="3781" w:author="Microsoft Office User" w:date="2021-08-13T16:26:00Z">
              <w:rPr/>
            </w:rPrChange>
          </w:rPr>
        </w:sdtEndPr>
        <w:sdtContent>
          <w:r w:rsidR="004E58ED" w:rsidRPr="00557959">
            <w:rPr>
              <w:rFonts w:ascii="Times New Roman" w:eastAsia="Times New Roman" w:hAnsi="Times New Roman" w:cs="Times New Roman"/>
              <w:color w:val="202124"/>
              <w:sz w:val="24"/>
              <w:szCs w:val="24"/>
              <w:shd w:val="clear" w:color="auto" w:fill="FFFFFF"/>
              <w:lang w:eastAsia="es-MX"/>
              <w:rPrChange w:id="3782" w:author="Microsoft Office User" w:date="2021-08-13T16:26:00Z">
                <w:rPr>
                  <w:rFonts w:ascii="Arial" w:eastAsia="Times New Roman" w:hAnsi="Arial" w:cs="Arial"/>
                  <w:color w:val="202124"/>
                  <w:sz w:val="24"/>
                  <w:szCs w:val="24"/>
                  <w:shd w:val="clear" w:color="auto" w:fill="FFFFFF"/>
                  <w:lang w:eastAsia="es-MX"/>
                </w:rPr>
              </w:rPrChange>
            </w:rPr>
            <w:fldChar w:fldCharType="begin"/>
          </w:r>
          <w:r w:rsidR="004E58ED" w:rsidRPr="00557959">
            <w:rPr>
              <w:rFonts w:ascii="Times New Roman" w:eastAsia="Times New Roman" w:hAnsi="Times New Roman" w:cs="Times New Roman"/>
              <w:color w:val="202124"/>
              <w:sz w:val="24"/>
              <w:szCs w:val="24"/>
              <w:shd w:val="clear" w:color="auto" w:fill="FFFFFF"/>
              <w:lang w:eastAsia="es-MX"/>
              <w:rPrChange w:id="3783" w:author="Microsoft Office User" w:date="2021-08-13T16:26:00Z">
                <w:rPr>
                  <w:rFonts w:ascii="Arial" w:eastAsia="Times New Roman" w:hAnsi="Arial" w:cs="Arial"/>
                  <w:color w:val="202124"/>
                  <w:sz w:val="24"/>
                  <w:szCs w:val="24"/>
                  <w:shd w:val="clear" w:color="auto" w:fill="FFFFFF"/>
                  <w:lang w:eastAsia="es-MX"/>
                </w:rPr>
              </w:rPrChange>
            </w:rPr>
            <w:instrText xml:space="preserve"> CITATION Fre21 \l 2058 </w:instrText>
          </w:r>
          <w:r w:rsidR="004E58ED" w:rsidRPr="00557959">
            <w:rPr>
              <w:rFonts w:ascii="Times New Roman" w:eastAsia="Times New Roman" w:hAnsi="Times New Roman" w:cs="Times New Roman"/>
              <w:color w:val="202124"/>
              <w:sz w:val="24"/>
              <w:szCs w:val="24"/>
              <w:shd w:val="clear" w:color="auto" w:fill="FFFFFF"/>
              <w:lang w:eastAsia="es-MX"/>
              <w:rPrChange w:id="3784" w:author="Microsoft Office User" w:date="2021-08-13T16:26:00Z">
                <w:rPr>
                  <w:rFonts w:ascii="Arial" w:eastAsia="Times New Roman" w:hAnsi="Arial" w:cs="Arial"/>
                  <w:color w:val="202124"/>
                  <w:sz w:val="24"/>
                  <w:szCs w:val="24"/>
                  <w:shd w:val="clear" w:color="auto" w:fill="FFFFFF"/>
                  <w:lang w:eastAsia="es-MX"/>
                </w:rPr>
              </w:rPrChange>
            </w:rPr>
            <w:fldChar w:fldCharType="separate"/>
          </w:r>
          <w:r w:rsidR="00E51CA8" w:rsidRPr="00557959">
            <w:rPr>
              <w:rFonts w:ascii="Times New Roman" w:eastAsia="Times New Roman" w:hAnsi="Times New Roman" w:cs="Times New Roman"/>
              <w:noProof/>
              <w:color w:val="202124"/>
              <w:sz w:val="24"/>
              <w:szCs w:val="24"/>
              <w:shd w:val="clear" w:color="auto" w:fill="FFFFFF"/>
              <w:lang w:eastAsia="es-MX"/>
              <w:rPrChange w:id="3785" w:author="Microsoft Office User" w:date="2021-08-13T16:26:00Z">
                <w:rPr>
                  <w:rFonts w:ascii="Arial" w:eastAsia="Times New Roman" w:hAnsi="Arial" w:cs="Arial"/>
                  <w:noProof/>
                  <w:color w:val="202124"/>
                  <w:sz w:val="24"/>
                  <w:szCs w:val="24"/>
                  <w:shd w:val="clear" w:color="auto" w:fill="FFFFFF"/>
                  <w:lang w:eastAsia="es-MX"/>
                </w:rPr>
              </w:rPrChange>
            </w:rPr>
            <w:t xml:space="preserve"> [19]</w:t>
          </w:r>
          <w:r w:rsidR="004E58ED" w:rsidRPr="00557959">
            <w:rPr>
              <w:rFonts w:ascii="Times New Roman" w:eastAsia="Times New Roman" w:hAnsi="Times New Roman" w:cs="Times New Roman"/>
              <w:color w:val="202124"/>
              <w:sz w:val="24"/>
              <w:szCs w:val="24"/>
              <w:shd w:val="clear" w:color="auto" w:fill="FFFFFF"/>
              <w:lang w:eastAsia="es-MX"/>
              <w:rPrChange w:id="3786" w:author="Microsoft Office User" w:date="2021-08-13T16:26:00Z">
                <w:rPr>
                  <w:rFonts w:ascii="Arial" w:eastAsia="Times New Roman" w:hAnsi="Arial" w:cs="Arial"/>
                  <w:color w:val="202124"/>
                  <w:sz w:val="24"/>
                  <w:szCs w:val="24"/>
                  <w:shd w:val="clear" w:color="auto" w:fill="FFFFFF"/>
                  <w:lang w:eastAsia="es-MX"/>
                </w:rPr>
              </w:rPrChange>
            </w:rPr>
            <w:fldChar w:fldCharType="end"/>
          </w:r>
        </w:sdtContent>
      </w:sdt>
    </w:p>
    <w:p w14:paraId="30DE58D8" w14:textId="49DB0922" w:rsidR="000524D4" w:rsidRPr="00557959" w:rsidRDefault="000524D4" w:rsidP="000A5A08">
      <w:pPr>
        <w:spacing w:line="360" w:lineRule="auto"/>
        <w:jc w:val="both"/>
        <w:rPr>
          <w:rStyle w:val="Ttulo2Car"/>
          <w:rFonts w:ascii="Times New Roman" w:hAnsi="Times New Roman" w:cs="Times New Roman"/>
          <w:b/>
          <w:bCs/>
          <w:color w:val="auto"/>
          <w:rPrChange w:id="3787" w:author="Microsoft Office User" w:date="2021-08-13T16:26:00Z">
            <w:rPr>
              <w:rStyle w:val="Ttulo2Car"/>
              <w:rFonts w:ascii="Cambria" w:hAnsi="Cambria"/>
              <w:b/>
              <w:bCs/>
              <w:color w:val="auto"/>
            </w:rPr>
          </w:rPrChange>
        </w:rPr>
      </w:pPr>
      <w:bookmarkStart w:id="3788" w:name="_Toc73953051"/>
      <w:r w:rsidRPr="00557959">
        <w:rPr>
          <w:rStyle w:val="Ttulo2Car"/>
          <w:rFonts w:ascii="Times New Roman" w:hAnsi="Times New Roman" w:cs="Times New Roman"/>
          <w:b/>
          <w:bCs/>
          <w:color w:val="auto"/>
          <w:rPrChange w:id="3789" w:author="Microsoft Office User" w:date="2021-08-13T16:26:00Z">
            <w:rPr>
              <w:rStyle w:val="Ttulo2Car"/>
              <w:rFonts w:ascii="Cambria" w:hAnsi="Cambria"/>
              <w:b/>
              <w:bCs/>
              <w:color w:val="auto"/>
            </w:rPr>
          </w:rPrChange>
        </w:rPr>
        <w:t>Las cuatro dimensiones de la gestión de servicios</w:t>
      </w:r>
      <w:bookmarkEnd w:id="3788"/>
    </w:p>
    <w:p w14:paraId="0348B434" w14:textId="77777777" w:rsidR="00610283" w:rsidRPr="00557959" w:rsidRDefault="00610283"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790"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791" w:author="Microsoft Office User" w:date="2021-08-13T16:26:00Z">
            <w:rPr>
              <w:rFonts w:ascii="Arial" w:eastAsia="Times New Roman" w:hAnsi="Arial" w:cs="Arial"/>
              <w:color w:val="202124"/>
              <w:sz w:val="24"/>
              <w:szCs w:val="24"/>
              <w:shd w:val="clear" w:color="auto" w:fill="FFFFFF"/>
              <w:lang w:eastAsia="es-MX"/>
            </w:rPr>
          </w:rPrChange>
        </w:rPr>
        <w:t>Una gestión de servicios de TI eficaz es mucho más que simplemente gestionar tecnologías. También abarca organizaciones dentro de la empresa y a las personas involucradas, las relaciones de la empresa con sus proveedores y asociados, así como los diversos procesos y tecnologías empleados por el negocio.</w:t>
      </w:r>
    </w:p>
    <w:p w14:paraId="1735E36B" w14:textId="77777777" w:rsidR="00610283" w:rsidRPr="00557959" w:rsidRDefault="00610283"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792"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793" w:author="Microsoft Office User" w:date="2021-08-13T16:26:00Z">
            <w:rPr>
              <w:rFonts w:ascii="Arial" w:eastAsia="Times New Roman" w:hAnsi="Arial" w:cs="Arial"/>
              <w:color w:val="202124"/>
              <w:sz w:val="24"/>
              <w:szCs w:val="24"/>
              <w:shd w:val="clear" w:color="auto" w:fill="FFFFFF"/>
              <w:lang w:eastAsia="es-MX"/>
            </w:rPr>
          </w:rPrChange>
        </w:rPr>
        <w:lastRenderedPageBreak/>
        <w:t>Ahora definidas como las cuatro dimensiones de la gestión de servicios, se aplican al sistema de valor del servicio de ITIL (SVS) y tienen un impacto directo sobre la gestión de servicios de la empresa. Al no atender adecuadamente las dimensiones puede causar ineficiencia en los servicios. ITIL V4 define cuatro dimensiones fundamentales en el proceso de creación conjunta de valor para los clientes y otras partes interesadas. Se representan en el siguiente diagrama:</w:t>
      </w:r>
    </w:p>
    <w:p w14:paraId="72FA335E" w14:textId="77777777" w:rsidR="000524D4" w:rsidRPr="00557959" w:rsidRDefault="000524D4" w:rsidP="000A5A08">
      <w:pPr>
        <w:spacing w:line="360" w:lineRule="auto"/>
        <w:jc w:val="both"/>
        <w:rPr>
          <w:rStyle w:val="Ttulo2Car"/>
          <w:rFonts w:ascii="Times New Roman" w:hAnsi="Times New Roman" w:cs="Times New Roman"/>
          <w:b/>
          <w:bCs/>
          <w:color w:val="auto"/>
          <w:rPrChange w:id="3794" w:author="Microsoft Office User" w:date="2021-08-13T16:26:00Z">
            <w:rPr>
              <w:rStyle w:val="Ttulo2Car"/>
              <w:rFonts w:ascii="Cambria" w:hAnsi="Cambria"/>
              <w:b/>
              <w:bCs/>
              <w:color w:val="auto"/>
            </w:rPr>
          </w:rPrChange>
        </w:rPr>
      </w:pPr>
    </w:p>
    <w:p w14:paraId="587BDBEC" w14:textId="77777777" w:rsidR="000524D4" w:rsidRPr="00557959" w:rsidRDefault="000524D4"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795" w:author="Microsoft Office User" w:date="2021-08-13T16:26:00Z">
            <w:rPr>
              <w:rFonts w:ascii="Arial" w:eastAsia="Times New Roman" w:hAnsi="Arial" w:cs="Arial"/>
              <w:color w:val="202124"/>
              <w:sz w:val="24"/>
              <w:szCs w:val="24"/>
              <w:shd w:val="clear" w:color="auto" w:fill="FFFFFF"/>
              <w:lang w:eastAsia="es-MX"/>
            </w:rPr>
          </w:rPrChange>
        </w:rPr>
      </w:pPr>
    </w:p>
    <w:p w14:paraId="355CAAFF" w14:textId="77777777" w:rsidR="00CC0776" w:rsidRPr="00557959" w:rsidRDefault="00CC0776"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796" w:author="Microsoft Office User" w:date="2021-08-13T16:26:00Z">
            <w:rPr>
              <w:rFonts w:ascii="Arial" w:eastAsia="Times New Roman" w:hAnsi="Arial" w:cs="Arial"/>
              <w:color w:val="202124"/>
              <w:sz w:val="24"/>
              <w:szCs w:val="24"/>
              <w:shd w:val="clear" w:color="auto" w:fill="FFFFFF"/>
              <w:lang w:eastAsia="es-MX"/>
            </w:rPr>
          </w:rPrChange>
        </w:rPr>
      </w:pPr>
    </w:p>
    <w:p w14:paraId="3E20DCDA" w14:textId="77777777" w:rsidR="003A138D" w:rsidRPr="00557959" w:rsidRDefault="003A138D" w:rsidP="000A5A08">
      <w:pPr>
        <w:spacing w:line="360" w:lineRule="auto"/>
        <w:jc w:val="both"/>
        <w:rPr>
          <w:rFonts w:ascii="Times New Roman" w:eastAsia="Times New Roman" w:hAnsi="Times New Roman" w:cs="Times New Roman"/>
          <w:color w:val="202124"/>
          <w:sz w:val="24"/>
          <w:szCs w:val="24"/>
          <w:shd w:val="clear" w:color="auto" w:fill="FFFFFF"/>
          <w:lang w:eastAsia="es-MX"/>
          <w:rPrChange w:id="3797" w:author="Microsoft Office User" w:date="2021-08-13T16:26:00Z">
            <w:rPr>
              <w:rFonts w:ascii="Arial" w:eastAsia="Times New Roman" w:hAnsi="Arial" w:cs="Arial"/>
              <w:color w:val="202124"/>
              <w:sz w:val="24"/>
              <w:szCs w:val="24"/>
              <w:shd w:val="clear" w:color="auto" w:fill="FFFFFF"/>
              <w:lang w:eastAsia="es-MX"/>
            </w:rPr>
          </w:rPrChange>
        </w:rPr>
      </w:pPr>
    </w:p>
    <w:p w14:paraId="5C0EAA1E" w14:textId="4A08A500" w:rsidR="003F4083" w:rsidRPr="00557959" w:rsidRDefault="00BE6F69" w:rsidP="00F01A57">
      <w:pPr>
        <w:spacing w:line="360" w:lineRule="auto"/>
        <w:jc w:val="center"/>
        <w:rPr>
          <w:rFonts w:ascii="Times New Roman" w:hAnsi="Times New Roman" w:cs="Times New Roman"/>
          <w:sz w:val="24"/>
          <w:szCs w:val="24"/>
          <w:shd w:val="clear" w:color="auto" w:fill="FFFFFF"/>
          <w:lang w:eastAsia="es-MX"/>
          <w:rPrChange w:id="3798" w:author="Microsoft Office User" w:date="2021-08-13T16:26:00Z">
            <w:rPr>
              <w:sz w:val="24"/>
              <w:szCs w:val="24"/>
              <w:shd w:val="clear" w:color="auto" w:fill="FFFFFF"/>
              <w:lang w:eastAsia="es-MX"/>
            </w:rPr>
          </w:rPrChange>
        </w:rPr>
      </w:pPr>
      <w:r w:rsidRPr="00557959">
        <w:rPr>
          <w:rFonts w:ascii="Times New Roman" w:hAnsi="Times New Roman" w:cs="Times New Roman"/>
          <w:noProof/>
          <w:rPrChange w:id="3799" w:author="Microsoft Office User" w:date="2021-08-13T16:26:00Z">
            <w:rPr>
              <w:noProof/>
            </w:rPr>
          </w:rPrChange>
        </w:rPr>
        <w:drawing>
          <wp:inline distT="0" distB="0" distL="0" distR="0" wp14:anchorId="18862185" wp14:editId="7589FF00">
            <wp:extent cx="3111690" cy="2188061"/>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6531" cy="2191465"/>
                    </a:xfrm>
                    <a:prstGeom prst="rect">
                      <a:avLst/>
                    </a:prstGeom>
                  </pic:spPr>
                </pic:pic>
              </a:graphicData>
            </a:graphic>
          </wp:inline>
        </w:drawing>
      </w:r>
    </w:p>
    <w:p w14:paraId="48AED089" w14:textId="7523FD50" w:rsidR="00BE6F69" w:rsidRPr="00557959" w:rsidRDefault="00BE6F69" w:rsidP="00F01A57">
      <w:pPr>
        <w:pStyle w:val="Descripcin"/>
        <w:spacing w:line="360" w:lineRule="auto"/>
        <w:jc w:val="center"/>
        <w:rPr>
          <w:rFonts w:ascii="Times New Roman" w:hAnsi="Times New Roman" w:cs="Times New Roman"/>
          <w:rPrChange w:id="3800" w:author="Microsoft Office User" w:date="2021-08-13T16:26:00Z">
            <w:rPr/>
          </w:rPrChange>
        </w:rPr>
      </w:pPr>
      <w:r w:rsidRPr="00557959">
        <w:rPr>
          <w:rFonts w:ascii="Times New Roman" w:hAnsi="Times New Roman" w:cs="Times New Roman"/>
          <w:rPrChange w:id="3801" w:author="Microsoft Office User" w:date="2021-08-13T16:26:00Z">
            <w:rPr/>
          </w:rPrChange>
        </w:rPr>
        <w:t xml:space="preserve">Tabla </w:t>
      </w:r>
      <w:r w:rsidR="00665613" w:rsidRPr="00557959">
        <w:rPr>
          <w:rFonts w:ascii="Times New Roman" w:hAnsi="Times New Roman" w:cs="Times New Roman"/>
          <w:rPrChange w:id="3802" w:author="Microsoft Office User" w:date="2021-08-13T16:26:00Z">
            <w:rPr/>
          </w:rPrChange>
        </w:rPr>
        <w:fldChar w:fldCharType="begin"/>
      </w:r>
      <w:r w:rsidR="00665613" w:rsidRPr="00557959">
        <w:rPr>
          <w:rFonts w:ascii="Times New Roman" w:hAnsi="Times New Roman" w:cs="Times New Roman"/>
          <w:rPrChange w:id="3803" w:author="Microsoft Office User" w:date="2021-08-13T16:26:00Z">
            <w:rPr/>
          </w:rPrChange>
        </w:rPr>
        <w:instrText xml:space="preserve"> SEQ Tabla \* ARABIC </w:instrText>
      </w:r>
      <w:r w:rsidR="00665613" w:rsidRPr="00557959">
        <w:rPr>
          <w:rFonts w:ascii="Times New Roman" w:hAnsi="Times New Roman" w:cs="Times New Roman"/>
          <w:rPrChange w:id="3804" w:author="Microsoft Office User" w:date="2021-08-13T16:26:00Z">
            <w:rPr/>
          </w:rPrChange>
        </w:rPr>
        <w:fldChar w:fldCharType="separate"/>
      </w:r>
      <w:r w:rsidR="00CC56E1" w:rsidRPr="00557959">
        <w:rPr>
          <w:rFonts w:ascii="Times New Roman" w:hAnsi="Times New Roman" w:cs="Times New Roman"/>
          <w:noProof/>
          <w:rPrChange w:id="3805" w:author="Microsoft Office User" w:date="2021-08-13T16:26:00Z">
            <w:rPr>
              <w:noProof/>
            </w:rPr>
          </w:rPrChange>
        </w:rPr>
        <w:t>3</w:t>
      </w:r>
      <w:r w:rsidR="00665613" w:rsidRPr="00557959">
        <w:rPr>
          <w:rFonts w:ascii="Times New Roman" w:hAnsi="Times New Roman" w:cs="Times New Roman"/>
          <w:noProof/>
          <w:rPrChange w:id="3806" w:author="Microsoft Office User" w:date="2021-08-13T16:26:00Z">
            <w:rPr>
              <w:noProof/>
            </w:rPr>
          </w:rPrChange>
        </w:rPr>
        <w:fldChar w:fldCharType="end"/>
      </w:r>
      <w:r w:rsidRPr="00557959">
        <w:rPr>
          <w:rFonts w:ascii="Times New Roman" w:hAnsi="Times New Roman" w:cs="Times New Roman"/>
          <w:rPrChange w:id="3807" w:author="Microsoft Office User" w:date="2021-08-13T16:26:00Z">
            <w:rPr/>
          </w:rPrChange>
        </w:rPr>
        <w:t xml:space="preserve"> Cuatri dimensiones ITIL, </w:t>
      </w:r>
      <w:r w:rsidR="00665613" w:rsidRPr="00557959">
        <w:rPr>
          <w:rFonts w:ascii="Times New Roman" w:hAnsi="Times New Roman" w:cs="Times New Roman"/>
          <w:rPrChange w:id="3808" w:author="Microsoft Office User" w:date="2021-08-13T16:26:00Z">
            <w:rPr/>
          </w:rPrChange>
        </w:rPr>
        <w:fldChar w:fldCharType="begin"/>
      </w:r>
      <w:r w:rsidR="00665613" w:rsidRPr="00557959">
        <w:rPr>
          <w:rFonts w:ascii="Times New Roman" w:hAnsi="Times New Roman" w:cs="Times New Roman"/>
          <w:rPrChange w:id="3809" w:author="Microsoft Office User" w:date="2021-08-13T16:26:00Z">
            <w:rPr/>
          </w:rPrChange>
        </w:rPr>
        <w:instrText xml:space="preserve"> HYPERLINK "https://freshservice.com/es/itil/itil-v4/" </w:instrText>
      </w:r>
      <w:r w:rsidR="00665613" w:rsidRPr="00557959">
        <w:rPr>
          <w:rFonts w:ascii="Times New Roman" w:hAnsi="Times New Roman" w:cs="Times New Roman"/>
          <w:rPrChange w:id="3810" w:author="Microsoft Office User" w:date="2021-08-13T16:26:00Z">
            <w:rPr/>
          </w:rPrChange>
        </w:rPr>
        <w:fldChar w:fldCharType="separate"/>
      </w:r>
      <w:r w:rsidR="007676E4" w:rsidRPr="00557959">
        <w:rPr>
          <w:rStyle w:val="Hipervnculo"/>
          <w:rFonts w:ascii="Times New Roman" w:hAnsi="Times New Roman" w:cs="Times New Roman"/>
          <w:rPrChange w:id="3811" w:author="Microsoft Office User" w:date="2021-08-13T16:26:00Z">
            <w:rPr>
              <w:rStyle w:val="Hipervnculo"/>
            </w:rPr>
          </w:rPrChange>
        </w:rPr>
        <w:t>https://freshservice.com/es/itil/itil-v4/</w:t>
      </w:r>
      <w:r w:rsidR="00665613" w:rsidRPr="00557959">
        <w:rPr>
          <w:rStyle w:val="Hipervnculo"/>
          <w:rFonts w:ascii="Times New Roman" w:hAnsi="Times New Roman" w:cs="Times New Roman"/>
          <w:rPrChange w:id="3812" w:author="Microsoft Office User" w:date="2021-08-13T16:26:00Z">
            <w:rPr>
              <w:rStyle w:val="Hipervnculo"/>
            </w:rPr>
          </w:rPrChange>
        </w:rPr>
        <w:fldChar w:fldCharType="end"/>
      </w:r>
    </w:p>
    <w:p w14:paraId="790406C6" w14:textId="57BCE0BB" w:rsidR="007676E4" w:rsidRPr="00557959" w:rsidRDefault="007676E4" w:rsidP="000A5A08">
      <w:pPr>
        <w:spacing w:line="360" w:lineRule="auto"/>
        <w:jc w:val="both"/>
        <w:rPr>
          <w:rFonts w:ascii="Times New Roman" w:hAnsi="Times New Roman" w:cs="Times New Roman"/>
          <w:rPrChange w:id="3813" w:author="Microsoft Office User" w:date="2021-08-13T16:26:00Z">
            <w:rPr/>
          </w:rPrChange>
        </w:rPr>
      </w:pPr>
    </w:p>
    <w:p w14:paraId="04064F23" w14:textId="40DE866F" w:rsidR="007676E4" w:rsidRPr="00557959" w:rsidRDefault="007676E4" w:rsidP="000A5A08">
      <w:pPr>
        <w:spacing w:line="360" w:lineRule="auto"/>
        <w:jc w:val="both"/>
        <w:rPr>
          <w:rFonts w:ascii="Times New Roman" w:eastAsiaTheme="majorEastAsia" w:hAnsi="Times New Roman" w:cs="Times New Roman"/>
          <w:b/>
          <w:bCs/>
          <w:sz w:val="26"/>
          <w:szCs w:val="26"/>
          <w:rPrChange w:id="3814" w:author="Microsoft Office User" w:date="2021-08-13T16:26:00Z">
            <w:rPr>
              <w:rFonts w:ascii="Cambria" w:eastAsiaTheme="majorEastAsia" w:hAnsi="Cambria" w:cstheme="majorBidi"/>
              <w:b/>
              <w:bCs/>
              <w:sz w:val="26"/>
              <w:szCs w:val="26"/>
            </w:rPr>
          </w:rPrChange>
        </w:rPr>
      </w:pPr>
      <w:bookmarkStart w:id="3815" w:name="_Toc73953052"/>
      <w:r w:rsidRPr="00557959">
        <w:rPr>
          <w:rStyle w:val="Ttulo2Car"/>
          <w:rFonts w:ascii="Times New Roman" w:hAnsi="Times New Roman" w:cs="Times New Roman"/>
          <w:b/>
          <w:bCs/>
          <w:color w:val="auto"/>
          <w:rPrChange w:id="3816" w:author="Microsoft Office User" w:date="2021-08-13T16:26:00Z">
            <w:rPr>
              <w:rStyle w:val="Ttulo2Car"/>
              <w:rFonts w:ascii="Cambria" w:hAnsi="Cambria"/>
              <w:b/>
              <w:bCs/>
              <w:color w:val="auto"/>
            </w:rPr>
          </w:rPrChange>
        </w:rPr>
        <w:t>Sistema de valor del servicio ITIL V4</w:t>
      </w:r>
      <w:bookmarkEnd w:id="3815"/>
    </w:p>
    <w:p w14:paraId="447E19B6" w14:textId="5D7F3652" w:rsidR="0074241A" w:rsidRPr="00557959" w:rsidRDefault="00BC2E63" w:rsidP="000A5A08">
      <w:pPr>
        <w:spacing w:line="360" w:lineRule="auto"/>
        <w:jc w:val="both"/>
        <w:rPr>
          <w:rFonts w:ascii="Times New Roman" w:eastAsia="Times New Roman" w:hAnsi="Times New Roman" w:cs="Times New Roman"/>
          <w:color w:val="000000"/>
          <w:sz w:val="24"/>
          <w:szCs w:val="24"/>
          <w:lang w:eastAsia="es-MX"/>
          <w:rPrChange w:id="3817"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818" w:author="Microsoft Office User" w:date="2021-08-13T16:26:00Z">
            <w:rPr>
              <w:rFonts w:ascii="Arial" w:eastAsia="Times New Roman" w:hAnsi="Arial" w:cs="Arial"/>
              <w:color w:val="000000"/>
              <w:sz w:val="24"/>
              <w:szCs w:val="24"/>
              <w:lang w:eastAsia="es-MX"/>
            </w:rPr>
          </w:rPrChange>
        </w:rPr>
        <w:t>El sistema de valor del servicio (SVS) de ITIL 4 describe de forma jerárquica las entradas del sistema, los diversos elementos de la organización que están directamente involucrados en la creación de valor y las salidas (logro de objetivos empresariales).</w:t>
      </w:r>
    </w:p>
    <w:p w14:paraId="36FBA8AA" w14:textId="77777777" w:rsidR="00F82552" w:rsidRDefault="00B81EA2" w:rsidP="000A5A08">
      <w:pPr>
        <w:spacing w:line="360" w:lineRule="auto"/>
        <w:jc w:val="both"/>
        <w:rPr>
          <w:ins w:id="3819" w:author="Microsoft Office User" w:date="2021-08-13T20:56:00Z"/>
          <w:rFonts w:ascii="Times New Roman" w:eastAsia="Times New Roman" w:hAnsi="Times New Roman" w:cs="Times New Roman"/>
          <w:color w:val="000000"/>
          <w:sz w:val="24"/>
          <w:szCs w:val="24"/>
          <w:lang w:eastAsia="es-MX"/>
        </w:rPr>
      </w:pPr>
      <w:r w:rsidRPr="00557959">
        <w:rPr>
          <w:rFonts w:ascii="Times New Roman" w:eastAsia="Times New Roman" w:hAnsi="Times New Roman" w:cs="Times New Roman"/>
          <w:color w:val="000000"/>
          <w:sz w:val="24"/>
          <w:szCs w:val="24"/>
          <w:lang w:eastAsia="es-MX"/>
          <w:rPrChange w:id="3820" w:author="Microsoft Office User" w:date="2021-08-13T16:26:00Z">
            <w:rPr>
              <w:rFonts w:ascii="Arial" w:eastAsia="Times New Roman" w:hAnsi="Arial" w:cs="Arial"/>
              <w:color w:val="000000"/>
              <w:sz w:val="24"/>
              <w:szCs w:val="24"/>
              <w:lang w:eastAsia="es-MX"/>
            </w:rPr>
          </w:rPrChange>
        </w:rPr>
        <w:t xml:space="preserve">ITIL V4 describe la cadena de valor del servicio como una combinación de seis actividades clave que funcionan en conjunto para crear valor para los usuarios finales, suministrando un producto o servicio. Estas actividades están interconectadas y reciben aportes de fuentes tanto externas como del interior de la cadena de valor. </w:t>
      </w:r>
    </w:p>
    <w:p w14:paraId="7453D1CF" w14:textId="745D365E" w:rsidR="00B81EA2" w:rsidRPr="00557959" w:rsidRDefault="00B81EA2" w:rsidP="000A5A08">
      <w:pPr>
        <w:spacing w:line="360" w:lineRule="auto"/>
        <w:jc w:val="both"/>
        <w:rPr>
          <w:rFonts w:ascii="Times New Roman" w:eastAsia="Times New Roman" w:hAnsi="Times New Roman" w:cs="Times New Roman"/>
          <w:color w:val="000000"/>
          <w:sz w:val="24"/>
          <w:szCs w:val="24"/>
          <w:lang w:eastAsia="es-MX"/>
          <w:rPrChange w:id="3821"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822" w:author="Microsoft Office User" w:date="2021-08-13T16:26:00Z">
            <w:rPr>
              <w:rFonts w:ascii="Arial" w:eastAsia="Times New Roman" w:hAnsi="Arial" w:cs="Arial"/>
              <w:color w:val="000000"/>
              <w:sz w:val="24"/>
              <w:szCs w:val="24"/>
              <w:lang w:eastAsia="es-MX"/>
            </w:rPr>
          </w:rPrChange>
        </w:rPr>
        <w:lastRenderedPageBreak/>
        <w:t>A continuación, se listan las actividades descritas en la cadena de valor del servicio ITIL:</w:t>
      </w:r>
    </w:p>
    <w:p w14:paraId="26C5BD23" w14:textId="44CE535C" w:rsidR="00DF21E7" w:rsidRPr="00557959" w:rsidRDefault="00DF21E7" w:rsidP="00973E3C">
      <w:pPr>
        <w:spacing w:line="360" w:lineRule="auto"/>
        <w:jc w:val="center"/>
        <w:rPr>
          <w:rFonts w:ascii="Times New Roman" w:eastAsia="Times New Roman" w:hAnsi="Times New Roman" w:cs="Times New Roman"/>
          <w:color w:val="000000"/>
          <w:sz w:val="24"/>
          <w:szCs w:val="24"/>
          <w:lang w:eastAsia="es-MX"/>
          <w:rPrChange w:id="3823" w:author="Microsoft Office User" w:date="2021-08-13T16:26:00Z">
            <w:rPr>
              <w:rFonts w:ascii="Arial" w:eastAsia="Times New Roman" w:hAnsi="Arial" w:cs="Arial"/>
              <w:color w:val="000000"/>
              <w:sz w:val="24"/>
              <w:szCs w:val="24"/>
              <w:lang w:eastAsia="es-MX"/>
            </w:rPr>
          </w:rPrChange>
        </w:rPr>
      </w:pPr>
      <w:r w:rsidRPr="00557959">
        <w:rPr>
          <w:rFonts w:ascii="Times New Roman" w:hAnsi="Times New Roman" w:cs="Times New Roman"/>
          <w:noProof/>
          <w:rPrChange w:id="3824" w:author="Microsoft Office User" w:date="2021-08-13T16:26:00Z">
            <w:rPr>
              <w:noProof/>
            </w:rPr>
          </w:rPrChange>
        </w:rPr>
        <w:drawing>
          <wp:inline distT="0" distB="0" distL="0" distR="0" wp14:anchorId="778AA4D2" wp14:editId="112194AA">
            <wp:extent cx="4012442" cy="1959250"/>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2573" cy="1964197"/>
                    </a:xfrm>
                    <a:prstGeom prst="rect">
                      <a:avLst/>
                    </a:prstGeom>
                  </pic:spPr>
                </pic:pic>
              </a:graphicData>
            </a:graphic>
          </wp:inline>
        </w:drawing>
      </w:r>
    </w:p>
    <w:p w14:paraId="3A60C16C" w14:textId="1920E81F" w:rsidR="00DF21E7" w:rsidRPr="00557959" w:rsidRDefault="00DF21E7" w:rsidP="00973E3C">
      <w:pPr>
        <w:pStyle w:val="Descripcin"/>
        <w:spacing w:line="360" w:lineRule="auto"/>
        <w:jc w:val="center"/>
        <w:rPr>
          <w:rFonts w:ascii="Times New Roman" w:hAnsi="Times New Roman" w:cs="Times New Roman"/>
          <w:rPrChange w:id="3825" w:author="Microsoft Office User" w:date="2021-08-13T16:26:00Z">
            <w:rPr/>
          </w:rPrChange>
        </w:rPr>
      </w:pPr>
      <w:r w:rsidRPr="00557959">
        <w:rPr>
          <w:rFonts w:ascii="Times New Roman" w:hAnsi="Times New Roman" w:cs="Times New Roman"/>
          <w:rPrChange w:id="3826" w:author="Microsoft Office User" w:date="2021-08-13T16:26:00Z">
            <w:rPr/>
          </w:rPrChange>
        </w:rPr>
        <w:t xml:space="preserve">Tabla </w:t>
      </w:r>
      <w:r w:rsidR="00665613" w:rsidRPr="00557959">
        <w:rPr>
          <w:rFonts w:ascii="Times New Roman" w:hAnsi="Times New Roman" w:cs="Times New Roman"/>
          <w:rPrChange w:id="3827" w:author="Microsoft Office User" w:date="2021-08-13T16:26:00Z">
            <w:rPr/>
          </w:rPrChange>
        </w:rPr>
        <w:fldChar w:fldCharType="begin"/>
      </w:r>
      <w:r w:rsidR="00665613" w:rsidRPr="00557959">
        <w:rPr>
          <w:rFonts w:ascii="Times New Roman" w:hAnsi="Times New Roman" w:cs="Times New Roman"/>
          <w:rPrChange w:id="3828" w:author="Microsoft Office User" w:date="2021-08-13T16:26:00Z">
            <w:rPr/>
          </w:rPrChange>
        </w:rPr>
        <w:instrText xml:space="preserve"> SEQ Tabla \* ARABIC </w:instrText>
      </w:r>
      <w:r w:rsidR="00665613" w:rsidRPr="00557959">
        <w:rPr>
          <w:rFonts w:ascii="Times New Roman" w:hAnsi="Times New Roman" w:cs="Times New Roman"/>
          <w:rPrChange w:id="3829" w:author="Microsoft Office User" w:date="2021-08-13T16:26:00Z">
            <w:rPr/>
          </w:rPrChange>
        </w:rPr>
        <w:fldChar w:fldCharType="separate"/>
      </w:r>
      <w:r w:rsidR="00CC56E1" w:rsidRPr="00557959">
        <w:rPr>
          <w:rFonts w:ascii="Times New Roman" w:hAnsi="Times New Roman" w:cs="Times New Roman"/>
          <w:noProof/>
          <w:rPrChange w:id="3830" w:author="Microsoft Office User" w:date="2021-08-13T16:26:00Z">
            <w:rPr>
              <w:noProof/>
            </w:rPr>
          </w:rPrChange>
        </w:rPr>
        <w:t>4</w:t>
      </w:r>
      <w:r w:rsidR="00665613" w:rsidRPr="00557959">
        <w:rPr>
          <w:rFonts w:ascii="Times New Roman" w:hAnsi="Times New Roman" w:cs="Times New Roman"/>
          <w:noProof/>
          <w:rPrChange w:id="3831" w:author="Microsoft Office User" w:date="2021-08-13T16:26:00Z">
            <w:rPr>
              <w:noProof/>
            </w:rPr>
          </w:rPrChange>
        </w:rPr>
        <w:fldChar w:fldCharType="end"/>
      </w:r>
      <w:r w:rsidRPr="00557959">
        <w:rPr>
          <w:rFonts w:ascii="Times New Roman" w:hAnsi="Times New Roman" w:cs="Times New Roman"/>
          <w:rPrChange w:id="3832" w:author="Microsoft Office User" w:date="2021-08-13T16:26:00Z">
            <w:rPr/>
          </w:rPrChange>
        </w:rPr>
        <w:t xml:space="preserve"> Cadena de VALORES ITIL,</w:t>
      </w:r>
      <w:r w:rsidR="00F01A57" w:rsidRPr="00557959">
        <w:rPr>
          <w:rFonts w:ascii="Times New Roman" w:hAnsi="Times New Roman" w:cs="Times New Roman"/>
          <w:rPrChange w:id="3833" w:author="Microsoft Office User" w:date="2021-08-13T16:26:00Z">
            <w:rPr/>
          </w:rPrChange>
        </w:rPr>
        <w:t xml:space="preserve"> </w:t>
      </w:r>
      <w:r w:rsidRPr="00557959">
        <w:rPr>
          <w:rFonts w:ascii="Times New Roman" w:hAnsi="Times New Roman" w:cs="Times New Roman"/>
          <w:rPrChange w:id="3834" w:author="Microsoft Office User" w:date="2021-08-13T16:26:00Z">
            <w:rPr/>
          </w:rPrChange>
        </w:rPr>
        <w:t>https://freshservice.com/es/itil/itil-v4/</w:t>
      </w:r>
    </w:p>
    <w:p w14:paraId="064E98DF" w14:textId="77777777" w:rsidR="00AE6F4F" w:rsidRPr="00557959" w:rsidRDefault="00AE6F4F" w:rsidP="000A5A08">
      <w:pPr>
        <w:spacing w:line="360" w:lineRule="auto"/>
        <w:jc w:val="both"/>
        <w:rPr>
          <w:rStyle w:val="Ttulo2Car"/>
          <w:rFonts w:ascii="Times New Roman" w:hAnsi="Times New Roman" w:cs="Times New Roman"/>
          <w:b/>
          <w:bCs/>
          <w:color w:val="auto"/>
          <w:rPrChange w:id="3835" w:author="Microsoft Office User" w:date="2021-08-13T16:26:00Z">
            <w:rPr>
              <w:rStyle w:val="Ttulo2Car"/>
              <w:rFonts w:ascii="Cambria" w:hAnsi="Cambria"/>
              <w:b/>
              <w:bCs/>
              <w:color w:val="auto"/>
            </w:rPr>
          </w:rPrChange>
        </w:rPr>
      </w:pPr>
      <w:bookmarkStart w:id="3836" w:name="_Toc73953053"/>
      <w:r w:rsidRPr="00557959">
        <w:rPr>
          <w:rStyle w:val="Ttulo2Car"/>
          <w:rFonts w:ascii="Times New Roman" w:hAnsi="Times New Roman" w:cs="Times New Roman"/>
          <w:b/>
          <w:bCs/>
          <w:color w:val="auto"/>
          <w:rPrChange w:id="3837" w:author="Microsoft Office User" w:date="2021-08-13T16:26:00Z">
            <w:rPr>
              <w:rStyle w:val="Ttulo2Car"/>
              <w:rFonts w:ascii="Cambria" w:hAnsi="Cambria"/>
              <w:b/>
              <w:bCs/>
              <w:color w:val="auto"/>
            </w:rPr>
          </w:rPrChange>
        </w:rPr>
        <w:t>Prácticas para el uso de ITIL V4</w:t>
      </w:r>
      <w:bookmarkEnd w:id="3836"/>
    </w:p>
    <w:p w14:paraId="104B57B1" w14:textId="6E58DD9E" w:rsidR="00AE6F4F" w:rsidRPr="00557959" w:rsidRDefault="00AE6F4F" w:rsidP="000A5A08">
      <w:pPr>
        <w:spacing w:line="360" w:lineRule="auto"/>
        <w:jc w:val="both"/>
        <w:rPr>
          <w:rFonts w:ascii="Times New Roman" w:eastAsia="Times New Roman" w:hAnsi="Times New Roman" w:cs="Times New Roman"/>
          <w:color w:val="000000"/>
          <w:sz w:val="24"/>
          <w:szCs w:val="24"/>
          <w:lang w:eastAsia="es-MX"/>
          <w:rPrChange w:id="3838" w:author="Microsoft Office User" w:date="2021-08-13T16:26:00Z">
            <w:rPr>
              <w:rFonts w:ascii="Arial" w:eastAsia="Times New Roman" w:hAnsi="Arial" w:cs="Arial"/>
              <w:color w:val="000000"/>
              <w:sz w:val="24"/>
              <w:szCs w:val="24"/>
              <w:lang w:eastAsia="es-MX"/>
            </w:rPr>
          </w:rPrChange>
        </w:rPr>
      </w:pPr>
      <w:commentRangeStart w:id="3839"/>
      <w:r w:rsidRPr="00557959">
        <w:rPr>
          <w:rFonts w:ascii="Times New Roman" w:eastAsia="Times New Roman" w:hAnsi="Times New Roman" w:cs="Times New Roman"/>
          <w:color w:val="000000"/>
          <w:sz w:val="24"/>
          <w:szCs w:val="24"/>
          <w:lang w:eastAsia="es-MX"/>
          <w:rPrChange w:id="3840" w:author="Microsoft Office User" w:date="2021-08-13T16:26:00Z">
            <w:rPr>
              <w:rFonts w:ascii="Arial" w:eastAsia="Times New Roman" w:hAnsi="Arial" w:cs="Arial"/>
              <w:color w:val="000000"/>
              <w:sz w:val="24"/>
              <w:szCs w:val="24"/>
              <w:lang w:eastAsia="es-MX"/>
            </w:rPr>
          </w:rPrChange>
        </w:rPr>
        <w:t>Axelos define una práctica</w:t>
      </w:r>
      <w:del w:id="3841" w:author="Microsoft Office User" w:date="2021-08-13T21:14:00Z">
        <w:r w:rsidRPr="00557959" w:rsidDel="00DF3452">
          <w:rPr>
            <w:rFonts w:ascii="Times New Roman" w:eastAsia="Times New Roman" w:hAnsi="Times New Roman" w:cs="Times New Roman"/>
            <w:color w:val="000000"/>
            <w:sz w:val="24"/>
            <w:szCs w:val="24"/>
            <w:lang w:eastAsia="es-MX"/>
            <w:rPrChange w:id="3842" w:author="Microsoft Office User" w:date="2021-08-13T16:26:00Z">
              <w:rPr>
                <w:rFonts w:ascii="Arial" w:eastAsia="Times New Roman" w:hAnsi="Arial" w:cs="Arial"/>
                <w:color w:val="000000"/>
                <w:sz w:val="24"/>
                <w:szCs w:val="24"/>
                <w:lang w:eastAsia="es-MX"/>
              </w:rPr>
            </w:rPrChange>
          </w:rPr>
          <w:delText>,</w:delText>
        </w:r>
      </w:del>
      <w:r w:rsidRPr="00557959">
        <w:rPr>
          <w:rFonts w:ascii="Times New Roman" w:eastAsia="Times New Roman" w:hAnsi="Times New Roman" w:cs="Times New Roman"/>
          <w:color w:val="000000"/>
          <w:sz w:val="24"/>
          <w:szCs w:val="24"/>
          <w:lang w:eastAsia="es-MX"/>
          <w:rPrChange w:id="3843" w:author="Microsoft Office User" w:date="2021-08-13T16:26:00Z">
            <w:rPr>
              <w:rFonts w:ascii="Arial" w:eastAsia="Times New Roman" w:hAnsi="Arial" w:cs="Arial"/>
              <w:color w:val="000000"/>
              <w:sz w:val="24"/>
              <w:szCs w:val="24"/>
              <w:lang w:eastAsia="es-MX"/>
            </w:rPr>
          </w:rPrChange>
        </w:rPr>
        <w:t xml:space="preserve"> o práctica de gestión de ITIL en ITIL V4, como un conjunto de recursos organizacionales diseñados para la ejecución de trabajo o para lograr un objetivo. ITIL V4 describe </w:t>
      </w:r>
      <w:del w:id="3844" w:author="Microsoft Office User" w:date="2021-08-13T21:14:00Z">
        <w:r w:rsidRPr="00DF3452" w:rsidDel="00DF3452">
          <w:rPr>
            <w:rFonts w:ascii="Times New Roman" w:eastAsia="Times New Roman" w:hAnsi="Times New Roman" w:cs="Times New Roman"/>
            <w:i/>
            <w:iCs/>
            <w:color w:val="000000"/>
            <w:sz w:val="24"/>
            <w:szCs w:val="24"/>
            <w:lang w:eastAsia="es-MX"/>
            <w:rPrChange w:id="3845" w:author="Microsoft Office User" w:date="2021-08-13T21:14:00Z">
              <w:rPr>
                <w:rFonts w:ascii="Arial" w:eastAsia="Times New Roman" w:hAnsi="Arial" w:cs="Arial"/>
                <w:color w:val="000000"/>
                <w:sz w:val="24"/>
                <w:szCs w:val="24"/>
                <w:lang w:eastAsia="es-MX"/>
              </w:rPr>
            </w:rPrChange>
          </w:rPr>
          <w:delText>"</w:delText>
        </w:r>
      </w:del>
      <w:r w:rsidRPr="00DF3452">
        <w:rPr>
          <w:rFonts w:ascii="Times New Roman" w:eastAsia="Times New Roman" w:hAnsi="Times New Roman" w:cs="Times New Roman"/>
          <w:i/>
          <w:iCs/>
          <w:color w:val="000000"/>
          <w:sz w:val="24"/>
          <w:szCs w:val="24"/>
          <w:lang w:eastAsia="es-MX"/>
          <w:rPrChange w:id="3846" w:author="Microsoft Office User" w:date="2021-08-13T21:14:00Z">
            <w:rPr>
              <w:rFonts w:ascii="Arial" w:eastAsia="Times New Roman" w:hAnsi="Arial" w:cs="Arial"/>
              <w:color w:val="000000"/>
              <w:sz w:val="24"/>
              <w:szCs w:val="24"/>
              <w:lang w:eastAsia="es-MX"/>
            </w:rPr>
          </w:rPrChange>
        </w:rPr>
        <w:t>prácticas</w:t>
      </w:r>
      <w:del w:id="3847" w:author="Microsoft Office User" w:date="2021-08-13T21:14:00Z">
        <w:r w:rsidRPr="00557959" w:rsidDel="00DF3452">
          <w:rPr>
            <w:rFonts w:ascii="Times New Roman" w:eastAsia="Times New Roman" w:hAnsi="Times New Roman" w:cs="Times New Roman"/>
            <w:color w:val="000000"/>
            <w:sz w:val="24"/>
            <w:szCs w:val="24"/>
            <w:lang w:eastAsia="es-MX"/>
            <w:rPrChange w:id="3848" w:author="Microsoft Office User" w:date="2021-08-13T16:26:00Z">
              <w:rPr>
                <w:rFonts w:ascii="Arial" w:eastAsia="Times New Roman" w:hAnsi="Arial" w:cs="Arial"/>
                <w:color w:val="000000"/>
                <w:sz w:val="24"/>
                <w:szCs w:val="24"/>
                <w:lang w:eastAsia="es-MX"/>
              </w:rPr>
            </w:rPrChange>
          </w:rPr>
          <w:delText>"</w:delText>
        </w:r>
      </w:del>
      <w:r w:rsidRPr="00557959">
        <w:rPr>
          <w:rFonts w:ascii="Times New Roman" w:eastAsia="Times New Roman" w:hAnsi="Times New Roman" w:cs="Times New Roman"/>
          <w:color w:val="000000"/>
          <w:sz w:val="24"/>
          <w:szCs w:val="24"/>
          <w:lang w:eastAsia="es-MX"/>
          <w:rPrChange w:id="3849" w:author="Microsoft Office User" w:date="2021-08-13T16:26:00Z">
            <w:rPr>
              <w:rFonts w:ascii="Arial" w:eastAsia="Times New Roman" w:hAnsi="Arial" w:cs="Arial"/>
              <w:color w:val="000000"/>
              <w:sz w:val="24"/>
              <w:szCs w:val="24"/>
              <w:lang w:eastAsia="es-MX"/>
            </w:rPr>
          </w:rPrChange>
        </w:rPr>
        <w:t xml:space="preserve"> en vez de procesos. Para más información acerca de cómo varían las prácticas entre los diversos procesos, haga clic aquí.</w:t>
      </w:r>
      <w:commentRangeEnd w:id="3839"/>
      <w:r w:rsidR="00DF3452">
        <w:rPr>
          <w:rStyle w:val="Refdecomentario"/>
        </w:rPr>
        <w:commentReference w:id="3839"/>
      </w:r>
    </w:p>
    <w:p w14:paraId="356FC904" w14:textId="42C7F7F8" w:rsidR="00AE6F4F" w:rsidRDefault="00AE6F4F" w:rsidP="000A5A08">
      <w:pPr>
        <w:spacing w:line="360" w:lineRule="auto"/>
        <w:jc w:val="both"/>
        <w:rPr>
          <w:ins w:id="3850" w:author="Microsoft Office User" w:date="2021-08-13T21:15:00Z"/>
          <w:rFonts w:ascii="Times New Roman" w:eastAsia="Times New Roman" w:hAnsi="Times New Roman" w:cs="Times New Roman"/>
          <w:color w:val="000000"/>
          <w:sz w:val="24"/>
          <w:szCs w:val="24"/>
          <w:lang w:eastAsia="es-MX"/>
        </w:rPr>
      </w:pPr>
      <w:r w:rsidRPr="00557959">
        <w:rPr>
          <w:rFonts w:ascii="Times New Roman" w:eastAsia="Times New Roman" w:hAnsi="Times New Roman" w:cs="Times New Roman"/>
          <w:color w:val="000000"/>
          <w:sz w:val="24"/>
          <w:szCs w:val="24"/>
          <w:lang w:eastAsia="es-MX"/>
          <w:rPrChange w:id="3851" w:author="Microsoft Office User" w:date="2021-08-13T16:26:00Z">
            <w:rPr>
              <w:rFonts w:ascii="Arial" w:eastAsia="Times New Roman" w:hAnsi="Arial" w:cs="Arial"/>
              <w:color w:val="000000"/>
              <w:sz w:val="24"/>
              <w:szCs w:val="24"/>
              <w:lang w:eastAsia="es-MX"/>
            </w:rPr>
          </w:rPrChange>
        </w:rPr>
        <w:t>Estas prácticas de ITIL V4 combinan aportes de los dominios de la gerencia de negocios, el espacio de la gestión de servicios y soluciones de tecnología asociadas para brindar servicios de TI. El sistema de valor del servicio de ITIL incluye un total de 14 prácticas de gestión general, 17 prácticas de gestión de servicios y 3 prácticas técnicas de gestión.</w:t>
      </w:r>
    </w:p>
    <w:p w14:paraId="0C80AC5B" w14:textId="3F60C892" w:rsidR="00DF3452" w:rsidRDefault="00DF3452" w:rsidP="000A5A08">
      <w:pPr>
        <w:spacing w:line="360" w:lineRule="auto"/>
        <w:jc w:val="both"/>
        <w:rPr>
          <w:ins w:id="3852" w:author="Microsoft Office User" w:date="2021-08-13T21:15:00Z"/>
          <w:rFonts w:ascii="Times New Roman" w:eastAsia="Times New Roman" w:hAnsi="Times New Roman" w:cs="Times New Roman"/>
          <w:color w:val="000000"/>
          <w:sz w:val="24"/>
          <w:szCs w:val="24"/>
          <w:lang w:eastAsia="es-MX"/>
        </w:rPr>
      </w:pPr>
    </w:p>
    <w:p w14:paraId="7EFB54A3" w14:textId="6A117CE9" w:rsidR="00DF3452" w:rsidRPr="00557959" w:rsidRDefault="00DF3452" w:rsidP="000A5A08">
      <w:pPr>
        <w:spacing w:line="360" w:lineRule="auto"/>
        <w:jc w:val="both"/>
        <w:rPr>
          <w:rFonts w:ascii="Times New Roman" w:eastAsia="Times New Roman" w:hAnsi="Times New Roman" w:cs="Times New Roman"/>
          <w:color w:val="000000"/>
          <w:sz w:val="24"/>
          <w:szCs w:val="24"/>
          <w:lang w:eastAsia="es-MX"/>
          <w:rPrChange w:id="3853" w:author="Microsoft Office User" w:date="2021-08-13T16:26:00Z">
            <w:rPr>
              <w:rFonts w:ascii="Arial" w:eastAsia="Times New Roman" w:hAnsi="Arial" w:cs="Arial"/>
              <w:color w:val="000000"/>
              <w:sz w:val="24"/>
              <w:szCs w:val="24"/>
              <w:lang w:eastAsia="es-MX"/>
            </w:rPr>
          </w:rPrChange>
        </w:rPr>
      </w:pPr>
      <w:ins w:id="3854" w:author="Microsoft Office User" w:date="2021-08-13T21:15:00Z">
        <w:r>
          <w:rPr>
            <w:rFonts w:ascii="Times New Roman" w:eastAsia="Times New Roman" w:hAnsi="Times New Roman" w:cs="Times New Roman"/>
            <w:color w:val="000000"/>
            <w:sz w:val="24"/>
            <w:szCs w:val="24"/>
            <w:lang w:eastAsia="es-MX"/>
          </w:rPr>
          <w:t>Aquí hace falta pon</w:t>
        </w:r>
      </w:ins>
      <w:ins w:id="3855" w:author="Microsoft Office User" w:date="2021-08-13T21:16:00Z">
        <w:r>
          <w:rPr>
            <w:rFonts w:ascii="Times New Roman" w:eastAsia="Times New Roman" w:hAnsi="Times New Roman" w:cs="Times New Roman"/>
            <w:color w:val="000000"/>
            <w:sz w:val="24"/>
            <w:szCs w:val="24"/>
            <w:lang w:eastAsia="es-MX"/>
          </w:rPr>
          <w:t>er un párrafo que introduzca la tabla que esta debajo.</w:t>
        </w:r>
      </w:ins>
    </w:p>
    <w:p w14:paraId="4E33A9A8" w14:textId="3B8809B9" w:rsidR="00A253CC" w:rsidRPr="00557959" w:rsidRDefault="00A253CC" w:rsidP="00973E3C">
      <w:pPr>
        <w:spacing w:line="360" w:lineRule="auto"/>
        <w:jc w:val="center"/>
        <w:rPr>
          <w:rFonts w:ascii="Times New Roman" w:eastAsia="Times New Roman" w:hAnsi="Times New Roman" w:cs="Times New Roman"/>
          <w:color w:val="000000"/>
          <w:sz w:val="24"/>
          <w:szCs w:val="24"/>
          <w:lang w:eastAsia="es-MX"/>
          <w:rPrChange w:id="3856" w:author="Microsoft Office User" w:date="2021-08-13T16:26:00Z">
            <w:rPr>
              <w:rFonts w:ascii="Arial" w:eastAsia="Times New Roman" w:hAnsi="Arial" w:cs="Arial"/>
              <w:color w:val="000000"/>
              <w:sz w:val="24"/>
              <w:szCs w:val="24"/>
              <w:lang w:eastAsia="es-MX"/>
            </w:rPr>
          </w:rPrChange>
        </w:rPr>
      </w:pPr>
      <w:r w:rsidRPr="00557959">
        <w:rPr>
          <w:rFonts w:ascii="Times New Roman" w:hAnsi="Times New Roman" w:cs="Times New Roman"/>
          <w:noProof/>
          <w:rPrChange w:id="3857" w:author="Microsoft Office User" w:date="2021-08-13T16:26:00Z">
            <w:rPr>
              <w:noProof/>
            </w:rPr>
          </w:rPrChange>
        </w:rPr>
        <w:lastRenderedPageBreak/>
        <w:drawing>
          <wp:inline distT="0" distB="0" distL="0" distR="0" wp14:anchorId="71BD7414" wp14:editId="3B24535C">
            <wp:extent cx="5404513" cy="3879132"/>
            <wp:effectExtent l="0" t="0" r="5715"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6938" cy="3880872"/>
                    </a:xfrm>
                    <a:prstGeom prst="rect">
                      <a:avLst/>
                    </a:prstGeom>
                  </pic:spPr>
                </pic:pic>
              </a:graphicData>
            </a:graphic>
          </wp:inline>
        </w:drawing>
      </w:r>
    </w:p>
    <w:p w14:paraId="6CE9DE43" w14:textId="543F68BC" w:rsidR="00A253CC" w:rsidRPr="00557959" w:rsidRDefault="00A253CC" w:rsidP="00973E3C">
      <w:pPr>
        <w:pStyle w:val="Descripcin"/>
        <w:spacing w:line="360" w:lineRule="auto"/>
        <w:jc w:val="center"/>
        <w:rPr>
          <w:rFonts w:ascii="Times New Roman" w:eastAsia="Times New Roman" w:hAnsi="Times New Roman" w:cs="Times New Roman"/>
          <w:color w:val="000000"/>
          <w:sz w:val="24"/>
          <w:szCs w:val="24"/>
          <w:lang w:eastAsia="es-MX"/>
          <w:rPrChange w:id="3858" w:author="Microsoft Office User" w:date="2021-08-13T16:26:00Z">
            <w:rPr>
              <w:rFonts w:ascii="Arial" w:eastAsia="Times New Roman" w:hAnsi="Arial" w:cs="Arial"/>
              <w:color w:val="000000"/>
              <w:sz w:val="24"/>
              <w:szCs w:val="24"/>
              <w:lang w:eastAsia="es-MX"/>
            </w:rPr>
          </w:rPrChange>
        </w:rPr>
      </w:pPr>
      <w:r w:rsidRPr="00557959">
        <w:rPr>
          <w:rFonts w:ascii="Times New Roman" w:hAnsi="Times New Roman" w:cs="Times New Roman"/>
          <w:rPrChange w:id="3859" w:author="Microsoft Office User" w:date="2021-08-13T16:26:00Z">
            <w:rPr/>
          </w:rPrChange>
        </w:rPr>
        <w:t xml:space="preserve">Tabla </w:t>
      </w:r>
      <w:r w:rsidR="00665613" w:rsidRPr="00557959">
        <w:rPr>
          <w:rFonts w:ascii="Times New Roman" w:hAnsi="Times New Roman" w:cs="Times New Roman"/>
          <w:rPrChange w:id="3860" w:author="Microsoft Office User" w:date="2021-08-13T16:26:00Z">
            <w:rPr/>
          </w:rPrChange>
        </w:rPr>
        <w:fldChar w:fldCharType="begin"/>
      </w:r>
      <w:r w:rsidR="00665613" w:rsidRPr="00557959">
        <w:rPr>
          <w:rFonts w:ascii="Times New Roman" w:hAnsi="Times New Roman" w:cs="Times New Roman"/>
          <w:rPrChange w:id="3861" w:author="Microsoft Office User" w:date="2021-08-13T16:26:00Z">
            <w:rPr/>
          </w:rPrChange>
        </w:rPr>
        <w:instrText xml:space="preserve"> SEQ Tabla \* ARABIC </w:instrText>
      </w:r>
      <w:r w:rsidR="00665613" w:rsidRPr="00557959">
        <w:rPr>
          <w:rFonts w:ascii="Times New Roman" w:hAnsi="Times New Roman" w:cs="Times New Roman"/>
          <w:rPrChange w:id="3862" w:author="Microsoft Office User" w:date="2021-08-13T16:26:00Z">
            <w:rPr/>
          </w:rPrChange>
        </w:rPr>
        <w:fldChar w:fldCharType="separate"/>
      </w:r>
      <w:r w:rsidR="00CC56E1" w:rsidRPr="00557959">
        <w:rPr>
          <w:rFonts w:ascii="Times New Roman" w:hAnsi="Times New Roman" w:cs="Times New Roman"/>
          <w:noProof/>
          <w:rPrChange w:id="3863" w:author="Microsoft Office User" w:date="2021-08-13T16:26:00Z">
            <w:rPr>
              <w:noProof/>
            </w:rPr>
          </w:rPrChange>
        </w:rPr>
        <w:t>5</w:t>
      </w:r>
      <w:r w:rsidR="00665613" w:rsidRPr="00557959">
        <w:rPr>
          <w:rFonts w:ascii="Times New Roman" w:hAnsi="Times New Roman" w:cs="Times New Roman"/>
          <w:noProof/>
          <w:rPrChange w:id="3864" w:author="Microsoft Office User" w:date="2021-08-13T16:26:00Z">
            <w:rPr>
              <w:noProof/>
            </w:rPr>
          </w:rPrChange>
        </w:rPr>
        <w:fldChar w:fldCharType="end"/>
      </w:r>
      <w:r w:rsidRPr="00557959">
        <w:rPr>
          <w:rFonts w:ascii="Times New Roman" w:hAnsi="Times New Roman" w:cs="Times New Roman"/>
          <w:rPrChange w:id="3865" w:author="Microsoft Office User" w:date="2021-08-13T16:26:00Z">
            <w:rPr/>
          </w:rPrChange>
        </w:rPr>
        <w:t xml:space="preserve"> Prácticas para el uso de ITIL V4</w:t>
      </w:r>
    </w:p>
    <w:p w14:paraId="7E91F6ED" w14:textId="77777777" w:rsidR="00DF21E7" w:rsidRPr="00557959" w:rsidRDefault="00DF21E7" w:rsidP="000A5A08">
      <w:pPr>
        <w:spacing w:line="360" w:lineRule="auto"/>
        <w:jc w:val="both"/>
        <w:rPr>
          <w:rFonts w:ascii="Times New Roman" w:hAnsi="Times New Roman" w:cs="Times New Roman"/>
          <w:rPrChange w:id="3866" w:author="Microsoft Office User" w:date="2021-08-13T16:26:00Z">
            <w:rPr/>
          </w:rPrChange>
        </w:rPr>
      </w:pPr>
    </w:p>
    <w:p w14:paraId="30CCD336" w14:textId="77777777" w:rsidR="0050342E" w:rsidRPr="00557959" w:rsidRDefault="0050342E" w:rsidP="0050342E">
      <w:pPr>
        <w:pStyle w:val="Ttulo2"/>
        <w:spacing w:line="360" w:lineRule="auto"/>
        <w:jc w:val="both"/>
        <w:rPr>
          <w:rStyle w:val="Ttulo2Car"/>
          <w:rFonts w:ascii="Times New Roman" w:hAnsi="Times New Roman" w:cs="Times New Roman"/>
          <w:b/>
          <w:bCs/>
          <w:color w:val="auto"/>
          <w:rPrChange w:id="3867" w:author="Microsoft Office User" w:date="2021-08-13T16:26:00Z">
            <w:rPr>
              <w:rStyle w:val="Ttulo2Car"/>
              <w:rFonts w:ascii="Cambria" w:hAnsi="Cambria"/>
              <w:b/>
              <w:bCs/>
              <w:color w:val="auto"/>
            </w:rPr>
          </w:rPrChange>
        </w:rPr>
      </w:pPr>
      <w:bookmarkStart w:id="3868" w:name="_Toc73953054"/>
      <w:r w:rsidRPr="00557959">
        <w:rPr>
          <w:rStyle w:val="Ttulo2Car"/>
          <w:rFonts w:ascii="Times New Roman" w:hAnsi="Times New Roman" w:cs="Times New Roman"/>
          <w:b/>
          <w:bCs/>
          <w:color w:val="auto"/>
          <w:rPrChange w:id="3869" w:author="Microsoft Office User" w:date="2021-08-13T16:26:00Z">
            <w:rPr>
              <w:rStyle w:val="Ttulo2Car"/>
              <w:rFonts w:ascii="Cambria" w:hAnsi="Cambria"/>
              <w:b/>
              <w:bCs/>
              <w:color w:val="auto"/>
            </w:rPr>
          </w:rPrChange>
        </w:rPr>
        <w:t>¿Qué es un ERP?</w:t>
      </w:r>
      <w:bookmarkEnd w:id="3868"/>
    </w:p>
    <w:p w14:paraId="3CCF80C8" w14:textId="42A48595" w:rsidR="0050342E" w:rsidRPr="00557959" w:rsidRDefault="0050342E" w:rsidP="0050342E">
      <w:pPr>
        <w:spacing w:line="360" w:lineRule="auto"/>
        <w:jc w:val="both"/>
        <w:rPr>
          <w:rFonts w:ascii="Times New Roman" w:eastAsia="Times New Roman" w:hAnsi="Times New Roman" w:cs="Times New Roman"/>
          <w:color w:val="202124"/>
          <w:sz w:val="24"/>
          <w:szCs w:val="24"/>
          <w:shd w:val="clear" w:color="auto" w:fill="FFFFFF"/>
          <w:lang w:eastAsia="es-MX"/>
          <w:rPrChange w:id="3870"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871" w:author="Microsoft Office User" w:date="2021-08-13T16:26:00Z">
            <w:rPr>
              <w:rFonts w:ascii="Arial" w:eastAsia="Times New Roman" w:hAnsi="Arial" w:cs="Arial"/>
              <w:color w:val="202124"/>
              <w:sz w:val="24"/>
              <w:szCs w:val="24"/>
              <w:shd w:val="clear" w:color="auto" w:fill="FFFFFF"/>
              <w:lang w:eastAsia="es-MX"/>
            </w:rPr>
          </w:rPrChange>
        </w:rPr>
        <w:t>Los ERP (</w:t>
      </w:r>
      <w:ins w:id="3872" w:author="Microsoft Office User" w:date="2021-08-13T21:16:00Z">
        <w:r w:rsidR="00DF3452">
          <w:rPr>
            <w:rFonts w:ascii="Times New Roman" w:eastAsia="Times New Roman" w:hAnsi="Times New Roman" w:cs="Times New Roman"/>
            <w:i/>
            <w:iCs/>
            <w:color w:val="202124"/>
            <w:sz w:val="24"/>
            <w:szCs w:val="24"/>
            <w:shd w:val="clear" w:color="auto" w:fill="FFFFFF"/>
            <w:lang w:eastAsia="es-MX"/>
          </w:rPr>
          <w:t>E</w:t>
        </w:r>
      </w:ins>
      <w:del w:id="3873" w:author="Microsoft Office User" w:date="2021-08-13T21:16:00Z">
        <w:r w:rsidRPr="00DF3452" w:rsidDel="00DF3452">
          <w:rPr>
            <w:rFonts w:ascii="Times New Roman" w:eastAsia="Times New Roman" w:hAnsi="Times New Roman" w:cs="Times New Roman"/>
            <w:i/>
            <w:iCs/>
            <w:color w:val="202124"/>
            <w:sz w:val="24"/>
            <w:szCs w:val="24"/>
            <w:shd w:val="clear" w:color="auto" w:fill="FFFFFF"/>
            <w:lang w:eastAsia="es-MX"/>
            <w:rPrChange w:id="3874" w:author="Microsoft Office User" w:date="2021-08-13T21:16:00Z">
              <w:rPr>
                <w:rFonts w:ascii="Arial" w:eastAsia="Times New Roman" w:hAnsi="Arial" w:cs="Arial"/>
                <w:color w:val="202124"/>
                <w:sz w:val="24"/>
                <w:szCs w:val="24"/>
                <w:shd w:val="clear" w:color="auto" w:fill="FFFFFF"/>
                <w:lang w:eastAsia="es-MX"/>
              </w:rPr>
            </w:rPrChange>
          </w:rPr>
          <w:delText>e</w:delText>
        </w:r>
      </w:del>
      <w:r w:rsidRPr="00DF3452">
        <w:rPr>
          <w:rFonts w:ascii="Times New Roman" w:eastAsia="Times New Roman" w:hAnsi="Times New Roman" w:cs="Times New Roman"/>
          <w:i/>
          <w:iCs/>
          <w:color w:val="202124"/>
          <w:sz w:val="24"/>
          <w:szCs w:val="24"/>
          <w:shd w:val="clear" w:color="auto" w:fill="FFFFFF"/>
          <w:lang w:eastAsia="es-MX"/>
          <w:rPrChange w:id="3875" w:author="Microsoft Office User" w:date="2021-08-13T21:16:00Z">
            <w:rPr>
              <w:rFonts w:ascii="Arial" w:eastAsia="Times New Roman" w:hAnsi="Arial" w:cs="Arial"/>
              <w:color w:val="202124"/>
              <w:sz w:val="24"/>
              <w:szCs w:val="24"/>
              <w:shd w:val="clear" w:color="auto" w:fill="FFFFFF"/>
              <w:lang w:eastAsia="es-MX"/>
            </w:rPr>
          </w:rPrChange>
        </w:rPr>
        <w:t>nterprise</w:t>
      </w:r>
      <w:ins w:id="3876" w:author="Microsoft Office User" w:date="2021-08-13T21:17:00Z">
        <w:r w:rsidR="00DF3452">
          <w:rPr>
            <w:rFonts w:ascii="Times New Roman" w:eastAsia="Times New Roman" w:hAnsi="Times New Roman" w:cs="Times New Roman"/>
            <w:i/>
            <w:iCs/>
            <w:color w:val="202124"/>
            <w:sz w:val="24"/>
            <w:szCs w:val="24"/>
            <w:shd w:val="clear" w:color="auto" w:fill="FFFFFF"/>
            <w:lang w:eastAsia="es-MX"/>
          </w:rPr>
          <w:t xml:space="preserve"> </w:t>
        </w:r>
      </w:ins>
      <w:del w:id="3877" w:author="Microsoft Office User" w:date="2021-08-13T21:16:00Z">
        <w:r w:rsidRPr="00DF3452" w:rsidDel="00DF3452">
          <w:rPr>
            <w:rFonts w:ascii="Times New Roman" w:eastAsia="Times New Roman" w:hAnsi="Times New Roman" w:cs="Times New Roman"/>
            <w:i/>
            <w:iCs/>
            <w:color w:val="202124"/>
            <w:sz w:val="24"/>
            <w:szCs w:val="24"/>
            <w:shd w:val="clear" w:color="auto" w:fill="FFFFFF"/>
            <w:lang w:eastAsia="es-MX"/>
            <w:rPrChange w:id="3878" w:author="Microsoft Office User" w:date="2021-08-13T21:16:00Z">
              <w:rPr>
                <w:rFonts w:ascii="Arial" w:eastAsia="Times New Roman" w:hAnsi="Arial" w:cs="Arial"/>
                <w:color w:val="202124"/>
                <w:sz w:val="24"/>
                <w:szCs w:val="24"/>
                <w:shd w:val="clear" w:color="auto" w:fill="FFFFFF"/>
                <w:lang w:eastAsia="es-MX"/>
              </w:rPr>
            </w:rPrChange>
          </w:rPr>
          <w:delText xml:space="preserve"> </w:delText>
        </w:r>
      </w:del>
      <w:ins w:id="3879" w:author="Microsoft Office User" w:date="2021-08-13T21:17:00Z">
        <w:r w:rsidR="00DF3452">
          <w:rPr>
            <w:rFonts w:ascii="Times New Roman" w:eastAsia="Times New Roman" w:hAnsi="Times New Roman" w:cs="Times New Roman"/>
            <w:i/>
            <w:iCs/>
            <w:color w:val="202124"/>
            <w:sz w:val="24"/>
            <w:szCs w:val="24"/>
            <w:shd w:val="clear" w:color="auto" w:fill="FFFFFF"/>
            <w:lang w:eastAsia="es-MX"/>
          </w:rPr>
          <w:t>R</w:t>
        </w:r>
      </w:ins>
      <w:del w:id="3880" w:author="Microsoft Office User" w:date="2021-08-13T21:17:00Z">
        <w:r w:rsidRPr="00DF3452" w:rsidDel="00DF3452">
          <w:rPr>
            <w:rFonts w:ascii="Times New Roman" w:eastAsia="Times New Roman" w:hAnsi="Times New Roman" w:cs="Times New Roman"/>
            <w:i/>
            <w:iCs/>
            <w:color w:val="202124"/>
            <w:sz w:val="24"/>
            <w:szCs w:val="24"/>
            <w:shd w:val="clear" w:color="auto" w:fill="FFFFFF"/>
            <w:lang w:eastAsia="es-MX"/>
            <w:rPrChange w:id="3881" w:author="Microsoft Office User" w:date="2021-08-13T21:16:00Z">
              <w:rPr>
                <w:rFonts w:ascii="Arial" w:eastAsia="Times New Roman" w:hAnsi="Arial" w:cs="Arial"/>
                <w:color w:val="202124"/>
                <w:sz w:val="24"/>
                <w:szCs w:val="24"/>
                <w:shd w:val="clear" w:color="auto" w:fill="FFFFFF"/>
                <w:lang w:eastAsia="es-MX"/>
              </w:rPr>
            </w:rPrChange>
          </w:rPr>
          <w:delText>r</w:delText>
        </w:r>
      </w:del>
      <w:r w:rsidRPr="00DF3452">
        <w:rPr>
          <w:rFonts w:ascii="Times New Roman" w:eastAsia="Times New Roman" w:hAnsi="Times New Roman" w:cs="Times New Roman"/>
          <w:i/>
          <w:iCs/>
          <w:color w:val="202124"/>
          <w:sz w:val="24"/>
          <w:szCs w:val="24"/>
          <w:shd w:val="clear" w:color="auto" w:fill="FFFFFF"/>
          <w:lang w:eastAsia="es-MX"/>
          <w:rPrChange w:id="3882" w:author="Microsoft Office User" w:date="2021-08-13T21:16:00Z">
            <w:rPr>
              <w:rFonts w:ascii="Arial" w:eastAsia="Times New Roman" w:hAnsi="Arial" w:cs="Arial"/>
              <w:color w:val="202124"/>
              <w:sz w:val="24"/>
              <w:szCs w:val="24"/>
              <w:shd w:val="clear" w:color="auto" w:fill="FFFFFF"/>
              <w:lang w:eastAsia="es-MX"/>
            </w:rPr>
          </w:rPrChange>
        </w:rPr>
        <w:t xml:space="preserve">esource </w:t>
      </w:r>
      <w:ins w:id="3883" w:author="Microsoft Office User" w:date="2021-08-13T21:17:00Z">
        <w:r w:rsidR="00DF3452">
          <w:rPr>
            <w:rFonts w:ascii="Times New Roman" w:eastAsia="Times New Roman" w:hAnsi="Times New Roman" w:cs="Times New Roman"/>
            <w:i/>
            <w:iCs/>
            <w:color w:val="202124"/>
            <w:sz w:val="24"/>
            <w:szCs w:val="24"/>
            <w:shd w:val="clear" w:color="auto" w:fill="FFFFFF"/>
            <w:lang w:eastAsia="es-MX"/>
          </w:rPr>
          <w:t>P</w:t>
        </w:r>
      </w:ins>
      <w:del w:id="3884" w:author="Microsoft Office User" w:date="2021-08-13T21:17:00Z">
        <w:r w:rsidRPr="00DF3452" w:rsidDel="00DF3452">
          <w:rPr>
            <w:rFonts w:ascii="Times New Roman" w:eastAsia="Times New Roman" w:hAnsi="Times New Roman" w:cs="Times New Roman"/>
            <w:i/>
            <w:iCs/>
            <w:color w:val="202124"/>
            <w:sz w:val="24"/>
            <w:szCs w:val="24"/>
            <w:shd w:val="clear" w:color="auto" w:fill="FFFFFF"/>
            <w:lang w:eastAsia="es-MX"/>
            <w:rPrChange w:id="3885" w:author="Microsoft Office User" w:date="2021-08-13T21:16:00Z">
              <w:rPr>
                <w:rFonts w:ascii="Arial" w:eastAsia="Times New Roman" w:hAnsi="Arial" w:cs="Arial"/>
                <w:color w:val="202124"/>
                <w:sz w:val="24"/>
                <w:szCs w:val="24"/>
                <w:shd w:val="clear" w:color="auto" w:fill="FFFFFF"/>
                <w:lang w:eastAsia="es-MX"/>
              </w:rPr>
            </w:rPrChange>
          </w:rPr>
          <w:delText>p</w:delText>
        </w:r>
      </w:del>
      <w:r w:rsidRPr="00DF3452">
        <w:rPr>
          <w:rFonts w:ascii="Times New Roman" w:eastAsia="Times New Roman" w:hAnsi="Times New Roman" w:cs="Times New Roman"/>
          <w:i/>
          <w:iCs/>
          <w:color w:val="202124"/>
          <w:sz w:val="24"/>
          <w:szCs w:val="24"/>
          <w:shd w:val="clear" w:color="auto" w:fill="FFFFFF"/>
          <w:lang w:eastAsia="es-MX"/>
          <w:rPrChange w:id="3886" w:author="Microsoft Office User" w:date="2021-08-13T21:16:00Z">
            <w:rPr>
              <w:rFonts w:ascii="Arial" w:eastAsia="Times New Roman" w:hAnsi="Arial" w:cs="Arial"/>
              <w:color w:val="202124"/>
              <w:sz w:val="24"/>
              <w:szCs w:val="24"/>
              <w:shd w:val="clear" w:color="auto" w:fill="FFFFFF"/>
              <w:lang w:eastAsia="es-MX"/>
            </w:rPr>
          </w:rPrChange>
        </w:rPr>
        <w:t>lanning</w:t>
      </w:r>
      <w:r w:rsidRPr="00557959">
        <w:rPr>
          <w:rFonts w:ascii="Times New Roman" w:eastAsia="Times New Roman" w:hAnsi="Times New Roman" w:cs="Times New Roman"/>
          <w:color w:val="202124"/>
          <w:sz w:val="24"/>
          <w:szCs w:val="24"/>
          <w:shd w:val="clear" w:color="auto" w:fill="FFFFFF"/>
          <w:lang w:eastAsia="es-MX"/>
          <w:rPrChange w:id="3887" w:author="Microsoft Office User" w:date="2021-08-13T16:26:00Z">
            <w:rPr>
              <w:rFonts w:ascii="Arial" w:eastAsia="Times New Roman" w:hAnsi="Arial" w:cs="Arial"/>
              <w:color w:val="202124"/>
              <w:sz w:val="24"/>
              <w:szCs w:val="24"/>
              <w:shd w:val="clear" w:color="auto" w:fill="FFFFFF"/>
              <w:lang w:eastAsia="es-MX"/>
            </w:rPr>
          </w:rPrChange>
        </w:rPr>
        <w:t>), son sistemas que integran y administran la información generada en cada área de la organización</w:t>
      </w:r>
      <w:ins w:id="3888" w:author="Microsoft Office User" w:date="2021-08-13T21:17:00Z">
        <w:r w:rsidR="00DF3452">
          <w:rPr>
            <w:rFonts w:ascii="Times New Roman" w:eastAsia="Times New Roman" w:hAnsi="Times New Roman" w:cs="Times New Roman"/>
            <w:color w:val="202124"/>
            <w:sz w:val="24"/>
            <w:szCs w:val="24"/>
            <w:shd w:val="clear" w:color="auto" w:fill="FFFFFF"/>
            <w:lang w:eastAsia="es-MX"/>
          </w:rPr>
          <w:t>,</w:t>
        </w:r>
      </w:ins>
      <w:del w:id="3889" w:author="Microsoft Office User" w:date="2021-08-13T21:17:00Z">
        <w:r w:rsidRPr="00557959" w:rsidDel="00DF3452">
          <w:rPr>
            <w:rFonts w:ascii="Times New Roman" w:eastAsia="Times New Roman" w:hAnsi="Times New Roman" w:cs="Times New Roman"/>
            <w:color w:val="202124"/>
            <w:sz w:val="24"/>
            <w:szCs w:val="24"/>
            <w:shd w:val="clear" w:color="auto" w:fill="FFFFFF"/>
            <w:lang w:eastAsia="es-MX"/>
            <w:rPrChange w:id="3890" w:author="Microsoft Office User" w:date="2021-08-13T16:26:00Z">
              <w:rPr>
                <w:rFonts w:ascii="Arial" w:eastAsia="Times New Roman" w:hAnsi="Arial" w:cs="Arial"/>
                <w:color w:val="202124"/>
                <w:sz w:val="24"/>
                <w:szCs w:val="24"/>
                <w:shd w:val="clear" w:color="auto" w:fill="FFFFFF"/>
                <w:lang w:eastAsia="es-MX"/>
              </w:rPr>
            </w:rPrChange>
          </w:rPr>
          <w:delText>;</w:delText>
        </w:r>
      </w:del>
      <w:r w:rsidRPr="00557959">
        <w:rPr>
          <w:rFonts w:ascii="Times New Roman" w:eastAsia="Times New Roman" w:hAnsi="Times New Roman" w:cs="Times New Roman"/>
          <w:color w:val="202124"/>
          <w:sz w:val="24"/>
          <w:szCs w:val="24"/>
          <w:shd w:val="clear" w:color="auto" w:fill="FFFFFF"/>
          <w:lang w:eastAsia="es-MX"/>
          <w:rPrChange w:id="3891" w:author="Microsoft Office User" w:date="2021-08-13T16:26:00Z">
            <w:rPr>
              <w:rFonts w:ascii="Arial" w:eastAsia="Times New Roman" w:hAnsi="Arial" w:cs="Arial"/>
              <w:color w:val="202124"/>
              <w:sz w:val="24"/>
              <w:szCs w:val="24"/>
              <w:shd w:val="clear" w:color="auto" w:fill="FFFFFF"/>
              <w:lang w:eastAsia="es-MX"/>
            </w:rPr>
          </w:rPrChange>
        </w:rPr>
        <w:t xml:space="preserve"> logrando automatizar muchos de los procesos del negocio asociados con los aspectos operativos y productivos</w:t>
      </w:r>
      <w:sdt>
        <w:sdtPr>
          <w:rPr>
            <w:rFonts w:ascii="Times New Roman" w:eastAsia="Times New Roman" w:hAnsi="Times New Roman" w:cs="Times New Roman"/>
            <w:color w:val="202124"/>
            <w:sz w:val="24"/>
            <w:szCs w:val="24"/>
            <w:shd w:val="clear" w:color="auto" w:fill="FFFFFF"/>
            <w:lang w:eastAsia="es-MX"/>
            <w:rPrChange w:id="3892" w:author="Microsoft Office User" w:date="2021-08-13T16:26:00Z">
              <w:rPr>
                <w:rFonts w:ascii="Arial" w:eastAsia="Times New Roman" w:hAnsi="Arial" w:cs="Arial"/>
                <w:color w:val="202124"/>
                <w:sz w:val="24"/>
                <w:szCs w:val="24"/>
                <w:shd w:val="clear" w:color="auto" w:fill="FFFFFF"/>
                <w:lang w:eastAsia="es-MX"/>
              </w:rPr>
            </w:rPrChange>
          </w:rPr>
          <w:id w:val="1481113351"/>
          <w:citation/>
        </w:sdtPr>
        <w:sdtEndPr>
          <w:rPr>
            <w:rPrChange w:id="3893" w:author="Microsoft Office User" w:date="2021-08-13T16:26:00Z">
              <w:rPr/>
            </w:rPrChange>
          </w:rPr>
        </w:sdtEndPr>
        <w:sdtContent>
          <w:r w:rsidRPr="00557959">
            <w:rPr>
              <w:rFonts w:ascii="Times New Roman" w:eastAsia="Times New Roman" w:hAnsi="Times New Roman" w:cs="Times New Roman"/>
              <w:color w:val="202124"/>
              <w:sz w:val="24"/>
              <w:szCs w:val="24"/>
              <w:shd w:val="clear" w:color="auto" w:fill="FFFFFF"/>
              <w:lang w:eastAsia="es-MX"/>
              <w:rPrChange w:id="3894" w:author="Microsoft Office User" w:date="2021-08-13T16:26:00Z">
                <w:rPr>
                  <w:rFonts w:ascii="Arial" w:eastAsia="Times New Roman" w:hAnsi="Arial" w:cs="Arial"/>
                  <w:color w:val="202124"/>
                  <w:sz w:val="24"/>
                  <w:szCs w:val="24"/>
                  <w:shd w:val="clear" w:color="auto" w:fill="FFFFFF"/>
                  <w:lang w:eastAsia="es-MX"/>
                </w:rPr>
              </w:rPrChange>
            </w:rPr>
            <w:fldChar w:fldCharType="begin"/>
          </w:r>
          <w:r w:rsidRPr="00557959">
            <w:rPr>
              <w:rFonts w:ascii="Times New Roman" w:eastAsia="Times New Roman" w:hAnsi="Times New Roman" w:cs="Times New Roman"/>
              <w:color w:val="202124"/>
              <w:sz w:val="24"/>
              <w:szCs w:val="24"/>
              <w:shd w:val="clear" w:color="auto" w:fill="FFFFFF"/>
              <w:lang w:eastAsia="es-MX"/>
              <w:rPrChange w:id="3895" w:author="Microsoft Office User" w:date="2021-08-13T16:26:00Z">
                <w:rPr>
                  <w:rFonts w:ascii="Arial" w:eastAsia="Times New Roman" w:hAnsi="Arial" w:cs="Arial"/>
                  <w:color w:val="202124"/>
                  <w:sz w:val="24"/>
                  <w:szCs w:val="24"/>
                  <w:shd w:val="clear" w:color="auto" w:fill="FFFFFF"/>
                  <w:lang w:eastAsia="es-MX"/>
                </w:rPr>
              </w:rPrChange>
            </w:rPr>
            <w:instrText xml:space="preserve"> CITATION ORA21 \l 2058 </w:instrText>
          </w:r>
          <w:r w:rsidRPr="00557959">
            <w:rPr>
              <w:rFonts w:ascii="Times New Roman" w:eastAsia="Times New Roman" w:hAnsi="Times New Roman" w:cs="Times New Roman"/>
              <w:color w:val="202124"/>
              <w:sz w:val="24"/>
              <w:szCs w:val="24"/>
              <w:shd w:val="clear" w:color="auto" w:fill="FFFFFF"/>
              <w:lang w:eastAsia="es-MX"/>
              <w:rPrChange w:id="3896" w:author="Microsoft Office User" w:date="2021-08-13T16:26:00Z">
                <w:rPr>
                  <w:rFonts w:ascii="Arial" w:eastAsia="Times New Roman" w:hAnsi="Arial" w:cs="Arial"/>
                  <w:color w:val="202124"/>
                  <w:sz w:val="24"/>
                  <w:szCs w:val="24"/>
                  <w:shd w:val="clear" w:color="auto" w:fill="FFFFFF"/>
                  <w:lang w:eastAsia="es-MX"/>
                </w:rPr>
              </w:rPrChange>
            </w:rPr>
            <w:fldChar w:fldCharType="separate"/>
          </w:r>
          <w:r w:rsidR="00E51CA8" w:rsidRPr="00557959">
            <w:rPr>
              <w:rFonts w:ascii="Times New Roman" w:eastAsia="Times New Roman" w:hAnsi="Times New Roman" w:cs="Times New Roman"/>
              <w:noProof/>
              <w:color w:val="202124"/>
              <w:sz w:val="24"/>
              <w:szCs w:val="24"/>
              <w:shd w:val="clear" w:color="auto" w:fill="FFFFFF"/>
              <w:lang w:eastAsia="es-MX"/>
              <w:rPrChange w:id="3897" w:author="Microsoft Office User" w:date="2021-08-13T16:26:00Z">
                <w:rPr>
                  <w:rFonts w:ascii="Arial" w:eastAsia="Times New Roman" w:hAnsi="Arial" w:cs="Arial"/>
                  <w:noProof/>
                  <w:color w:val="202124"/>
                  <w:sz w:val="24"/>
                  <w:szCs w:val="24"/>
                  <w:shd w:val="clear" w:color="auto" w:fill="FFFFFF"/>
                  <w:lang w:eastAsia="es-MX"/>
                </w:rPr>
              </w:rPrChange>
            </w:rPr>
            <w:t xml:space="preserve"> [20]</w:t>
          </w:r>
          <w:r w:rsidRPr="00557959">
            <w:rPr>
              <w:rFonts w:ascii="Times New Roman" w:eastAsia="Times New Roman" w:hAnsi="Times New Roman" w:cs="Times New Roman"/>
              <w:color w:val="202124"/>
              <w:sz w:val="24"/>
              <w:szCs w:val="24"/>
              <w:shd w:val="clear" w:color="auto" w:fill="FFFFFF"/>
              <w:lang w:eastAsia="es-MX"/>
              <w:rPrChange w:id="3898" w:author="Microsoft Office User" w:date="2021-08-13T16:26:00Z">
                <w:rPr>
                  <w:rFonts w:ascii="Arial" w:eastAsia="Times New Roman" w:hAnsi="Arial" w:cs="Arial"/>
                  <w:color w:val="202124"/>
                  <w:sz w:val="24"/>
                  <w:szCs w:val="24"/>
                  <w:shd w:val="clear" w:color="auto" w:fill="FFFFFF"/>
                  <w:lang w:eastAsia="es-MX"/>
                </w:rPr>
              </w:rPrChange>
            </w:rPr>
            <w:fldChar w:fldCharType="end"/>
          </w:r>
        </w:sdtContent>
      </w:sdt>
    </w:p>
    <w:p w14:paraId="7F8C3B0A" w14:textId="2725B17E" w:rsidR="0050342E" w:rsidRPr="00557959" w:rsidRDefault="0050342E" w:rsidP="0050342E">
      <w:pPr>
        <w:spacing w:line="360" w:lineRule="auto"/>
        <w:jc w:val="both"/>
        <w:rPr>
          <w:rFonts w:ascii="Times New Roman" w:eastAsia="Times New Roman" w:hAnsi="Times New Roman" w:cs="Times New Roman"/>
          <w:color w:val="202124"/>
          <w:sz w:val="24"/>
          <w:szCs w:val="24"/>
          <w:shd w:val="clear" w:color="auto" w:fill="FFFFFF"/>
          <w:lang w:eastAsia="es-MX"/>
          <w:rPrChange w:id="3899"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900" w:author="Microsoft Office User" w:date="2021-08-13T16:26:00Z">
            <w:rPr>
              <w:rFonts w:ascii="Arial" w:eastAsia="Times New Roman" w:hAnsi="Arial" w:cs="Arial"/>
              <w:color w:val="202124"/>
              <w:sz w:val="24"/>
              <w:szCs w:val="24"/>
              <w:shd w:val="clear" w:color="auto" w:fill="FFFFFF"/>
              <w:lang w:eastAsia="es-MX"/>
            </w:rPr>
          </w:rPrChange>
        </w:rPr>
        <w:t xml:space="preserve">Los sistemas ERP son sistemas integrales de gestión para la empresa. Se caracterizan por estar compuestos por diferentes partes integradas en una </w:t>
      </w:r>
      <w:del w:id="3901" w:author="Microsoft Office User" w:date="2021-08-13T21:18:00Z">
        <w:r w:rsidRPr="00557959" w:rsidDel="00DF3452">
          <w:rPr>
            <w:rFonts w:ascii="Times New Roman" w:eastAsia="Times New Roman" w:hAnsi="Times New Roman" w:cs="Times New Roman"/>
            <w:color w:val="202124"/>
            <w:sz w:val="24"/>
            <w:szCs w:val="24"/>
            <w:shd w:val="clear" w:color="auto" w:fill="FFFFFF"/>
            <w:lang w:eastAsia="es-MX"/>
            <w:rPrChange w:id="3902" w:author="Microsoft Office User" w:date="2021-08-13T16:26:00Z">
              <w:rPr>
                <w:rFonts w:ascii="Arial" w:eastAsia="Times New Roman" w:hAnsi="Arial" w:cs="Arial"/>
                <w:color w:val="202124"/>
                <w:sz w:val="24"/>
                <w:szCs w:val="24"/>
                <w:shd w:val="clear" w:color="auto" w:fill="FFFFFF"/>
                <w:lang w:eastAsia="es-MX"/>
              </w:rPr>
            </w:rPrChange>
          </w:rPr>
          <w:delText xml:space="preserve">única </w:delText>
        </w:r>
      </w:del>
      <w:ins w:id="3903" w:author="Microsoft Office User" w:date="2021-08-13T21:18:00Z">
        <w:r w:rsidR="00DF3452">
          <w:rPr>
            <w:rFonts w:ascii="Times New Roman" w:eastAsia="Times New Roman" w:hAnsi="Times New Roman" w:cs="Times New Roman"/>
            <w:color w:val="202124"/>
            <w:sz w:val="24"/>
            <w:szCs w:val="24"/>
            <w:shd w:val="clear" w:color="auto" w:fill="FFFFFF"/>
            <w:lang w:eastAsia="es-MX"/>
          </w:rPr>
          <w:t>sola</w:t>
        </w:r>
        <w:r w:rsidR="00DF3452" w:rsidRPr="00557959">
          <w:rPr>
            <w:rFonts w:ascii="Times New Roman" w:eastAsia="Times New Roman" w:hAnsi="Times New Roman" w:cs="Times New Roman"/>
            <w:color w:val="202124"/>
            <w:sz w:val="24"/>
            <w:szCs w:val="24"/>
            <w:shd w:val="clear" w:color="auto" w:fill="FFFFFF"/>
            <w:lang w:eastAsia="es-MX"/>
            <w:rPrChange w:id="3904" w:author="Microsoft Office User" w:date="2021-08-13T16:26:00Z">
              <w:rPr>
                <w:rFonts w:ascii="Arial" w:eastAsia="Times New Roman" w:hAnsi="Arial" w:cs="Arial"/>
                <w:color w:val="202124"/>
                <w:sz w:val="24"/>
                <w:szCs w:val="24"/>
                <w:shd w:val="clear" w:color="auto" w:fill="FFFFFF"/>
                <w:lang w:eastAsia="es-MX"/>
              </w:rPr>
            </w:rPrChange>
          </w:rPr>
          <w:t xml:space="preserve"> </w:t>
        </w:r>
      </w:ins>
      <w:r w:rsidRPr="00557959">
        <w:rPr>
          <w:rFonts w:ascii="Times New Roman" w:eastAsia="Times New Roman" w:hAnsi="Times New Roman" w:cs="Times New Roman"/>
          <w:color w:val="202124"/>
          <w:sz w:val="24"/>
          <w:szCs w:val="24"/>
          <w:shd w:val="clear" w:color="auto" w:fill="FFFFFF"/>
          <w:lang w:eastAsia="es-MX"/>
          <w:rPrChange w:id="3905" w:author="Microsoft Office User" w:date="2021-08-13T16:26:00Z">
            <w:rPr>
              <w:rFonts w:ascii="Arial" w:eastAsia="Times New Roman" w:hAnsi="Arial" w:cs="Arial"/>
              <w:color w:val="202124"/>
              <w:sz w:val="24"/>
              <w:szCs w:val="24"/>
              <w:shd w:val="clear" w:color="auto" w:fill="FFFFFF"/>
              <w:lang w:eastAsia="es-MX"/>
            </w:rPr>
          </w:rPrChange>
        </w:rPr>
        <w:t>aplicación. Estas partes son de diferente uso, por ejemplo: producción, ventas, compras, logística, contabilidad, inventarios</w:t>
      </w:r>
      <w:ins w:id="3906" w:author="Microsoft Office User" w:date="2021-08-13T21:18:00Z">
        <w:r w:rsidR="00DF3452">
          <w:rPr>
            <w:rFonts w:ascii="Times New Roman" w:eastAsia="Times New Roman" w:hAnsi="Times New Roman" w:cs="Times New Roman"/>
            <w:color w:val="202124"/>
            <w:sz w:val="24"/>
            <w:szCs w:val="24"/>
            <w:shd w:val="clear" w:color="auto" w:fill="FFFFFF"/>
            <w:lang w:eastAsia="es-MX"/>
          </w:rPr>
          <w:t>,</w:t>
        </w:r>
      </w:ins>
      <w:del w:id="3907" w:author="Microsoft Office User" w:date="2021-08-13T21:18:00Z">
        <w:r w:rsidRPr="00557959" w:rsidDel="00DF3452">
          <w:rPr>
            <w:rFonts w:ascii="Times New Roman" w:eastAsia="Times New Roman" w:hAnsi="Times New Roman" w:cs="Times New Roman"/>
            <w:color w:val="202124"/>
            <w:sz w:val="24"/>
            <w:szCs w:val="24"/>
            <w:shd w:val="clear" w:color="auto" w:fill="FFFFFF"/>
            <w:lang w:eastAsia="es-MX"/>
            <w:rPrChange w:id="3908" w:author="Microsoft Office User" w:date="2021-08-13T16:26:00Z">
              <w:rPr>
                <w:rFonts w:ascii="Arial" w:eastAsia="Times New Roman" w:hAnsi="Arial" w:cs="Arial"/>
                <w:color w:val="202124"/>
                <w:sz w:val="24"/>
                <w:szCs w:val="24"/>
                <w:shd w:val="clear" w:color="auto" w:fill="FFFFFF"/>
                <w:lang w:eastAsia="es-MX"/>
              </w:rPr>
            </w:rPrChange>
          </w:rPr>
          <w:delText xml:space="preserve"> y</w:delText>
        </w:r>
      </w:del>
      <w:r w:rsidRPr="00557959">
        <w:rPr>
          <w:rFonts w:ascii="Times New Roman" w:eastAsia="Times New Roman" w:hAnsi="Times New Roman" w:cs="Times New Roman"/>
          <w:color w:val="202124"/>
          <w:sz w:val="24"/>
          <w:szCs w:val="24"/>
          <w:shd w:val="clear" w:color="auto" w:fill="FFFFFF"/>
          <w:lang w:eastAsia="es-MX"/>
          <w:rPrChange w:id="3909" w:author="Microsoft Office User" w:date="2021-08-13T16:26:00Z">
            <w:rPr>
              <w:rFonts w:ascii="Arial" w:eastAsia="Times New Roman" w:hAnsi="Arial" w:cs="Arial"/>
              <w:color w:val="202124"/>
              <w:sz w:val="24"/>
              <w:szCs w:val="24"/>
              <w:shd w:val="clear" w:color="auto" w:fill="FFFFFF"/>
              <w:lang w:eastAsia="es-MX"/>
            </w:rPr>
          </w:rPrChange>
        </w:rPr>
        <w:t xml:space="preserve"> control de almacenes, pedidos, nóminas, etc. Sólo se puede definir un ERP como la integración de todas estas partes. El ERP integra todo lo necesario para el funcionamiento de los procesos de negocio de la empresa. No se puede hablar de ERP en el momento que tan sólo se integra uno o una pequeña parte de los procesos de negocio. </w:t>
      </w:r>
    </w:p>
    <w:p w14:paraId="47FD7FE0" w14:textId="77777777" w:rsidR="00DF3452" w:rsidRDefault="0050342E" w:rsidP="0050342E">
      <w:pPr>
        <w:spacing w:line="360" w:lineRule="auto"/>
        <w:jc w:val="both"/>
        <w:rPr>
          <w:ins w:id="3910" w:author="Microsoft Office User" w:date="2021-08-13T21:19:00Z"/>
          <w:rFonts w:ascii="Times New Roman" w:eastAsia="Times New Roman" w:hAnsi="Times New Roman" w:cs="Times New Roman"/>
          <w:color w:val="202124"/>
          <w:sz w:val="24"/>
          <w:szCs w:val="24"/>
          <w:shd w:val="clear" w:color="auto" w:fill="FFFFFF"/>
          <w:lang w:eastAsia="es-MX"/>
        </w:rPr>
      </w:pPr>
      <w:r w:rsidRPr="00557959">
        <w:rPr>
          <w:rFonts w:ascii="Times New Roman" w:eastAsia="Times New Roman" w:hAnsi="Times New Roman" w:cs="Times New Roman"/>
          <w:color w:val="202124"/>
          <w:sz w:val="24"/>
          <w:szCs w:val="24"/>
          <w:shd w:val="clear" w:color="auto" w:fill="FFFFFF"/>
          <w:lang w:eastAsia="es-MX"/>
          <w:rPrChange w:id="3911" w:author="Microsoft Office User" w:date="2021-08-13T16:26:00Z">
            <w:rPr>
              <w:rFonts w:ascii="Arial" w:eastAsia="Times New Roman" w:hAnsi="Arial" w:cs="Arial"/>
              <w:color w:val="202124"/>
              <w:sz w:val="24"/>
              <w:szCs w:val="24"/>
              <w:shd w:val="clear" w:color="auto" w:fill="FFFFFF"/>
              <w:lang w:eastAsia="es-MX"/>
            </w:rPr>
          </w:rPrChange>
        </w:rPr>
        <w:t xml:space="preserve"> </w:t>
      </w:r>
    </w:p>
    <w:p w14:paraId="4BED6DAC" w14:textId="77777777" w:rsidR="00DF3452" w:rsidRDefault="00DF3452" w:rsidP="0050342E">
      <w:pPr>
        <w:spacing w:line="360" w:lineRule="auto"/>
        <w:jc w:val="both"/>
        <w:rPr>
          <w:ins w:id="3912" w:author="Microsoft Office User" w:date="2021-08-13T21:19:00Z"/>
          <w:rFonts w:ascii="Times New Roman" w:eastAsia="Times New Roman" w:hAnsi="Times New Roman" w:cs="Times New Roman"/>
          <w:color w:val="202124"/>
          <w:sz w:val="24"/>
          <w:szCs w:val="24"/>
          <w:shd w:val="clear" w:color="auto" w:fill="FFFFFF"/>
          <w:lang w:eastAsia="es-MX"/>
        </w:rPr>
      </w:pPr>
    </w:p>
    <w:p w14:paraId="41C1EC4A" w14:textId="631F8991" w:rsidR="0050342E" w:rsidRPr="00557959" w:rsidRDefault="0050342E" w:rsidP="0050342E">
      <w:pPr>
        <w:spacing w:line="360" w:lineRule="auto"/>
        <w:jc w:val="both"/>
        <w:rPr>
          <w:rFonts w:ascii="Times New Roman" w:eastAsia="Times New Roman" w:hAnsi="Times New Roman" w:cs="Times New Roman"/>
          <w:color w:val="202124"/>
          <w:sz w:val="24"/>
          <w:szCs w:val="24"/>
          <w:shd w:val="clear" w:color="auto" w:fill="FFFFFF"/>
          <w:lang w:eastAsia="es-MX"/>
          <w:rPrChange w:id="3913"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914" w:author="Microsoft Office User" w:date="2021-08-13T16:26:00Z">
            <w:rPr>
              <w:rFonts w:ascii="Arial" w:eastAsia="Times New Roman" w:hAnsi="Arial" w:cs="Arial"/>
              <w:color w:val="202124"/>
              <w:sz w:val="24"/>
              <w:szCs w:val="24"/>
              <w:shd w:val="clear" w:color="auto" w:fill="FFFFFF"/>
              <w:lang w:eastAsia="es-MX"/>
            </w:rPr>
          </w:rPrChange>
        </w:rPr>
        <w:lastRenderedPageBreak/>
        <w:t xml:space="preserve">Objetivos Principales de un ERP. </w:t>
      </w:r>
    </w:p>
    <w:p w14:paraId="47929DE3" w14:textId="77777777" w:rsidR="0050342E" w:rsidRPr="00557959" w:rsidRDefault="0050342E" w:rsidP="0050342E">
      <w:pPr>
        <w:spacing w:line="360" w:lineRule="auto"/>
        <w:jc w:val="both"/>
        <w:rPr>
          <w:rFonts w:ascii="Times New Roman" w:eastAsia="Times New Roman" w:hAnsi="Times New Roman" w:cs="Times New Roman"/>
          <w:color w:val="202124"/>
          <w:sz w:val="24"/>
          <w:szCs w:val="24"/>
          <w:shd w:val="clear" w:color="auto" w:fill="FFFFFF"/>
          <w:lang w:eastAsia="es-MX"/>
          <w:rPrChange w:id="3915"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916" w:author="Microsoft Office User" w:date="2021-08-13T16:26:00Z">
            <w:rPr>
              <w:rFonts w:ascii="Arial" w:eastAsia="Times New Roman" w:hAnsi="Arial" w:cs="Arial"/>
              <w:color w:val="202124"/>
              <w:sz w:val="24"/>
              <w:szCs w:val="24"/>
              <w:shd w:val="clear" w:color="auto" w:fill="FFFFFF"/>
              <w:lang w:eastAsia="es-MX"/>
            </w:rPr>
          </w:rPrChange>
        </w:rPr>
        <w:t>Los objetivos principales de los sistemas ERP son:</w:t>
      </w:r>
    </w:p>
    <w:p w14:paraId="5EBFE07C" w14:textId="77777777" w:rsidR="0050342E" w:rsidRPr="00557959" w:rsidRDefault="0050342E" w:rsidP="0050342E">
      <w:pPr>
        <w:pStyle w:val="Prrafodelista"/>
        <w:numPr>
          <w:ilvl w:val="0"/>
          <w:numId w:val="9"/>
        </w:numPr>
        <w:spacing w:line="360" w:lineRule="auto"/>
        <w:jc w:val="both"/>
        <w:rPr>
          <w:rFonts w:ascii="Times New Roman" w:eastAsia="Times New Roman" w:hAnsi="Times New Roman" w:cs="Times New Roman"/>
          <w:color w:val="202124"/>
          <w:sz w:val="24"/>
          <w:szCs w:val="24"/>
          <w:shd w:val="clear" w:color="auto" w:fill="FFFFFF"/>
          <w:lang w:eastAsia="es-MX"/>
          <w:rPrChange w:id="3917"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918" w:author="Microsoft Office User" w:date="2021-08-13T16:26:00Z">
            <w:rPr>
              <w:rFonts w:ascii="Arial" w:eastAsia="Times New Roman" w:hAnsi="Arial" w:cs="Arial"/>
              <w:color w:val="202124"/>
              <w:sz w:val="24"/>
              <w:szCs w:val="24"/>
              <w:shd w:val="clear" w:color="auto" w:fill="FFFFFF"/>
              <w:lang w:eastAsia="es-MX"/>
            </w:rPr>
          </w:rPrChange>
        </w:rPr>
        <w:t>Optimizar los procesos empresariales.</w:t>
      </w:r>
    </w:p>
    <w:p w14:paraId="0213D8C8" w14:textId="77777777" w:rsidR="0050342E" w:rsidRPr="00557959" w:rsidRDefault="0050342E" w:rsidP="0050342E">
      <w:pPr>
        <w:pStyle w:val="Prrafodelista"/>
        <w:numPr>
          <w:ilvl w:val="0"/>
          <w:numId w:val="9"/>
        </w:numPr>
        <w:spacing w:line="360" w:lineRule="auto"/>
        <w:jc w:val="both"/>
        <w:rPr>
          <w:rFonts w:ascii="Times New Roman" w:eastAsia="Times New Roman" w:hAnsi="Times New Roman" w:cs="Times New Roman"/>
          <w:color w:val="202124"/>
          <w:sz w:val="24"/>
          <w:szCs w:val="24"/>
          <w:shd w:val="clear" w:color="auto" w:fill="FFFFFF"/>
          <w:lang w:eastAsia="es-MX"/>
          <w:rPrChange w:id="3919"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920" w:author="Microsoft Office User" w:date="2021-08-13T16:26:00Z">
            <w:rPr>
              <w:rFonts w:ascii="Arial" w:eastAsia="Times New Roman" w:hAnsi="Arial" w:cs="Arial"/>
              <w:color w:val="202124"/>
              <w:sz w:val="24"/>
              <w:szCs w:val="24"/>
              <w:shd w:val="clear" w:color="auto" w:fill="FFFFFF"/>
              <w:lang w:eastAsia="es-MX"/>
            </w:rPr>
          </w:rPrChange>
        </w:rPr>
        <w:t>Acceder a toda la información de forma confiable, precisa y oportuna.</w:t>
      </w:r>
    </w:p>
    <w:p w14:paraId="4E701B11" w14:textId="77777777" w:rsidR="0050342E" w:rsidRPr="00557959" w:rsidRDefault="0050342E" w:rsidP="0050342E">
      <w:pPr>
        <w:pStyle w:val="Prrafodelista"/>
        <w:numPr>
          <w:ilvl w:val="0"/>
          <w:numId w:val="9"/>
        </w:numPr>
        <w:spacing w:line="360" w:lineRule="auto"/>
        <w:jc w:val="both"/>
        <w:rPr>
          <w:rFonts w:ascii="Times New Roman" w:eastAsia="Times New Roman" w:hAnsi="Times New Roman" w:cs="Times New Roman"/>
          <w:color w:val="202124"/>
          <w:sz w:val="24"/>
          <w:szCs w:val="24"/>
          <w:shd w:val="clear" w:color="auto" w:fill="FFFFFF"/>
          <w:lang w:eastAsia="es-MX"/>
          <w:rPrChange w:id="3921" w:author="Microsoft Office User" w:date="2021-08-13T16:26:00Z">
            <w:rPr>
              <w:rFonts w:ascii="Arial" w:eastAsia="Times New Roman" w:hAnsi="Arial" w:cs="Arial"/>
              <w:color w:val="202124"/>
              <w:sz w:val="24"/>
              <w:szCs w:val="24"/>
              <w:shd w:val="clear" w:color="auto" w:fill="FFFFFF"/>
              <w:lang w:eastAsia="es-MX"/>
            </w:rPr>
          </w:rPrChange>
        </w:rPr>
      </w:pPr>
      <w:r w:rsidRPr="00557959">
        <w:rPr>
          <w:rFonts w:ascii="Times New Roman" w:eastAsia="Times New Roman" w:hAnsi="Times New Roman" w:cs="Times New Roman"/>
          <w:color w:val="202124"/>
          <w:sz w:val="24"/>
          <w:szCs w:val="24"/>
          <w:shd w:val="clear" w:color="auto" w:fill="FFFFFF"/>
          <w:lang w:eastAsia="es-MX"/>
          <w:rPrChange w:id="3922" w:author="Microsoft Office User" w:date="2021-08-13T16:26:00Z">
            <w:rPr>
              <w:rFonts w:ascii="Arial" w:eastAsia="Times New Roman" w:hAnsi="Arial" w:cs="Arial"/>
              <w:color w:val="202124"/>
              <w:sz w:val="24"/>
              <w:szCs w:val="24"/>
              <w:shd w:val="clear" w:color="auto" w:fill="FFFFFF"/>
              <w:lang w:eastAsia="es-MX"/>
            </w:rPr>
          </w:rPrChange>
        </w:rPr>
        <w:t xml:space="preserve">Compartir información entre todos los componentes de la organización. </w:t>
      </w:r>
    </w:p>
    <w:p w14:paraId="3DCB2DAD" w14:textId="2EFECCD8" w:rsidR="0050342E" w:rsidDel="00B27A77" w:rsidRDefault="0050342E" w:rsidP="00B27A77">
      <w:pPr>
        <w:pStyle w:val="Prrafodelista"/>
        <w:numPr>
          <w:ilvl w:val="0"/>
          <w:numId w:val="9"/>
        </w:numPr>
        <w:spacing w:line="360" w:lineRule="auto"/>
        <w:jc w:val="both"/>
        <w:rPr>
          <w:del w:id="3923" w:author="Microsoft Office User" w:date="2021-08-13T21:19:00Z"/>
          <w:rFonts w:ascii="Times New Roman" w:eastAsia="Times New Roman" w:hAnsi="Times New Roman" w:cs="Times New Roman"/>
          <w:color w:val="202124"/>
          <w:sz w:val="24"/>
          <w:szCs w:val="24"/>
          <w:shd w:val="clear" w:color="auto" w:fill="FFFFFF"/>
          <w:lang w:eastAsia="es-MX"/>
        </w:rPr>
      </w:pPr>
      <w:r w:rsidRPr="00557959">
        <w:rPr>
          <w:rFonts w:ascii="Times New Roman" w:eastAsia="Times New Roman" w:hAnsi="Times New Roman" w:cs="Times New Roman"/>
          <w:color w:val="202124"/>
          <w:sz w:val="24"/>
          <w:szCs w:val="24"/>
          <w:shd w:val="clear" w:color="auto" w:fill="FFFFFF"/>
          <w:lang w:eastAsia="es-MX"/>
          <w:rPrChange w:id="3924" w:author="Microsoft Office User" w:date="2021-08-13T16:26:00Z">
            <w:rPr>
              <w:rFonts w:ascii="Arial" w:eastAsia="Times New Roman" w:hAnsi="Arial" w:cs="Arial"/>
              <w:color w:val="202124"/>
              <w:sz w:val="24"/>
              <w:szCs w:val="24"/>
              <w:shd w:val="clear" w:color="auto" w:fill="FFFFFF"/>
              <w:lang w:eastAsia="es-MX"/>
            </w:rPr>
          </w:rPrChange>
        </w:rPr>
        <w:t>Eliminar datos y operaciones innecesarias para una reingeniería.</w:t>
      </w:r>
    </w:p>
    <w:p w14:paraId="00055403" w14:textId="77777777" w:rsidR="00B27A77" w:rsidRPr="00557959" w:rsidRDefault="00B27A77" w:rsidP="0050342E">
      <w:pPr>
        <w:pStyle w:val="Prrafodelista"/>
        <w:numPr>
          <w:ilvl w:val="0"/>
          <w:numId w:val="9"/>
        </w:numPr>
        <w:spacing w:line="360" w:lineRule="auto"/>
        <w:jc w:val="both"/>
        <w:rPr>
          <w:ins w:id="3925" w:author="Microsoft Office User" w:date="2021-08-13T21:19:00Z"/>
          <w:rFonts w:ascii="Times New Roman" w:eastAsia="Times New Roman" w:hAnsi="Times New Roman" w:cs="Times New Roman"/>
          <w:color w:val="202124"/>
          <w:sz w:val="24"/>
          <w:szCs w:val="24"/>
          <w:shd w:val="clear" w:color="auto" w:fill="FFFFFF"/>
          <w:lang w:eastAsia="es-MX"/>
          <w:rPrChange w:id="3926" w:author="Microsoft Office User" w:date="2021-08-13T16:26:00Z">
            <w:rPr>
              <w:ins w:id="3927" w:author="Microsoft Office User" w:date="2021-08-13T21:19:00Z"/>
              <w:rFonts w:ascii="Arial" w:eastAsia="Times New Roman" w:hAnsi="Arial" w:cs="Arial"/>
              <w:color w:val="202124"/>
              <w:sz w:val="24"/>
              <w:szCs w:val="24"/>
              <w:shd w:val="clear" w:color="auto" w:fill="FFFFFF"/>
              <w:lang w:eastAsia="es-MX"/>
            </w:rPr>
          </w:rPrChange>
        </w:rPr>
      </w:pPr>
    </w:p>
    <w:p w14:paraId="08F7B2FA" w14:textId="0A564674" w:rsidR="00DF21E7" w:rsidRPr="00B27A77" w:rsidDel="00B27A77" w:rsidRDefault="00DF21E7" w:rsidP="000A5A08">
      <w:pPr>
        <w:pStyle w:val="Prrafodelista"/>
        <w:numPr>
          <w:ilvl w:val="0"/>
          <w:numId w:val="9"/>
        </w:numPr>
        <w:spacing w:line="360" w:lineRule="auto"/>
        <w:jc w:val="both"/>
        <w:rPr>
          <w:del w:id="3928" w:author="Microsoft Office User" w:date="2021-08-13T21:19:00Z"/>
          <w:rFonts w:ascii="Times New Roman" w:eastAsia="Times New Roman" w:hAnsi="Times New Roman" w:cs="Times New Roman"/>
          <w:color w:val="000000"/>
          <w:sz w:val="24"/>
          <w:szCs w:val="24"/>
          <w:lang w:eastAsia="es-MX"/>
          <w:rPrChange w:id="3929" w:author="Microsoft Office User" w:date="2021-08-13T21:19:00Z">
            <w:rPr>
              <w:del w:id="3930" w:author="Microsoft Office User" w:date="2021-08-13T21:19:00Z"/>
              <w:rFonts w:ascii="Arial" w:eastAsia="Times New Roman" w:hAnsi="Arial" w:cs="Arial"/>
              <w:color w:val="000000"/>
              <w:sz w:val="24"/>
              <w:szCs w:val="24"/>
              <w:lang w:eastAsia="es-MX"/>
            </w:rPr>
          </w:rPrChange>
        </w:rPr>
        <w:pPrChange w:id="3931" w:author="Microsoft Office User" w:date="2021-08-13T21:19:00Z">
          <w:pPr>
            <w:spacing w:line="360" w:lineRule="auto"/>
            <w:jc w:val="both"/>
          </w:pPr>
        </w:pPrChange>
      </w:pPr>
    </w:p>
    <w:p w14:paraId="2AD9760E" w14:textId="7392CD7A" w:rsidR="0050342E" w:rsidRPr="00557959" w:rsidDel="00B27A77" w:rsidRDefault="0050342E" w:rsidP="00B27A77">
      <w:pPr>
        <w:pStyle w:val="Prrafodelista"/>
        <w:rPr>
          <w:del w:id="3932" w:author="Microsoft Office User" w:date="2021-08-13T21:19:00Z"/>
          <w:lang w:eastAsia="es-MX"/>
          <w:rPrChange w:id="3933" w:author="Microsoft Office User" w:date="2021-08-13T16:26:00Z">
            <w:rPr>
              <w:del w:id="3934" w:author="Microsoft Office User" w:date="2021-08-13T21:19:00Z"/>
              <w:rFonts w:ascii="Arial" w:eastAsia="Times New Roman" w:hAnsi="Arial" w:cs="Arial"/>
              <w:color w:val="000000"/>
              <w:sz w:val="24"/>
              <w:szCs w:val="24"/>
              <w:lang w:eastAsia="es-MX"/>
            </w:rPr>
          </w:rPrChange>
        </w:rPr>
        <w:pPrChange w:id="3935" w:author="Microsoft Office User" w:date="2021-08-13T21:19:00Z">
          <w:pPr>
            <w:spacing w:line="360" w:lineRule="auto"/>
            <w:jc w:val="both"/>
          </w:pPr>
        </w:pPrChange>
      </w:pPr>
    </w:p>
    <w:p w14:paraId="61E1ABB7" w14:textId="298588FD" w:rsidR="0050342E" w:rsidRPr="00557959" w:rsidDel="00B27A77" w:rsidRDefault="0050342E" w:rsidP="00B27A77">
      <w:pPr>
        <w:pStyle w:val="Prrafodelista"/>
        <w:rPr>
          <w:del w:id="3936" w:author="Microsoft Office User" w:date="2021-08-13T21:19:00Z"/>
          <w:lang w:eastAsia="es-MX"/>
          <w:rPrChange w:id="3937" w:author="Microsoft Office User" w:date="2021-08-13T16:26:00Z">
            <w:rPr>
              <w:del w:id="3938" w:author="Microsoft Office User" w:date="2021-08-13T21:19:00Z"/>
              <w:rFonts w:ascii="Arial" w:eastAsia="Times New Roman" w:hAnsi="Arial" w:cs="Arial"/>
              <w:color w:val="000000"/>
              <w:sz w:val="24"/>
              <w:szCs w:val="24"/>
              <w:lang w:eastAsia="es-MX"/>
            </w:rPr>
          </w:rPrChange>
        </w:rPr>
        <w:pPrChange w:id="3939" w:author="Microsoft Office User" w:date="2021-08-13T21:19:00Z">
          <w:pPr>
            <w:spacing w:line="360" w:lineRule="auto"/>
            <w:jc w:val="both"/>
          </w:pPr>
        </w:pPrChange>
      </w:pPr>
    </w:p>
    <w:p w14:paraId="02E50EE8" w14:textId="28798837" w:rsidR="0050342E" w:rsidRPr="00557959" w:rsidDel="00B27A77" w:rsidRDefault="0050342E" w:rsidP="00B27A77">
      <w:pPr>
        <w:pStyle w:val="Prrafodelista"/>
        <w:rPr>
          <w:del w:id="3940" w:author="Microsoft Office User" w:date="2021-08-13T21:19:00Z"/>
          <w:lang w:eastAsia="es-MX"/>
          <w:rPrChange w:id="3941" w:author="Microsoft Office User" w:date="2021-08-13T16:26:00Z">
            <w:rPr>
              <w:del w:id="3942" w:author="Microsoft Office User" w:date="2021-08-13T21:19:00Z"/>
              <w:rFonts w:ascii="Arial" w:eastAsia="Times New Roman" w:hAnsi="Arial" w:cs="Arial"/>
              <w:color w:val="000000"/>
              <w:sz w:val="24"/>
              <w:szCs w:val="24"/>
              <w:lang w:eastAsia="es-MX"/>
            </w:rPr>
          </w:rPrChange>
        </w:rPr>
        <w:pPrChange w:id="3943" w:author="Microsoft Office User" w:date="2021-08-13T21:19:00Z">
          <w:pPr>
            <w:spacing w:line="360" w:lineRule="auto"/>
            <w:jc w:val="both"/>
          </w:pPr>
        </w:pPrChange>
      </w:pPr>
    </w:p>
    <w:p w14:paraId="596B66B8" w14:textId="08508F4B" w:rsidR="0050342E" w:rsidRPr="00557959" w:rsidDel="00B27A77" w:rsidRDefault="0050342E" w:rsidP="00B27A77">
      <w:pPr>
        <w:pStyle w:val="Prrafodelista"/>
        <w:rPr>
          <w:del w:id="3944" w:author="Microsoft Office User" w:date="2021-08-13T21:19:00Z"/>
          <w:lang w:eastAsia="es-MX"/>
          <w:rPrChange w:id="3945" w:author="Microsoft Office User" w:date="2021-08-13T16:26:00Z">
            <w:rPr>
              <w:del w:id="3946" w:author="Microsoft Office User" w:date="2021-08-13T21:19:00Z"/>
              <w:rFonts w:ascii="Arial" w:eastAsia="Times New Roman" w:hAnsi="Arial" w:cs="Arial"/>
              <w:color w:val="000000"/>
              <w:sz w:val="24"/>
              <w:szCs w:val="24"/>
              <w:lang w:eastAsia="es-MX"/>
            </w:rPr>
          </w:rPrChange>
        </w:rPr>
        <w:pPrChange w:id="3947" w:author="Microsoft Office User" w:date="2021-08-13T21:19:00Z">
          <w:pPr>
            <w:spacing w:line="360" w:lineRule="auto"/>
            <w:jc w:val="both"/>
          </w:pPr>
        </w:pPrChange>
      </w:pPr>
    </w:p>
    <w:p w14:paraId="1595D9AF" w14:textId="5A0F2326" w:rsidR="0050342E" w:rsidRPr="00557959" w:rsidDel="00B27A77" w:rsidRDefault="0050342E" w:rsidP="00B27A77">
      <w:pPr>
        <w:pStyle w:val="Prrafodelista"/>
        <w:rPr>
          <w:del w:id="3948" w:author="Microsoft Office User" w:date="2021-08-13T21:19:00Z"/>
          <w:lang w:eastAsia="es-MX"/>
          <w:rPrChange w:id="3949" w:author="Microsoft Office User" w:date="2021-08-13T16:26:00Z">
            <w:rPr>
              <w:del w:id="3950" w:author="Microsoft Office User" w:date="2021-08-13T21:19:00Z"/>
              <w:rFonts w:ascii="Arial" w:eastAsia="Times New Roman" w:hAnsi="Arial" w:cs="Arial"/>
              <w:color w:val="000000"/>
              <w:sz w:val="24"/>
              <w:szCs w:val="24"/>
              <w:lang w:eastAsia="es-MX"/>
            </w:rPr>
          </w:rPrChange>
        </w:rPr>
        <w:pPrChange w:id="3951" w:author="Microsoft Office User" w:date="2021-08-13T21:19:00Z">
          <w:pPr>
            <w:spacing w:line="360" w:lineRule="auto"/>
            <w:jc w:val="both"/>
          </w:pPr>
        </w:pPrChange>
      </w:pPr>
    </w:p>
    <w:p w14:paraId="11C454FC" w14:textId="33FD0DFB" w:rsidR="00CB38E6" w:rsidRPr="00557959" w:rsidDel="00B27A77" w:rsidRDefault="00CB38E6" w:rsidP="00B27A77">
      <w:pPr>
        <w:pStyle w:val="Prrafodelista"/>
        <w:rPr>
          <w:del w:id="3952" w:author="Microsoft Office User" w:date="2021-08-13T21:19:00Z"/>
          <w:lang w:eastAsia="es-MX"/>
          <w:rPrChange w:id="3953" w:author="Microsoft Office User" w:date="2021-08-13T16:26:00Z">
            <w:rPr>
              <w:del w:id="3954" w:author="Microsoft Office User" w:date="2021-08-13T21:19:00Z"/>
              <w:rFonts w:ascii="Arial" w:eastAsia="Times New Roman" w:hAnsi="Arial" w:cs="Arial"/>
              <w:color w:val="000000"/>
              <w:sz w:val="24"/>
              <w:szCs w:val="24"/>
              <w:lang w:eastAsia="es-MX"/>
            </w:rPr>
          </w:rPrChange>
        </w:rPr>
        <w:pPrChange w:id="3955" w:author="Microsoft Office User" w:date="2021-08-13T21:19:00Z">
          <w:pPr>
            <w:spacing w:line="360" w:lineRule="auto"/>
            <w:jc w:val="both"/>
          </w:pPr>
        </w:pPrChange>
      </w:pPr>
    </w:p>
    <w:p w14:paraId="1CE3D34D" w14:textId="77777777" w:rsidR="00CB38E6" w:rsidRPr="00557959" w:rsidDel="00B27A77" w:rsidRDefault="00CB38E6" w:rsidP="00B27A77">
      <w:pPr>
        <w:pStyle w:val="Prrafodelista"/>
        <w:rPr>
          <w:del w:id="3956" w:author="Microsoft Office User" w:date="2021-08-13T21:19:00Z"/>
          <w:lang w:eastAsia="es-MX"/>
          <w:rPrChange w:id="3957" w:author="Microsoft Office User" w:date="2021-08-13T16:26:00Z">
            <w:rPr>
              <w:del w:id="3958" w:author="Microsoft Office User" w:date="2021-08-13T21:19:00Z"/>
              <w:rFonts w:ascii="Arial" w:eastAsia="Times New Roman" w:hAnsi="Arial" w:cs="Arial"/>
              <w:color w:val="000000"/>
              <w:sz w:val="24"/>
              <w:szCs w:val="24"/>
              <w:lang w:eastAsia="es-MX"/>
            </w:rPr>
          </w:rPrChange>
        </w:rPr>
        <w:pPrChange w:id="3959" w:author="Microsoft Office User" w:date="2021-08-13T21:19:00Z">
          <w:pPr>
            <w:spacing w:line="360" w:lineRule="auto"/>
            <w:jc w:val="both"/>
          </w:pPr>
        </w:pPrChange>
      </w:pPr>
    </w:p>
    <w:p w14:paraId="5B62D4FA" w14:textId="77777777" w:rsidR="0074241A" w:rsidRPr="00557959" w:rsidRDefault="0074241A" w:rsidP="00B27A77">
      <w:pPr>
        <w:pStyle w:val="Prrafodelista"/>
        <w:numPr>
          <w:ilvl w:val="0"/>
          <w:numId w:val="9"/>
        </w:numPr>
        <w:spacing w:line="360" w:lineRule="auto"/>
        <w:jc w:val="both"/>
        <w:rPr>
          <w:color w:val="202124"/>
          <w:shd w:val="clear" w:color="auto" w:fill="FFFFFF"/>
          <w:lang w:eastAsia="es-MX"/>
          <w:rPrChange w:id="3960" w:author="Microsoft Office User" w:date="2021-08-13T16:26:00Z">
            <w:rPr>
              <w:rFonts w:ascii="Arial" w:eastAsia="Times New Roman" w:hAnsi="Arial" w:cs="Arial"/>
              <w:color w:val="202124"/>
              <w:sz w:val="24"/>
              <w:szCs w:val="24"/>
              <w:shd w:val="clear" w:color="auto" w:fill="FFFFFF"/>
              <w:lang w:eastAsia="es-MX"/>
            </w:rPr>
          </w:rPrChange>
        </w:rPr>
        <w:pPrChange w:id="3961" w:author="Microsoft Office User" w:date="2021-08-13T21:19:00Z">
          <w:pPr>
            <w:spacing w:line="360" w:lineRule="auto"/>
            <w:jc w:val="both"/>
          </w:pPr>
        </w:pPrChange>
      </w:pPr>
    </w:p>
    <w:p w14:paraId="1731A8D5" w14:textId="601F0DC0" w:rsidR="005857F4" w:rsidRPr="00557959" w:rsidRDefault="00537006" w:rsidP="00973E3C">
      <w:pPr>
        <w:pStyle w:val="Ttulo1"/>
        <w:spacing w:line="360" w:lineRule="auto"/>
        <w:jc w:val="both"/>
        <w:rPr>
          <w:rFonts w:ascii="Times New Roman" w:eastAsia="Times New Roman" w:hAnsi="Times New Roman" w:cs="Times New Roman"/>
          <w:b/>
          <w:bCs/>
          <w:color w:val="auto"/>
          <w:rPrChange w:id="3962" w:author="Microsoft Office User" w:date="2021-08-13T16:26:00Z">
            <w:rPr>
              <w:rFonts w:ascii="Calisto MT" w:eastAsia="Times New Roman" w:hAnsi="Calisto MT"/>
              <w:b/>
              <w:bCs/>
              <w:color w:val="auto"/>
            </w:rPr>
          </w:rPrChange>
        </w:rPr>
      </w:pPr>
      <w:bookmarkStart w:id="3963" w:name="_Toc73953055"/>
      <w:r w:rsidRPr="00557959">
        <w:rPr>
          <w:rFonts w:ascii="Times New Roman" w:eastAsia="Times New Roman" w:hAnsi="Times New Roman" w:cs="Times New Roman"/>
          <w:b/>
          <w:bCs/>
          <w:color w:val="auto"/>
          <w:rPrChange w:id="3964" w:author="Microsoft Office User" w:date="2021-08-13T16:26:00Z">
            <w:rPr>
              <w:rFonts w:ascii="Calisto MT" w:eastAsia="Times New Roman" w:hAnsi="Calisto MT"/>
              <w:b/>
              <w:bCs/>
              <w:color w:val="auto"/>
            </w:rPr>
          </w:rPrChange>
        </w:rPr>
        <w:t>Escenario de pruebas</w:t>
      </w:r>
      <w:bookmarkEnd w:id="3963"/>
    </w:p>
    <w:p w14:paraId="2B9C0504" w14:textId="69EAAB43" w:rsidR="00F837B0" w:rsidRPr="00557959" w:rsidRDefault="007E5CF5" w:rsidP="000A5A08">
      <w:pPr>
        <w:spacing w:line="360" w:lineRule="auto"/>
        <w:jc w:val="both"/>
        <w:rPr>
          <w:rFonts w:ascii="Times New Roman" w:eastAsia="Times New Roman" w:hAnsi="Times New Roman" w:cs="Times New Roman"/>
          <w:color w:val="000000"/>
          <w:sz w:val="24"/>
          <w:szCs w:val="24"/>
          <w:lang w:eastAsia="es-MX"/>
          <w:rPrChange w:id="3965"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966" w:author="Microsoft Office User" w:date="2021-08-13T16:26:00Z">
            <w:rPr>
              <w:rFonts w:ascii="Arial" w:eastAsia="Times New Roman" w:hAnsi="Arial" w:cs="Arial"/>
              <w:color w:val="000000"/>
              <w:sz w:val="24"/>
              <w:szCs w:val="24"/>
              <w:lang w:eastAsia="es-MX"/>
            </w:rPr>
          </w:rPrChange>
        </w:rPr>
        <w:t xml:space="preserve">El </w:t>
      </w:r>
      <w:del w:id="3967" w:author="Francisco Ledesma Salamanca" w:date="2021-06-10T17:11:00Z">
        <w:r w:rsidR="00F837B0" w:rsidRPr="00557959" w:rsidDel="00EE4F89">
          <w:rPr>
            <w:rFonts w:ascii="Times New Roman" w:eastAsia="Times New Roman" w:hAnsi="Times New Roman" w:cs="Times New Roman"/>
            <w:color w:val="000000"/>
            <w:sz w:val="24"/>
            <w:szCs w:val="24"/>
            <w:lang w:eastAsia="es-MX"/>
            <w:rPrChange w:id="3968" w:author="Microsoft Office User" w:date="2021-08-13T16:26:00Z">
              <w:rPr>
                <w:rFonts w:ascii="Arial" w:eastAsia="Times New Roman" w:hAnsi="Arial" w:cs="Arial"/>
                <w:color w:val="000000"/>
                <w:sz w:val="24"/>
                <w:szCs w:val="24"/>
                <w:lang w:eastAsia="es-MX"/>
              </w:rPr>
            </w:rPrChange>
          </w:rPr>
          <w:delText>software</w:delText>
        </w:r>
      </w:del>
      <w:ins w:id="3969" w:author="Francisco Ledesma Salamanca" w:date="2021-06-10T17:11:00Z">
        <w:r w:rsidR="00EE4F89" w:rsidRPr="00557959">
          <w:rPr>
            <w:rFonts w:ascii="Times New Roman" w:eastAsia="Times New Roman" w:hAnsi="Times New Roman" w:cs="Times New Roman"/>
            <w:i/>
            <w:color w:val="000000"/>
            <w:sz w:val="24"/>
            <w:szCs w:val="24"/>
            <w:lang w:eastAsia="es-MX"/>
            <w:rPrChange w:id="3970" w:author="Microsoft Office User" w:date="2021-08-13T16:26:00Z">
              <w:rPr>
                <w:rFonts w:ascii="Arial" w:eastAsia="Times New Roman" w:hAnsi="Arial" w:cs="Arial"/>
                <w:i/>
                <w:color w:val="000000"/>
                <w:sz w:val="24"/>
                <w:szCs w:val="24"/>
                <w:lang w:eastAsia="es-MX"/>
              </w:rPr>
            </w:rPrChange>
          </w:rPr>
          <w:t>software</w:t>
        </w:r>
      </w:ins>
      <w:r w:rsidRPr="00557959">
        <w:rPr>
          <w:rFonts w:ascii="Times New Roman" w:eastAsia="Times New Roman" w:hAnsi="Times New Roman" w:cs="Times New Roman"/>
          <w:color w:val="000000"/>
          <w:sz w:val="24"/>
          <w:szCs w:val="24"/>
          <w:lang w:eastAsia="es-MX"/>
          <w:rPrChange w:id="3971" w:author="Microsoft Office User" w:date="2021-08-13T16:26:00Z">
            <w:rPr>
              <w:rFonts w:ascii="Arial" w:eastAsia="Times New Roman" w:hAnsi="Arial" w:cs="Arial"/>
              <w:color w:val="000000"/>
              <w:sz w:val="24"/>
              <w:szCs w:val="24"/>
              <w:lang w:eastAsia="es-MX"/>
            </w:rPr>
          </w:rPrChange>
        </w:rPr>
        <w:t xml:space="preserve"> de mesa de servicio </w:t>
      </w:r>
      <w:r w:rsidR="00463092" w:rsidRPr="00557959">
        <w:rPr>
          <w:rFonts w:ascii="Times New Roman" w:eastAsia="Times New Roman" w:hAnsi="Times New Roman" w:cs="Times New Roman"/>
          <w:color w:val="000000"/>
          <w:sz w:val="24"/>
          <w:szCs w:val="24"/>
          <w:lang w:eastAsia="es-MX"/>
          <w:rPrChange w:id="3972" w:author="Microsoft Office User" w:date="2021-08-13T16:26:00Z">
            <w:rPr>
              <w:rFonts w:ascii="Arial" w:eastAsia="Times New Roman" w:hAnsi="Arial" w:cs="Arial"/>
              <w:color w:val="000000"/>
              <w:sz w:val="24"/>
              <w:szCs w:val="24"/>
              <w:lang w:eastAsia="es-MX"/>
            </w:rPr>
          </w:rPrChange>
        </w:rPr>
        <w:t xml:space="preserve">tendrá como </w:t>
      </w:r>
      <w:r w:rsidR="00A12D9B" w:rsidRPr="00557959">
        <w:rPr>
          <w:rFonts w:ascii="Times New Roman" w:eastAsia="Times New Roman" w:hAnsi="Times New Roman" w:cs="Times New Roman"/>
          <w:color w:val="000000"/>
          <w:sz w:val="24"/>
          <w:szCs w:val="24"/>
          <w:lang w:eastAsia="es-MX"/>
          <w:rPrChange w:id="3973" w:author="Microsoft Office User" w:date="2021-08-13T16:26:00Z">
            <w:rPr>
              <w:rFonts w:ascii="Arial" w:eastAsia="Times New Roman" w:hAnsi="Arial" w:cs="Arial"/>
              <w:color w:val="000000"/>
              <w:sz w:val="24"/>
              <w:szCs w:val="24"/>
              <w:lang w:eastAsia="es-MX"/>
            </w:rPr>
          </w:rPrChange>
        </w:rPr>
        <w:t xml:space="preserve">escenario de pruebas </w:t>
      </w:r>
      <w:r w:rsidR="00C26E77" w:rsidRPr="00557959">
        <w:rPr>
          <w:rFonts w:ascii="Times New Roman" w:eastAsia="Times New Roman" w:hAnsi="Times New Roman" w:cs="Times New Roman"/>
          <w:color w:val="000000"/>
          <w:sz w:val="24"/>
          <w:szCs w:val="24"/>
          <w:lang w:eastAsia="es-MX"/>
          <w:rPrChange w:id="3974" w:author="Microsoft Office User" w:date="2021-08-13T16:26:00Z">
            <w:rPr>
              <w:rFonts w:ascii="Arial" w:eastAsia="Times New Roman" w:hAnsi="Arial" w:cs="Arial"/>
              <w:color w:val="000000"/>
              <w:sz w:val="24"/>
              <w:szCs w:val="24"/>
              <w:lang w:eastAsia="es-MX"/>
            </w:rPr>
          </w:rPrChange>
        </w:rPr>
        <w:t xml:space="preserve">un entorno donde </w:t>
      </w:r>
      <w:r w:rsidR="00453396" w:rsidRPr="00557959">
        <w:rPr>
          <w:rFonts w:ascii="Times New Roman" w:eastAsia="Times New Roman" w:hAnsi="Times New Roman" w:cs="Times New Roman"/>
          <w:color w:val="000000"/>
          <w:sz w:val="24"/>
          <w:szCs w:val="24"/>
          <w:lang w:eastAsia="es-MX"/>
          <w:rPrChange w:id="3975" w:author="Microsoft Office User" w:date="2021-08-13T16:26:00Z">
            <w:rPr>
              <w:rFonts w:ascii="Arial" w:eastAsia="Times New Roman" w:hAnsi="Arial" w:cs="Arial"/>
              <w:color w:val="000000"/>
              <w:sz w:val="24"/>
              <w:szCs w:val="24"/>
              <w:lang w:eastAsia="es-MX"/>
            </w:rPr>
          </w:rPrChange>
        </w:rPr>
        <w:t>al menos</w:t>
      </w:r>
      <w:r w:rsidR="00C26E77" w:rsidRPr="00557959">
        <w:rPr>
          <w:rFonts w:ascii="Times New Roman" w:eastAsia="Times New Roman" w:hAnsi="Times New Roman" w:cs="Times New Roman"/>
          <w:color w:val="000000"/>
          <w:sz w:val="24"/>
          <w:szCs w:val="24"/>
          <w:lang w:eastAsia="es-MX"/>
          <w:rPrChange w:id="3976" w:author="Microsoft Office User" w:date="2021-08-13T16:26:00Z">
            <w:rPr>
              <w:rFonts w:ascii="Arial" w:eastAsia="Times New Roman" w:hAnsi="Arial" w:cs="Arial"/>
              <w:color w:val="000000"/>
              <w:sz w:val="24"/>
              <w:szCs w:val="24"/>
              <w:lang w:eastAsia="es-MX"/>
            </w:rPr>
          </w:rPrChange>
        </w:rPr>
        <w:t xml:space="preserve"> se consideren </w:t>
      </w:r>
      <w:ins w:id="3977" w:author="Microsoft Office User" w:date="2021-08-13T21:19:00Z">
        <w:r w:rsidR="00B27A77">
          <w:rPr>
            <w:rFonts w:ascii="Times New Roman" w:eastAsia="Times New Roman" w:hAnsi="Times New Roman" w:cs="Times New Roman"/>
            <w:color w:val="000000"/>
            <w:sz w:val="24"/>
            <w:szCs w:val="24"/>
            <w:lang w:eastAsia="es-MX"/>
          </w:rPr>
          <w:t>tres</w:t>
        </w:r>
      </w:ins>
      <w:del w:id="3978" w:author="Microsoft Office User" w:date="2021-08-13T21:19:00Z">
        <w:r w:rsidR="00EA2AE2" w:rsidRPr="00557959" w:rsidDel="00B27A77">
          <w:rPr>
            <w:rFonts w:ascii="Times New Roman" w:eastAsia="Times New Roman" w:hAnsi="Times New Roman" w:cs="Times New Roman"/>
            <w:color w:val="000000"/>
            <w:sz w:val="24"/>
            <w:szCs w:val="24"/>
            <w:lang w:eastAsia="es-MX"/>
            <w:rPrChange w:id="3979" w:author="Microsoft Office User" w:date="2021-08-13T16:26:00Z">
              <w:rPr>
                <w:rFonts w:ascii="Arial" w:eastAsia="Times New Roman" w:hAnsi="Arial" w:cs="Arial"/>
                <w:color w:val="000000"/>
                <w:sz w:val="24"/>
                <w:szCs w:val="24"/>
                <w:lang w:eastAsia="es-MX"/>
              </w:rPr>
            </w:rPrChange>
          </w:rPr>
          <w:delText>3</w:delText>
        </w:r>
      </w:del>
      <w:r w:rsidR="00EA2AE2" w:rsidRPr="00557959">
        <w:rPr>
          <w:rFonts w:ascii="Times New Roman" w:eastAsia="Times New Roman" w:hAnsi="Times New Roman" w:cs="Times New Roman"/>
          <w:color w:val="000000"/>
          <w:sz w:val="24"/>
          <w:szCs w:val="24"/>
          <w:lang w:eastAsia="es-MX"/>
          <w:rPrChange w:id="3980" w:author="Microsoft Office User" w:date="2021-08-13T16:26:00Z">
            <w:rPr>
              <w:rFonts w:ascii="Arial" w:eastAsia="Times New Roman" w:hAnsi="Arial" w:cs="Arial"/>
              <w:color w:val="000000"/>
              <w:sz w:val="24"/>
              <w:szCs w:val="24"/>
              <w:lang w:eastAsia="es-MX"/>
            </w:rPr>
          </w:rPrChange>
        </w:rPr>
        <w:t xml:space="preserve"> equipos de </w:t>
      </w:r>
      <w:r w:rsidR="00453396" w:rsidRPr="00557959">
        <w:rPr>
          <w:rFonts w:ascii="Times New Roman" w:eastAsia="Times New Roman" w:hAnsi="Times New Roman" w:cs="Times New Roman"/>
          <w:color w:val="000000"/>
          <w:sz w:val="24"/>
          <w:szCs w:val="24"/>
          <w:lang w:eastAsia="es-MX"/>
          <w:rPrChange w:id="3981" w:author="Microsoft Office User" w:date="2021-08-13T16:26:00Z">
            <w:rPr>
              <w:rFonts w:ascii="Arial" w:eastAsia="Times New Roman" w:hAnsi="Arial" w:cs="Arial"/>
              <w:color w:val="000000"/>
              <w:sz w:val="24"/>
              <w:szCs w:val="24"/>
              <w:lang w:eastAsia="es-MX"/>
            </w:rPr>
          </w:rPrChange>
        </w:rPr>
        <w:t>cómputo</w:t>
      </w:r>
      <w:ins w:id="3982" w:author="Microsoft Office User" w:date="2021-08-13T21:19:00Z">
        <w:r w:rsidR="00B27A77">
          <w:rPr>
            <w:rFonts w:ascii="Times New Roman" w:eastAsia="Times New Roman" w:hAnsi="Times New Roman" w:cs="Times New Roman"/>
            <w:color w:val="000000"/>
            <w:sz w:val="24"/>
            <w:szCs w:val="24"/>
            <w:lang w:eastAsia="es-MX"/>
          </w:rPr>
          <w:t>,</w:t>
        </w:r>
      </w:ins>
      <w:r w:rsidR="00EA2AE2" w:rsidRPr="00557959">
        <w:rPr>
          <w:rFonts w:ascii="Times New Roman" w:eastAsia="Times New Roman" w:hAnsi="Times New Roman" w:cs="Times New Roman"/>
          <w:color w:val="000000"/>
          <w:sz w:val="24"/>
          <w:szCs w:val="24"/>
          <w:lang w:eastAsia="es-MX"/>
          <w:rPrChange w:id="3983" w:author="Microsoft Office User" w:date="2021-08-13T16:26:00Z">
            <w:rPr>
              <w:rFonts w:ascii="Arial" w:eastAsia="Times New Roman" w:hAnsi="Arial" w:cs="Arial"/>
              <w:color w:val="000000"/>
              <w:sz w:val="24"/>
              <w:szCs w:val="24"/>
              <w:lang w:eastAsia="es-MX"/>
            </w:rPr>
          </w:rPrChange>
        </w:rPr>
        <w:t xml:space="preserve"> </w:t>
      </w:r>
      <w:r w:rsidR="003A5FB0" w:rsidRPr="00557959">
        <w:rPr>
          <w:rFonts w:ascii="Times New Roman" w:eastAsia="Times New Roman" w:hAnsi="Times New Roman" w:cs="Times New Roman"/>
          <w:color w:val="000000"/>
          <w:sz w:val="24"/>
          <w:szCs w:val="24"/>
          <w:lang w:eastAsia="es-MX"/>
          <w:rPrChange w:id="3984" w:author="Microsoft Office User" w:date="2021-08-13T16:26:00Z">
            <w:rPr>
              <w:rFonts w:ascii="Arial" w:eastAsia="Times New Roman" w:hAnsi="Arial" w:cs="Arial"/>
              <w:color w:val="000000"/>
              <w:sz w:val="24"/>
              <w:szCs w:val="24"/>
              <w:lang w:eastAsia="es-MX"/>
            </w:rPr>
          </w:rPrChange>
        </w:rPr>
        <w:t>los cuales repre</w:t>
      </w:r>
      <w:r w:rsidR="00453396" w:rsidRPr="00557959">
        <w:rPr>
          <w:rFonts w:ascii="Times New Roman" w:eastAsia="Times New Roman" w:hAnsi="Times New Roman" w:cs="Times New Roman"/>
          <w:color w:val="000000"/>
          <w:sz w:val="24"/>
          <w:szCs w:val="24"/>
          <w:lang w:eastAsia="es-MX"/>
          <w:rPrChange w:id="3985" w:author="Microsoft Office User" w:date="2021-08-13T16:26:00Z">
            <w:rPr>
              <w:rFonts w:ascii="Arial" w:eastAsia="Times New Roman" w:hAnsi="Arial" w:cs="Arial"/>
              <w:color w:val="000000"/>
              <w:sz w:val="24"/>
              <w:szCs w:val="24"/>
              <w:lang w:eastAsia="es-MX"/>
            </w:rPr>
          </w:rPrChange>
        </w:rPr>
        <w:t>sen</w:t>
      </w:r>
      <w:r w:rsidR="003A5FB0" w:rsidRPr="00557959">
        <w:rPr>
          <w:rFonts w:ascii="Times New Roman" w:eastAsia="Times New Roman" w:hAnsi="Times New Roman" w:cs="Times New Roman"/>
          <w:color w:val="000000"/>
          <w:sz w:val="24"/>
          <w:szCs w:val="24"/>
          <w:lang w:eastAsia="es-MX"/>
          <w:rPrChange w:id="3986" w:author="Microsoft Office User" w:date="2021-08-13T16:26:00Z">
            <w:rPr>
              <w:rFonts w:ascii="Arial" w:eastAsia="Times New Roman" w:hAnsi="Arial" w:cs="Arial"/>
              <w:color w:val="000000"/>
              <w:sz w:val="24"/>
              <w:szCs w:val="24"/>
              <w:lang w:eastAsia="es-MX"/>
            </w:rPr>
          </w:rPrChange>
        </w:rPr>
        <w:t>tar</w:t>
      </w:r>
      <w:ins w:id="3987" w:author="Microsoft Office User" w:date="2021-08-13T21:19:00Z">
        <w:r w:rsidR="00B27A77">
          <w:rPr>
            <w:rFonts w:ascii="Times New Roman" w:eastAsia="Times New Roman" w:hAnsi="Times New Roman" w:cs="Times New Roman"/>
            <w:color w:val="000000"/>
            <w:sz w:val="24"/>
            <w:szCs w:val="24"/>
            <w:lang w:eastAsia="es-MX"/>
          </w:rPr>
          <w:t>á</w:t>
        </w:r>
      </w:ins>
      <w:del w:id="3988" w:author="Microsoft Office User" w:date="2021-08-13T21:19:00Z">
        <w:r w:rsidR="003A5FB0" w:rsidRPr="00557959" w:rsidDel="00B27A77">
          <w:rPr>
            <w:rFonts w:ascii="Times New Roman" w:eastAsia="Times New Roman" w:hAnsi="Times New Roman" w:cs="Times New Roman"/>
            <w:color w:val="000000"/>
            <w:sz w:val="24"/>
            <w:szCs w:val="24"/>
            <w:lang w:eastAsia="es-MX"/>
            <w:rPrChange w:id="3989" w:author="Microsoft Office User" w:date="2021-08-13T16:26:00Z">
              <w:rPr>
                <w:rFonts w:ascii="Arial" w:eastAsia="Times New Roman" w:hAnsi="Arial" w:cs="Arial"/>
                <w:color w:val="000000"/>
                <w:sz w:val="24"/>
                <w:szCs w:val="24"/>
                <w:lang w:eastAsia="es-MX"/>
              </w:rPr>
            </w:rPrChange>
          </w:rPr>
          <w:delText>a</w:delText>
        </w:r>
      </w:del>
      <w:r w:rsidR="003A5FB0" w:rsidRPr="00557959">
        <w:rPr>
          <w:rFonts w:ascii="Times New Roman" w:eastAsia="Times New Roman" w:hAnsi="Times New Roman" w:cs="Times New Roman"/>
          <w:color w:val="000000"/>
          <w:sz w:val="24"/>
          <w:szCs w:val="24"/>
          <w:lang w:eastAsia="es-MX"/>
          <w:rPrChange w:id="3990" w:author="Microsoft Office User" w:date="2021-08-13T16:26:00Z">
            <w:rPr>
              <w:rFonts w:ascii="Arial" w:eastAsia="Times New Roman" w:hAnsi="Arial" w:cs="Arial"/>
              <w:color w:val="000000"/>
              <w:sz w:val="24"/>
              <w:szCs w:val="24"/>
              <w:lang w:eastAsia="es-MX"/>
            </w:rPr>
          </w:rPrChange>
        </w:rPr>
        <w:t xml:space="preserve">n los tres usuarios indispensables para el funcionamiento de la mesa de servicio. </w:t>
      </w:r>
    </w:p>
    <w:p w14:paraId="48550CAC" w14:textId="00B0B5F5" w:rsidR="003A5FB0" w:rsidRPr="00557959" w:rsidRDefault="003A5FB0" w:rsidP="000A5A08">
      <w:pPr>
        <w:spacing w:line="360" w:lineRule="auto"/>
        <w:jc w:val="both"/>
        <w:rPr>
          <w:rFonts w:ascii="Times New Roman" w:eastAsia="Times New Roman" w:hAnsi="Times New Roman" w:cs="Times New Roman"/>
          <w:color w:val="000000"/>
          <w:sz w:val="24"/>
          <w:szCs w:val="24"/>
          <w:lang w:eastAsia="es-MX"/>
          <w:rPrChange w:id="3991"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3992" w:author="Microsoft Office User" w:date="2021-08-13T16:26:00Z">
            <w:rPr>
              <w:rFonts w:ascii="Arial" w:eastAsia="Times New Roman" w:hAnsi="Arial" w:cs="Arial"/>
              <w:color w:val="000000"/>
              <w:sz w:val="24"/>
              <w:szCs w:val="24"/>
              <w:lang w:eastAsia="es-MX"/>
            </w:rPr>
          </w:rPrChange>
        </w:rPr>
        <w:t xml:space="preserve">El primero </w:t>
      </w:r>
      <w:r w:rsidR="00665E38" w:rsidRPr="00557959">
        <w:rPr>
          <w:rFonts w:ascii="Times New Roman" w:eastAsia="Times New Roman" w:hAnsi="Times New Roman" w:cs="Times New Roman"/>
          <w:color w:val="000000"/>
          <w:sz w:val="24"/>
          <w:szCs w:val="24"/>
          <w:lang w:eastAsia="es-MX"/>
          <w:rPrChange w:id="3993" w:author="Microsoft Office User" w:date="2021-08-13T16:26:00Z">
            <w:rPr>
              <w:rFonts w:ascii="Arial" w:eastAsia="Times New Roman" w:hAnsi="Arial" w:cs="Arial"/>
              <w:color w:val="000000"/>
              <w:sz w:val="24"/>
              <w:szCs w:val="24"/>
              <w:lang w:eastAsia="es-MX"/>
            </w:rPr>
          </w:rPrChange>
        </w:rPr>
        <w:t>equipo</w:t>
      </w:r>
      <w:r w:rsidRPr="00557959">
        <w:rPr>
          <w:rFonts w:ascii="Times New Roman" w:eastAsia="Times New Roman" w:hAnsi="Times New Roman" w:cs="Times New Roman"/>
          <w:color w:val="000000"/>
          <w:sz w:val="24"/>
          <w:szCs w:val="24"/>
          <w:lang w:eastAsia="es-MX"/>
          <w:rPrChange w:id="3994" w:author="Microsoft Office User" w:date="2021-08-13T16:26:00Z">
            <w:rPr>
              <w:rFonts w:ascii="Arial" w:eastAsia="Times New Roman" w:hAnsi="Arial" w:cs="Arial"/>
              <w:color w:val="000000"/>
              <w:sz w:val="24"/>
              <w:szCs w:val="24"/>
              <w:lang w:eastAsia="es-MX"/>
            </w:rPr>
          </w:rPrChange>
        </w:rPr>
        <w:t xml:space="preserve"> de </w:t>
      </w:r>
      <w:r w:rsidR="00665E38" w:rsidRPr="00557959">
        <w:rPr>
          <w:rFonts w:ascii="Times New Roman" w:eastAsia="Times New Roman" w:hAnsi="Times New Roman" w:cs="Times New Roman"/>
          <w:color w:val="000000"/>
          <w:sz w:val="24"/>
          <w:szCs w:val="24"/>
          <w:lang w:eastAsia="es-MX"/>
          <w:rPrChange w:id="3995" w:author="Microsoft Office User" w:date="2021-08-13T16:26:00Z">
            <w:rPr>
              <w:rFonts w:ascii="Arial" w:eastAsia="Times New Roman" w:hAnsi="Arial" w:cs="Arial"/>
              <w:color w:val="000000"/>
              <w:sz w:val="24"/>
              <w:szCs w:val="24"/>
              <w:lang w:eastAsia="es-MX"/>
            </w:rPr>
          </w:rPrChange>
        </w:rPr>
        <w:t>cómputo</w:t>
      </w:r>
      <w:r w:rsidRPr="00557959">
        <w:rPr>
          <w:rFonts w:ascii="Times New Roman" w:eastAsia="Times New Roman" w:hAnsi="Times New Roman" w:cs="Times New Roman"/>
          <w:color w:val="000000"/>
          <w:sz w:val="24"/>
          <w:szCs w:val="24"/>
          <w:lang w:eastAsia="es-MX"/>
          <w:rPrChange w:id="3996" w:author="Microsoft Office User" w:date="2021-08-13T16:26:00Z">
            <w:rPr>
              <w:rFonts w:ascii="Arial" w:eastAsia="Times New Roman" w:hAnsi="Arial" w:cs="Arial"/>
              <w:color w:val="000000"/>
              <w:sz w:val="24"/>
              <w:szCs w:val="24"/>
              <w:lang w:eastAsia="es-MX"/>
            </w:rPr>
          </w:rPrChange>
        </w:rPr>
        <w:t xml:space="preserve"> serán los usuarios</w:t>
      </w:r>
      <w:del w:id="3997" w:author="Microsoft Office User" w:date="2021-08-13T21:20:00Z">
        <w:r w:rsidRPr="00557959" w:rsidDel="00B27A77">
          <w:rPr>
            <w:rFonts w:ascii="Times New Roman" w:eastAsia="Times New Roman" w:hAnsi="Times New Roman" w:cs="Times New Roman"/>
            <w:color w:val="000000"/>
            <w:sz w:val="24"/>
            <w:szCs w:val="24"/>
            <w:lang w:eastAsia="es-MX"/>
            <w:rPrChange w:id="3998" w:author="Microsoft Office User" w:date="2021-08-13T16:26:00Z">
              <w:rPr>
                <w:rFonts w:ascii="Arial" w:eastAsia="Times New Roman" w:hAnsi="Arial" w:cs="Arial"/>
                <w:color w:val="000000"/>
                <w:sz w:val="24"/>
                <w:szCs w:val="24"/>
                <w:lang w:eastAsia="es-MX"/>
              </w:rPr>
            </w:rPrChange>
          </w:rPr>
          <w:delText xml:space="preserve"> de</w:delText>
        </w:r>
      </w:del>
      <w:r w:rsidRPr="00557959">
        <w:rPr>
          <w:rFonts w:ascii="Times New Roman" w:eastAsia="Times New Roman" w:hAnsi="Times New Roman" w:cs="Times New Roman"/>
          <w:color w:val="000000"/>
          <w:sz w:val="24"/>
          <w:szCs w:val="24"/>
          <w:lang w:eastAsia="es-MX"/>
          <w:rPrChange w:id="3999" w:author="Microsoft Office User" w:date="2021-08-13T16:26:00Z">
            <w:rPr>
              <w:rFonts w:ascii="Arial" w:eastAsia="Times New Roman" w:hAnsi="Arial" w:cs="Arial"/>
              <w:color w:val="000000"/>
              <w:sz w:val="24"/>
              <w:szCs w:val="24"/>
              <w:lang w:eastAsia="es-MX"/>
            </w:rPr>
          </w:rPrChange>
        </w:rPr>
        <w:t xml:space="preserve"> </w:t>
      </w:r>
      <w:r w:rsidR="002C7FE1" w:rsidRPr="00557959">
        <w:rPr>
          <w:rFonts w:ascii="Times New Roman" w:eastAsia="Times New Roman" w:hAnsi="Times New Roman" w:cs="Times New Roman"/>
          <w:color w:val="000000"/>
          <w:sz w:val="24"/>
          <w:szCs w:val="24"/>
          <w:lang w:eastAsia="es-MX"/>
          <w:rPrChange w:id="4000" w:author="Microsoft Office User" w:date="2021-08-13T16:26:00Z">
            <w:rPr>
              <w:rFonts w:ascii="Arial" w:eastAsia="Times New Roman" w:hAnsi="Arial" w:cs="Arial"/>
              <w:color w:val="000000"/>
              <w:sz w:val="24"/>
              <w:szCs w:val="24"/>
              <w:lang w:eastAsia="es-MX"/>
            </w:rPr>
          </w:rPrChange>
        </w:rPr>
        <w:t xml:space="preserve">nombrados en la arquitectura (Diagrama1) como </w:t>
      </w:r>
      <w:ins w:id="4001" w:author="Microsoft Office User" w:date="2021-08-13T21:20:00Z">
        <w:r w:rsidR="00B27A77">
          <w:rPr>
            <w:rFonts w:ascii="Times New Roman" w:eastAsia="Times New Roman" w:hAnsi="Times New Roman" w:cs="Times New Roman"/>
            <w:color w:val="000000"/>
            <w:sz w:val="24"/>
            <w:szCs w:val="24"/>
            <w:lang w:eastAsia="es-MX"/>
          </w:rPr>
          <w:t>e</w:t>
        </w:r>
      </w:ins>
      <w:r w:rsidR="002C7FE1" w:rsidRPr="00557959">
        <w:rPr>
          <w:rFonts w:ascii="Times New Roman" w:eastAsia="Times New Roman" w:hAnsi="Times New Roman" w:cs="Times New Roman"/>
          <w:color w:val="000000"/>
          <w:sz w:val="24"/>
          <w:szCs w:val="24"/>
          <w:lang w:eastAsia="es-MX"/>
          <w:rPrChange w:id="4002" w:author="Microsoft Office User" w:date="2021-08-13T16:26:00Z">
            <w:rPr>
              <w:rFonts w:ascii="Arial" w:eastAsia="Times New Roman" w:hAnsi="Arial" w:cs="Arial"/>
              <w:color w:val="000000"/>
              <w:sz w:val="24"/>
              <w:szCs w:val="24"/>
              <w:lang w:eastAsia="es-MX"/>
            </w:rPr>
          </w:rPrChange>
        </w:rPr>
        <w:t xml:space="preserve">quipo </w:t>
      </w:r>
      <w:r w:rsidRPr="00557959">
        <w:rPr>
          <w:rFonts w:ascii="Times New Roman" w:eastAsia="Times New Roman" w:hAnsi="Times New Roman" w:cs="Times New Roman"/>
          <w:color w:val="000000"/>
          <w:sz w:val="24"/>
          <w:szCs w:val="24"/>
          <w:lang w:eastAsia="es-MX"/>
          <w:rPrChange w:id="4003" w:author="Microsoft Office User" w:date="2021-08-13T16:26:00Z">
            <w:rPr>
              <w:rFonts w:ascii="Arial" w:eastAsia="Times New Roman" w:hAnsi="Arial" w:cs="Arial"/>
              <w:color w:val="000000"/>
              <w:sz w:val="24"/>
              <w:szCs w:val="24"/>
              <w:lang w:eastAsia="es-MX"/>
            </w:rPr>
          </w:rPrChange>
        </w:rPr>
        <w:t xml:space="preserve">Soporte </w:t>
      </w:r>
      <w:r w:rsidR="00665E38" w:rsidRPr="00557959">
        <w:rPr>
          <w:rFonts w:ascii="Times New Roman" w:eastAsia="Times New Roman" w:hAnsi="Times New Roman" w:cs="Times New Roman"/>
          <w:color w:val="000000"/>
          <w:sz w:val="24"/>
          <w:szCs w:val="24"/>
          <w:lang w:eastAsia="es-MX"/>
          <w:rPrChange w:id="4004" w:author="Microsoft Office User" w:date="2021-08-13T16:26:00Z">
            <w:rPr>
              <w:rFonts w:ascii="Arial" w:eastAsia="Times New Roman" w:hAnsi="Arial" w:cs="Arial"/>
              <w:color w:val="000000"/>
              <w:sz w:val="24"/>
              <w:szCs w:val="24"/>
              <w:lang w:eastAsia="es-MX"/>
            </w:rPr>
          </w:rPrChange>
        </w:rPr>
        <w:t>técnico, estos se encargarán de simular</w:t>
      </w:r>
      <w:r w:rsidR="00B35D0E" w:rsidRPr="00557959">
        <w:rPr>
          <w:rFonts w:ascii="Times New Roman" w:eastAsia="Times New Roman" w:hAnsi="Times New Roman" w:cs="Times New Roman"/>
          <w:color w:val="000000"/>
          <w:sz w:val="24"/>
          <w:szCs w:val="24"/>
          <w:lang w:eastAsia="es-MX"/>
          <w:rPrChange w:id="4005" w:author="Microsoft Office User" w:date="2021-08-13T16:26:00Z">
            <w:rPr>
              <w:rFonts w:ascii="Arial" w:eastAsia="Times New Roman" w:hAnsi="Arial" w:cs="Arial"/>
              <w:color w:val="000000"/>
              <w:sz w:val="24"/>
              <w:szCs w:val="24"/>
              <w:lang w:eastAsia="es-MX"/>
            </w:rPr>
          </w:rPrChange>
        </w:rPr>
        <w:t xml:space="preserve"> el levantamiento de múltiples atenciones, en </w:t>
      </w:r>
      <w:r w:rsidR="00CA04C5" w:rsidRPr="00557959">
        <w:rPr>
          <w:rFonts w:ascii="Times New Roman" w:eastAsia="Times New Roman" w:hAnsi="Times New Roman" w:cs="Times New Roman"/>
          <w:color w:val="000000"/>
          <w:sz w:val="24"/>
          <w:szCs w:val="24"/>
          <w:lang w:eastAsia="es-MX"/>
          <w:rPrChange w:id="4006" w:author="Microsoft Office User" w:date="2021-08-13T16:26:00Z">
            <w:rPr>
              <w:rFonts w:ascii="Arial" w:eastAsia="Times New Roman" w:hAnsi="Arial" w:cs="Arial"/>
              <w:color w:val="000000"/>
              <w:sz w:val="24"/>
              <w:szCs w:val="24"/>
              <w:lang w:eastAsia="es-MX"/>
            </w:rPr>
          </w:rPrChange>
        </w:rPr>
        <w:t>específico</w:t>
      </w:r>
      <w:r w:rsidR="00B35D0E" w:rsidRPr="00557959">
        <w:rPr>
          <w:rFonts w:ascii="Times New Roman" w:eastAsia="Times New Roman" w:hAnsi="Times New Roman" w:cs="Times New Roman"/>
          <w:color w:val="000000"/>
          <w:sz w:val="24"/>
          <w:szCs w:val="24"/>
          <w:lang w:eastAsia="es-MX"/>
          <w:rPrChange w:id="4007" w:author="Microsoft Office User" w:date="2021-08-13T16:26:00Z">
            <w:rPr>
              <w:rFonts w:ascii="Arial" w:eastAsia="Times New Roman" w:hAnsi="Arial" w:cs="Arial"/>
              <w:color w:val="000000"/>
              <w:sz w:val="24"/>
              <w:szCs w:val="24"/>
              <w:lang w:eastAsia="es-MX"/>
            </w:rPr>
          </w:rPrChange>
        </w:rPr>
        <w:t xml:space="preserve"> los datos de las incidencias, así como el seguimiento de </w:t>
      </w:r>
      <w:ins w:id="4008" w:author="Microsoft Office User" w:date="2021-08-13T21:21:00Z">
        <w:r w:rsidR="00B27A77">
          <w:rPr>
            <w:rFonts w:ascii="Times New Roman" w:eastAsia="Times New Roman" w:hAnsi="Times New Roman" w:cs="Times New Roman"/>
            <w:color w:val="000000"/>
            <w:sz w:val="24"/>
            <w:szCs w:val="24"/>
            <w:lang w:eastAsia="es-MX"/>
          </w:rPr>
          <w:t>é</w:t>
        </w:r>
      </w:ins>
      <w:del w:id="4009" w:author="Microsoft Office User" w:date="2021-08-13T21:21:00Z">
        <w:r w:rsidR="00B35D0E" w:rsidRPr="00557959" w:rsidDel="00B27A77">
          <w:rPr>
            <w:rFonts w:ascii="Times New Roman" w:eastAsia="Times New Roman" w:hAnsi="Times New Roman" w:cs="Times New Roman"/>
            <w:color w:val="000000"/>
            <w:sz w:val="24"/>
            <w:szCs w:val="24"/>
            <w:lang w:eastAsia="es-MX"/>
            <w:rPrChange w:id="4010" w:author="Microsoft Office User" w:date="2021-08-13T16:26:00Z">
              <w:rPr>
                <w:rFonts w:ascii="Arial" w:eastAsia="Times New Roman" w:hAnsi="Arial" w:cs="Arial"/>
                <w:color w:val="000000"/>
                <w:sz w:val="24"/>
                <w:szCs w:val="24"/>
                <w:lang w:eastAsia="es-MX"/>
              </w:rPr>
            </w:rPrChange>
          </w:rPr>
          <w:delText>e</w:delText>
        </w:r>
      </w:del>
      <w:r w:rsidR="00B35D0E" w:rsidRPr="00557959">
        <w:rPr>
          <w:rFonts w:ascii="Times New Roman" w:eastAsia="Times New Roman" w:hAnsi="Times New Roman" w:cs="Times New Roman"/>
          <w:color w:val="000000"/>
          <w:sz w:val="24"/>
          <w:szCs w:val="24"/>
          <w:lang w:eastAsia="es-MX"/>
          <w:rPrChange w:id="4011" w:author="Microsoft Office User" w:date="2021-08-13T16:26:00Z">
            <w:rPr>
              <w:rFonts w:ascii="Arial" w:eastAsia="Times New Roman" w:hAnsi="Arial" w:cs="Arial"/>
              <w:color w:val="000000"/>
              <w:sz w:val="24"/>
              <w:szCs w:val="24"/>
              <w:lang w:eastAsia="es-MX"/>
            </w:rPr>
          </w:rPrChange>
        </w:rPr>
        <w:t>sta</w:t>
      </w:r>
      <w:r w:rsidR="00CA04C5" w:rsidRPr="00557959">
        <w:rPr>
          <w:rFonts w:ascii="Times New Roman" w:eastAsia="Times New Roman" w:hAnsi="Times New Roman" w:cs="Times New Roman"/>
          <w:color w:val="000000"/>
          <w:sz w:val="24"/>
          <w:szCs w:val="24"/>
          <w:lang w:eastAsia="es-MX"/>
          <w:rPrChange w:id="4012" w:author="Microsoft Office User" w:date="2021-08-13T16:26:00Z">
            <w:rPr>
              <w:rFonts w:ascii="Arial" w:eastAsia="Times New Roman" w:hAnsi="Arial" w:cs="Arial"/>
              <w:color w:val="000000"/>
              <w:sz w:val="24"/>
              <w:szCs w:val="24"/>
              <w:lang w:eastAsia="es-MX"/>
            </w:rPr>
          </w:rPrChange>
        </w:rPr>
        <w:t xml:space="preserve"> hasta el cierre.</w:t>
      </w:r>
      <w:r w:rsidR="00665E38" w:rsidRPr="00557959">
        <w:rPr>
          <w:rFonts w:ascii="Times New Roman" w:eastAsia="Times New Roman" w:hAnsi="Times New Roman" w:cs="Times New Roman"/>
          <w:color w:val="000000"/>
          <w:sz w:val="24"/>
          <w:szCs w:val="24"/>
          <w:lang w:eastAsia="es-MX"/>
          <w:rPrChange w:id="4013" w:author="Microsoft Office User" w:date="2021-08-13T16:26:00Z">
            <w:rPr>
              <w:rFonts w:ascii="Arial" w:eastAsia="Times New Roman" w:hAnsi="Arial" w:cs="Arial"/>
              <w:color w:val="000000"/>
              <w:sz w:val="24"/>
              <w:szCs w:val="24"/>
              <w:lang w:eastAsia="es-MX"/>
            </w:rPr>
          </w:rPrChange>
        </w:rPr>
        <w:t xml:space="preserve"> </w:t>
      </w:r>
    </w:p>
    <w:p w14:paraId="357F4EE5" w14:textId="77777777" w:rsidR="00B27A77" w:rsidRDefault="00CA04C5" w:rsidP="00B27A77">
      <w:pPr>
        <w:spacing w:line="360" w:lineRule="auto"/>
        <w:jc w:val="both"/>
        <w:rPr>
          <w:ins w:id="4014" w:author="Microsoft Office User" w:date="2021-08-13T21:22:00Z"/>
          <w:rFonts w:ascii="Times New Roman" w:eastAsia="Times New Roman" w:hAnsi="Times New Roman" w:cs="Times New Roman"/>
          <w:color w:val="000000"/>
          <w:sz w:val="24"/>
          <w:szCs w:val="24"/>
          <w:lang w:eastAsia="es-MX"/>
        </w:rPr>
      </w:pPr>
      <w:r w:rsidRPr="00557959">
        <w:rPr>
          <w:rFonts w:ascii="Times New Roman" w:eastAsia="Times New Roman" w:hAnsi="Times New Roman" w:cs="Times New Roman"/>
          <w:color w:val="000000"/>
          <w:sz w:val="24"/>
          <w:szCs w:val="24"/>
          <w:lang w:eastAsia="es-MX"/>
          <w:rPrChange w:id="4015" w:author="Microsoft Office User" w:date="2021-08-13T16:26:00Z">
            <w:rPr>
              <w:rFonts w:ascii="Arial" w:eastAsia="Times New Roman" w:hAnsi="Arial" w:cs="Arial"/>
              <w:color w:val="000000"/>
              <w:sz w:val="24"/>
              <w:szCs w:val="24"/>
              <w:lang w:eastAsia="es-MX"/>
            </w:rPr>
          </w:rPrChange>
        </w:rPr>
        <w:t xml:space="preserve">El </w:t>
      </w:r>
      <w:r w:rsidR="00A96A4D" w:rsidRPr="00557959">
        <w:rPr>
          <w:rFonts w:ascii="Times New Roman" w:eastAsia="Times New Roman" w:hAnsi="Times New Roman" w:cs="Times New Roman"/>
          <w:color w:val="000000"/>
          <w:sz w:val="24"/>
          <w:szCs w:val="24"/>
          <w:lang w:eastAsia="es-MX"/>
          <w:rPrChange w:id="4016" w:author="Microsoft Office User" w:date="2021-08-13T16:26:00Z">
            <w:rPr>
              <w:rFonts w:ascii="Arial" w:eastAsia="Times New Roman" w:hAnsi="Arial" w:cs="Arial"/>
              <w:color w:val="000000"/>
              <w:sz w:val="24"/>
              <w:szCs w:val="24"/>
              <w:lang w:eastAsia="es-MX"/>
            </w:rPr>
          </w:rPrChange>
        </w:rPr>
        <w:t>segundo</w:t>
      </w:r>
      <w:r w:rsidRPr="00557959">
        <w:rPr>
          <w:rFonts w:ascii="Times New Roman" w:eastAsia="Times New Roman" w:hAnsi="Times New Roman" w:cs="Times New Roman"/>
          <w:color w:val="000000"/>
          <w:sz w:val="24"/>
          <w:szCs w:val="24"/>
          <w:lang w:eastAsia="es-MX"/>
          <w:rPrChange w:id="4017" w:author="Microsoft Office User" w:date="2021-08-13T16:26:00Z">
            <w:rPr>
              <w:rFonts w:ascii="Arial" w:eastAsia="Times New Roman" w:hAnsi="Arial" w:cs="Arial"/>
              <w:color w:val="000000"/>
              <w:sz w:val="24"/>
              <w:szCs w:val="24"/>
              <w:lang w:eastAsia="es-MX"/>
            </w:rPr>
          </w:rPrChange>
        </w:rPr>
        <w:t xml:space="preserve"> equipo de cómputo serán los usuarios de nombrados en la arquitectura (Diagrama1) como </w:t>
      </w:r>
      <w:ins w:id="4018" w:author="Microsoft Office User" w:date="2021-08-13T21:21:00Z">
        <w:r w:rsidR="00B27A77">
          <w:rPr>
            <w:rFonts w:ascii="Times New Roman" w:eastAsia="Times New Roman" w:hAnsi="Times New Roman" w:cs="Times New Roman"/>
            <w:color w:val="000000"/>
            <w:sz w:val="24"/>
            <w:szCs w:val="24"/>
            <w:lang w:eastAsia="es-MX"/>
          </w:rPr>
          <w:t>e</w:t>
        </w:r>
      </w:ins>
      <w:r w:rsidRPr="00557959">
        <w:rPr>
          <w:rFonts w:ascii="Times New Roman" w:eastAsia="Times New Roman" w:hAnsi="Times New Roman" w:cs="Times New Roman"/>
          <w:color w:val="000000"/>
          <w:sz w:val="24"/>
          <w:szCs w:val="24"/>
          <w:lang w:eastAsia="es-MX"/>
          <w:rPrChange w:id="4019" w:author="Microsoft Office User" w:date="2021-08-13T16:26:00Z">
            <w:rPr>
              <w:rFonts w:ascii="Arial" w:eastAsia="Times New Roman" w:hAnsi="Arial" w:cs="Arial"/>
              <w:color w:val="000000"/>
              <w:sz w:val="24"/>
              <w:szCs w:val="24"/>
              <w:lang w:eastAsia="es-MX"/>
            </w:rPr>
          </w:rPrChange>
        </w:rPr>
        <w:t xml:space="preserve">quipo </w:t>
      </w:r>
      <w:r w:rsidR="007F3BCD" w:rsidRPr="00557959">
        <w:rPr>
          <w:rFonts w:ascii="Times New Roman" w:eastAsia="Times New Roman" w:hAnsi="Times New Roman" w:cs="Times New Roman"/>
          <w:color w:val="000000"/>
          <w:sz w:val="24"/>
          <w:szCs w:val="24"/>
          <w:lang w:eastAsia="es-MX"/>
          <w:rPrChange w:id="4020" w:author="Microsoft Office User" w:date="2021-08-13T16:26:00Z">
            <w:rPr>
              <w:rFonts w:ascii="Arial" w:eastAsia="Times New Roman" w:hAnsi="Arial" w:cs="Arial"/>
              <w:color w:val="000000"/>
              <w:sz w:val="24"/>
              <w:szCs w:val="24"/>
              <w:lang w:eastAsia="es-MX"/>
            </w:rPr>
          </w:rPrChange>
        </w:rPr>
        <w:t>Gerente de Proyecto</w:t>
      </w:r>
      <w:r w:rsidRPr="00557959">
        <w:rPr>
          <w:rFonts w:ascii="Times New Roman" w:eastAsia="Times New Roman" w:hAnsi="Times New Roman" w:cs="Times New Roman"/>
          <w:color w:val="000000"/>
          <w:sz w:val="24"/>
          <w:szCs w:val="24"/>
          <w:lang w:eastAsia="es-MX"/>
          <w:rPrChange w:id="4021" w:author="Microsoft Office User" w:date="2021-08-13T16:26:00Z">
            <w:rPr>
              <w:rFonts w:ascii="Arial" w:eastAsia="Times New Roman" w:hAnsi="Arial" w:cs="Arial"/>
              <w:color w:val="000000"/>
              <w:sz w:val="24"/>
              <w:szCs w:val="24"/>
              <w:lang w:eastAsia="es-MX"/>
            </w:rPr>
          </w:rPrChange>
        </w:rPr>
        <w:t xml:space="preserve">, </w:t>
      </w:r>
      <w:r w:rsidR="007F3BCD" w:rsidRPr="00557959">
        <w:rPr>
          <w:rFonts w:ascii="Times New Roman" w:eastAsia="Times New Roman" w:hAnsi="Times New Roman" w:cs="Times New Roman"/>
          <w:color w:val="000000"/>
          <w:sz w:val="24"/>
          <w:szCs w:val="24"/>
          <w:lang w:eastAsia="es-MX"/>
          <w:rPrChange w:id="4022" w:author="Microsoft Office User" w:date="2021-08-13T16:26:00Z">
            <w:rPr>
              <w:rFonts w:ascii="Arial" w:eastAsia="Times New Roman" w:hAnsi="Arial" w:cs="Arial"/>
              <w:color w:val="000000"/>
              <w:sz w:val="24"/>
              <w:szCs w:val="24"/>
              <w:lang w:eastAsia="es-MX"/>
            </w:rPr>
          </w:rPrChange>
        </w:rPr>
        <w:t>est</w:t>
      </w:r>
      <w:ins w:id="4023" w:author="Microsoft Office User" w:date="2021-08-13T21:21:00Z">
        <w:r w:rsidR="00B27A77">
          <w:rPr>
            <w:rFonts w:ascii="Times New Roman" w:eastAsia="Times New Roman" w:hAnsi="Times New Roman" w:cs="Times New Roman"/>
            <w:color w:val="000000"/>
            <w:sz w:val="24"/>
            <w:szCs w:val="24"/>
            <w:lang w:eastAsia="es-MX"/>
          </w:rPr>
          <w:t>e</w:t>
        </w:r>
      </w:ins>
      <w:del w:id="4024" w:author="Microsoft Office User" w:date="2021-08-13T21:21:00Z">
        <w:r w:rsidR="007F3BCD" w:rsidRPr="00557959" w:rsidDel="00B27A77">
          <w:rPr>
            <w:rFonts w:ascii="Times New Roman" w:eastAsia="Times New Roman" w:hAnsi="Times New Roman" w:cs="Times New Roman"/>
            <w:color w:val="000000"/>
            <w:sz w:val="24"/>
            <w:szCs w:val="24"/>
            <w:lang w:eastAsia="es-MX"/>
            <w:rPrChange w:id="4025" w:author="Microsoft Office User" w:date="2021-08-13T16:26:00Z">
              <w:rPr>
                <w:rFonts w:ascii="Arial" w:eastAsia="Times New Roman" w:hAnsi="Arial" w:cs="Arial"/>
                <w:color w:val="000000"/>
                <w:sz w:val="24"/>
                <w:szCs w:val="24"/>
                <w:lang w:eastAsia="es-MX"/>
              </w:rPr>
            </w:rPrChange>
          </w:rPr>
          <w:delText>e</w:delText>
        </w:r>
      </w:del>
      <w:r w:rsidR="007F3BCD" w:rsidRPr="00557959">
        <w:rPr>
          <w:rFonts w:ascii="Times New Roman" w:eastAsia="Times New Roman" w:hAnsi="Times New Roman" w:cs="Times New Roman"/>
          <w:color w:val="000000"/>
          <w:sz w:val="24"/>
          <w:szCs w:val="24"/>
          <w:lang w:eastAsia="es-MX"/>
          <w:rPrChange w:id="4026" w:author="Microsoft Office User" w:date="2021-08-13T16:26:00Z">
            <w:rPr>
              <w:rFonts w:ascii="Arial" w:eastAsia="Times New Roman" w:hAnsi="Arial" w:cs="Arial"/>
              <w:color w:val="000000"/>
              <w:sz w:val="24"/>
              <w:szCs w:val="24"/>
              <w:lang w:eastAsia="es-MX"/>
            </w:rPr>
          </w:rPrChange>
        </w:rPr>
        <w:t xml:space="preserve"> </w:t>
      </w:r>
      <w:r w:rsidR="007F3BCD" w:rsidRPr="00B27A77">
        <w:rPr>
          <w:rFonts w:ascii="Times New Roman" w:eastAsia="Times New Roman" w:hAnsi="Times New Roman" w:cs="Times New Roman"/>
          <w:i/>
          <w:iCs/>
          <w:color w:val="000000"/>
          <w:sz w:val="24"/>
          <w:szCs w:val="24"/>
          <w:lang w:eastAsia="es-MX"/>
          <w:rPrChange w:id="4027" w:author="Microsoft Office User" w:date="2021-08-13T21:21:00Z">
            <w:rPr>
              <w:rFonts w:ascii="Arial" w:eastAsia="Times New Roman" w:hAnsi="Arial" w:cs="Arial"/>
              <w:color w:val="000000"/>
              <w:sz w:val="24"/>
              <w:szCs w:val="24"/>
              <w:lang w:eastAsia="es-MX"/>
            </w:rPr>
          </w:rPrChange>
        </w:rPr>
        <w:t>Usuarios</w:t>
      </w:r>
      <w:r w:rsidR="007F3BCD" w:rsidRPr="00557959">
        <w:rPr>
          <w:rFonts w:ascii="Times New Roman" w:eastAsia="Times New Roman" w:hAnsi="Times New Roman" w:cs="Times New Roman"/>
          <w:color w:val="000000"/>
          <w:sz w:val="24"/>
          <w:szCs w:val="24"/>
          <w:lang w:eastAsia="es-MX"/>
          <w:rPrChange w:id="4028" w:author="Microsoft Office User" w:date="2021-08-13T16:26:00Z">
            <w:rPr>
              <w:rFonts w:ascii="Arial" w:eastAsia="Times New Roman" w:hAnsi="Arial" w:cs="Arial"/>
              <w:color w:val="000000"/>
              <w:sz w:val="24"/>
              <w:szCs w:val="24"/>
              <w:lang w:eastAsia="es-MX"/>
            </w:rPr>
          </w:rPrChange>
        </w:rPr>
        <w:t xml:space="preserve"> será en </w:t>
      </w:r>
      <w:ins w:id="4029" w:author="Microsoft Office User" w:date="2021-08-13T21:21:00Z">
        <w:r w:rsidR="00B27A77">
          <w:rPr>
            <w:rFonts w:ascii="Times New Roman" w:eastAsia="Times New Roman" w:hAnsi="Times New Roman" w:cs="Times New Roman"/>
            <w:color w:val="000000"/>
            <w:sz w:val="24"/>
            <w:szCs w:val="24"/>
            <w:lang w:eastAsia="es-MX"/>
          </w:rPr>
          <w:t xml:space="preserve">el </w:t>
        </w:r>
      </w:ins>
      <w:r w:rsidR="007F3BCD" w:rsidRPr="00557959">
        <w:rPr>
          <w:rFonts w:ascii="Times New Roman" w:eastAsia="Times New Roman" w:hAnsi="Times New Roman" w:cs="Times New Roman"/>
          <w:color w:val="000000"/>
          <w:sz w:val="24"/>
          <w:szCs w:val="24"/>
          <w:lang w:eastAsia="es-MX"/>
          <w:rPrChange w:id="4030" w:author="Microsoft Office User" w:date="2021-08-13T16:26:00Z">
            <w:rPr>
              <w:rFonts w:ascii="Arial" w:eastAsia="Times New Roman" w:hAnsi="Arial" w:cs="Arial"/>
              <w:color w:val="000000"/>
              <w:sz w:val="24"/>
              <w:szCs w:val="24"/>
              <w:lang w:eastAsia="es-MX"/>
            </w:rPr>
          </w:rPrChange>
        </w:rPr>
        <w:t xml:space="preserve">cual </w:t>
      </w:r>
      <w:r w:rsidR="00C62169" w:rsidRPr="00557959">
        <w:rPr>
          <w:rFonts w:ascii="Times New Roman" w:eastAsia="Times New Roman" w:hAnsi="Times New Roman" w:cs="Times New Roman"/>
          <w:color w:val="000000"/>
          <w:sz w:val="24"/>
          <w:szCs w:val="24"/>
          <w:lang w:eastAsia="es-MX"/>
          <w:rPrChange w:id="4031" w:author="Microsoft Office User" w:date="2021-08-13T16:26:00Z">
            <w:rPr>
              <w:rFonts w:ascii="Arial" w:eastAsia="Times New Roman" w:hAnsi="Arial" w:cs="Arial"/>
              <w:color w:val="000000"/>
              <w:sz w:val="24"/>
              <w:szCs w:val="24"/>
              <w:lang w:eastAsia="es-MX"/>
            </w:rPr>
          </w:rPrChange>
        </w:rPr>
        <w:t xml:space="preserve">se </w:t>
      </w:r>
      <w:r w:rsidR="00453396" w:rsidRPr="00557959">
        <w:rPr>
          <w:rFonts w:ascii="Times New Roman" w:eastAsia="Times New Roman" w:hAnsi="Times New Roman" w:cs="Times New Roman"/>
          <w:color w:val="000000"/>
          <w:sz w:val="24"/>
          <w:szCs w:val="24"/>
          <w:lang w:eastAsia="es-MX"/>
          <w:rPrChange w:id="4032" w:author="Microsoft Office User" w:date="2021-08-13T16:26:00Z">
            <w:rPr>
              <w:rFonts w:ascii="Arial" w:eastAsia="Times New Roman" w:hAnsi="Arial" w:cs="Arial"/>
              <w:color w:val="000000"/>
              <w:sz w:val="24"/>
              <w:szCs w:val="24"/>
              <w:lang w:eastAsia="es-MX"/>
            </w:rPr>
          </w:rPrChange>
        </w:rPr>
        <w:t>enviarán</w:t>
      </w:r>
      <w:r w:rsidR="007F3BCD" w:rsidRPr="00557959">
        <w:rPr>
          <w:rFonts w:ascii="Times New Roman" w:eastAsia="Times New Roman" w:hAnsi="Times New Roman" w:cs="Times New Roman"/>
          <w:color w:val="000000"/>
          <w:sz w:val="24"/>
          <w:szCs w:val="24"/>
          <w:lang w:eastAsia="es-MX"/>
          <w:rPrChange w:id="4033" w:author="Microsoft Office User" w:date="2021-08-13T16:26:00Z">
            <w:rPr>
              <w:rFonts w:ascii="Arial" w:eastAsia="Times New Roman" w:hAnsi="Arial" w:cs="Arial"/>
              <w:color w:val="000000"/>
              <w:sz w:val="24"/>
              <w:szCs w:val="24"/>
              <w:lang w:eastAsia="es-MX"/>
            </w:rPr>
          </w:rPrChange>
        </w:rPr>
        <w:t xml:space="preserve"> los reportes generados </w:t>
      </w:r>
      <w:r w:rsidR="00C62169" w:rsidRPr="00557959">
        <w:rPr>
          <w:rFonts w:ascii="Times New Roman" w:eastAsia="Times New Roman" w:hAnsi="Times New Roman" w:cs="Times New Roman"/>
          <w:color w:val="000000"/>
          <w:sz w:val="24"/>
          <w:szCs w:val="24"/>
          <w:lang w:eastAsia="es-MX"/>
          <w:rPrChange w:id="4034" w:author="Microsoft Office User" w:date="2021-08-13T16:26:00Z">
            <w:rPr>
              <w:rFonts w:ascii="Arial" w:eastAsia="Times New Roman" w:hAnsi="Arial" w:cs="Arial"/>
              <w:color w:val="000000"/>
              <w:sz w:val="24"/>
              <w:szCs w:val="24"/>
              <w:lang w:eastAsia="es-MX"/>
            </w:rPr>
          </w:rPrChange>
        </w:rPr>
        <w:t>automáticamente</w:t>
      </w:r>
      <w:r w:rsidR="007F3BCD" w:rsidRPr="00557959">
        <w:rPr>
          <w:rFonts w:ascii="Times New Roman" w:eastAsia="Times New Roman" w:hAnsi="Times New Roman" w:cs="Times New Roman"/>
          <w:color w:val="000000"/>
          <w:sz w:val="24"/>
          <w:szCs w:val="24"/>
          <w:lang w:eastAsia="es-MX"/>
          <w:rPrChange w:id="4035" w:author="Microsoft Office User" w:date="2021-08-13T16:26:00Z">
            <w:rPr>
              <w:rFonts w:ascii="Arial" w:eastAsia="Times New Roman" w:hAnsi="Arial" w:cs="Arial"/>
              <w:color w:val="000000"/>
              <w:sz w:val="24"/>
              <w:szCs w:val="24"/>
              <w:lang w:eastAsia="es-MX"/>
            </w:rPr>
          </w:rPrChange>
        </w:rPr>
        <w:t xml:space="preserve"> por la mesa de servicio</w:t>
      </w:r>
      <w:r w:rsidR="00C62169" w:rsidRPr="00557959">
        <w:rPr>
          <w:rFonts w:ascii="Times New Roman" w:eastAsia="Times New Roman" w:hAnsi="Times New Roman" w:cs="Times New Roman"/>
          <w:color w:val="000000"/>
          <w:sz w:val="24"/>
          <w:szCs w:val="24"/>
          <w:lang w:eastAsia="es-MX"/>
          <w:rPrChange w:id="4036" w:author="Microsoft Office User" w:date="2021-08-13T16:26:00Z">
            <w:rPr>
              <w:rFonts w:ascii="Arial" w:eastAsia="Times New Roman" w:hAnsi="Arial" w:cs="Arial"/>
              <w:color w:val="000000"/>
              <w:sz w:val="24"/>
              <w:szCs w:val="24"/>
              <w:lang w:eastAsia="es-MX"/>
            </w:rPr>
          </w:rPrChange>
        </w:rPr>
        <w:t>, así mismo podrá visualizar en un</w:t>
      </w:r>
      <w:r w:rsidR="009D6A54" w:rsidRPr="00557959">
        <w:rPr>
          <w:rFonts w:ascii="Times New Roman" w:eastAsia="Times New Roman" w:hAnsi="Times New Roman" w:cs="Times New Roman"/>
          <w:color w:val="000000"/>
          <w:sz w:val="24"/>
          <w:szCs w:val="24"/>
          <w:lang w:eastAsia="es-MX"/>
          <w:rPrChange w:id="4037" w:author="Microsoft Office User" w:date="2021-08-13T16:26:00Z">
            <w:rPr>
              <w:rFonts w:ascii="Arial" w:eastAsia="Times New Roman" w:hAnsi="Arial" w:cs="Arial"/>
              <w:color w:val="000000"/>
              <w:sz w:val="24"/>
              <w:szCs w:val="24"/>
              <w:lang w:eastAsia="es-MX"/>
            </w:rPr>
          </w:rPrChange>
        </w:rPr>
        <w:t xml:space="preserve"> </w:t>
      </w:r>
      <w:r w:rsidR="009D6A54" w:rsidRPr="00B27A77">
        <w:rPr>
          <w:rFonts w:ascii="Times New Roman" w:eastAsia="Times New Roman" w:hAnsi="Times New Roman" w:cs="Times New Roman"/>
          <w:i/>
          <w:iCs/>
          <w:color w:val="000000"/>
          <w:sz w:val="24"/>
          <w:szCs w:val="24"/>
          <w:lang w:eastAsia="es-MX"/>
          <w:rPrChange w:id="4038" w:author="Microsoft Office User" w:date="2021-08-13T21:22:00Z">
            <w:rPr>
              <w:rFonts w:ascii="Arial" w:eastAsia="Times New Roman" w:hAnsi="Arial" w:cs="Arial"/>
              <w:color w:val="000000"/>
              <w:sz w:val="24"/>
              <w:szCs w:val="24"/>
              <w:lang w:eastAsia="es-MX"/>
            </w:rPr>
          </w:rPrChange>
        </w:rPr>
        <w:t>dashboard</w:t>
      </w:r>
      <w:r w:rsidR="00C62169" w:rsidRPr="00557959">
        <w:rPr>
          <w:rFonts w:ascii="Times New Roman" w:eastAsia="Times New Roman" w:hAnsi="Times New Roman" w:cs="Times New Roman"/>
          <w:color w:val="000000"/>
          <w:sz w:val="24"/>
          <w:szCs w:val="24"/>
          <w:lang w:eastAsia="es-MX"/>
          <w:rPrChange w:id="4039" w:author="Microsoft Office User" w:date="2021-08-13T16:26:00Z">
            <w:rPr>
              <w:rFonts w:ascii="Arial" w:eastAsia="Times New Roman" w:hAnsi="Arial" w:cs="Arial"/>
              <w:color w:val="000000"/>
              <w:sz w:val="24"/>
              <w:szCs w:val="24"/>
              <w:lang w:eastAsia="es-MX"/>
            </w:rPr>
          </w:rPrChange>
        </w:rPr>
        <w:t xml:space="preserve"> </w:t>
      </w:r>
      <w:r w:rsidR="004F5593" w:rsidRPr="00557959">
        <w:rPr>
          <w:rFonts w:ascii="Times New Roman" w:eastAsia="Times New Roman" w:hAnsi="Times New Roman" w:cs="Times New Roman"/>
          <w:color w:val="000000"/>
          <w:sz w:val="24"/>
          <w:szCs w:val="24"/>
          <w:lang w:eastAsia="es-MX"/>
          <w:rPrChange w:id="4040" w:author="Microsoft Office User" w:date="2021-08-13T16:26:00Z">
            <w:rPr>
              <w:rFonts w:ascii="Arial" w:eastAsia="Times New Roman" w:hAnsi="Arial" w:cs="Arial"/>
              <w:color w:val="000000"/>
              <w:sz w:val="24"/>
              <w:szCs w:val="24"/>
              <w:lang w:eastAsia="es-MX"/>
            </w:rPr>
          </w:rPrChange>
        </w:rPr>
        <w:t xml:space="preserve">la producción </w:t>
      </w:r>
      <w:r w:rsidR="007A11E9" w:rsidRPr="00557959">
        <w:rPr>
          <w:rFonts w:ascii="Times New Roman" w:eastAsia="Times New Roman" w:hAnsi="Times New Roman" w:cs="Times New Roman"/>
          <w:color w:val="000000"/>
          <w:sz w:val="24"/>
          <w:szCs w:val="24"/>
          <w:lang w:eastAsia="es-MX"/>
          <w:rPrChange w:id="4041" w:author="Microsoft Office User" w:date="2021-08-13T16:26:00Z">
            <w:rPr>
              <w:rFonts w:ascii="Arial" w:eastAsia="Times New Roman" w:hAnsi="Arial" w:cs="Arial"/>
              <w:color w:val="000000"/>
              <w:sz w:val="24"/>
              <w:szCs w:val="24"/>
              <w:lang w:eastAsia="es-MX"/>
            </w:rPr>
          </w:rPrChange>
        </w:rPr>
        <w:t>de la mesa de servicio</w:t>
      </w:r>
      <w:r w:rsidR="00716E8E" w:rsidRPr="00557959">
        <w:rPr>
          <w:rFonts w:ascii="Times New Roman" w:eastAsia="Times New Roman" w:hAnsi="Times New Roman" w:cs="Times New Roman"/>
          <w:color w:val="000000"/>
          <w:sz w:val="24"/>
          <w:szCs w:val="24"/>
          <w:lang w:eastAsia="es-MX"/>
          <w:rPrChange w:id="4042" w:author="Microsoft Office User" w:date="2021-08-13T16:26:00Z">
            <w:rPr>
              <w:rFonts w:ascii="Arial" w:eastAsia="Times New Roman" w:hAnsi="Arial" w:cs="Arial"/>
              <w:color w:val="000000"/>
              <w:sz w:val="24"/>
              <w:szCs w:val="24"/>
              <w:lang w:eastAsia="es-MX"/>
            </w:rPr>
          </w:rPrChange>
        </w:rPr>
        <w:t xml:space="preserve"> y los proyectos que </w:t>
      </w:r>
      <w:ins w:id="4043" w:author="Microsoft Office User" w:date="2021-08-13T21:22:00Z">
        <w:r w:rsidR="00B27A77">
          <w:rPr>
            <w:rFonts w:ascii="Times New Roman" w:eastAsia="Times New Roman" w:hAnsi="Times New Roman" w:cs="Times New Roman"/>
            <w:color w:val="000000"/>
            <w:sz w:val="24"/>
            <w:szCs w:val="24"/>
            <w:lang w:eastAsia="es-MX"/>
          </w:rPr>
          <w:t>é</w:t>
        </w:r>
      </w:ins>
      <w:del w:id="4044" w:author="Microsoft Office User" w:date="2021-08-13T21:22:00Z">
        <w:r w:rsidR="00716E8E" w:rsidRPr="00557959" w:rsidDel="00B27A77">
          <w:rPr>
            <w:rFonts w:ascii="Times New Roman" w:eastAsia="Times New Roman" w:hAnsi="Times New Roman" w:cs="Times New Roman"/>
            <w:color w:val="000000"/>
            <w:sz w:val="24"/>
            <w:szCs w:val="24"/>
            <w:lang w:eastAsia="es-MX"/>
            <w:rPrChange w:id="4045" w:author="Microsoft Office User" w:date="2021-08-13T16:26:00Z">
              <w:rPr>
                <w:rFonts w:ascii="Arial" w:eastAsia="Times New Roman" w:hAnsi="Arial" w:cs="Arial"/>
                <w:color w:val="000000"/>
                <w:sz w:val="24"/>
                <w:szCs w:val="24"/>
                <w:lang w:eastAsia="es-MX"/>
              </w:rPr>
            </w:rPrChange>
          </w:rPr>
          <w:delText>e</w:delText>
        </w:r>
      </w:del>
      <w:r w:rsidR="00716E8E" w:rsidRPr="00557959">
        <w:rPr>
          <w:rFonts w:ascii="Times New Roman" w:eastAsia="Times New Roman" w:hAnsi="Times New Roman" w:cs="Times New Roman"/>
          <w:color w:val="000000"/>
          <w:sz w:val="24"/>
          <w:szCs w:val="24"/>
          <w:lang w:eastAsia="es-MX"/>
          <w:rPrChange w:id="4046" w:author="Microsoft Office User" w:date="2021-08-13T16:26:00Z">
            <w:rPr>
              <w:rFonts w:ascii="Arial" w:eastAsia="Times New Roman" w:hAnsi="Arial" w:cs="Arial"/>
              <w:color w:val="000000"/>
              <w:sz w:val="24"/>
              <w:szCs w:val="24"/>
              <w:lang w:eastAsia="es-MX"/>
            </w:rPr>
          </w:rPrChange>
        </w:rPr>
        <w:t>ste administre</w:t>
      </w:r>
      <w:r w:rsidR="007F3BCD" w:rsidRPr="00557959">
        <w:rPr>
          <w:rFonts w:ascii="Times New Roman" w:eastAsia="Times New Roman" w:hAnsi="Times New Roman" w:cs="Times New Roman"/>
          <w:color w:val="000000"/>
          <w:sz w:val="24"/>
          <w:szCs w:val="24"/>
          <w:lang w:eastAsia="es-MX"/>
          <w:rPrChange w:id="4047" w:author="Microsoft Office User" w:date="2021-08-13T16:26:00Z">
            <w:rPr>
              <w:rFonts w:ascii="Arial" w:eastAsia="Times New Roman" w:hAnsi="Arial" w:cs="Arial"/>
              <w:color w:val="000000"/>
              <w:sz w:val="24"/>
              <w:szCs w:val="24"/>
              <w:lang w:eastAsia="es-MX"/>
            </w:rPr>
          </w:rPrChange>
        </w:rPr>
        <w:t>.</w:t>
      </w:r>
    </w:p>
    <w:p w14:paraId="65894F39" w14:textId="279B546F" w:rsidR="00C26E77" w:rsidRPr="00557959" w:rsidDel="00B27A77" w:rsidRDefault="00B27A77" w:rsidP="000A5A08">
      <w:pPr>
        <w:spacing w:line="360" w:lineRule="auto"/>
        <w:jc w:val="both"/>
        <w:rPr>
          <w:del w:id="4048" w:author="Microsoft Office User" w:date="2021-08-13T21:22:00Z"/>
          <w:rFonts w:ascii="Times New Roman" w:eastAsia="Times New Roman" w:hAnsi="Times New Roman" w:cs="Times New Roman"/>
          <w:color w:val="000000"/>
          <w:sz w:val="24"/>
          <w:szCs w:val="24"/>
          <w:lang w:eastAsia="es-MX"/>
          <w:rPrChange w:id="4049" w:author="Microsoft Office User" w:date="2021-08-13T16:26:00Z">
            <w:rPr>
              <w:del w:id="4050" w:author="Microsoft Office User" w:date="2021-08-13T21:22:00Z"/>
              <w:rFonts w:ascii="Arial" w:eastAsia="Times New Roman" w:hAnsi="Arial" w:cs="Arial"/>
              <w:color w:val="000000"/>
              <w:sz w:val="24"/>
              <w:szCs w:val="24"/>
              <w:lang w:eastAsia="es-MX"/>
            </w:rPr>
          </w:rPrChange>
        </w:rPr>
      </w:pPr>
      <w:ins w:id="4051" w:author="Microsoft Office User" w:date="2021-08-13T21:22:00Z">
        <w:r>
          <w:rPr>
            <w:rFonts w:ascii="Times New Roman" w:eastAsia="Times New Roman" w:hAnsi="Times New Roman" w:cs="Times New Roman"/>
            <w:color w:val="000000"/>
            <w:sz w:val="24"/>
            <w:szCs w:val="24"/>
            <w:lang w:eastAsia="es-MX"/>
          </w:rPr>
          <w:t>La posibilidad de un</w:t>
        </w:r>
      </w:ins>
    </w:p>
    <w:p w14:paraId="4C0D6115" w14:textId="4CC1B84B" w:rsidR="009535F4" w:rsidRPr="00557959" w:rsidRDefault="00E501CA" w:rsidP="00B27A77">
      <w:pPr>
        <w:spacing w:line="360" w:lineRule="auto"/>
        <w:jc w:val="both"/>
        <w:rPr>
          <w:rFonts w:ascii="Times New Roman" w:eastAsia="Times New Roman" w:hAnsi="Times New Roman" w:cs="Times New Roman"/>
          <w:color w:val="000000"/>
          <w:sz w:val="24"/>
          <w:szCs w:val="24"/>
          <w:lang w:eastAsia="es-MX"/>
          <w:rPrChange w:id="4052" w:author="Microsoft Office User" w:date="2021-08-13T16:26:00Z">
            <w:rPr>
              <w:rFonts w:ascii="Arial" w:eastAsia="Times New Roman" w:hAnsi="Arial" w:cs="Arial"/>
              <w:color w:val="000000"/>
              <w:sz w:val="24"/>
              <w:szCs w:val="24"/>
              <w:lang w:eastAsia="es-MX"/>
            </w:rPr>
          </w:rPrChange>
        </w:rPr>
        <w:pPrChange w:id="4053" w:author="Microsoft Office User" w:date="2021-08-13T21:22:00Z">
          <w:pPr>
            <w:spacing w:after="0" w:line="360" w:lineRule="auto"/>
            <w:jc w:val="both"/>
          </w:pPr>
        </w:pPrChange>
      </w:pPr>
      <w:del w:id="4054" w:author="Microsoft Office User" w:date="2021-08-13T21:22:00Z">
        <w:r w:rsidRPr="00557959" w:rsidDel="00B27A77">
          <w:rPr>
            <w:rFonts w:ascii="Times New Roman" w:eastAsia="Times New Roman" w:hAnsi="Times New Roman" w:cs="Times New Roman"/>
            <w:color w:val="000000"/>
            <w:sz w:val="24"/>
            <w:szCs w:val="24"/>
            <w:lang w:eastAsia="es-MX"/>
            <w:rPrChange w:id="4055" w:author="Microsoft Office User" w:date="2021-08-13T16:26:00Z">
              <w:rPr>
                <w:rFonts w:ascii="Arial" w:eastAsia="Times New Roman" w:hAnsi="Arial" w:cs="Arial"/>
                <w:color w:val="000000"/>
                <w:sz w:val="24"/>
                <w:szCs w:val="24"/>
                <w:lang w:eastAsia="es-MX"/>
              </w:rPr>
            </w:rPrChange>
          </w:rPr>
          <w:delText>Considerando</w:delText>
        </w:r>
        <w:r w:rsidR="0093368A" w:rsidRPr="00557959" w:rsidDel="00B27A77">
          <w:rPr>
            <w:rFonts w:ascii="Times New Roman" w:eastAsia="Times New Roman" w:hAnsi="Times New Roman" w:cs="Times New Roman"/>
            <w:color w:val="000000"/>
            <w:sz w:val="24"/>
            <w:szCs w:val="24"/>
            <w:lang w:eastAsia="es-MX"/>
            <w:rPrChange w:id="4056" w:author="Microsoft Office User" w:date="2021-08-13T16:26:00Z">
              <w:rPr>
                <w:rFonts w:ascii="Arial" w:eastAsia="Times New Roman" w:hAnsi="Arial" w:cs="Arial"/>
                <w:color w:val="000000"/>
                <w:sz w:val="24"/>
                <w:szCs w:val="24"/>
                <w:lang w:eastAsia="es-MX"/>
              </w:rPr>
            </w:rPrChange>
          </w:rPr>
          <w:delText xml:space="preserve"> un</w:delText>
        </w:r>
      </w:del>
      <w:r w:rsidR="0093368A" w:rsidRPr="00557959">
        <w:rPr>
          <w:rFonts w:ascii="Times New Roman" w:eastAsia="Times New Roman" w:hAnsi="Times New Roman" w:cs="Times New Roman"/>
          <w:color w:val="000000"/>
          <w:sz w:val="24"/>
          <w:szCs w:val="24"/>
          <w:lang w:eastAsia="es-MX"/>
          <w:rPrChange w:id="4057" w:author="Microsoft Office User" w:date="2021-08-13T16:26:00Z">
            <w:rPr>
              <w:rFonts w:ascii="Arial" w:eastAsia="Times New Roman" w:hAnsi="Arial" w:cs="Arial"/>
              <w:color w:val="000000"/>
              <w:sz w:val="24"/>
              <w:szCs w:val="24"/>
              <w:lang w:eastAsia="es-MX"/>
            </w:rPr>
          </w:rPrChange>
        </w:rPr>
        <w:t xml:space="preserve"> </w:t>
      </w:r>
      <w:r w:rsidRPr="00557959">
        <w:rPr>
          <w:rFonts w:ascii="Times New Roman" w:eastAsia="Times New Roman" w:hAnsi="Times New Roman" w:cs="Times New Roman"/>
          <w:color w:val="000000"/>
          <w:sz w:val="24"/>
          <w:szCs w:val="24"/>
          <w:lang w:eastAsia="es-MX"/>
          <w:rPrChange w:id="4058" w:author="Microsoft Office User" w:date="2021-08-13T16:26:00Z">
            <w:rPr>
              <w:rFonts w:ascii="Arial" w:eastAsia="Times New Roman" w:hAnsi="Arial" w:cs="Arial"/>
              <w:color w:val="000000"/>
              <w:sz w:val="24"/>
              <w:szCs w:val="24"/>
              <w:lang w:eastAsia="es-MX"/>
            </w:rPr>
          </w:rPrChange>
        </w:rPr>
        <w:t>escenario de pruebas presencial</w:t>
      </w:r>
      <w:del w:id="4059" w:author="Microsoft Office User" w:date="2021-08-13T21:22:00Z">
        <w:r w:rsidR="004B5CBA" w:rsidRPr="00557959" w:rsidDel="00B27A77">
          <w:rPr>
            <w:rFonts w:ascii="Times New Roman" w:eastAsia="Times New Roman" w:hAnsi="Times New Roman" w:cs="Times New Roman"/>
            <w:color w:val="000000"/>
            <w:sz w:val="24"/>
            <w:szCs w:val="24"/>
            <w:lang w:eastAsia="es-MX"/>
            <w:rPrChange w:id="4060" w:author="Microsoft Office User" w:date="2021-08-13T16:26:00Z">
              <w:rPr>
                <w:rFonts w:ascii="Arial" w:eastAsia="Times New Roman" w:hAnsi="Arial" w:cs="Arial"/>
                <w:color w:val="000000"/>
                <w:sz w:val="24"/>
                <w:szCs w:val="24"/>
                <w:lang w:eastAsia="es-MX"/>
              </w:rPr>
            </w:rPrChange>
          </w:rPr>
          <w:delText>, se</w:delText>
        </w:r>
      </w:del>
      <w:r w:rsidR="004B5CBA" w:rsidRPr="00557959">
        <w:rPr>
          <w:rFonts w:ascii="Times New Roman" w:eastAsia="Times New Roman" w:hAnsi="Times New Roman" w:cs="Times New Roman"/>
          <w:color w:val="000000"/>
          <w:sz w:val="24"/>
          <w:szCs w:val="24"/>
          <w:lang w:eastAsia="es-MX"/>
          <w:rPrChange w:id="4061" w:author="Microsoft Office User" w:date="2021-08-13T16:26:00Z">
            <w:rPr>
              <w:rFonts w:ascii="Arial" w:eastAsia="Times New Roman" w:hAnsi="Arial" w:cs="Arial"/>
              <w:color w:val="000000"/>
              <w:sz w:val="24"/>
              <w:szCs w:val="24"/>
              <w:lang w:eastAsia="es-MX"/>
            </w:rPr>
          </w:rPrChange>
        </w:rPr>
        <w:t xml:space="preserve"> considera </w:t>
      </w:r>
      <w:ins w:id="4062" w:author="Microsoft Office User" w:date="2021-08-13T21:22:00Z">
        <w:r w:rsidR="00B27A77">
          <w:rPr>
            <w:rFonts w:ascii="Times New Roman" w:eastAsia="Times New Roman" w:hAnsi="Times New Roman" w:cs="Times New Roman"/>
            <w:color w:val="000000"/>
            <w:sz w:val="24"/>
            <w:szCs w:val="24"/>
            <w:lang w:eastAsia="es-MX"/>
          </w:rPr>
          <w:t>tres</w:t>
        </w:r>
      </w:ins>
      <w:del w:id="4063" w:author="Microsoft Office User" w:date="2021-08-13T21:22:00Z">
        <w:r w:rsidR="004515FC" w:rsidRPr="00557959" w:rsidDel="00B27A77">
          <w:rPr>
            <w:rFonts w:ascii="Times New Roman" w:eastAsia="Times New Roman" w:hAnsi="Times New Roman" w:cs="Times New Roman"/>
            <w:color w:val="000000"/>
            <w:sz w:val="24"/>
            <w:szCs w:val="24"/>
            <w:lang w:eastAsia="es-MX"/>
            <w:rPrChange w:id="4064" w:author="Microsoft Office User" w:date="2021-08-13T16:26:00Z">
              <w:rPr>
                <w:rFonts w:ascii="Arial" w:eastAsia="Times New Roman" w:hAnsi="Arial" w:cs="Arial"/>
                <w:color w:val="000000"/>
                <w:sz w:val="24"/>
                <w:szCs w:val="24"/>
                <w:lang w:eastAsia="es-MX"/>
              </w:rPr>
            </w:rPrChange>
          </w:rPr>
          <w:delText>3</w:delText>
        </w:r>
      </w:del>
      <w:r w:rsidR="004B5CBA" w:rsidRPr="00557959">
        <w:rPr>
          <w:rFonts w:ascii="Times New Roman" w:eastAsia="Times New Roman" w:hAnsi="Times New Roman" w:cs="Times New Roman"/>
          <w:color w:val="000000"/>
          <w:sz w:val="24"/>
          <w:szCs w:val="24"/>
          <w:lang w:eastAsia="es-MX"/>
          <w:rPrChange w:id="4065" w:author="Microsoft Office User" w:date="2021-08-13T16:26:00Z">
            <w:rPr>
              <w:rFonts w:ascii="Arial" w:eastAsia="Times New Roman" w:hAnsi="Arial" w:cs="Arial"/>
              <w:color w:val="000000"/>
              <w:sz w:val="24"/>
              <w:szCs w:val="24"/>
              <w:lang w:eastAsia="es-MX"/>
            </w:rPr>
          </w:rPrChange>
        </w:rPr>
        <w:t xml:space="preserve"> equipos de cómputo</w:t>
      </w:r>
      <w:r w:rsidR="00522AB3" w:rsidRPr="00557959">
        <w:rPr>
          <w:rFonts w:ascii="Times New Roman" w:eastAsia="Times New Roman" w:hAnsi="Times New Roman" w:cs="Times New Roman"/>
          <w:color w:val="000000"/>
          <w:sz w:val="24"/>
          <w:szCs w:val="24"/>
          <w:lang w:eastAsia="es-MX"/>
          <w:rPrChange w:id="4066" w:author="Microsoft Office User" w:date="2021-08-13T16:26:00Z">
            <w:rPr>
              <w:rFonts w:ascii="Arial" w:eastAsia="Times New Roman" w:hAnsi="Arial" w:cs="Arial"/>
              <w:color w:val="000000"/>
              <w:sz w:val="24"/>
              <w:szCs w:val="24"/>
              <w:lang w:eastAsia="es-MX"/>
            </w:rPr>
          </w:rPrChange>
        </w:rPr>
        <w:t>, los cuales representar</w:t>
      </w:r>
      <w:ins w:id="4067" w:author="Microsoft Office User" w:date="2021-08-13T21:22:00Z">
        <w:r w:rsidR="00B27A77">
          <w:rPr>
            <w:rFonts w:ascii="Times New Roman" w:eastAsia="Times New Roman" w:hAnsi="Times New Roman" w:cs="Times New Roman"/>
            <w:color w:val="000000"/>
            <w:sz w:val="24"/>
            <w:szCs w:val="24"/>
            <w:lang w:eastAsia="es-MX"/>
          </w:rPr>
          <w:t>á</w:t>
        </w:r>
      </w:ins>
      <w:del w:id="4068" w:author="Microsoft Office User" w:date="2021-08-13T21:22:00Z">
        <w:r w:rsidR="00522AB3" w:rsidRPr="00557959" w:rsidDel="00B27A77">
          <w:rPr>
            <w:rFonts w:ascii="Times New Roman" w:eastAsia="Times New Roman" w:hAnsi="Times New Roman" w:cs="Times New Roman"/>
            <w:color w:val="000000"/>
            <w:sz w:val="24"/>
            <w:szCs w:val="24"/>
            <w:lang w:eastAsia="es-MX"/>
            <w:rPrChange w:id="4069" w:author="Microsoft Office User" w:date="2021-08-13T16:26:00Z">
              <w:rPr>
                <w:rFonts w:ascii="Arial" w:eastAsia="Times New Roman" w:hAnsi="Arial" w:cs="Arial"/>
                <w:color w:val="000000"/>
                <w:sz w:val="24"/>
                <w:szCs w:val="24"/>
                <w:lang w:eastAsia="es-MX"/>
              </w:rPr>
            </w:rPrChange>
          </w:rPr>
          <w:delText>a</w:delText>
        </w:r>
      </w:del>
      <w:r w:rsidR="00522AB3" w:rsidRPr="00557959">
        <w:rPr>
          <w:rFonts w:ascii="Times New Roman" w:eastAsia="Times New Roman" w:hAnsi="Times New Roman" w:cs="Times New Roman"/>
          <w:color w:val="000000"/>
          <w:sz w:val="24"/>
          <w:szCs w:val="24"/>
          <w:lang w:eastAsia="es-MX"/>
          <w:rPrChange w:id="4070" w:author="Microsoft Office User" w:date="2021-08-13T16:26:00Z">
            <w:rPr>
              <w:rFonts w:ascii="Arial" w:eastAsia="Times New Roman" w:hAnsi="Arial" w:cs="Arial"/>
              <w:color w:val="000000"/>
              <w:sz w:val="24"/>
              <w:szCs w:val="24"/>
              <w:lang w:eastAsia="es-MX"/>
            </w:rPr>
          </w:rPrChange>
        </w:rPr>
        <w:t xml:space="preserve">n cada </w:t>
      </w:r>
      <w:r w:rsidR="00B62175" w:rsidRPr="00557959">
        <w:rPr>
          <w:rFonts w:ascii="Times New Roman" w:eastAsia="Times New Roman" w:hAnsi="Times New Roman" w:cs="Times New Roman"/>
          <w:color w:val="000000"/>
          <w:sz w:val="24"/>
          <w:szCs w:val="24"/>
          <w:lang w:eastAsia="es-MX"/>
          <w:rPrChange w:id="4071" w:author="Microsoft Office User" w:date="2021-08-13T16:26:00Z">
            <w:rPr>
              <w:rFonts w:ascii="Arial" w:eastAsia="Times New Roman" w:hAnsi="Arial" w:cs="Arial"/>
              <w:color w:val="000000"/>
              <w:sz w:val="24"/>
              <w:szCs w:val="24"/>
              <w:lang w:eastAsia="es-MX"/>
            </w:rPr>
          </w:rPrChange>
        </w:rPr>
        <w:t>uno</w:t>
      </w:r>
      <w:r w:rsidR="00522AB3" w:rsidRPr="00557959">
        <w:rPr>
          <w:rFonts w:ascii="Times New Roman" w:eastAsia="Times New Roman" w:hAnsi="Times New Roman" w:cs="Times New Roman"/>
          <w:color w:val="000000"/>
          <w:sz w:val="24"/>
          <w:szCs w:val="24"/>
          <w:lang w:eastAsia="es-MX"/>
          <w:rPrChange w:id="4072" w:author="Microsoft Office User" w:date="2021-08-13T16:26:00Z">
            <w:rPr>
              <w:rFonts w:ascii="Arial" w:eastAsia="Times New Roman" w:hAnsi="Arial" w:cs="Arial"/>
              <w:color w:val="000000"/>
              <w:sz w:val="24"/>
              <w:szCs w:val="24"/>
              <w:lang w:eastAsia="es-MX"/>
            </w:rPr>
          </w:rPrChange>
        </w:rPr>
        <w:t xml:space="preserve"> de </w:t>
      </w:r>
      <w:r w:rsidR="004515FC" w:rsidRPr="00557959">
        <w:rPr>
          <w:rFonts w:ascii="Times New Roman" w:eastAsia="Times New Roman" w:hAnsi="Times New Roman" w:cs="Times New Roman"/>
          <w:color w:val="000000"/>
          <w:sz w:val="24"/>
          <w:szCs w:val="24"/>
          <w:lang w:eastAsia="es-MX"/>
          <w:rPrChange w:id="4073" w:author="Microsoft Office User" w:date="2021-08-13T16:26:00Z">
            <w:rPr>
              <w:rFonts w:ascii="Arial" w:eastAsia="Times New Roman" w:hAnsi="Arial" w:cs="Arial"/>
              <w:color w:val="000000"/>
              <w:sz w:val="24"/>
              <w:szCs w:val="24"/>
              <w:lang w:eastAsia="es-MX"/>
            </w:rPr>
          </w:rPrChange>
        </w:rPr>
        <w:t>los usuarios</w:t>
      </w:r>
      <w:r w:rsidR="004B5CBA" w:rsidRPr="00557959">
        <w:rPr>
          <w:rFonts w:ascii="Times New Roman" w:eastAsia="Times New Roman" w:hAnsi="Times New Roman" w:cs="Times New Roman"/>
          <w:color w:val="000000"/>
          <w:sz w:val="24"/>
          <w:szCs w:val="24"/>
          <w:lang w:eastAsia="es-MX"/>
          <w:rPrChange w:id="4074" w:author="Microsoft Office User" w:date="2021-08-13T16:26:00Z">
            <w:rPr>
              <w:rFonts w:ascii="Arial" w:eastAsia="Times New Roman" w:hAnsi="Arial" w:cs="Arial"/>
              <w:color w:val="000000"/>
              <w:sz w:val="24"/>
              <w:szCs w:val="24"/>
              <w:lang w:eastAsia="es-MX"/>
            </w:rPr>
          </w:rPrChange>
        </w:rPr>
        <w:t>, así mismo se les proporcionar</w:t>
      </w:r>
      <w:ins w:id="4075" w:author="Microsoft Office User" w:date="2021-08-13T21:23:00Z">
        <w:r w:rsidR="00B27A77">
          <w:rPr>
            <w:rFonts w:ascii="Times New Roman" w:eastAsia="Times New Roman" w:hAnsi="Times New Roman" w:cs="Times New Roman"/>
            <w:color w:val="000000"/>
            <w:sz w:val="24"/>
            <w:szCs w:val="24"/>
            <w:lang w:eastAsia="es-MX"/>
          </w:rPr>
          <w:t>á</w:t>
        </w:r>
      </w:ins>
      <w:del w:id="4076" w:author="Microsoft Office User" w:date="2021-08-13T21:23:00Z">
        <w:r w:rsidR="004B5CBA" w:rsidRPr="00557959" w:rsidDel="00B27A77">
          <w:rPr>
            <w:rFonts w:ascii="Times New Roman" w:eastAsia="Times New Roman" w:hAnsi="Times New Roman" w:cs="Times New Roman"/>
            <w:color w:val="000000"/>
            <w:sz w:val="24"/>
            <w:szCs w:val="24"/>
            <w:lang w:eastAsia="es-MX"/>
            <w:rPrChange w:id="4077" w:author="Microsoft Office User" w:date="2021-08-13T16:26:00Z">
              <w:rPr>
                <w:rFonts w:ascii="Arial" w:eastAsia="Times New Roman" w:hAnsi="Arial" w:cs="Arial"/>
                <w:color w:val="000000"/>
                <w:sz w:val="24"/>
                <w:szCs w:val="24"/>
                <w:lang w:eastAsia="es-MX"/>
              </w:rPr>
            </w:rPrChange>
          </w:rPr>
          <w:delText>a</w:delText>
        </w:r>
      </w:del>
      <w:r w:rsidR="004B5CBA" w:rsidRPr="00557959">
        <w:rPr>
          <w:rFonts w:ascii="Times New Roman" w:eastAsia="Times New Roman" w:hAnsi="Times New Roman" w:cs="Times New Roman"/>
          <w:color w:val="000000"/>
          <w:sz w:val="24"/>
          <w:szCs w:val="24"/>
          <w:lang w:eastAsia="es-MX"/>
          <w:rPrChange w:id="4078" w:author="Microsoft Office User" w:date="2021-08-13T16:26:00Z">
            <w:rPr>
              <w:rFonts w:ascii="Arial" w:eastAsia="Times New Roman" w:hAnsi="Arial" w:cs="Arial"/>
              <w:color w:val="000000"/>
              <w:sz w:val="24"/>
              <w:szCs w:val="24"/>
              <w:lang w:eastAsia="es-MX"/>
            </w:rPr>
          </w:rPrChange>
        </w:rPr>
        <w:t xml:space="preserve"> a los sinodales Usuarios y contraseñas de los distintos perfiles que puede admitir el </w:t>
      </w:r>
      <w:r w:rsidR="00CF5D5F" w:rsidRPr="00557959">
        <w:rPr>
          <w:rFonts w:ascii="Times New Roman" w:eastAsia="Times New Roman" w:hAnsi="Times New Roman" w:cs="Times New Roman"/>
          <w:color w:val="000000"/>
          <w:sz w:val="24"/>
          <w:szCs w:val="24"/>
          <w:lang w:eastAsia="es-MX"/>
          <w:rPrChange w:id="4079" w:author="Microsoft Office User" w:date="2021-08-13T16:26:00Z">
            <w:rPr>
              <w:rFonts w:ascii="Arial" w:eastAsia="Times New Roman" w:hAnsi="Arial" w:cs="Arial"/>
              <w:color w:val="000000"/>
              <w:sz w:val="24"/>
              <w:szCs w:val="24"/>
              <w:lang w:eastAsia="es-MX"/>
            </w:rPr>
          </w:rPrChange>
        </w:rPr>
        <w:t>sistema para poder hacer una simulación complet</w:t>
      </w:r>
      <w:ins w:id="4080" w:author="Microsoft Office User" w:date="2021-08-13T21:23:00Z">
        <w:r w:rsidR="00B27A77">
          <w:rPr>
            <w:rFonts w:ascii="Times New Roman" w:eastAsia="Times New Roman" w:hAnsi="Times New Roman" w:cs="Times New Roman"/>
            <w:color w:val="000000"/>
            <w:sz w:val="24"/>
            <w:szCs w:val="24"/>
            <w:lang w:eastAsia="es-MX"/>
          </w:rPr>
          <w:t>a</w:t>
        </w:r>
      </w:ins>
      <w:del w:id="4081" w:author="Microsoft Office User" w:date="2021-08-13T21:23:00Z">
        <w:r w:rsidR="00CF5D5F" w:rsidRPr="00557959" w:rsidDel="00B27A77">
          <w:rPr>
            <w:rFonts w:ascii="Times New Roman" w:eastAsia="Times New Roman" w:hAnsi="Times New Roman" w:cs="Times New Roman"/>
            <w:color w:val="000000"/>
            <w:sz w:val="24"/>
            <w:szCs w:val="24"/>
            <w:lang w:eastAsia="es-MX"/>
            <w:rPrChange w:id="4082" w:author="Microsoft Office User" w:date="2021-08-13T16:26:00Z">
              <w:rPr>
                <w:rFonts w:ascii="Arial" w:eastAsia="Times New Roman" w:hAnsi="Arial" w:cs="Arial"/>
                <w:color w:val="000000"/>
                <w:sz w:val="24"/>
                <w:szCs w:val="24"/>
                <w:lang w:eastAsia="es-MX"/>
              </w:rPr>
            </w:rPrChange>
          </w:rPr>
          <w:delText>o</w:delText>
        </w:r>
      </w:del>
      <w:r w:rsidR="00CF5D5F" w:rsidRPr="00557959">
        <w:rPr>
          <w:rFonts w:ascii="Times New Roman" w:eastAsia="Times New Roman" w:hAnsi="Times New Roman" w:cs="Times New Roman"/>
          <w:color w:val="000000"/>
          <w:sz w:val="24"/>
          <w:szCs w:val="24"/>
          <w:lang w:eastAsia="es-MX"/>
          <w:rPrChange w:id="4083" w:author="Microsoft Office User" w:date="2021-08-13T16:26:00Z">
            <w:rPr>
              <w:rFonts w:ascii="Arial" w:eastAsia="Times New Roman" w:hAnsi="Arial" w:cs="Arial"/>
              <w:color w:val="000000"/>
              <w:sz w:val="24"/>
              <w:szCs w:val="24"/>
              <w:lang w:eastAsia="es-MX"/>
            </w:rPr>
          </w:rPrChange>
        </w:rPr>
        <w:t xml:space="preserve"> del proceso de atención a </w:t>
      </w:r>
      <w:r w:rsidR="004D5913" w:rsidRPr="00557959">
        <w:rPr>
          <w:rFonts w:ascii="Times New Roman" w:eastAsia="Times New Roman" w:hAnsi="Times New Roman" w:cs="Times New Roman"/>
          <w:color w:val="000000"/>
          <w:sz w:val="24"/>
          <w:szCs w:val="24"/>
          <w:lang w:eastAsia="es-MX"/>
          <w:rPrChange w:id="4084" w:author="Microsoft Office User" w:date="2021-08-13T16:26:00Z">
            <w:rPr>
              <w:rFonts w:ascii="Arial" w:eastAsia="Times New Roman" w:hAnsi="Arial" w:cs="Arial"/>
              <w:color w:val="000000"/>
              <w:sz w:val="24"/>
              <w:szCs w:val="24"/>
              <w:lang w:eastAsia="es-MX"/>
            </w:rPr>
          </w:rPrChange>
        </w:rPr>
        <w:t>tick</w:t>
      </w:r>
      <w:ins w:id="4085" w:author="Microsoft Office User" w:date="2021-08-13T21:23:00Z">
        <w:r w:rsidR="00B27A77">
          <w:rPr>
            <w:rFonts w:ascii="Times New Roman" w:eastAsia="Times New Roman" w:hAnsi="Times New Roman" w:cs="Times New Roman"/>
            <w:color w:val="000000"/>
            <w:sz w:val="24"/>
            <w:szCs w:val="24"/>
            <w:lang w:eastAsia="es-MX"/>
          </w:rPr>
          <w:t>et</w:t>
        </w:r>
      </w:ins>
      <w:ins w:id="4086" w:author="Microsoft Office User" w:date="2021-08-13T21:31:00Z">
        <w:r w:rsidR="00B27A77">
          <w:rPr>
            <w:rFonts w:ascii="Times New Roman" w:eastAsia="Times New Roman" w:hAnsi="Times New Roman" w:cs="Times New Roman"/>
            <w:color w:val="000000"/>
            <w:sz w:val="24"/>
            <w:szCs w:val="24"/>
            <w:lang w:eastAsia="es-MX"/>
          </w:rPr>
          <w:t>s</w:t>
        </w:r>
      </w:ins>
      <w:del w:id="4087" w:author="Microsoft Office User" w:date="2021-08-13T21:23:00Z">
        <w:r w:rsidR="004D5913" w:rsidRPr="00557959" w:rsidDel="00B27A77">
          <w:rPr>
            <w:rFonts w:ascii="Times New Roman" w:eastAsia="Times New Roman" w:hAnsi="Times New Roman" w:cs="Times New Roman"/>
            <w:color w:val="000000"/>
            <w:sz w:val="24"/>
            <w:szCs w:val="24"/>
            <w:lang w:eastAsia="es-MX"/>
            <w:rPrChange w:id="4088" w:author="Microsoft Office User" w:date="2021-08-13T16:26:00Z">
              <w:rPr>
                <w:rFonts w:ascii="Arial" w:eastAsia="Times New Roman" w:hAnsi="Arial" w:cs="Arial"/>
                <w:color w:val="000000"/>
                <w:sz w:val="24"/>
                <w:szCs w:val="24"/>
                <w:lang w:eastAsia="es-MX"/>
              </w:rPr>
            </w:rPrChange>
          </w:rPr>
          <w:delText>est</w:delText>
        </w:r>
      </w:del>
      <w:r w:rsidR="00B62175" w:rsidRPr="00557959">
        <w:rPr>
          <w:rFonts w:ascii="Times New Roman" w:eastAsia="Times New Roman" w:hAnsi="Times New Roman" w:cs="Times New Roman"/>
          <w:color w:val="000000"/>
          <w:sz w:val="24"/>
          <w:szCs w:val="24"/>
          <w:lang w:eastAsia="es-MX"/>
          <w:rPrChange w:id="4089" w:author="Microsoft Office User" w:date="2021-08-13T16:26:00Z">
            <w:rPr>
              <w:rFonts w:ascii="Arial" w:eastAsia="Times New Roman" w:hAnsi="Arial" w:cs="Arial"/>
              <w:color w:val="000000"/>
              <w:sz w:val="24"/>
              <w:szCs w:val="24"/>
              <w:lang w:eastAsia="es-MX"/>
            </w:rPr>
          </w:rPrChange>
        </w:rPr>
        <w:t xml:space="preserve"> como se muestra en ilustración</w:t>
      </w:r>
      <w:r w:rsidR="00453396" w:rsidRPr="00557959">
        <w:rPr>
          <w:rFonts w:ascii="Times New Roman" w:eastAsia="Times New Roman" w:hAnsi="Times New Roman" w:cs="Times New Roman"/>
          <w:color w:val="000000"/>
          <w:sz w:val="24"/>
          <w:szCs w:val="24"/>
          <w:lang w:eastAsia="es-MX"/>
          <w:rPrChange w:id="4090" w:author="Microsoft Office User" w:date="2021-08-13T16:26:00Z">
            <w:rPr>
              <w:rFonts w:ascii="Arial" w:eastAsia="Times New Roman" w:hAnsi="Arial" w:cs="Arial"/>
              <w:color w:val="000000"/>
              <w:sz w:val="24"/>
              <w:szCs w:val="24"/>
              <w:lang w:eastAsia="es-MX"/>
            </w:rPr>
          </w:rPrChange>
        </w:rPr>
        <w:t xml:space="preserve"> 4</w:t>
      </w:r>
      <w:r w:rsidR="009D6A54" w:rsidRPr="00557959">
        <w:rPr>
          <w:rFonts w:ascii="Times New Roman" w:eastAsia="Times New Roman" w:hAnsi="Times New Roman" w:cs="Times New Roman"/>
          <w:color w:val="000000"/>
          <w:sz w:val="24"/>
          <w:szCs w:val="24"/>
          <w:lang w:eastAsia="es-MX"/>
          <w:rPrChange w:id="4091" w:author="Microsoft Office User" w:date="2021-08-13T16:26:00Z">
            <w:rPr>
              <w:rFonts w:ascii="Arial" w:eastAsia="Times New Roman" w:hAnsi="Arial" w:cs="Arial"/>
              <w:color w:val="000000"/>
              <w:sz w:val="24"/>
              <w:szCs w:val="24"/>
              <w:lang w:eastAsia="es-MX"/>
            </w:rPr>
          </w:rPrChange>
        </w:rPr>
        <w:t>.</w:t>
      </w:r>
    </w:p>
    <w:p w14:paraId="1249FABE" w14:textId="77777777" w:rsidR="00716E8E" w:rsidRPr="00557959" w:rsidRDefault="00716E8E" w:rsidP="000A5A08">
      <w:pPr>
        <w:spacing w:after="0" w:line="360" w:lineRule="auto"/>
        <w:jc w:val="both"/>
        <w:rPr>
          <w:rFonts w:ascii="Times New Roman" w:eastAsia="Times New Roman" w:hAnsi="Times New Roman" w:cs="Times New Roman"/>
          <w:color w:val="000000"/>
          <w:sz w:val="24"/>
          <w:szCs w:val="24"/>
          <w:lang w:eastAsia="es-MX"/>
          <w:rPrChange w:id="4092" w:author="Microsoft Office User" w:date="2021-08-13T16:26:00Z">
            <w:rPr>
              <w:rFonts w:ascii="Arial" w:eastAsia="Times New Roman" w:hAnsi="Arial" w:cs="Arial"/>
              <w:color w:val="000000"/>
              <w:sz w:val="24"/>
              <w:szCs w:val="24"/>
              <w:lang w:eastAsia="es-MX"/>
            </w:rPr>
          </w:rPrChange>
        </w:rPr>
      </w:pPr>
    </w:p>
    <w:p w14:paraId="2B81F260" w14:textId="42530D01" w:rsidR="00B62175" w:rsidRPr="00557959" w:rsidRDefault="00B62175" w:rsidP="000A5A08">
      <w:pPr>
        <w:spacing w:after="0" w:line="360" w:lineRule="auto"/>
        <w:jc w:val="both"/>
        <w:rPr>
          <w:rFonts w:ascii="Times New Roman" w:eastAsia="Times New Roman" w:hAnsi="Times New Roman" w:cs="Times New Roman"/>
          <w:color w:val="000000"/>
          <w:sz w:val="24"/>
          <w:szCs w:val="24"/>
          <w:lang w:eastAsia="es-MX"/>
          <w:rPrChange w:id="4093" w:author="Microsoft Office User" w:date="2021-08-13T16:26:00Z">
            <w:rPr>
              <w:rFonts w:ascii="Arial" w:eastAsia="Times New Roman" w:hAnsi="Arial" w:cs="Arial"/>
              <w:color w:val="000000"/>
              <w:sz w:val="24"/>
              <w:szCs w:val="24"/>
              <w:lang w:eastAsia="es-MX"/>
            </w:rPr>
          </w:rPrChange>
        </w:rPr>
      </w:pPr>
      <w:r w:rsidRPr="00557959">
        <w:rPr>
          <w:rFonts w:ascii="Times New Roman" w:hAnsi="Times New Roman" w:cs="Times New Roman"/>
          <w:noProof/>
          <w:rPrChange w:id="4094" w:author="Microsoft Office User" w:date="2021-08-13T16:26:00Z">
            <w:rPr>
              <w:noProof/>
            </w:rPr>
          </w:rPrChange>
        </w:rPr>
        <w:lastRenderedPageBreak/>
        <w:drawing>
          <wp:inline distT="0" distB="0" distL="0" distR="0" wp14:anchorId="37265846" wp14:editId="382A1ACD">
            <wp:extent cx="6400800" cy="152908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1529080"/>
                    </a:xfrm>
                    <a:prstGeom prst="rect">
                      <a:avLst/>
                    </a:prstGeom>
                  </pic:spPr>
                </pic:pic>
              </a:graphicData>
            </a:graphic>
          </wp:inline>
        </w:drawing>
      </w:r>
    </w:p>
    <w:p w14:paraId="0726B3BD" w14:textId="5D1539DC" w:rsidR="00B62175" w:rsidRPr="00557959" w:rsidRDefault="00B62175" w:rsidP="000A5A08">
      <w:pPr>
        <w:pStyle w:val="Descripcin"/>
        <w:spacing w:line="360" w:lineRule="auto"/>
        <w:jc w:val="both"/>
        <w:rPr>
          <w:rFonts w:ascii="Times New Roman" w:eastAsia="Times New Roman" w:hAnsi="Times New Roman" w:cs="Times New Roman"/>
          <w:color w:val="000000"/>
          <w:sz w:val="24"/>
          <w:szCs w:val="24"/>
          <w:lang w:eastAsia="es-MX"/>
          <w:rPrChange w:id="4095" w:author="Microsoft Office User" w:date="2021-08-13T16:26:00Z">
            <w:rPr>
              <w:rFonts w:ascii="Arial" w:eastAsia="Times New Roman" w:hAnsi="Arial" w:cs="Arial"/>
              <w:color w:val="000000"/>
              <w:sz w:val="24"/>
              <w:szCs w:val="24"/>
              <w:lang w:eastAsia="es-MX"/>
            </w:rPr>
          </w:rPrChange>
        </w:rPr>
      </w:pPr>
      <w:r w:rsidRPr="00557959">
        <w:rPr>
          <w:rFonts w:ascii="Times New Roman" w:hAnsi="Times New Roman" w:cs="Times New Roman"/>
          <w:rPrChange w:id="4096" w:author="Microsoft Office User" w:date="2021-08-13T16:26:00Z">
            <w:rPr/>
          </w:rPrChange>
        </w:rPr>
        <w:t xml:space="preserve">Ilustración </w:t>
      </w:r>
      <w:r w:rsidR="00665613" w:rsidRPr="00557959">
        <w:rPr>
          <w:rFonts w:ascii="Times New Roman" w:hAnsi="Times New Roman" w:cs="Times New Roman"/>
          <w:rPrChange w:id="4097" w:author="Microsoft Office User" w:date="2021-08-13T16:26:00Z">
            <w:rPr/>
          </w:rPrChange>
        </w:rPr>
        <w:fldChar w:fldCharType="begin"/>
      </w:r>
      <w:r w:rsidR="00665613" w:rsidRPr="00557959">
        <w:rPr>
          <w:rFonts w:ascii="Times New Roman" w:hAnsi="Times New Roman" w:cs="Times New Roman"/>
          <w:rPrChange w:id="4098" w:author="Microsoft Office User" w:date="2021-08-13T16:26:00Z">
            <w:rPr/>
          </w:rPrChange>
        </w:rPr>
        <w:instrText xml:space="preserve"> SEQ Ilustración \* ARABIC </w:instrText>
      </w:r>
      <w:r w:rsidR="00665613" w:rsidRPr="00557959">
        <w:rPr>
          <w:rFonts w:ascii="Times New Roman" w:hAnsi="Times New Roman" w:cs="Times New Roman"/>
          <w:rPrChange w:id="4099" w:author="Microsoft Office User" w:date="2021-08-13T16:26:00Z">
            <w:rPr/>
          </w:rPrChange>
        </w:rPr>
        <w:fldChar w:fldCharType="separate"/>
      </w:r>
      <w:r w:rsidR="00CC56E1" w:rsidRPr="00557959">
        <w:rPr>
          <w:rFonts w:ascii="Times New Roman" w:hAnsi="Times New Roman" w:cs="Times New Roman"/>
          <w:noProof/>
          <w:rPrChange w:id="4100" w:author="Microsoft Office User" w:date="2021-08-13T16:26:00Z">
            <w:rPr>
              <w:noProof/>
            </w:rPr>
          </w:rPrChange>
        </w:rPr>
        <w:t>5</w:t>
      </w:r>
      <w:r w:rsidR="00665613" w:rsidRPr="00557959">
        <w:rPr>
          <w:rFonts w:ascii="Times New Roman" w:hAnsi="Times New Roman" w:cs="Times New Roman"/>
          <w:noProof/>
          <w:rPrChange w:id="4101" w:author="Microsoft Office User" w:date="2021-08-13T16:26:00Z">
            <w:rPr>
              <w:noProof/>
            </w:rPr>
          </w:rPrChange>
        </w:rPr>
        <w:fldChar w:fldCharType="end"/>
      </w:r>
      <w:r w:rsidRPr="00557959">
        <w:rPr>
          <w:rFonts w:ascii="Times New Roman" w:hAnsi="Times New Roman" w:cs="Times New Roman"/>
          <w:rPrChange w:id="4102" w:author="Microsoft Office User" w:date="2021-08-13T16:26:00Z">
            <w:rPr/>
          </w:rPrChange>
        </w:rPr>
        <w:t xml:space="preserve"> Proceso de Incidencias</w:t>
      </w:r>
    </w:p>
    <w:p w14:paraId="703AE2B9" w14:textId="77777777" w:rsidR="001E7D05" w:rsidRPr="00557959" w:rsidRDefault="001E7D05" w:rsidP="000A5A08">
      <w:pPr>
        <w:spacing w:after="0" w:line="360" w:lineRule="auto"/>
        <w:jc w:val="both"/>
        <w:rPr>
          <w:rFonts w:ascii="Times New Roman" w:eastAsia="Times New Roman" w:hAnsi="Times New Roman" w:cs="Times New Roman"/>
          <w:color w:val="000000"/>
          <w:sz w:val="24"/>
          <w:szCs w:val="24"/>
          <w:lang w:eastAsia="es-MX"/>
          <w:rPrChange w:id="4103" w:author="Microsoft Office User" w:date="2021-08-13T16:26:00Z">
            <w:rPr>
              <w:rFonts w:ascii="Arial" w:eastAsia="Times New Roman" w:hAnsi="Arial" w:cs="Arial"/>
              <w:color w:val="000000"/>
              <w:sz w:val="24"/>
              <w:szCs w:val="24"/>
              <w:lang w:eastAsia="es-MX"/>
            </w:rPr>
          </w:rPrChange>
        </w:rPr>
      </w:pPr>
    </w:p>
    <w:p w14:paraId="7D74DD46" w14:textId="1A88C003" w:rsidR="0069550F" w:rsidRPr="00557959" w:rsidRDefault="00B27A77" w:rsidP="000A5A08">
      <w:pPr>
        <w:spacing w:line="360" w:lineRule="auto"/>
        <w:jc w:val="both"/>
        <w:rPr>
          <w:rFonts w:ascii="Times New Roman" w:eastAsia="Times New Roman" w:hAnsi="Times New Roman" w:cs="Times New Roman"/>
          <w:color w:val="000000"/>
          <w:sz w:val="24"/>
          <w:szCs w:val="24"/>
          <w:lang w:eastAsia="es-MX"/>
          <w:rPrChange w:id="4104" w:author="Microsoft Office User" w:date="2021-08-13T16:26:00Z">
            <w:rPr>
              <w:rFonts w:ascii="Arial" w:eastAsia="Times New Roman" w:hAnsi="Arial" w:cs="Arial"/>
              <w:color w:val="000000"/>
              <w:sz w:val="24"/>
              <w:szCs w:val="24"/>
              <w:lang w:eastAsia="es-MX"/>
            </w:rPr>
          </w:rPrChange>
        </w:rPr>
      </w:pPr>
      <w:ins w:id="4105" w:author="Microsoft Office User" w:date="2021-08-13T21:31:00Z">
        <w:r>
          <w:rPr>
            <w:rFonts w:ascii="Times New Roman" w:eastAsia="Times New Roman" w:hAnsi="Times New Roman" w:cs="Times New Roman"/>
            <w:color w:val="000000"/>
            <w:sz w:val="24"/>
            <w:szCs w:val="24"/>
            <w:lang w:eastAsia="es-MX"/>
          </w:rPr>
          <w:t xml:space="preserve">En </w:t>
        </w:r>
      </w:ins>
      <w:del w:id="4106" w:author="Microsoft Office User" w:date="2021-08-13T21:31:00Z">
        <w:r w:rsidR="000C6798" w:rsidRPr="00557959" w:rsidDel="00B27A77">
          <w:rPr>
            <w:rFonts w:ascii="Times New Roman" w:eastAsia="Times New Roman" w:hAnsi="Times New Roman" w:cs="Times New Roman"/>
            <w:color w:val="000000"/>
            <w:sz w:val="24"/>
            <w:szCs w:val="24"/>
            <w:lang w:eastAsia="es-MX"/>
            <w:rPrChange w:id="4107" w:author="Microsoft Office User" w:date="2021-08-13T16:26:00Z">
              <w:rPr>
                <w:rFonts w:ascii="Arial" w:eastAsia="Times New Roman" w:hAnsi="Arial" w:cs="Arial"/>
                <w:color w:val="000000"/>
                <w:sz w:val="24"/>
                <w:szCs w:val="24"/>
                <w:lang w:eastAsia="es-MX"/>
              </w:rPr>
            </w:rPrChange>
          </w:rPr>
          <w:delText>Considerando</w:delText>
        </w:r>
        <w:r w:rsidR="00F63728" w:rsidRPr="00557959" w:rsidDel="00B27A77">
          <w:rPr>
            <w:rFonts w:ascii="Times New Roman" w:eastAsia="Times New Roman" w:hAnsi="Times New Roman" w:cs="Times New Roman"/>
            <w:color w:val="000000"/>
            <w:sz w:val="24"/>
            <w:szCs w:val="24"/>
            <w:lang w:eastAsia="es-MX"/>
            <w:rPrChange w:id="4108" w:author="Microsoft Office User" w:date="2021-08-13T16:26:00Z">
              <w:rPr>
                <w:rFonts w:ascii="Arial" w:eastAsia="Times New Roman" w:hAnsi="Arial" w:cs="Arial"/>
                <w:color w:val="000000"/>
                <w:sz w:val="24"/>
                <w:szCs w:val="24"/>
                <w:lang w:eastAsia="es-MX"/>
              </w:rPr>
            </w:rPrChange>
          </w:rPr>
          <w:delText xml:space="preserve"> </w:delText>
        </w:r>
      </w:del>
      <w:r w:rsidR="00F63728" w:rsidRPr="00557959">
        <w:rPr>
          <w:rFonts w:ascii="Times New Roman" w:eastAsia="Times New Roman" w:hAnsi="Times New Roman" w:cs="Times New Roman"/>
          <w:color w:val="000000"/>
          <w:sz w:val="24"/>
          <w:szCs w:val="24"/>
          <w:lang w:eastAsia="es-MX"/>
          <w:rPrChange w:id="4109" w:author="Microsoft Office User" w:date="2021-08-13T16:26:00Z">
            <w:rPr>
              <w:rFonts w:ascii="Arial" w:eastAsia="Times New Roman" w:hAnsi="Arial" w:cs="Arial"/>
              <w:color w:val="000000"/>
              <w:sz w:val="24"/>
              <w:szCs w:val="24"/>
              <w:lang w:eastAsia="es-MX"/>
            </w:rPr>
          </w:rPrChange>
        </w:rPr>
        <w:t xml:space="preserve">un </w:t>
      </w:r>
      <w:r w:rsidR="000C6798" w:rsidRPr="00557959">
        <w:rPr>
          <w:rFonts w:ascii="Times New Roman" w:eastAsia="Times New Roman" w:hAnsi="Times New Roman" w:cs="Times New Roman"/>
          <w:color w:val="000000"/>
          <w:sz w:val="24"/>
          <w:szCs w:val="24"/>
          <w:lang w:eastAsia="es-MX"/>
          <w:rPrChange w:id="4110" w:author="Microsoft Office User" w:date="2021-08-13T16:26:00Z">
            <w:rPr>
              <w:rFonts w:ascii="Arial" w:eastAsia="Times New Roman" w:hAnsi="Arial" w:cs="Arial"/>
              <w:color w:val="000000"/>
              <w:sz w:val="24"/>
              <w:szCs w:val="24"/>
              <w:lang w:eastAsia="es-MX"/>
            </w:rPr>
          </w:rPrChange>
        </w:rPr>
        <w:t>escenario</w:t>
      </w:r>
      <w:r w:rsidR="00F63728" w:rsidRPr="00557959">
        <w:rPr>
          <w:rFonts w:ascii="Times New Roman" w:eastAsia="Times New Roman" w:hAnsi="Times New Roman" w:cs="Times New Roman"/>
          <w:color w:val="000000"/>
          <w:sz w:val="24"/>
          <w:szCs w:val="24"/>
          <w:lang w:eastAsia="es-MX"/>
          <w:rPrChange w:id="4111" w:author="Microsoft Office User" w:date="2021-08-13T16:26:00Z">
            <w:rPr>
              <w:rFonts w:ascii="Arial" w:eastAsia="Times New Roman" w:hAnsi="Arial" w:cs="Arial"/>
              <w:color w:val="000000"/>
              <w:sz w:val="24"/>
              <w:szCs w:val="24"/>
              <w:lang w:eastAsia="es-MX"/>
            </w:rPr>
          </w:rPrChange>
        </w:rPr>
        <w:t xml:space="preserve"> de pruebas virtual, se les proporcionar</w:t>
      </w:r>
      <w:ins w:id="4112" w:author="Microsoft Office User" w:date="2021-08-13T21:33:00Z">
        <w:r w:rsidR="004737C0">
          <w:rPr>
            <w:rFonts w:ascii="Times New Roman" w:eastAsia="Times New Roman" w:hAnsi="Times New Roman" w:cs="Times New Roman"/>
            <w:color w:val="000000"/>
            <w:sz w:val="24"/>
            <w:szCs w:val="24"/>
            <w:lang w:eastAsia="es-MX"/>
          </w:rPr>
          <w:t>á una</w:t>
        </w:r>
      </w:ins>
      <w:del w:id="4113" w:author="Microsoft Office User" w:date="2021-08-13T21:33:00Z">
        <w:r w:rsidR="00F63728" w:rsidRPr="00557959" w:rsidDel="004737C0">
          <w:rPr>
            <w:rFonts w:ascii="Times New Roman" w:eastAsia="Times New Roman" w:hAnsi="Times New Roman" w:cs="Times New Roman"/>
            <w:color w:val="000000"/>
            <w:sz w:val="24"/>
            <w:szCs w:val="24"/>
            <w:lang w:eastAsia="es-MX"/>
            <w:rPrChange w:id="4114" w:author="Microsoft Office User" w:date="2021-08-13T16:26:00Z">
              <w:rPr>
                <w:rFonts w:ascii="Arial" w:eastAsia="Times New Roman" w:hAnsi="Arial" w:cs="Arial"/>
                <w:color w:val="000000"/>
                <w:sz w:val="24"/>
                <w:szCs w:val="24"/>
                <w:lang w:eastAsia="es-MX"/>
              </w:rPr>
            </w:rPrChange>
          </w:rPr>
          <w:delText>a</w:delText>
        </w:r>
      </w:del>
      <w:r w:rsidR="00F63728" w:rsidRPr="00557959">
        <w:rPr>
          <w:rFonts w:ascii="Times New Roman" w:eastAsia="Times New Roman" w:hAnsi="Times New Roman" w:cs="Times New Roman"/>
          <w:color w:val="000000"/>
          <w:sz w:val="24"/>
          <w:szCs w:val="24"/>
          <w:lang w:eastAsia="es-MX"/>
          <w:rPrChange w:id="4115" w:author="Microsoft Office User" w:date="2021-08-13T16:26:00Z">
            <w:rPr>
              <w:rFonts w:ascii="Arial" w:eastAsia="Times New Roman" w:hAnsi="Arial" w:cs="Arial"/>
              <w:color w:val="000000"/>
              <w:sz w:val="24"/>
              <w:szCs w:val="24"/>
              <w:lang w:eastAsia="es-MX"/>
            </w:rPr>
          </w:rPrChange>
        </w:rPr>
        <w:t xml:space="preserve"> URL del servicio web así</w:t>
      </w:r>
      <w:del w:id="4116" w:author="Microsoft Office User" w:date="2021-08-13T21:33:00Z">
        <w:r w:rsidR="00F63728" w:rsidRPr="00557959" w:rsidDel="004737C0">
          <w:rPr>
            <w:rFonts w:ascii="Times New Roman" w:eastAsia="Times New Roman" w:hAnsi="Times New Roman" w:cs="Times New Roman"/>
            <w:color w:val="000000"/>
            <w:sz w:val="24"/>
            <w:szCs w:val="24"/>
            <w:lang w:eastAsia="es-MX"/>
            <w:rPrChange w:id="4117" w:author="Microsoft Office User" w:date="2021-08-13T16:26:00Z">
              <w:rPr>
                <w:rFonts w:ascii="Arial" w:eastAsia="Times New Roman" w:hAnsi="Arial" w:cs="Arial"/>
                <w:color w:val="000000"/>
                <w:sz w:val="24"/>
                <w:szCs w:val="24"/>
                <w:lang w:eastAsia="es-MX"/>
              </w:rPr>
            </w:rPrChange>
          </w:rPr>
          <w:delText xml:space="preserve"> mismo</w:delText>
        </w:r>
      </w:del>
      <w:r w:rsidR="00F63728" w:rsidRPr="00557959">
        <w:rPr>
          <w:rFonts w:ascii="Times New Roman" w:eastAsia="Times New Roman" w:hAnsi="Times New Roman" w:cs="Times New Roman"/>
          <w:color w:val="000000"/>
          <w:sz w:val="24"/>
          <w:szCs w:val="24"/>
          <w:lang w:eastAsia="es-MX"/>
          <w:rPrChange w:id="4118" w:author="Microsoft Office User" w:date="2021-08-13T16:26:00Z">
            <w:rPr>
              <w:rFonts w:ascii="Arial" w:eastAsia="Times New Roman" w:hAnsi="Arial" w:cs="Arial"/>
              <w:color w:val="000000"/>
              <w:sz w:val="24"/>
              <w:szCs w:val="24"/>
              <w:lang w:eastAsia="es-MX"/>
            </w:rPr>
          </w:rPrChange>
        </w:rPr>
        <w:t xml:space="preserve"> como las </w:t>
      </w:r>
      <w:r w:rsidR="000C6798" w:rsidRPr="00557959">
        <w:rPr>
          <w:rFonts w:ascii="Times New Roman" w:eastAsia="Times New Roman" w:hAnsi="Times New Roman" w:cs="Times New Roman"/>
          <w:color w:val="000000"/>
          <w:sz w:val="24"/>
          <w:szCs w:val="24"/>
          <w:lang w:eastAsia="es-MX"/>
          <w:rPrChange w:id="4119" w:author="Microsoft Office User" w:date="2021-08-13T16:26:00Z">
            <w:rPr>
              <w:rFonts w:ascii="Arial" w:eastAsia="Times New Roman" w:hAnsi="Arial" w:cs="Arial"/>
              <w:color w:val="000000"/>
              <w:sz w:val="24"/>
              <w:szCs w:val="24"/>
              <w:lang w:eastAsia="es-MX"/>
            </w:rPr>
          </w:rPrChange>
        </w:rPr>
        <w:t xml:space="preserve">credenciales de usuario para poder probar cada </w:t>
      </w:r>
      <w:r w:rsidR="00627B7F" w:rsidRPr="00557959">
        <w:rPr>
          <w:rFonts w:ascii="Times New Roman" w:eastAsia="Times New Roman" w:hAnsi="Times New Roman" w:cs="Times New Roman"/>
          <w:color w:val="000000"/>
          <w:sz w:val="24"/>
          <w:szCs w:val="24"/>
          <w:lang w:eastAsia="es-MX"/>
          <w:rPrChange w:id="4120" w:author="Microsoft Office User" w:date="2021-08-13T16:26:00Z">
            <w:rPr>
              <w:rFonts w:ascii="Arial" w:eastAsia="Times New Roman" w:hAnsi="Arial" w:cs="Arial"/>
              <w:color w:val="000000"/>
              <w:sz w:val="24"/>
              <w:szCs w:val="24"/>
              <w:lang w:eastAsia="es-MX"/>
            </w:rPr>
          </w:rPrChange>
        </w:rPr>
        <w:t>módulo</w:t>
      </w:r>
      <w:del w:id="4121" w:author="Microsoft Office User" w:date="2021-08-13T21:33:00Z">
        <w:r w:rsidR="000C6798" w:rsidRPr="00557959" w:rsidDel="004737C0">
          <w:rPr>
            <w:rFonts w:ascii="Times New Roman" w:eastAsia="Times New Roman" w:hAnsi="Times New Roman" w:cs="Times New Roman"/>
            <w:color w:val="000000"/>
            <w:sz w:val="24"/>
            <w:szCs w:val="24"/>
            <w:lang w:eastAsia="es-MX"/>
            <w:rPrChange w:id="4122" w:author="Microsoft Office User" w:date="2021-08-13T16:26:00Z">
              <w:rPr>
                <w:rFonts w:ascii="Arial" w:eastAsia="Times New Roman" w:hAnsi="Arial" w:cs="Arial"/>
                <w:color w:val="000000"/>
                <w:sz w:val="24"/>
                <w:szCs w:val="24"/>
                <w:lang w:eastAsia="es-MX"/>
              </w:rPr>
            </w:rPrChange>
          </w:rPr>
          <w:delText xml:space="preserve"> diseñado</w:delText>
        </w:r>
      </w:del>
      <w:r w:rsidR="000C6798" w:rsidRPr="00557959">
        <w:rPr>
          <w:rFonts w:ascii="Times New Roman" w:eastAsia="Times New Roman" w:hAnsi="Times New Roman" w:cs="Times New Roman"/>
          <w:color w:val="000000"/>
          <w:sz w:val="24"/>
          <w:szCs w:val="24"/>
          <w:lang w:eastAsia="es-MX"/>
          <w:rPrChange w:id="4123" w:author="Microsoft Office User" w:date="2021-08-13T16:26:00Z">
            <w:rPr>
              <w:rFonts w:ascii="Arial" w:eastAsia="Times New Roman" w:hAnsi="Arial" w:cs="Arial"/>
              <w:color w:val="000000"/>
              <w:sz w:val="24"/>
              <w:szCs w:val="24"/>
              <w:lang w:eastAsia="es-MX"/>
            </w:rPr>
          </w:rPrChange>
        </w:rPr>
        <w:t xml:space="preserve">, </w:t>
      </w:r>
      <w:r w:rsidR="00122161" w:rsidRPr="00557959">
        <w:rPr>
          <w:rFonts w:ascii="Times New Roman" w:eastAsia="Times New Roman" w:hAnsi="Times New Roman" w:cs="Times New Roman"/>
          <w:color w:val="000000"/>
          <w:sz w:val="24"/>
          <w:szCs w:val="24"/>
          <w:lang w:eastAsia="es-MX"/>
          <w:rPrChange w:id="4124" w:author="Microsoft Office User" w:date="2021-08-13T16:26:00Z">
            <w:rPr>
              <w:rFonts w:ascii="Arial" w:eastAsia="Times New Roman" w:hAnsi="Arial" w:cs="Arial"/>
              <w:color w:val="000000"/>
              <w:sz w:val="24"/>
              <w:szCs w:val="24"/>
              <w:lang w:eastAsia="es-MX"/>
            </w:rPr>
          </w:rPrChange>
        </w:rPr>
        <w:t>de igual manera se les proporcionar</w:t>
      </w:r>
      <w:ins w:id="4125" w:author="Microsoft Office User" w:date="2021-08-13T21:33:00Z">
        <w:r w:rsidR="004737C0">
          <w:rPr>
            <w:rFonts w:ascii="Times New Roman" w:eastAsia="Times New Roman" w:hAnsi="Times New Roman" w:cs="Times New Roman"/>
            <w:color w:val="000000"/>
            <w:sz w:val="24"/>
            <w:szCs w:val="24"/>
            <w:lang w:eastAsia="es-MX"/>
          </w:rPr>
          <w:t>á</w:t>
        </w:r>
      </w:ins>
      <w:del w:id="4126" w:author="Microsoft Office User" w:date="2021-08-13T21:33:00Z">
        <w:r w:rsidR="00122161" w:rsidRPr="00557959" w:rsidDel="004737C0">
          <w:rPr>
            <w:rFonts w:ascii="Times New Roman" w:eastAsia="Times New Roman" w:hAnsi="Times New Roman" w:cs="Times New Roman"/>
            <w:color w:val="000000"/>
            <w:sz w:val="24"/>
            <w:szCs w:val="24"/>
            <w:lang w:eastAsia="es-MX"/>
            <w:rPrChange w:id="4127" w:author="Microsoft Office User" w:date="2021-08-13T16:26:00Z">
              <w:rPr>
                <w:rFonts w:ascii="Arial" w:eastAsia="Times New Roman" w:hAnsi="Arial" w:cs="Arial"/>
                <w:color w:val="000000"/>
                <w:sz w:val="24"/>
                <w:szCs w:val="24"/>
                <w:lang w:eastAsia="es-MX"/>
              </w:rPr>
            </w:rPrChange>
          </w:rPr>
          <w:delText>a</w:delText>
        </w:r>
      </w:del>
      <w:r w:rsidR="00122161" w:rsidRPr="00557959">
        <w:rPr>
          <w:rFonts w:ascii="Times New Roman" w:eastAsia="Times New Roman" w:hAnsi="Times New Roman" w:cs="Times New Roman"/>
          <w:color w:val="000000"/>
          <w:sz w:val="24"/>
          <w:szCs w:val="24"/>
          <w:lang w:eastAsia="es-MX"/>
          <w:rPrChange w:id="4128" w:author="Microsoft Office User" w:date="2021-08-13T16:26:00Z">
            <w:rPr>
              <w:rFonts w:ascii="Arial" w:eastAsia="Times New Roman" w:hAnsi="Arial" w:cs="Arial"/>
              <w:color w:val="000000"/>
              <w:sz w:val="24"/>
              <w:szCs w:val="24"/>
              <w:lang w:eastAsia="es-MX"/>
            </w:rPr>
          </w:rPrChange>
        </w:rPr>
        <w:t xml:space="preserve"> una cuenta de administrador para poder inspeccionar el servicio en la nube, para que </w:t>
      </w:r>
      <w:r w:rsidR="00407134" w:rsidRPr="00557959">
        <w:rPr>
          <w:rFonts w:ascii="Times New Roman" w:eastAsia="Times New Roman" w:hAnsi="Times New Roman" w:cs="Times New Roman"/>
          <w:color w:val="000000"/>
          <w:sz w:val="24"/>
          <w:szCs w:val="24"/>
          <w:lang w:eastAsia="es-MX"/>
          <w:rPrChange w:id="4129" w:author="Microsoft Office User" w:date="2021-08-13T16:26:00Z">
            <w:rPr>
              <w:rFonts w:ascii="Arial" w:eastAsia="Times New Roman" w:hAnsi="Arial" w:cs="Arial"/>
              <w:color w:val="000000"/>
              <w:sz w:val="24"/>
              <w:szCs w:val="24"/>
              <w:lang w:eastAsia="es-MX"/>
            </w:rPr>
          </w:rPrChange>
        </w:rPr>
        <w:t>puedan</w:t>
      </w:r>
      <w:r w:rsidR="00122161" w:rsidRPr="00557959">
        <w:rPr>
          <w:rFonts w:ascii="Times New Roman" w:eastAsia="Times New Roman" w:hAnsi="Times New Roman" w:cs="Times New Roman"/>
          <w:color w:val="000000"/>
          <w:sz w:val="24"/>
          <w:szCs w:val="24"/>
          <w:lang w:eastAsia="es-MX"/>
          <w:rPrChange w:id="4130" w:author="Microsoft Office User" w:date="2021-08-13T16:26:00Z">
            <w:rPr>
              <w:rFonts w:ascii="Arial" w:eastAsia="Times New Roman" w:hAnsi="Arial" w:cs="Arial"/>
              <w:color w:val="000000"/>
              <w:sz w:val="24"/>
              <w:szCs w:val="24"/>
              <w:lang w:eastAsia="es-MX"/>
            </w:rPr>
          </w:rPrChange>
        </w:rPr>
        <w:t xml:space="preserve"> observar </w:t>
      </w:r>
      <w:r w:rsidR="00627B7F" w:rsidRPr="00557959">
        <w:rPr>
          <w:rFonts w:ascii="Times New Roman" w:eastAsia="Times New Roman" w:hAnsi="Times New Roman" w:cs="Times New Roman"/>
          <w:color w:val="000000"/>
          <w:sz w:val="24"/>
          <w:szCs w:val="24"/>
          <w:lang w:eastAsia="es-MX"/>
          <w:rPrChange w:id="4131" w:author="Microsoft Office User" w:date="2021-08-13T16:26:00Z">
            <w:rPr>
              <w:rFonts w:ascii="Arial" w:eastAsia="Times New Roman" w:hAnsi="Arial" w:cs="Arial"/>
              <w:color w:val="000000"/>
              <w:sz w:val="24"/>
              <w:szCs w:val="24"/>
              <w:lang w:eastAsia="es-MX"/>
            </w:rPr>
          </w:rPrChange>
        </w:rPr>
        <w:t>cómo</w:t>
      </w:r>
      <w:r w:rsidR="00122161" w:rsidRPr="00557959">
        <w:rPr>
          <w:rFonts w:ascii="Times New Roman" w:eastAsia="Times New Roman" w:hAnsi="Times New Roman" w:cs="Times New Roman"/>
          <w:color w:val="000000"/>
          <w:sz w:val="24"/>
          <w:szCs w:val="24"/>
          <w:lang w:eastAsia="es-MX"/>
          <w:rPrChange w:id="4132" w:author="Microsoft Office User" w:date="2021-08-13T16:26:00Z">
            <w:rPr>
              <w:rFonts w:ascii="Arial" w:eastAsia="Times New Roman" w:hAnsi="Arial" w:cs="Arial"/>
              <w:color w:val="000000"/>
              <w:sz w:val="24"/>
              <w:szCs w:val="24"/>
              <w:lang w:eastAsia="es-MX"/>
            </w:rPr>
          </w:rPrChange>
        </w:rPr>
        <w:t xml:space="preserve"> se conjuntaron l</w:t>
      </w:r>
      <w:r w:rsidR="00407134" w:rsidRPr="00557959">
        <w:rPr>
          <w:rFonts w:ascii="Times New Roman" w:eastAsia="Times New Roman" w:hAnsi="Times New Roman" w:cs="Times New Roman"/>
          <w:color w:val="000000"/>
          <w:sz w:val="24"/>
          <w:szCs w:val="24"/>
          <w:lang w:eastAsia="es-MX"/>
          <w:rPrChange w:id="4133" w:author="Microsoft Office User" w:date="2021-08-13T16:26:00Z">
            <w:rPr>
              <w:rFonts w:ascii="Arial" w:eastAsia="Times New Roman" w:hAnsi="Arial" w:cs="Arial"/>
              <w:color w:val="000000"/>
              <w:sz w:val="24"/>
              <w:szCs w:val="24"/>
              <w:lang w:eastAsia="es-MX"/>
            </w:rPr>
          </w:rPrChange>
        </w:rPr>
        <w:t>os módulos</w:t>
      </w:r>
      <w:ins w:id="4134" w:author="Microsoft Office User" w:date="2021-08-13T21:33:00Z">
        <w:r w:rsidR="004737C0">
          <w:rPr>
            <w:rFonts w:ascii="Times New Roman" w:eastAsia="Times New Roman" w:hAnsi="Times New Roman" w:cs="Times New Roman"/>
            <w:color w:val="000000"/>
            <w:sz w:val="24"/>
            <w:szCs w:val="24"/>
            <w:lang w:eastAsia="es-MX"/>
          </w:rPr>
          <w:t>.</w:t>
        </w:r>
      </w:ins>
    </w:p>
    <w:p w14:paraId="75DC0556" w14:textId="482C6304" w:rsidR="00537006" w:rsidRPr="00557959" w:rsidRDefault="00537006" w:rsidP="000A5A08">
      <w:pPr>
        <w:pStyle w:val="Ttulo1"/>
        <w:spacing w:line="360" w:lineRule="auto"/>
        <w:jc w:val="both"/>
        <w:rPr>
          <w:rFonts w:ascii="Times New Roman" w:eastAsia="Times New Roman" w:hAnsi="Times New Roman" w:cs="Times New Roman"/>
          <w:b/>
          <w:bCs/>
          <w:color w:val="auto"/>
          <w:rPrChange w:id="4135" w:author="Microsoft Office User" w:date="2021-08-13T16:26:00Z">
            <w:rPr>
              <w:rFonts w:ascii="Calisto MT" w:eastAsia="Times New Roman" w:hAnsi="Calisto MT"/>
              <w:b/>
              <w:bCs/>
              <w:color w:val="auto"/>
            </w:rPr>
          </w:rPrChange>
        </w:rPr>
      </w:pPr>
      <w:bookmarkStart w:id="4136" w:name="_Toc73953056"/>
      <w:r w:rsidRPr="00557959">
        <w:rPr>
          <w:rFonts w:ascii="Times New Roman" w:eastAsia="Times New Roman" w:hAnsi="Times New Roman" w:cs="Times New Roman"/>
          <w:b/>
          <w:bCs/>
          <w:color w:val="auto"/>
          <w:rPrChange w:id="4137" w:author="Microsoft Office User" w:date="2021-08-13T16:26:00Z">
            <w:rPr>
              <w:rFonts w:ascii="Calisto MT" w:eastAsia="Times New Roman" w:hAnsi="Calisto MT"/>
              <w:b/>
              <w:bCs/>
              <w:color w:val="auto"/>
            </w:rPr>
          </w:rPrChange>
        </w:rPr>
        <w:t>Calendario de actividades, cronograma</w:t>
      </w:r>
      <w:bookmarkEnd w:id="4136"/>
    </w:p>
    <w:p w14:paraId="4E69C956" w14:textId="77777777" w:rsidR="000227F8" w:rsidRPr="00557959" w:rsidRDefault="000227F8" w:rsidP="000A5A08">
      <w:pPr>
        <w:spacing w:line="360" w:lineRule="auto"/>
        <w:jc w:val="both"/>
        <w:rPr>
          <w:rFonts w:ascii="Times New Roman" w:eastAsia="Times New Roman" w:hAnsi="Times New Roman" w:cs="Times New Roman"/>
          <w:color w:val="000000"/>
          <w:sz w:val="24"/>
          <w:szCs w:val="24"/>
          <w:lang w:eastAsia="es-MX"/>
          <w:rPrChange w:id="4138"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4139" w:author="Microsoft Office User" w:date="2021-08-13T16:26:00Z">
            <w:rPr>
              <w:rFonts w:ascii="Arial" w:eastAsia="Times New Roman" w:hAnsi="Arial" w:cs="Arial"/>
              <w:color w:val="000000"/>
              <w:sz w:val="24"/>
              <w:szCs w:val="24"/>
              <w:lang w:eastAsia="es-MX"/>
            </w:rPr>
          </w:rPrChange>
        </w:rPr>
        <w:t xml:space="preserve">A continuación, se presenta una propuesta de cronograma de actividades correspondientes a la fase de Proyecto Terminal 1. En una primera tabla se indican los aspectos generales de las actividades: responsables, objetivos y resultados esperados. </w:t>
      </w:r>
    </w:p>
    <w:p w14:paraId="006C7310" w14:textId="4C40467B" w:rsidR="00752A34" w:rsidRPr="00557959" w:rsidRDefault="000227F8" w:rsidP="000A5A08">
      <w:pPr>
        <w:spacing w:line="360" w:lineRule="auto"/>
        <w:jc w:val="both"/>
        <w:rPr>
          <w:rFonts w:ascii="Times New Roman" w:eastAsia="Times New Roman" w:hAnsi="Times New Roman" w:cs="Times New Roman"/>
          <w:color w:val="000000"/>
          <w:sz w:val="24"/>
          <w:szCs w:val="24"/>
          <w:lang w:eastAsia="es-MX"/>
          <w:rPrChange w:id="4140" w:author="Microsoft Office User" w:date="2021-08-13T16:26:00Z">
            <w:rPr>
              <w:rFonts w:ascii="Arial" w:eastAsia="Times New Roman" w:hAnsi="Arial" w:cs="Arial"/>
              <w:color w:val="000000"/>
              <w:sz w:val="24"/>
              <w:szCs w:val="24"/>
              <w:lang w:eastAsia="es-MX"/>
            </w:rPr>
          </w:rPrChange>
        </w:rPr>
      </w:pPr>
      <w:r w:rsidRPr="00557959">
        <w:rPr>
          <w:rFonts w:ascii="Times New Roman" w:eastAsia="Times New Roman" w:hAnsi="Times New Roman" w:cs="Times New Roman"/>
          <w:color w:val="000000"/>
          <w:sz w:val="24"/>
          <w:szCs w:val="24"/>
          <w:lang w:eastAsia="es-MX"/>
          <w:rPrChange w:id="4141" w:author="Microsoft Office User" w:date="2021-08-13T16:26:00Z">
            <w:rPr>
              <w:rFonts w:ascii="Arial" w:eastAsia="Times New Roman" w:hAnsi="Arial" w:cs="Arial"/>
              <w:color w:val="000000"/>
              <w:sz w:val="24"/>
              <w:szCs w:val="24"/>
              <w:lang w:eastAsia="es-MX"/>
            </w:rPr>
          </w:rPrChange>
        </w:rPr>
        <w:t>Alumno 1</w:t>
      </w:r>
      <w:r w:rsidR="005733A3" w:rsidRPr="00557959">
        <w:rPr>
          <w:rFonts w:ascii="Times New Roman" w:eastAsia="Times New Roman" w:hAnsi="Times New Roman" w:cs="Times New Roman"/>
          <w:color w:val="000000"/>
          <w:sz w:val="24"/>
          <w:szCs w:val="24"/>
          <w:lang w:eastAsia="es-MX"/>
          <w:rPrChange w:id="4142" w:author="Microsoft Office User" w:date="2021-08-13T16:26:00Z">
            <w:rPr>
              <w:rFonts w:ascii="Arial" w:eastAsia="Times New Roman" w:hAnsi="Arial" w:cs="Arial"/>
              <w:color w:val="000000"/>
              <w:sz w:val="24"/>
              <w:szCs w:val="24"/>
              <w:lang w:eastAsia="es-MX"/>
            </w:rPr>
          </w:rPrChange>
        </w:rPr>
        <w:t>: Flores Lima Jose Ricardo</w:t>
      </w:r>
      <w:r w:rsidRPr="00557959">
        <w:rPr>
          <w:rFonts w:ascii="Times New Roman" w:eastAsia="Times New Roman" w:hAnsi="Times New Roman" w:cs="Times New Roman"/>
          <w:color w:val="000000"/>
          <w:sz w:val="24"/>
          <w:szCs w:val="24"/>
          <w:lang w:eastAsia="es-MX"/>
          <w:rPrChange w:id="4143" w:author="Microsoft Office User" w:date="2021-08-13T16:26:00Z">
            <w:rPr>
              <w:rFonts w:ascii="Arial" w:eastAsia="Times New Roman" w:hAnsi="Arial" w:cs="Arial"/>
              <w:color w:val="000000"/>
              <w:sz w:val="24"/>
              <w:szCs w:val="24"/>
              <w:lang w:eastAsia="es-MX"/>
            </w:rPr>
          </w:rPrChange>
        </w:rPr>
        <w:t xml:space="preserve"> </w:t>
      </w:r>
    </w:p>
    <w:tbl>
      <w:tblPr>
        <w:tblStyle w:val="Tablaconcuadrcula4-nfasis6"/>
        <w:tblW w:w="0" w:type="auto"/>
        <w:tblLook w:val="04A0" w:firstRow="1" w:lastRow="0" w:firstColumn="1" w:lastColumn="0" w:noHBand="0" w:noVBand="1"/>
      </w:tblPr>
      <w:tblGrid>
        <w:gridCol w:w="1297"/>
        <w:gridCol w:w="2384"/>
        <w:gridCol w:w="3402"/>
        <w:gridCol w:w="2987"/>
      </w:tblGrid>
      <w:tr w:rsidR="00BF06F0" w:rsidRPr="00557959" w14:paraId="41220ACB" w14:textId="77777777" w:rsidTr="00C90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2C68492B" w14:textId="4F3AE903" w:rsidR="00BF06F0" w:rsidRPr="00557959" w:rsidRDefault="00BF06F0" w:rsidP="00C9092B">
            <w:pPr>
              <w:spacing w:line="360" w:lineRule="auto"/>
              <w:jc w:val="center"/>
              <w:rPr>
                <w:rFonts w:ascii="Times New Roman" w:eastAsia="Times New Roman" w:hAnsi="Times New Roman" w:cs="Times New Roman"/>
                <w:sz w:val="24"/>
                <w:szCs w:val="24"/>
                <w:lang w:eastAsia="es-MX"/>
                <w:rPrChange w:id="4144"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45" w:author="Microsoft Office User" w:date="2021-08-13T16:26:00Z">
                  <w:rPr>
                    <w:rFonts w:ascii="Arial" w:eastAsia="Times New Roman" w:hAnsi="Arial" w:cs="Arial"/>
                    <w:sz w:val="24"/>
                    <w:szCs w:val="24"/>
                    <w:lang w:eastAsia="es-MX"/>
                  </w:rPr>
                </w:rPrChange>
              </w:rPr>
              <w:t>Numero de Actividad</w:t>
            </w:r>
          </w:p>
        </w:tc>
        <w:tc>
          <w:tcPr>
            <w:tcW w:w="2384" w:type="dxa"/>
            <w:vAlign w:val="center"/>
          </w:tcPr>
          <w:p w14:paraId="74AC5731" w14:textId="43946A35" w:rsidR="00620840" w:rsidRPr="00557959" w:rsidRDefault="00620840" w:rsidP="00C909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146"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47" w:author="Microsoft Office User" w:date="2021-08-13T16:26:00Z">
                  <w:rPr>
                    <w:rFonts w:ascii="Arial" w:eastAsia="Times New Roman" w:hAnsi="Arial" w:cs="Arial"/>
                    <w:sz w:val="24"/>
                    <w:szCs w:val="24"/>
                    <w:lang w:eastAsia="es-MX"/>
                  </w:rPr>
                </w:rPrChange>
              </w:rPr>
              <w:t>Nombre de</w:t>
            </w:r>
          </w:p>
          <w:p w14:paraId="37CBBB08" w14:textId="1299F2DB" w:rsidR="00BF06F0" w:rsidRPr="00557959" w:rsidRDefault="00620840" w:rsidP="00C909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148"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49" w:author="Microsoft Office User" w:date="2021-08-13T16:26:00Z">
                  <w:rPr>
                    <w:rFonts w:ascii="Arial" w:eastAsia="Times New Roman" w:hAnsi="Arial" w:cs="Arial"/>
                    <w:sz w:val="24"/>
                    <w:szCs w:val="24"/>
                    <w:lang w:eastAsia="es-MX"/>
                  </w:rPr>
                </w:rPrChange>
              </w:rPr>
              <w:t>tarea</w:t>
            </w:r>
          </w:p>
        </w:tc>
        <w:tc>
          <w:tcPr>
            <w:tcW w:w="3402" w:type="dxa"/>
            <w:vAlign w:val="center"/>
          </w:tcPr>
          <w:p w14:paraId="100222FF" w14:textId="4D3B9C6B" w:rsidR="00BF06F0" w:rsidRPr="00557959" w:rsidRDefault="001E7D05" w:rsidP="00C909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150"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51" w:author="Microsoft Office User" w:date="2021-08-13T16:26:00Z">
                  <w:rPr>
                    <w:rFonts w:ascii="Arial" w:eastAsia="Times New Roman" w:hAnsi="Arial" w:cs="Arial"/>
                    <w:sz w:val="24"/>
                    <w:szCs w:val="24"/>
                    <w:lang w:eastAsia="es-MX"/>
                  </w:rPr>
                </w:rPrChange>
              </w:rPr>
              <w:t>Objetivo</w:t>
            </w:r>
          </w:p>
        </w:tc>
        <w:tc>
          <w:tcPr>
            <w:tcW w:w="2987" w:type="dxa"/>
            <w:vAlign w:val="center"/>
          </w:tcPr>
          <w:p w14:paraId="1DD2F587" w14:textId="0FACA450" w:rsidR="00BF06F0" w:rsidRPr="00557959" w:rsidRDefault="001E7D05" w:rsidP="00C909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152"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53" w:author="Microsoft Office User" w:date="2021-08-13T16:26:00Z">
                  <w:rPr>
                    <w:rFonts w:ascii="Arial" w:eastAsia="Times New Roman" w:hAnsi="Arial" w:cs="Arial"/>
                    <w:sz w:val="24"/>
                    <w:szCs w:val="24"/>
                    <w:lang w:eastAsia="es-MX"/>
                  </w:rPr>
                </w:rPrChange>
              </w:rPr>
              <w:t>Resultados esperados</w:t>
            </w:r>
          </w:p>
        </w:tc>
      </w:tr>
      <w:tr w:rsidR="00846B9F" w:rsidRPr="00557959" w14:paraId="4B0667C3" w14:textId="77777777" w:rsidTr="000E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4"/>
          </w:tcPr>
          <w:p w14:paraId="79519D24" w14:textId="4F3ECADF" w:rsidR="00846B9F" w:rsidRPr="00557959" w:rsidRDefault="00846B9F" w:rsidP="00D731F8">
            <w:pPr>
              <w:spacing w:line="360" w:lineRule="auto"/>
              <w:jc w:val="center"/>
              <w:rPr>
                <w:rFonts w:ascii="Times New Roman" w:eastAsia="Times New Roman" w:hAnsi="Times New Roman" w:cs="Times New Roman"/>
                <w:sz w:val="24"/>
                <w:szCs w:val="24"/>
                <w:lang w:eastAsia="es-MX"/>
                <w:rPrChange w:id="4154"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55" w:author="Microsoft Office User" w:date="2021-08-13T16:26:00Z">
                  <w:rPr>
                    <w:rFonts w:ascii="Arial" w:eastAsia="Times New Roman" w:hAnsi="Arial" w:cs="Arial"/>
                    <w:sz w:val="24"/>
                    <w:szCs w:val="24"/>
                    <w:lang w:eastAsia="es-MX"/>
                  </w:rPr>
                </w:rPrChange>
              </w:rPr>
              <w:t>MESA DE SERVICIO PROCESOS</w:t>
            </w:r>
          </w:p>
        </w:tc>
      </w:tr>
      <w:tr w:rsidR="00BF06F0" w:rsidRPr="00557959" w14:paraId="0C399799" w14:textId="77777777" w:rsidTr="00752A34">
        <w:tc>
          <w:tcPr>
            <w:cnfStyle w:val="001000000000" w:firstRow="0" w:lastRow="0" w:firstColumn="1" w:lastColumn="0" w:oddVBand="0" w:evenVBand="0" w:oddHBand="0" w:evenHBand="0" w:firstRowFirstColumn="0" w:firstRowLastColumn="0" w:lastRowFirstColumn="0" w:lastRowLastColumn="0"/>
            <w:tcW w:w="1297" w:type="dxa"/>
            <w:vAlign w:val="center"/>
          </w:tcPr>
          <w:p w14:paraId="5204E3EA" w14:textId="2FBB5290" w:rsidR="00BF06F0" w:rsidRPr="00557959" w:rsidRDefault="00010871" w:rsidP="000A5A08">
            <w:pPr>
              <w:spacing w:line="360" w:lineRule="auto"/>
              <w:jc w:val="both"/>
              <w:rPr>
                <w:rFonts w:ascii="Times New Roman" w:eastAsia="Times New Roman" w:hAnsi="Times New Roman" w:cs="Times New Roman"/>
                <w:sz w:val="24"/>
                <w:szCs w:val="24"/>
                <w:lang w:eastAsia="es-MX"/>
                <w:rPrChange w:id="4156"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57" w:author="Microsoft Office User" w:date="2021-08-13T16:26:00Z">
                  <w:rPr>
                    <w:rFonts w:ascii="Arial" w:eastAsia="Times New Roman" w:hAnsi="Arial" w:cs="Arial"/>
                    <w:sz w:val="24"/>
                    <w:szCs w:val="24"/>
                    <w:lang w:eastAsia="es-MX"/>
                  </w:rPr>
                </w:rPrChange>
              </w:rPr>
              <w:t>1</w:t>
            </w:r>
          </w:p>
        </w:tc>
        <w:tc>
          <w:tcPr>
            <w:tcW w:w="2384" w:type="dxa"/>
            <w:vAlign w:val="center"/>
          </w:tcPr>
          <w:p w14:paraId="20A85D81" w14:textId="08967A5E" w:rsidR="00BF06F0" w:rsidRPr="00557959" w:rsidRDefault="00A800FD" w:rsidP="0085716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158"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59" w:author="Microsoft Office User" w:date="2021-08-13T16:26:00Z">
                  <w:rPr>
                    <w:rFonts w:ascii="Arial" w:eastAsia="Times New Roman" w:hAnsi="Arial" w:cs="Arial"/>
                    <w:sz w:val="24"/>
                    <w:szCs w:val="24"/>
                    <w:lang w:eastAsia="es-MX"/>
                  </w:rPr>
                </w:rPrChange>
              </w:rPr>
              <w:t xml:space="preserve">Análisis de </w:t>
            </w:r>
            <w:r w:rsidR="001C0755" w:rsidRPr="00557959">
              <w:rPr>
                <w:rFonts w:ascii="Times New Roman" w:eastAsia="Times New Roman" w:hAnsi="Times New Roman" w:cs="Times New Roman"/>
                <w:sz w:val="24"/>
                <w:szCs w:val="24"/>
                <w:lang w:eastAsia="es-MX"/>
                <w:rPrChange w:id="4160" w:author="Microsoft Office User" w:date="2021-08-13T16:26:00Z">
                  <w:rPr>
                    <w:rFonts w:ascii="Arial" w:eastAsia="Times New Roman" w:hAnsi="Arial" w:cs="Arial"/>
                    <w:sz w:val="24"/>
                    <w:szCs w:val="24"/>
                    <w:lang w:eastAsia="es-MX"/>
                  </w:rPr>
                </w:rPrChange>
              </w:rPr>
              <w:t xml:space="preserve">la jerarquía y puestos de la </w:t>
            </w:r>
            <w:r w:rsidR="00833C98" w:rsidRPr="00557959">
              <w:rPr>
                <w:rFonts w:ascii="Times New Roman" w:eastAsia="Times New Roman" w:hAnsi="Times New Roman" w:cs="Times New Roman"/>
                <w:sz w:val="24"/>
                <w:szCs w:val="24"/>
                <w:lang w:eastAsia="es-MX"/>
                <w:rPrChange w:id="4161" w:author="Microsoft Office User" w:date="2021-08-13T16:26:00Z">
                  <w:rPr>
                    <w:rFonts w:ascii="Arial" w:eastAsia="Times New Roman" w:hAnsi="Arial" w:cs="Arial"/>
                    <w:sz w:val="24"/>
                    <w:szCs w:val="24"/>
                    <w:lang w:eastAsia="es-MX"/>
                  </w:rPr>
                </w:rPrChange>
              </w:rPr>
              <w:t>empresa</w:t>
            </w:r>
            <w:r w:rsidR="001C0755" w:rsidRPr="00557959">
              <w:rPr>
                <w:rFonts w:ascii="Times New Roman" w:eastAsia="Times New Roman" w:hAnsi="Times New Roman" w:cs="Times New Roman"/>
                <w:sz w:val="24"/>
                <w:szCs w:val="24"/>
                <w:lang w:eastAsia="es-MX"/>
                <w:rPrChange w:id="4162" w:author="Microsoft Office User" w:date="2021-08-13T16:26:00Z">
                  <w:rPr>
                    <w:rFonts w:ascii="Arial" w:eastAsia="Times New Roman" w:hAnsi="Arial" w:cs="Arial"/>
                    <w:sz w:val="24"/>
                    <w:szCs w:val="24"/>
                    <w:lang w:eastAsia="es-MX"/>
                  </w:rPr>
                </w:rPrChange>
              </w:rPr>
              <w:t xml:space="preserve"> </w:t>
            </w:r>
            <w:r w:rsidR="00CE5688" w:rsidRPr="00557959">
              <w:rPr>
                <w:rFonts w:ascii="Times New Roman" w:eastAsia="Times New Roman" w:hAnsi="Times New Roman" w:cs="Times New Roman"/>
                <w:sz w:val="24"/>
                <w:szCs w:val="24"/>
                <w:lang w:eastAsia="es-MX"/>
                <w:rPrChange w:id="4163" w:author="Microsoft Office User" w:date="2021-08-13T16:26:00Z">
                  <w:rPr>
                    <w:rFonts w:ascii="Arial" w:eastAsia="Times New Roman" w:hAnsi="Arial" w:cs="Arial"/>
                    <w:sz w:val="24"/>
                    <w:szCs w:val="24"/>
                    <w:lang w:eastAsia="es-MX"/>
                  </w:rPr>
                </w:rPrChange>
              </w:rPr>
              <w:t>PyME</w:t>
            </w:r>
          </w:p>
        </w:tc>
        <w:tc>
          <w:tcPr>
            <w:tcW w:w="3402" w:type="dxa"/>
            <w:vAlign w:val="center"/>
          </w:tcPr>
          <w:p w14:paraId="0575F688" w14:textId="5D48314E" w:rsidR="00BF06F0" w:rsidRPr="00557959" w:rsidRDefault="002F7C69" w:rsidP="0085716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164"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65" w:author="Microsoft Office User" w:date="2021-08-13T16:26:00Z">
                  <w:rPr>
                    <w:rFonts w:ascii="Arial" w:eastAsia="Times New Roman" w:hAnsi="Arial" w:cs="Arial"/>
                    <w:sz w:val="24"/>
                    <w:szCs w:val="24"/>
                    <w:lang w:eastAsia="es-MX"/>
                  </w:rPr>
                </w:rPrChange>
              </w:rPr>
              <w:t xml:space="preserve">Investigar </w:t>
            </w:r>
            <w:r w:rsidR="00A0683B" w:rsidRPr="00557959">
              <w:rPr>
                <w:rFonts w:ascii="Times New Roman" w:eastAsia="Times New Roman" w:hAnsi="Times New Roman" w:cs="Times New Roman"/>
                <w:sz w:val="24"/>
                <w:szCs w:val="24"/>
                <w:lang w:eastAsia="es-MX"/>
                <w:rPrChange w:id="4166" w:author="Microsoft Office User" w:date="2021-08-13T16:26:00Z">
                  <w:rPr>
                    <w:rFonts w:ascii="Arial" w:eastAsia="Times New Roman" w:hAnsi="Arial" w:cs="Arial"/>
                    <w:sz w:val="24"/>
                    <w:szCs w:val="24"/>
                    <w:lang w:eastAsia="es-MX"/>
                  </w:rPr>
                </w:rPrChange>
              </w:rPr>
              <w:t xml:space="preserve">la </w:t>
            </w:r>
            <w:r w:rsidR="009D5BBA" w:rsidRPr="00557959">
              <w:rPr>
                <w:rFonts w:ascii="Times New Roman" w:eastAsia="Times New Roman" w:hAnsi="Times New Roman" w:cs="Times New Roman"/>
                <w:sz w:val="24"/>
                <w:szCs w:val="24"/>
                <w:lang w:eastAsia="es-MX"/>
                <w:rPrChange w:id="4167" w:author="Microsoft Office User" w:date="2021-08-13T16:26:00Z">
                  <w:rPr>
                    <w:rFonts w:ascii="Arial" w:eastAsia="Times New Roman" w:hAnsi="Arial" w:cs="Arial"/>
                    <w:sz w:val="24"/>
                    <w:szCs w:val="24"/>
                    <w:lang w:eastAsia="es-MX"/>
                  </w:rPr>
                </w:rPrChange>
              </w:rPr>
              <w:t>jerarquía</w:t>
            </w:r>
            <w:r w:rsidR="00A0683B" w:rsidRPr="00557959">
              <w:rPr>
                <w:rFonts w:ascii="Times New Roman" w:eastAsia="Times New Roman" w:hAnsi="Times New Roman" w:cs="Times New Roman"/>
                <w:sz w:val="24"/>
                <w:szCs w:val="24"/>
                <w:lang w:eastAsia="es-MX"/>
                <w:rPrChange w:id="4168" w:author="Microsoft Office User" w:date="2021-08-13T16:26:00Z">
                  <w:rPr>
                    <w:rFonts w:ascii="Arial" w:eastAsia="Times New Roman" w:hAnsi="Arial" w:cs="Arial"/>
                    <w:sz w:val="24"/>
                    <w:szCs w:val="24"/>
                    <w:lang w:eastAsia="es-MX"/>
                  </w:rPr>
                </w:rPrChange>
              </w:rPr>
              <w:t xml:space="preserve"> a de puestos para poder tener la visión de usuarios potenciales del sistema</w:t>
            </w:r>
          </w:p>
        </w:tc>
        <w:tc>
          <w:tcPr>
            <w:tcW w:w="2987" w:type="dxa"/>
            <w:vAlign w:val="center"/>
          </w:tcPr>
          <w:p w14:paraId="7617DB00" w14:textId="3AA5D9AA" w:rsidR="00BF06F0" w:rsidRPr="00557959" w:rsidRDefault="00A0683B" w:rsidP="0085716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169"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70" w:author="Microsoft Office User" w:date="2021-08-13T16:26:00Z">
                  <w:rPr>
                    <w:rFonts w:ascii="Arial" w:eastAsia="Times New Roman" w:hAnsi="Arial" w:cs="Arial"/>
                    <w:sz w:val="24"/>
                    <w:szCs w:val="24"/>
                    <w:lang w:eastAsia="es-MX"/>
                  </w:rPr>
                </w:rPrChange>
              </w:rPr>
              <w:t xml:space="preserve">Obtener una lista de los usuarios </w:t>
            </w:r>
            <w:r w:rsidR="00833C98" w:rsidRPr="00557959">
              <w:rPr>
                <w:rFonts w:ascii="Times New Roman" w:eastAsia="Times New Roman" w:hAnsi="Times New Roman" w:cs="Times New Roman"/>
                <w:sz w:val="24"/>
                <w:szCs w:val="24"/>
                <w:lang w:eastAsia="es-MX"/>
                <w:rPrChange w:id="4171" w:author="Microsoft Office User" w:date="2021-08-13T16:26:00Z">
                  <w:rPr>
                    <w:rFonts w:ascii="Arial" w:eastAsia="Times New Roman" w:hAnsi="Arial" w:cs="Arial"/>
                    <w:sz w:val="24"/>
                    <w:szCs w:val="24"/>
                    <w:lang w:eastAsia="es-MX"/>
                  </w:rPr>
                </w:rPrChange>
              </w:rPr>
              <w:t>potenciales,</w:t>
            </w:r>
            <w:r w:rsidRPr="00557959">
              <w:rPr>
                <w:rFonts w:ascii="Times New Roman" w:eastAsia="Times New Roman" w:hAnsi="Times New Roman" w:cs="Times New Roman"/>
                <w:sz w:val="24"/>
                <w:szCs w:val="24"/>
                <w:lang w:eastAsia="es-MX"/>
                <w:rPrChange w:id="4172" w:author="Microsoft Office User" w:date="2021-08-13T16:26:00Z">
                  <w:rPr>
                    <w:rFonts w:ascii="Arial" w:eastAsia="Times New Roman" w:hAnsi="Arial" w:cs="Arial"/>
                    <w:sz w:val="24"/>
                    <w:szCs w:val="24"/>
                    <w:lang w:eastAsia="es-MX"/>
                  </w:rPr>
                </w:rPrChange>
              </w:rPr>
              <w:t xml:space="preserve"> así como un diagrama jerárquico de la empresa.</w:t>
            </w:r>
          </w:p>
        </w:tc>
      </w:tr>
      <w:tr w:rsidR="00BF06F0" w:rsidRPr="00557959" w14:paraId="0E1AADAF" w14:textId="77777777" w:rsidTr="0075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18798128" w14:textId="405B39F3" w:rsidR="00BF06F0" w:rsidRPr="00557959" w:rsidRDefault="00010871" w:rsidP="000A5A08">
            <w:pPr>
              <w:spacing w:line="360" w:lineRule="auto"/>
              <w:jc w:val="both"/>
              <w:rPr>
                <w:rFonts w:ascii="Times New Roman" w:eastAsia="Times New Roman" w:hAnsi="Times New Roman" w:cs="Times New Roman"/>
                <w:sz w:val="24"/>
                <w:szCs w:val="24"/>
                <w:lang w:eastAsia="es-MX"/>
                <w:rPrChange w:id="4173"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74" w:author="Microsoft Office User" w:date="2021-08-13T16:26:00Z">
                  <w:rPr>
                    <w:rFonts w:ascii="Arial" w:eastAsia="Times New Roman" w:hAnsi="Arial" w:cs="Arial"/>
                    <w:sz w:val="24"/>
                    <w:szCs w:val="24"/>
                    <w:lang w:eastAsia="es-MX"/>
                  </w:rPr>
                </w:rPrChange>
              </w:rPr>
              <w:t>2</w:t>
            </w:r>
          </w:p>
        </w:tc>
        <w:tc>
          <w:tcPr>
            <w:tcW w:w="2384" w:type="dxa"/>
            <w:vAlign w:val="center"/>
          </w:tcPr>
          <w:p w14:paraId="085C9455" w14:textId="4BAE069F" w:rsidR="00BF06F0" w:rsidRPr="00557959" w:rsidRDefault="00A800FD" w:rsidP="0085716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175"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76" w:author="Microsoft Office User" w:date="2021-08-13T16:26:00Z">
                  <w:rPr>
                    <w:rFonts w:ascii="Arial" w:eastAsia="Times New Roman" w:hAnsi="Arial" w:cs="Arial"/>
                    <w:sz w:val="24"/>
                    <w:szCs w:val="24"/>
                    <w:lang w:eastAsia="es-MX"/>
                  </w:rPr>
                </w:rPrChange>
              </w:rPr>
              <w:t xml:space="preserve">Análisis de procesos </w:t>
            </w:r>
            <w:r w:rsidRPr="00557959">
              <w:rPr>
                <w:rFonts w:ascii="Times New Roman" w:eastAsia="Times New Roman" w:hAnsi="Times New Roman" w:cs="Times New Roman"/>
                <w:sz w:val="24"/>
                <w:szCs w:val="24"/>
                <w:lang w:eastAsia="es-MX"/>
                <w:rPrChange w:id="4177" w:author="Microsoft Office User" w:date="2021-08-13T16:26:00Z">
                  <w:rPr>
                    <w:rFonts w:ascii="Arial" w:eastAsia="Times New Roman" w:hAnsi="Arial" w:cs="Arial"/>
                    <w:sz w:val="24"/>
                    <w:szCs w:val="24"/>
                    <w:lang w:eastAsia="es-MX"/>
                  </w:rPr>
                </w:rPrChange>
              </w:rPr>
              <w:br/>
            </w:r>
            <w:r w:rsidR="00CE5688" w:rsidRPr="00557959">
              <w:rPr>
                <w:rFonts w:ascii="Times New Roman" w:eastAsia="Times New Roman" w:hAnsi="Times New Roman" w:cs="Times New Roman"/>
                <w:sz w:val="24"/>
                <w:szCs w:val="24"/>
                <w:lang w:eastAsia="es-MX"/>
                <w:rPrChange w:id="4178" w:author="Microsoft Office User" w:date="2021-08-13T16:26:00Z">
                  <w:rPr>
                    <w:rFonts w:ascii="Arial" w:eastAsia="Times New Roman" w:hAnsi="Arial" w:cs="Arial"/>
                    <w:sz w:val="24"/>
                    <w:szCs w:val="24"/>
                    <w:lang w:eastAsia="es-MX"/>
                  </w:rPr>
                </w:rPrChange>
              </w:rPr>
              <w:t>atención</w:t>
            </w:r>
          </w:p>
        </w:tc>
        <w:tc>
          <w:tcPr>
            <w:tcW w:w="3402" w:type="dxa"/>
            <w:vAlign w:val="center"/>
          </w:tcPr>
          <w:p w14:paraId="2C8FF27A" w14:textId="2FD540C5" w:rsidR="00BF06F0" w:rsidRPr="00557959" w:rsidRDefault="00833C98" w:rsidP="0085716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179"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80" w:author="Microsoft Office User" w:date="2021-08-13T16:26:00Z">
                  <w:rPr>
                    <w:rFonts w:ascii="Arial" w:eastAsia="Times New Roman" w:hAnsi="Arial" w:cs="Arial"/>
                    <w:sz w:val="24"/>
                    <w:szCs w:val="24"/>
                    <w:lang w:eastAsia="es-MX"/>
                  </w:rPr>
                </w:rPrChange>
              </w:rPr>
              <w:t xml:space="preserve">Análisis del flujo de información </w:t>
            </w:r>
            <w:r w:rsidR="00F727F5" w:rsidRPr="00557959">
              <w:rPr>
                <w:rFonts w:ascii="Times New Roman" w:eastAsia="Times New Roman" w:hAnsi="Times New Roman" w:cs="Times New Roman"/>
                <w:sz w:val="24"/>
                <w:szCs w:val="24"/>
                <w:lang w:eastAsia="es-MX"/>
                <w:rPrChange w:id="4181" w:author="Microsoft Office User" w:date="2021-08-13T16:26:00Z">
                  <w:rPr>
                    <w:rFonts w:ascii="Arial" w:eastAsia="Times New Roman" w:hAnsi="Arial" w:cs="Arial"/>
                    <w:sz w:val="24"/>
                    <w:szCs w:val="24"/>
                    <w:lang w:eastAsia="es-MX"/>
                  </w:rPr>
                </w:rPrChange>
              </w:rPr>
              <w:t>que corresponde a esta área.</w:t>
            </w:r>
          </w:p>
        </w:tc>
        <w:tc>
          <w:tcPr>
            <w:tcW w:w="2987" w:type="dxa"/>
            <w:vAlign w:val="center"/>
          </w:tcPr>
          <w:p w14:paraId="62B32837" w14:textId="4AC89C32" w:rsidR="00BF06F0" w:rsidRPr="00557959" w:rsidRDefault="00F33D39" w:rsidP="0085716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182"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83" w:author="Microsoft Office User" w:date="2021-08-13T16:26:00Z">
                  <w:rPr>
                    <w:rFonts w:ascii="Arial" w:eastAsia="Times New Roman" w:hAnsi="Arial" w:cs="Arial"/>
                    <w:sz w:val="24"/>
                    <w:szCs w:val="24"/>
                    <w:lang w:eastAsia="es-MX"/>
                  </w:rPr>
                </w:rPrChange>
              </w:rPr>
              <w:t xml:space="preserve">Diagrama de </w:t>
            </w:r>
            <w:r w:rsidR="00F727F5" w:rsidRPr="00557959">
              <w:rPr>
                <w:rFonts w:ascii="Times New Roman" w:eastAsia="Times New Roman" w:hAnsi="Times New Roman" w:cs="Times New Roman"/>
                <w:sz w:val="24"/>
                <w:szCs w:val="24"/>
                <w:lang w:eastAsia="es-MX"/>
                <w:rPrChange w:id="4184" w:author="Microsoft Office User" w:date="2021-08-13T16:26:00Z">
                  <w:rPr>
                    <w:rFonts w:ascii="Arial" w:eastAsia="Times New Roman" w:hAnsi="Arial" w:cs="Arial"/>
                    <w:sz w:val="24"/>
                    <w:szCs w:val="24"/>
                    <w:lang w:eastAsia="es-MX"/>
                  </w:rPr>
                </w:rPrChange>
              </w:rPr>
              <w:t xml:space="preserve">Flujo de administración de </w:t>
            </w:r>
            <w:r w:rsidR="00CC2CCC" w:rsidRPr="00557959">
              <w:rPr>
                <w:rFonts w:ascii="Times New Roman" w:eastAsia="Times New Roman" w:hAnsi="Times New Roman" w:cs="Times New Roman"/>
                <w:sz w:val="24"/>
                <w:szCs w:val="24"/>
                <w:lang w:eastAsia="es-MX"/>
                <w:rPrChange w:id="4185" w:author="Microsoft Office User" w:date="2021-08-13T16:26:00Z">
                  <w:rPr>
                    <w:rFonts w:ascii="Arial" w:eastAsia="Times New Roman" w:hAnsi="Arial" w:cs="Arial"/>
                    <w:sz w:val="24"/>
                    <w:szCs w:val="24"/>
                    <w:lang w:eastAsia="es-MX"/>
                  </w:rPr>
                </w:rPrChange>
              </w:rPr>
              <w:t>las diferentes cuentas</w:t>
            </w:r>
            <w:r w:rsidR="007F59AB" w:rsidRPr="00557959">
              <w:rPr>
                <w:rFonts w:ascii="Times New Roman" w:eastAsia="Times New Roman" w:hAnsi="Times New Roman" w:cs="Times New Roman"/>
                <w:sz w:val="24"/>
                <w:szCs w:val="24"/>
                <w:lang w:eastAsia="es-MX"/>
                <w:rPrChange w:id="4186" w:author="Microsoft Office User" w:date="2021-08-13T16:26:00Z">
                  <w:rPr>
                    <w:rFonts w:ascii="Arial" w:eastAsia="Times New Roman" w:hAnsi="Arial" w:cs="Arial"/>
                    <w:sz w:val="24"/>
                    <w:szCs w:val="24"/>
                    <w:lang w:eastAsia="es-MX"/>
                  </w:rPr>
                </w:rPrChange>
              </w:rPr>
              <w:t xml:space="preserve"> que</w:t>
            </w:r>
            <w:r w:rsidR="00F727F5" w:rsidRPr="00557959">
              <w:rPr>
                <w:rFonts w:ascii="Times New Roman" w:eastAsia="Times New Roman" w:hAnsi="Times New Roman" w:cs="Times New Roman"/>
                <w:sz w:val="24"/>
                <w:szCs w:val="24"/>
                <w:lang w:eastAsia="es-MX"/>
                <w:rPrChange w:id="4187" w:author="Microsoft Office User" w:date="2021-08-13T16:26:00Z">
                  <w:rPr>
                    <w:rFonts w:ascii="Arial" w:eastAsia="Times New Roman" w:hAnsi="Arial" w:cs="Arial"/>
                    <w:sz w:val="24"/>
                    <w:szCs w:val="24"/>
                    <w:lang w:eastAsia="es-MX"/>
                  </w:rPr>
                </w:rPrChange>
              </w:rPr>
              <w:t xml:space="preserve"> se </w:t>
            </w:r>
            <w:r w:rsidR="00D613C1" w:rsidRPr="00557959">
              <w:rPr>
                <w:rFonts w:ascii="Times New Roman" w:eastAsia="Times New Roman" w:hAnsi="Times New Roman" w:cs="Times New Roman"/>
                <w:sz w:val="24"/>
                <w:szCs w:val="24"/>
                <w:lang w:eastAsia="es-MX"/>
                <w:rPrChange w:id="4188" w:author="Microsoft Office User" w:date="2021-08-13T16:26:00Z">
                  <w:rPr>
                    <w:rFonts w:ascii="Arial" w:eastAsia="Times New Roman" w:hAnsi="Arial" w:cs="Arial"/>
                    <w:sz w:val="24"/>
                    <w:szCs w:val="24"/>
                    <w:lang w:eastAsia="es-MX"/>
                  </w:rPr>
                </w:rPrChange>
              </w:rPr>
              <w:t>tengan</w:t>
            </w:r>
          </w:p>
        </w:tc>
      </w:tr>
      <w:tr w:rsidR="00BF06F0" w:rsidRPr="00557959" w14:paraId="37D9EA68" w14:textId="77777777" w:rsidTr="00752A34">
        <w:tc>
          <w:tcPr>
            <w:cnfStyle w:val="001000000000" w:firstRow="0" w:lastRow="0" w:firstColumn="1" w:lastColumn="0" w:oddVBand="0" w:evenVBand="0" w:oddHBand="0" w:evenHBand="0" w:firstRowFirstColumn="0" w:firstRowLastColumn="0" w:lastRowFirstColumn="0" w:lastRowLastColumn="0"/>
            <w:tcW w:w="1297" w:type="dxa"/>
            <w:vAlign w:val="center"/>
          </w:tcPr>
          <w:p w14:paraId="3085D509" w14:textId="06CAFEBD" w:rsidR="00BF06F0" w:rsidRPr="00557959" w:rsidRDefault="00010871" w:rsidP="000A5A08">
            <w:pPr>
              <w:spacing w:line="360" w:lineRule="auto"/>
              <w:jc w:val="both"/>
              <w:rPr>
                <w:rFonts w:ascii="Times New Roman" w:eastAsia="Times New Roman" w:hAnsi="Times New Roman" w:cs="Times New Roman"/>
                <w:sz w:val="24"/>
                <w:szCs w:val="24"/>
                <w:lang w:eastAsia="es-MX"/>
                <w:rPrChange w:id="4189"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90" w:author="Microsoft Office User" w:date="2021-08-13T16:26:00Z">
                  <w:rPr>
                    <w:rFonts w:ascii="Arial" w:eastAsia="Times New Roman" w:hAnsi="Arial" w:cs="Arial"/>
                    <w:sz w:val="24"/>
                    <w:szCs w:val="24"/>
                    <w:lang w:eastAsia="es-MX"/>
                  </w:rPr>
                </w:rPrChange>
              </w:rPr>
              <w:t>3</w:t>
            </w:r>
          </w:p>
        </w:tc>
        <w:tc>
          <w:tcPr>
            <w:tcW w:w="2384" w:type="dxa"/>
            <w:vAlign w:val="center"/>
          </w:tcPr>
          <w:p w14:paraId="194A9888" w14:textId="36A323B8" w:rsidR="00BF06F0" w:rsidRPr="00557959" w:rsidRDefault="00A800FD" w:rsidP="0085716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191"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92" w:author="Microsoft Office User" w:date="2021-08-13T16:26:00Z">
                  <w:rPr>
                    <w:rFonts w:ascii="Arial" w:eastAsia="Times New Roman" w:hAnsi="Arial" w:cs="Arial"/>
                    <w:sz w:val="24"/>
                    <w:szCs w:val="24"/>
                    <w:lang w:eastAsia="es-MX"/>
                  </w:rPr>
                </w:rPrChange>
              </w:rPr>
              <w:t xml:space="preserve">Análisis de procesos </w:t>
            </w:r>
            <w:r w:rsidRPr="00557959">
              <w:rPr>
                <w:rFonts w:ascii="Times New Roman" w:eastAsia="Times New Roman" w:hAnsi="Times New Roman" w:cs="Times New Roman"/>
                <w:sz w:val="24"/>
                <w:szCs w:val="24"/>
                <w:lang w:eastAsia="es-MX"/>
                <w:rPrChange w:id="4193" w:author="Microsoft Office User" w:date="2021-08-13T16:26:00Z">
                  <w:rPr>
                    <w:rFonts w:ascii="Arial" w:eastAsia="Times New Roman" w:hAnsi="Arial" w:cs="Arial"/>
                    <w:sz w:val="24"/>
                    <w:szCs w:val="24"/>
                    <w:lang w:eastAsia="es-MX"/>
                  </w:rPr>
                </w:rPrChange>
              </w:rPr>
              <w:br/>
              <w:t>Operativo</w:t>
            </w:r>
          </w:p>
        </w:tc>
        <w:tc>
          <w:tcPr>
            <w:tcW w:w="3402" w:type="dxa"/>
            <w:vAlign w:val="center"/>
          </w:tcPr>
          <w:p w14:paraId="3BE79FF1" w14:textId="30C2661B" w:rsidR="00BF06F0" w:rsidRPr="00557959" w:rsidRDefault="00D613C1" w:rsidP="0085716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194"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195" w:author="Microsoft Office User" w:date="2021-08-13T16:26:00Z">
                  <w:rPr>
                    <w:rFonts w:ascii="Arial" w:eastAsia="Times New Roman" w:hAnsi="Arial" w:cs="Arial"/>
                    <w:sz w:val="24"/>
                    <w:szCs w:val="24"/>
                    <w:lang w:eastAsia="es-MX"/>
                  </w:rPr>
                </w:rPrChange>
              </w:rPr>
              <w:t xml:space="preserve">Análisis de los procesos </w:t>
            </w:r>
            <w:r w:rsidR="00920B29" w:rsidRPr="00557959">
              <w:rPr>
                <w:rFonts w:ascii="Times New Roman" w:eastAsia="Times New Roman" w:hAnsi="Times New Roman" w:cs="Times New Roman"/>
                <w:sz w:val="24"/>
                <w:szCs w:val="24"/>
                <w:lang w:eastAsia="es-MX"/>
                <w:rPrChange w:id="4196" w:author="Microsoft Office User" w:date="2021-08-13T16:26:00Z">
                  <w:rPr>
                    <w:rFonts w:ascii="Arial" w:eastAsia="Times New Roman" w:hAnsi="Arial" w:cs="Arial"/>
                    <w:sz w:val="24"/>
                    <w:szCs w:val="24"/>
                    <w:lang w:eastAsia="es-MX"/>
                  </w:rPr>
                </w:rPrChange>
              </w:rPr>
              <w:t xml:space="preserve">operativos en el </w:t>
            </w:r>
            <w:r w:rsidR="00821C22" w:rsidRPr="00557959">
              <w:rPr>
                <w:rFonts w:ascii="Times New Roman" w:eastAsia="Times New Roman" w:hAnsi="Times New Roman" w:cs="Times New Roman"/>
                <w:sz w:val="24"/>
                <w:szCs w:val="24"/>
                <w:lang w:eastAsia="es-MX"/>
                <w:rPrChange w:id="4197" w:author="Microsoft Office User" w:date="2021-08-13T16:26:00Z">
                  <w:rPr>
                    <w:rFonts w:ascii="Arial" w:eastAsia="Times New Roman" w:hAnsi="Arial" w:cs="Arial"/>
                    <w:sz w:val="24"/>
                    <w:szCs w:val="24"/>
                    <w:lang w:eastAsia="es-MX"/>
                  </w:rPr>
                </w:rPrChange>
              </w:rPr>
              <w:t xml:space="preserve">los que se ve involucrado la implementación </w:t>
            </w:r>
            <w:r w:rsidR="00447ABE" w:rsidRPr="00557959">
              <w:rPr>
                <w:rFonts w:ascii="Times New Roman" w:eastAsia="Times New Roman" w:hAnsi="Times New Roman" w:cs="Times New Roman"/>
                <w:sz w:val="24"/>
                <w:szCs w:val="24"/>
                <w:lang w:eastAsia="es-MX"/>
                <w:rPrChange w:id="4198" w:author="Microsoft Office User" w:date="2021-08-13T16:26:00Z">
                  <w:rPr>
                    <w:rFonts w:ascii="Arial" w:eastAsia="Times New Roman" w:hAnsi="Arial" w:cs="Arial"/>
                    <w:sz w:val="24"/>
                    <w:szCs w:val="24"/>
                    <w:lang w:eastAsia="es-MX"/>
                  </w:rPr>
                </w:rPrChange>
              </w:rPr>
              <w:t xml:space="preserve">y </w:t>
            </w:r>
            <w:r w:rsidR="00447ABE" w:rsidRPr="00557959">
              <w:rPr>
                <w:rFonts w:ascii="Times New Roman" w:eastAsia="Times New Roman" w:hAnsi="Times New Roman" w:cs="Times New Roman"/>
                <w:sz w:val="24"/>
                <w:szCs w:val="24"/>
                <w:lang w:eastAsia="es-MX"/>
                <w:rPrChange w:id="4199" w:author="Microsoft Office User" w:date="2021-08-13T16:26:00Z">
                  <w:rPr>
                    <w:rFonts w:ascii="Arial" w:eastAsia="Times New Roman" w:hAnsi="Arial" w:cs="Arial"/>
                    <w:sz w:val="24"/>
                    <w:szCs w:val="24"/>
                    <w:lang w:eastAsia="es-MX"/>
                  </w:rPr>
                </w:rPrChange>
              </w:rPr>
              <w:lastRenderedPageBreak/>
              <w:t>soporte</w:t>
            </w:r>
            <w:r w:rsidR="00821C22" w:rsidRPr="00557959">
              <w:rPr>
                <w:rFonts w:ascii="Times New Roman" w:eastAsia="Times New Roman" w:hAnsi="Times New Roman" w:cs="Times New Roman"/>
                <w:sz w:val="24"/>
                <w:szCs w:val="24"/>
                <w:lang w:eastAsia="es-MX"/>
                <w:rPrChange w:id="4200" w:author="Microsoft Office User" w:date="2021-08-13T16:26:00Z">
                  <w:rPr>
                    <w:rFonts w:ascii="Arial" w:eastAsia="Times New Roman" w:hAnsi="Arial" w:cs="Arial"/>
                    <w:sz w:val="24"/>
                    <w:szCs w:val="24"/>
                    <w:lang w:eastAsia="es-MX"/>
                  </w:rPr>
                </w:rPrChange>
              </w:rPr>
              <w:t xml:space="preserve"> técnico de las cuentas que tenga la empresa</w:t>
            </w:r>
          </w:p>
        </w:tc>
        <w:tc>
          <w:tcPr>
            <w:tcW w:w="2987" w:type="dxa"/>
            <w:vAlign w:val="center"/>
          </w:tcPr>
          <w:p w14:paraId="5DCA6036" w14:textId="52D09D81" w:rsidR="00BF06F0" w:rsidRPr="00557959" w:rsidRDefault="00F33D39" w:rsidP="0085716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201"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02" w:author="Microsoft Office User" w:date="2021-08-13T16:26:00Z">
                  <w:rPr>
                    <w:rFonts w:ascii="Arial" w:eastAsia="Times New Roman" w:hAnsi="Arial" w:cs="Arial"/>
                    <w:sz w:val="24"/>
                    <w:szCs w:val="24"/>
                    <w:lang w:eastAsia="es-MX"/>
                  </w:rPr>
                </w:rPrChange>
              </w:rPr>
              <w:lastRenderedPageBreak/>
              <w:t xml:space="preserve">Diagrama de </w:t>
            </w:r>
            <w:r w:rsidR="00821C22" w:rsidRPr="00557959">
              <w:rPr>
                <w:rFonts w:ascii="Times New Roman" w:eastAsia="Times New Roman" w:hAnsi="Times New Roman" w:cs="Times New Roman"/>
                <w:sz w:val="24"/>
                <w:szCs w:val="24"/>
                <w:lang w:eastAsia="es-MX"/>
                <w:rPrChange w:id="4203" w:author="Microsoft Office User" w:date="2021-08-13T16:26:00Z">
                  <w:rPr>
                    <w:rFonts w:ascii="Arial" w:eastAsia="Times New Roman" w:hAnsi="Arial" w:cs="Arial"/>
                    <w:sz w:val="24"/>
                    <w:szCs w:val="24"/>
                    <w:lang w:eastAsia="es-MX"/>
                  </w:rPr>
                </w:rPrChange>
              </w:rPr>
              <w:t>Flujo de trabajo óptimo para llevar a cabo la operación.</w:t>
            </w:r>
          </w:p>
        </w:tc>
      </w:tr>
      <w:tr w:rsidR="00BF06F0" w:rsidRPr="00557959" w14:paraId="5CC68818" w14:textId="77777777" w:rsidTr="0075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3E027C1C" w14:textId="349B5BDF" w:rsidR="00BF06F0" w:rsidRPr="00557959" w:rsidRDefault="00010871" w:rsidP="000A5A08">
            <w:pPr>
              <w:spacing w:line="360" w:lineRule="auto"/>
              <w:jc w:val="both"/>
              <w:rPr>
                <w:rFonts w:ascii="Times New Roman" w:eastAsia="Times New Roman" w:hAnsi="Times New Roman" w:cs="Times New Roman"/>
                <w:sz w:val="24"/>
                <w:szCs w:val="24"/>
                <w:lang w:eastAsia="es-MX"/>
                <w:rPrChange w:id="4204"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05" w:author="Microsoft Office User" w:date="2021-08-13T16:26:00Z">
                  <w:rPr>
                    <w:rFonts w:ascii="Arial" w:eastAsia="Times New Roman" w:hAnsi="Arial" w:cs="Arial"/>
                    <w:sz w:val="24"/>
                    <w:szCs w:val="24"/>
                    <w:lang w:eastAsia="es-MX"/>
                  </w:rPr>
                </w:rPrChange>
              </w:rPr>
              <w:t>4</w:t>
            </w:r>
          </w:p>
        </w:tc>
        <w:tc>
          <w:tcPr>
            <w:tcW w:w="2384" w:type="dxa"/>
            <w:vAlign w:val="center"/>
          </w:tcPr>
          <w:p w14:paraId="00602055" w14:textId="52D74EE2" w:rsidR="00BF06F0" w:rsidRPr="00557959" w:rsidRDefault="008A0FD2" w:rsidP="0085716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206"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07" w:author="Microsoft Office User" w:date="2021-08-13T16:26:00Z">
                  <w:rPr>
                    <w:rFonts w:ascii="Arial" w:eastAsia="Times New Roman" w:hAnsi="Arial" w:cs="Arial"/>
                    <w:sz w:val="24"/>
                    <w:szCs w:val="24"/>
                    <w:lang w:eastAsia="es-MX"/>
                  </w:rPr>
                </w:rPrChange>
              </w:rPr>
              <w:t xml:space="preserve">Análisis de </w:t>
            </w:r>
            <w:r w:rsidR="00BD0173" w:rsidRPr="00557959">
              <w:rPr>
                <w:rFonts w:ascii="Times New Roman" w:eastAsia="Times New Roman" w:hAnsi="Times New Roman" w:cs="Times New Roman"/>
                <w:sz w:val="24"/>
                <w:szCs w:val="24"/>
                <w:lang w:eastAsia="es-MX"/>
                <w:rPrChange w:id="4208" w:author="Microsoft Office User" w:date="2021-08-13T16:26:00Z">
                  <w:rPr>
                    <w:rFonts w:ascii="Arial" w:eastAsia="Times New Roman" w:hAnsi="Arial" w:cs="Arial"/>
                    <w:sz w:val="24"/>
                    <w:szCs w:val="24"/>
                    <w:lang w:eastAsia="es-MX"/>
                  </w:rPr>
                </w:rPrChange>
              </w:rPr>
              <w:t xml:space="preserve">metodología ITIL </w:t>
            </w:r>
          </w:p>
        </w:tc>
        <w:tc>
          <w:tcPr>
            <w:tcW w:w="3402" w:type="dxa"/>
            <w:vAlign w:val="center"/>
          </w:tcPr>
          <w:p w14:paraId="5D9D6325" w14:textId="6C431078" w:rsidR="00BF06F0" w:rsidRPr="00557959" w:rsidRDefault="00821C22" w:rsidP="0085716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209"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10" w:author="Microsoft Office User" w:date="2021-08-13T16:26:00Z">
                  <w:rPr>
                    <w:rFonts w:ascii="Arial" w:eastAsia="Times New Roman" w:hAnsi="Arial" w:cs="Arial"/>
                    <w:sz w:val="24"/>
                    <w:szCs w:val="24"/>
                    <w:lang w:eastAsia="es-MX"/>
                  </w:rPr>
                </w:rPrChange>
              </w:rPr>
              <w:t xml:space="preserve">Análisis de los procesos </w:t>
            </w:r>
            <w:r w:rsidR="007B1D01" w:rsidRPr="00557959">
              <w:rPr>
                <w:rFonts w:ascii="Times New Roman" w:eastAsia="Times New Roman" w:hAnsi="Times New Roman" w:cs="Times New Roman"/>
                <w:sz w:val="24"/>
                <w:szCs w:val="24"/>
                <w:lang w:eastAsia="es-MX"/>
                <w:rPrChange w:id="4211" w:author="Microsoft Office User" w:date="2021-08-13T16:26:00Z">
                  <w:rPr>
                    <w:rFonts w:ascii="Arial" w:eastAsia="Times New Roman" w:hAnsi="Arial" w:cs="Arial"/>
                    <w:sz w:val="24"/>
                    <w:szCs w:val="24"/>
                    <w:lang w:eastAsia="es-MX"/>
                  </w:rPr>
                </w:rPrChange>
              </w:rPr>
              <w:t>ITIL en</w:t>
            </w:r>
            <w:r w:rsidRPr="00557959">
              <w:rPr>
                <w:rFonts w:ascii="Times New Roman" w:eastAsia="Times New Roman" w:hAnsi="Times New Roman" w:cs="Times New Roman"/>
                <w:sz w:val="24"/>
                <w:szCs w:val="24"/>
                <w:lang w:eastAsia="es-MX"/>
                <w:rPrChange w:id="4212" w:author="Microsoft Office User" w:date="2021-08-13T16:26:00Z">
                  <w:rPr>
                    <w:rFonts w:ascii="Arial" w:eastAsia="Times New Roman" w:hAnsi="Arial" w:cs="Arial"/>
                    <w:sz w:val="24"/>
                    <w:szCs w:val="24"/>
                    <w:lang w:eastAsia="es-MX"/>
                  </w:rPr>
                </w:rPrChange>
              </w:rPr>
              <w:t xml:space="preserve"> el los que se ve involucrado la implementación </w:t>
            </w:r>
            <w:r w:rsidR="00447ABE" w:rsidRPr="00557959">
              <w:rPr>
                <w:rFonts w:ascii="Times New Roman" w:eastAsia="Times New Roman" w:hAnsi="Times New Roman" w:cs="Times New Roman"/>
                <w:sz w:val="24"/>
                <w:szCs w:val="24"/>
                <w:lang w:eastAsia="es-MX"/>
                <w:rPrChange w:id="4213" w:author="Microsoft Office User" w:date="2021-08-13T16:26:00Z">
                  <w:rPr>
                    <w:rFonts w:ascii="Arial" w:eastAsia="Times New Roman" w:hAnsi="Arial" w:cs="Arial"/>
                    <w:sz w:val="24"/>
                    <w:szCs w:val="24"/>
                    <w:lang w:eastAsia="es-MX"/>
                  </w:rPr>
                </w:rPrChange>
              </w:rPr>
              <w:t>y soporte</w:t>
            </w:r>
            <w:r w:rsidRPr="00557959">
              <w:rPr>
                <w:rFonts w:ascii="Times New Roman" w:eastAsia="Times New Roman" w:hAnsi="Times New Roman" w:cs="Times New Roman"/>
                <w:sz w:val="24"/>
                <w:szCs w:val="24"/>
                <w:lang w:eastAsia="es-MX"/>
                <w:rPrChange w:id="4214" w:author="Microsoft Office User" w:date="2021-08-13T16:26:00Z">
                  <w:rPr>
                    <w:rFonts w:ascii="Arial" w:eastAsia="Times New Roman" w:hAnsi="Arial" w:cs="Arial"/>
                    <w:sz w:val="24"/>
                    <w:szCs w:val="24"/>
                    <w:lang w:eastAsia="es-MX"/>
                  </w:rPr>
                </w:rPrChange>
              </w:rPr>
              <w:t xml:space="preserve"> técnico de las cuentas que tenga la empresa</w:t>
            </w:r>
            <w:r w:rsidR="00BD0173" w:rsidRPr="00557959">
              <w:rPr>
                <w:rFonts w:ascii="Times New Roman" w:eastAsia="Times New Roman" w:hAnsi="Times New Roman" w:cs="Times New Roman"/>
                <w:sz w:val="24"/>
                <w:szCs w:val="24"/>
                <w:lang w:eastAsia="es-MX"/>
                <w:rPrChange w:id="4215" w:author="Microsoft Office User" w:date="2021-08-13T16:26:00Z">
                  <w:rPr>
                    <w:rFonts w:ascii="Arial" w:eastAsia="Times New Roman" w:hAnsi="Arial" w:cs="Arial"/>
                    <w:sz w:val="24"/>
                    <w:szCs w:val="24"/>
                    <w:lang w:eastAsia="es-MX"/>
                  </w:rPr>
                </w:rPrChange>
              </w:rPr>
              <w:t>.</w:t>
            </w:r>
          </w:p>
        </w:tc>
        <w:tc>
          <w:tcPr>
            <w:tcW w:w="2987" w:type="dxa"/>
            <w:vAlign w:val="center"/>
          </w:tcPr>
          <w:p w14:paraId="02C50E69" w14:textId="7462042A" w:rsidR="00BF06F0" w:rsidRPr="00557959" w:rsidRDefault="00F33D39" w:rsidP="0085716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216"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17" w:author="Microsoft Office User" w:date="2021-08-13T16:26:00Z">
                  <w:rPr>
                    <w:rFonts w:ascii="Arial" w:eastAsia="Times New Roman" w:hAnsi="Arial" w:cs="Arial"/>
                    <w:sz w:val="24"/>
                    <w:szCs w:val="24"/>
                    <w:lang w:eastAsia="es-MX"/>
                  </w:rPr>
                </w:rPrChange>
              </w:rPr>
              <w:t xml:space="preserve">Diagrama </w:t>
            </w:r>
            <w:r w:rsidR="00821C22" w:rsidRPr="00557959">
              <w:rPr>
                <w:rFonts w:ascii="Times New Roman" w:eastAsia="Times New Roman" w:hAnsi="Times New Roman" w:cs="Times New Roman"/>
                <w:sz w:val="24"/>
                <w:szCs w:val="24"/>
                <w:lang w:eastAsia="es-MX"/>
                <w:rPrChange w:id="4218" w:author="Microsoft Office User" w:date="2021-08-13T16:26:00Z">
                  <w:rPr>
                    <w:rFonts w:ascii="Arial" w:eastAsia="Times New Roman" w:hAnsi="Arial" w:cs="Arial"/>
                    <w:sz w:val="24"/>
                    <w:szCs w:val="24"/>
                    <w:lang w:eastAsia="es-MX"/>
                  </w:rPr>
                </w:rPrChange>
              </w:rPr>
              <w:t xml:space="preserve">Flujo de trabajo óptimo para llevar a cabo </w:t>
            </w:r>
            <w:r w:rsidR="00C8052D" w:rsidRPr="00557959">
              <w:rPr>
                <w:rFonts w:ascii="Times New Roman" w:eastAsia="Times New Roman" w:hAnsi="Times New Roman" w:cs="Times New Roman"/>
                <w:sz w:val="24"/>
                <w:szCs w:val="24"/>
                <w:lang w:eastAsia="es-MX"/>
                <w:rPrChange w:id="4219" w:author="Microsoft Office User" w:date="2021-08-13T16:26:00Z">
                  <w:rPr>
                    <w:rFonts w:ascii="Arial" w:eastAsia="Times New Roman" w:hAnsi="Arial" w:cs="Arial"/>
                    <w:sz w:val="24"/>
                    <w:szCs w:val="24"/>
                    <w:lang w:eastAsia="es-MX"/>
                  </w:rPr>
                </w:rPrChange>
              </w:rPr>
              <w:t xml:space="preserve">el </w:t>
            </w:r>
            <w:r w:rsidRPr="00557959">
              <w:rPr>
                <w:rFonts w:ascii="Times New Roman" w:eastAsia="Times New Roman" w:hAnsi="Times New Roman" w:cs="Times New Roman"/>
                <w:sz w:val="24"/>
                <w:szCs w:val="24"/>
                <w:lang w:eastAsia="es-MX"/>
                <w:rPrChange w:id="4220" w:author="Microsoft Office User" w:date="2021-08-13T16:26:00Z">
                  <w:rPr>
                    <w:rFonts w:ascii="Arial" w:eastAsia="Times New Roman" w:hAnsi="Arial" w:cs="Arial"/>
                    <w:sz w:val="24"/>
                    <w:szCs w:val="24"/>
                    <w:lang w:eastAsia="es-MX"/>
                  </w:rPr>
                </w:rPrChange>
              </w:rPr>
              <w:t>desarrollo</w:t>
            </w:r>
          </w:p>
        </w:tc>
      </w:tr>
      <w:tr w:rsidR="00D731F8" w:rsidRPr="00557959" w14:paraId="171252A5" w14:textId="77777777" w:rsidTr="00752A34">
        <w:tc>
          <w:tcPr>
            <w:cnfStyle w:val="001000000000" w:firstRow="0" w:lastRow="0" w:firstColumn="1" w:lastColumn="0" w:oddVBand="0" w:evenVBand="0" w:oddHBand="0" w:evenHBand="0" w:firstRowFirstColumn="0" w:firstRowLastColumn="0" w:lastRowFirstColumn="0" w:lastRowLastColumn="0"/>
            <w:tcW w:w="1297" w:type="dxa"/>
            <w:vAlign w:val="center"/>
          </w:tcPr>
          <w:p w14:paraId="4D59FD13" w14:textId="6FE337AF" w:rsidR="00D731F8" w:rsidRPr="00557959" w:rsidRDefault="00857163" w:rsidP="000A5A08">
            <w:pPr>
              <w:spacing w:line="360" w:lineRule="auto"/>
              <w:jc w:val="both"/>
              <w:rPr>
                <w:rFonts w:ascii="Times New Roman" w:eastAsia="Times New Roman" w:hAnsi="Times New Roman" w:cs="Times New Roman"/>
                <w:sz w:val="24"/>
                <w:szCs w:val="24"/>
                <w:lang w:eastAsia="es-MX"/>
                <w:rPrChange w:id="4221"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22" w:author="Microsoft Office User" w:date="2021-08-13T16:26:00Z">
                  <w:rPr>
                    <w:rFonts w:ascii="Arial" w:eastAsia="Times New Roman" w:hAnsi="Arial" w:cs="Arial"/>
                    <w:sz w:val="24"/>
                    <w:szCs w:val="24"/>
                    <w:lang w:eastAsia="es-MX"/>
                  </w:rPr>
                </w:rPrChange>
              </w:rPr>
              <w:t>5</w:t>
            </w:r>
          </w:p>
        </w:tc>
        <w:tc>
          <w:tcPr>
            <w:tcW w:w="2384" w:type="dxa"/>
            <w:vAlign w:val="center"/>
          </w:tcPr>
          <w:p w14:paraId="104E947A" w14:textId="6F3D906D" w:rsidR="00D731F8" w:rsidRPr="00557959" w:rsidRDefault="005B1F64" w:rsidP="0085716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223"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24" w:author="Microsoft Office User" w:date="2021-08-13T16:26:00Z">
                  <w:rPr>
                    <w:rFonts w:ascii="Arial" w:eastAsia="Times New Roman" w:hAnsi="Arial" w:cs="Arial"/>
                    <w:sz w:val="24"/>
                    <w:szCs w:val="24"/>
                    <w:lang w:eastAsia="es-MX"/>
                  </w:rPr>
                </w:rPrChange>
              </w:rPr>
              <w:t xml:space="preserve">Solicitudes de </w:t>
            </w:r>
            <w:r w:rsidR="00C5129E" w:rsidRPr="00557959">
              <w:rPr>
                <w:rFonts w:ascii="Times New Roman" w:eastAsia="Times New Roman" w:hAnsi="Times New Roman" w:cs="Times New Roman"/>
                <w:sz w:val="24"/>
                <w:szCs w:val="24"/>
                <w:lang w:eastAsia="es-MX"/>
                <w:rPrChange w:id="4225" w:author="Microsoft Office User" w:date="2021-08-13T16:26:00Z">
                  <w:rPr>
                    <w:rFonts w:ascii="Arial" w:eastAsia="Times New Roman" w:hAnsi="Arial" w:cs="Arial"/>
                    <w:sz w:val="24"/>
                    <w:szCs w:val="24"/>
                    <w:lang w:eastAsia="es-MX"/>
                  </w:rPr>
                </w:rPrChange>
              </w:rPr>
              <w:t xml:space="preserve">Incidente </w:t>
            </w:r>
            <w:r w:rsidRPr="00557959">
              <w:rPr>
                <w:rFonts w:ascii="Times New Roman" w:eastAsia="Times New Roman" w:hAnsi="Times New Roman" w:cs="Times New Roman"/>
                <w:sz w:val="24"/>
                <w:szCs w:val="24"/>
                <w:lang w:eastAsia="es-MX"/>
                <w:rPrChange w:id="4226" w:author="Microsoft Office User" w:date="2021-08-13T16:26:00Z">
                  <w:rPr>
                    <w:rFonts w:ascii="Arial" w:eastAsia="Times New Roman" w:hAnsi="Arial" w:cs="Arial"/>
                    <w:sz w:val="24"/>
                    <w:szCs w:val="24"/>
                    <w:lang w:eastAsia="es-MX"/>
                  </w:rPr>
                </w:rPrChange>
              </w:rPr>
              <w:t xml:space="preserve"> </w:t>
            </w:r>
          </w:p>
        </w:tc>
        <w:tc>
          <w:tcPr>
            <w:tcW w:w="3402" w:type="dxa"/>
            <w:vAlign w:val="center"/>
          </w:tcPr>
          <w:p w14:paraId="31A2C63E" w14:textId="0BCE376E" w:rsidR="00D731F8" w:rsidRPr="00557959" w:rsidRDefault="005B1F64" w:rsidP="0085716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227"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28" w:author="Microsoft Office User" w:date="2021-08-13T16:26:00Z">
                  <w:rPr>
                    <w:rFonts w:ascii="Arial" w:eastAsia="Times New Roman" w:hAnsi="Arial" w:cs="Arial"/>
                    <w:sz w:val="24"/>
                    <w:szCs w:val="24"/>
                    <w:lang w:eastAsia="es-MX"/>
                  </w:rPr>
                </w:rPrChange>
              </w:rPr>
              <w:t xml:space="preserve">Análisis de los procesos </w:t>
            </w:r>
            <w:r w:rsidR="00C9092B" w:rsidRPr="00557959">
              <w:rPr>
                <w:rFonts w:ascii="Times New Roman" w:eastAsia="Times New Roman" w:hAnsi="Times New Roman" w:cs="Times New Roman"/>
                <w:sz w:val="24"/>
                <w:szCs w:val="24"/>
                <w:lang w:eastAsia="es-MX"/>
                <w:rPrChange w:id="4229" w:author="Microsoft Office User" w:date="2021-08-13T16:26:00Z">
                  <w:rPr>
                    <w:rFonts w:ascii="Arial" w:eastAsia="Times New Roman" w:hAnsi="Arial" w:cs="Arial"/>
                    <w:sz w:val="24"/>
                    <w:szCs w:val="24"/>
                    <w:lang w:eastAsia="es-MX"/>
                  </w:rPr>
                </w:rPrChange>
              </w:rPr>
              <w:t>para la solicitud de incidentes</w:t>
            </w:r>
            <w:r w:rsidR="00C5129E" w:rsidRPr="00557959">
              <w:rPr>
                <w:rFonts w:ascii="Times New Roman" w:eastAsia="Times New Roman" w:hAnsi="Times New Roman" w:cs="Times New Roman"/>
                <w:sz w:val="24"/>
                <w:szCs w:val="24"/>
                <w:lang w:eastAsia="es-MX"/>
                <w:rPrChange w:id="4230" w:author="Microsoft Office User" w:date="2021-08-13T16:26:00Z">
                  <w:rPr>
                    <w:rFonts w:ascii="Arial" w:eastAsia="Times New Roman" w:hAnsi="Arial" w:cs="Arial"/>
                    <w:sz w:val="24"/>
                    <w:szCs w:val="24"/>
                    <w:lang w:eastAsia="es-MX"/>
                  </w:rPr>
                </w:rPrChange>
              </w:rPr>
              <w:t xml:space="preserve">, variables involucradas para poder proporcionar este servicio </w:t>
            </w:r>
          </w:p>
        </w:tc>
        <w:tc>
          <w:tcPr>
            <w:tcW w:w="2987" w:type="dxa"/>
            <w:vAlign w:val="center"/>
          </w:tcPr>
          <w:p w14:paraId="4C9BFBA9" w14:textId="65957B70" w:rsidR="00D731F8" w:rsidRPr="00557959" w:rsidRDefault="00C5129E" w:rsidP="0085716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231"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32" w:author="Microsoft Office User" w:date="2021-08-13T16:26:00Z">
                  <w:rPr>
                    <w:rFonts w:ascii="Arial" w:eastAsia="Times New Roman" w:hAnsi="Arial" w:cs="Arial"/>
                    <w:sz w:val="24"/>
                    <w:szCs w:val="24"/>
                    <w:lang w:eastAsia="es-MX"/>
                  </w:rPr>
                </w:rPrChange>
              </w:rPr>
              <w:t>Diagrama del Fl</w:t>
            </w:r>
            <w:r w:rsidR="00FE228A" w:rsidRPr="00557959">
              <w:rPr>
                <w:rFonts w:ascii="Times New Roman" w:eastAsia="Times New Roman" w:hAnsi="Times New Roman" w:cs="Times New Roman"/>
                <w:sz w:val="24"/>
                <w:szCs w:val="24"/>
                <w:lang w:eastAsia="es-MX"/>
                <w:rPrChange w:id="4233" w:author="Microsoft Office User" w:date="2021-08-13T16:26:00Z">
                  <w:rPr>
                    <w:rFonts w:ascii="Arial" w:eastAsia="Times New Roman" w:hAnsi="Arial" w:cs="Arial"/>
                    <w:sz w:val="24"/>
                    <w:szCs w:val="24"/>
                    <w:lang w:eastAsia="es-MX"/>
                  </w:rPr>
                </w:rPrChange>
              </w:rPr>
              <w:t>u</w:t>
            </w:r>
            <w:r w:rsidRPr="00557959">
              <w:rPr>
                <w:rFonts w:ascii="Times New Roman" w:eastAsia="Times New Roman" w:hAnsi="Times New Roman" w:cs="Times New Roman"/>
                <w:sz w:val="24"/>
                <w:szCs w:val="24"/>
                <w:lang w:eastAsia="es-MX"/>
                <w:rPrChange w:id="4234" w:author="Microsoft Office User" w:date="2021-08-13T16:26:00Z">
                  <w:rPr>
                    <w:rFonts w:ascii="Arial" w:eastAsia="Times New Roman" w:hAnsi="Arial" w:cs="Arial"/>
                    <w:sz w:val="24"/>
                    <w:szCs w:val="24"/>
                    <w:lang w:eastAsia="es-MX"/>
                  </w:rPr>
                </w:rPrChange>
              </w:rPr>
              <w:t>j</w:t>
            </w:r>
            <w:r w:rsidR="00FE228A" w:rsidRPr="00557959">
              <w:rPr>
                <w:rFonts w:ascii="Times New Roman" w:eastAsia="Times New Roman" w:hAnsi="Times New Roman" w:cs="Times New Roman"/>
                <w:sz w:val="24"/>
                <w:szCs w:val="24"/>
                <w:lang w:eastAsia="es-MX"/>
                <w:rPrChange w:id="4235" w:author="Microsoft Office User" w:date="2021-08-13T16:26:00Z">
                  <w:rPr>
                    <w:rFonts w:ascii="Arial" w:eastAsia="Times New Roman" w:hAnsi="Arial" w:cs="Arial"/>
                    <w:sz w:val="24"/>
                    <w:szCs w:val="24"/>
                    <w:lang w:eastAsia="es-MX"/>
                  </w:rPr>
                </w:rPrChange>
              </w:rPr>
              <w:t xml:space="preserve">o del </w:t>
            </w:r>
            <w:r w:rsidR="006F68D2" w:rsidRPr="00557959">
              <w:rPr>
                <w:rFonts w:ascii="Times New Roman" w:eastAsia="Times New Roman" w:hAnsi="Times New Roman" w:cs="Times New Roman"/>
                <w:sz w:val="24"/>
                <w:szCs w:val="24"/>
                <w:lang w:eastAsia="es-MX"/>
                <w:rPrChange w:id="4236" w:author="Microsoft Office User" w:date="2021-08-13T16:26:00Z">
                  <w:rPr>
                    <w:rFonts w:ascii="Arial" w:eastAsia="Times New Roman" w:hAnsi="Arial" w:cs="Arial"/>
                    <w:sz w:val="24"/>
                    <w:szCs w:val="24"/>
                    <w:lang w:eastAsia="es-MX"/>
                  </w:rPr>
                </w:rPrChange>
              </w:rPr>
              <w:t>proceso</w:t>
            </w:r>
            <w:r w:rsidR="00FE228A" w:rsidRPr="00557959">
              <w:rPr>
                <w:rFonts w:ascii="Times New Roman" w:eastAsia="Times New Roman" w:hAnsi="Times New Roman" w:cs="Times New Roman"/>
                <w:sz w:val="24"/>
                <w:szCs w:val="24"/>
                <w:lang w:eastAsia="es-MX"/>
                <w:rPrChange w:id="4237" w:author="Microsoft Office User" w:date="2021-08-13T16:26:00Z">
                  <w:rPr>
                    <w:rFonts w:ascii="Arial" w:eastAsia="Times New Roman" w:hAnsi="Arial" w:cs="Arial"/>
                    <w:sz w:val="24"/>
                    <w:szCs w:val="24"/>
                    <w:lang w:eastAsia="es-MX"/>
                  </w:rPr>
                </w:rPrChange>
              </w:rPr>
              <w:t xml:space="preserve"> para la solitud  o levantamiento de un incidente </w:t>
            </w:r>
          </w:p>
        </w:tc>
      </w:tr>
      <w:tr w:rsidR="0066095F" w:rsidRPr="00557959" w14:paraId="58CD2B02" w14:textId="77777777" w:rsidTr="0075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6EBDF486" w14:textId="7ADC2ABC" w:rsidR="0066095F" w:rsidRPr="00557959" w:rsidRDefault="0066095F" w:rsidP="0066095F">
            <w:pPr>
              <w:spacing w:line="360" w:lineRule="auto"/>
              <w:jc w:val="both"/>
              <w:rPr>
                <w:rFonts w:ascii="Times New Roman" w:eastAsia="Times New Roman" w:hAnsi="Times New Roman" w:cs="Times New Roman"/>
                <w:sz w:val="24"/>
                <w:szCs w:val="24"/>
                <w:lang w:eastAsia="es-MX"/>
                <w:rPrChange w:id="4238"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39" w:author="Microsoft Office User" w:date="2021-08-13T16:26:00Z">
                  <w:rPr>
                    <w:rFonts w:ascii="Arial" w:eastAsia="Times New Roman" w:hAnsi="Arial" w:cs="Arial"/>
                    <w:sz w:val="24"/>
                    <w:szCs w:val="24"/>
                    <w:lang w:eastAsia="es-MX"/>
                  </w:rPr>
                </w:rPrChange>
              </w:rPr>
              <w:t>6</w:t>
            </w:r>
          </w:p>
        </w:tc>
        <w:tc>
          <w:tcPr>
            <w:tcW w:w="2384" w:type="dxa"/>
            <w:vAlign w:val="center"/>
          </w:tcPr>
          <w:p w14:paraId="57637A65" w14:textId="27CC9E57" w:rsidR="0066095F" w:rsidRPr="00557959" w:rsidRDefault="0066095F" w:rsidP="0066095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240"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41" w:author="Microsoft Office User" w:date="2021-08-13T16:26:00Z">
                  <w:rPr>
                    <w:rFonts w:ascii="Arial" w:eastAsia="Times New Roman" w:hAnsi="Arial" w:cs="Arial"/>
                    <w:sz w:val="24"/>
                    <w:szCs w:val="24"/>
                    <w:lang w:eastAsia="es-MX"/>
                  </w:rPr>
                </w:rPrChange>
              </w:rPr>
              <w:t>Gestión de problemas</w:t>
            </w:r>
          </w:p>
          <w:p w14:paraId="085AB657" w14:textId="40640012" w:rsidR="0066095F" w:rsidRPr="00557959" w:rsidRDefault="0066095F" w:rsidP="0066095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242" w:author="Microsoft Office User" w:date="2021-08-13T16:26:00Z">
                  <w:rPr>
                    <w:rFonts w:ascii="Arial" w:eastAsia="Times New Roman" w:hAnsi="Arial" w:cs="Arial"/>
                    <w:sz w:val="24"/>
                    <w:szCs w:val="24"/>
                    <w:lang w:eastAsia="es-MX"/>
                  </w:rPr>
                </w:rPrChange>
              </w:rPr>
            </w:pPr>
          </w:p>
        </w:tc>
        <w:tc>
          <w:tcPr>
            <w:tcW w:w="3402" w:type="dxa"/>
            <w:vAlign w:val="center"/>
          </w:tcPr>
          <w:p w14:paraId="1B11CC3F" w14:textId="7DA58135" w:rsidR="0066095F" w:rsidRPr="00557959" w:rsidRDefault="0066095F" w:rsidP="0066095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243"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44" w:author="Microsoft Office User" w:date="2021-08-13T16:26:00Z">
                  <w:rPr>
                    <w:rFonts w:ascii="Arial" w:eastAsia="Times New Roman" w:hAnsi="Arial" w:cs="Arial"/>
                    <w:sz w:val="24"/>
                    <w:szCs w:val="24"/>
                    <w:lang w:eastAsia="es-MX"/>
                  </w:rPr>
                </w:rPrChange>
              </w:rPr>
              <w:t xml:space="preserve">Análisis de procesos para la gestión de problemas, </w:t>
            </w:r>
            <w:r w:rsidRPr="00557959">
              <w:rPr>
                <w:rFonts w:ascii="Times New Roman" w:eastAsia="Times New Roman" w:hAnsi="Times New Roman" w:cs="Times New Roman"/>
                <w:color w:val="000000"/>
                <w:sz w:val="24"/>
                <w:szCs w:val="24"/>
                <w:lang w:eastAsia="es-MX"/>
                <w:rPrChange w:id="4245" w:author="Microsoft Office User" w:date="2021-08-13T16:26:00Z">
                  <w:rPr>
                    <w:rFonts w:ascii="Arial" w:eastAsia="Times New Roman" w:hAnsi="Arial" w:cs="Arial"/>
                    <w:color w:val="000000"/>
                    <w:sz w:val="24"/>
                    <w:szCs w:val="24"/>
                    <w:lang w:eastAsia="es-MX"/>
                  </w:rPr>
                </w:rPrChange>
              </w:rPr>
              <w:t>complejidad de solución y así asignar un nivel de atención.</w:t>
            </w:r>
            <w:r w:rsidRPr="00557959">
              <w:rPr>
                <w:rFonts w:ascii="Times New Roman" w:eastAsia="Times New Roman" w:hAnsi="Times New Roman" w:cs="Times New Roman"/>
                <w:sz w:val="24"/>
                <w:szCs w:val="24"/>
                <w:lang w:eastAsia="es-MX"/>
                <w:rPrChange w:id="4246" w:author="Microsoft Office User" w:date="2021-08-13T16:26:00Z">
                  <w:rPr>
                    <w:rFonts w:ascii="Arial" w:eastAsia="Times New Roman" w:hAnsi="Arial" w:cs="Arial"/>
                    <w:sz w:val="24"/>
                    <w:szCs w:val="24"/>
                    <w:lang w:eastAsia="es-MX"/>
                  </w:rPr>
                </w:rPrChange>
              </w:rPr>
              <w:t xml:space="preserve"> </w:t>
            </w:r>
          </w:p>
        </w:tc>
        <w:tc>
          <w:tcPr>
            <w:tcW w:w="2987" w:type="dxa"/>
            <w:vAlign w:val="center"/>
          </w:tcPr>
          <w:p w14:paraId="14D55FE9" w14:textId="142236C3" w:rsidR="0066095F" w:rsidRPr="00557959" w:rsidRDefault="0066095F" w:rsidP="0066095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247"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48" w:author="Microsoft Office User" w:date="2021-08-13T16:26:00Z">
                  <w:rPr>
                    <w:rFonts w:ascii="Arial" w:eastAsia="Times New Roman" w:hAnsi="Arial" w:cs="Arial"/>
                    <w:sz w:val="24"/>
                    <w:szCs w:val="24"/>
                    <w:lang w:eastAsia="es-MX"/>
                  </w:rPr>
                </w:rPrChange>
              </w:rPr>
              <w:t>Diagrama del Flujo del proceso para la gestión de pr</w:t>
            </w:r>
            <w:r w:rsidR="00BA6940" w:rsidRPr="00557959">
              <w:rPr>
                <w:rFonts w:ascii="Times New Roman" w:eastAsia="Times New Roman" w:hAnsi="Times New Roman" w:cs="Times New Roman"/>
                <w:sz w:val="24"/>
                <w:szCs w:val="24"/>
                <w:lang w:eastAsia="es-MX"/>
                <w:rPrChange w:id="4249" w:author="Microsoft Office User" w:date="2021-08-13T16:26:00Z">
                  <w:rPr>
                    <w:rFonts w:ascii="Arial" w:eastAsia="Times New Roman" w:hAnsi="Arial" w:cs="Arial"/>
                    <w:sz w:val="24"/>
                    <w:szCs w:val="24"/>
                    <w:lang w:eastAsia="es-MX"/>
                  </w:rPr>
                </w:rPrChange>
              </w:rPr>
              <w:t>oblemas</w:t>
            </w:r>
            <w:r w:rsidRPr="00557959">
              <w:rPr>
                <w:rFonts w:ascii="Times New Roman" w:eastAsia="Times New Roman" w:hAnsi="Times New Roman" w:cs="Times New Roman"/>
                <w:sz w:val="24"/>
                <w:szCs w:val="24"/>
                <w:lang w:eastAsia="es-MX"/>
                <w:rPrChange w:id="4250" w:author="Microsoft Office User" w:date="2021-08-13T16:26:00Z">
                  <w:rPr>
                    <w:rFonts w:ascii="Arial" w:eastAsia="Times New Roman" w:hAnsi="Arial" w:cs="Arial"/>
                    <w:sz w:val="24"/>
                    <w:szCs w:val="24"/>
                    <w:lang w:eastAsia="es-MX"/>
                  </w:rPr>
                </w:rPrChange>
              </w:rPr>
              <w:t xml:space="preserve"> de un incidente </w:t>
            </w:r>
          </w:p>
        </w:tc>
      </w:tr>
      <w:tr w:rsidR="0066095F" w:rsidRPr="00557959" w14:paraId="6C22C174" w14:textId="77777777" w:rsidTr="00752A34">
        <w:tc>
          <w:tcPr>
            <w:cnfStyle w:val="001000000000" w:firstRow="0" w:lastRow="0" w:firstColumn="1" w:lastColumn="0" w:oddVBand="0" w:evenVBand="0" w:oddHBand="0" w:evenHBand="0" w:firstRowFirstColumn="0" w:firstRowLastColumn="0" w:lastRowFirstColumn="0" w:lastRowLastColumn="0"/>
            <w:tcW w:w="1297" w:type="dxa"/>
            <w:vAlign w:val="center"/>
          </w:tcPr>
          <w:p w14:paraId="6E62E25A" w14:textId="521D8C64" w:rsidR="0066095F" w:rsidRPr="00557959" w:rsidRDefault="00026D0D" w:rsidP="0066095F">
            <w:pPr>
              <w:spacing w:line="360" w:lineRule="auto"/>
              <w:jc w:val="both"/>
              <w:rPr>
                <w:rFonts w:ascii="Times New Roman" w:eastAsia="Times New Roman" w:hAnsi="Times New Roman" w:cs="Times New Roman"/>
                <w:sz w:val="24"/>
                <w:szCs w:val="24"/>
                <w:lang w:eastAsia="es-MX"/>
                <w:rPrChange w:id="4251"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52" w:author="Microsoft Office User" w:date="2021-08-13T16:26:00Z">
                  <w:rPr>
                    <w:rFonts w:ascii="Arial" w:eastAsia="Times New Roman" w:hAnsi="Arial" w:cs="Arial"/>
                    <w:sz w:val="24"/>
                    <w:szCs w:val="24"/>
                    <w:lang w:eastAsia="es-MX"/>
                  </w:rPr>
                </w:rPrChange>
              </w:rPr>
              <w:t>7</w:t>
            </w:r>
          </w:p>
        </w:tc>
        <w:tc>
          <w:tcPr>
            <w:tcW w:w="2384" w:type="dxa"/>
            <w:vAlign w:val="center"/>
          </w:tcPr>
          <w:p w14:paraId="629288A9" w14:textId="1F5DB99B" w:rsidR="0066095F" w:rsidRPr="00557959" w:rsidRDefault="00B57E08" w:rsidP="0066095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253"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54" w:author="Microsoft Office User" w:date="2021-08-13T16:26:00Z">
                  <w:rPr>
                    <w:rFonts w:ascii="Arial" w:eastAsia="Times New Roman" w:hAnsi="Arial" w:cs="Arial"/>
                    <w:sz w:val="24"/>
                    <w:szCs w:val="24"/>
                    <w:lang w:eastAsia="es-MX"/>
                  </w:rPr>
                </w:rPrChange>
              </w:rPr>
              <w:t>Gestión</w:t>
            </w:r>
            <w:r w:rsidR="00BA6940" w:rsidRPr="00557959">
              <w:rPr>
                <w:rFonts w:ascii="Times New Roman" w:eastAsia="Times New Roman" w:hAnsi="Times New Roman" w:cs="Times New Roman"/>
                <w:sz w:val="24"/>
                <w:szCs w:val="24"/>
                <w:lang w:eastAsia="es-MX"/>
                <w:rPrChange w:id="4255" w:author="Microsoft Office User" w:date="2021-08-13T16:26:00Z">
                  <w:rPr>
                    <w:rFonts w:ascii="Arial" w:eastAsia="Times New Roman" w:hAnsi="Arial" w:cs="Arial"/>
                    <w:sz w:val="24"/>
                    <w:szCs w:val="24"/>
                    <w:lang w:eastAsia="es-MX"/>
                  </w:rPr>
                </w:rPrChange>
              </w:rPr>
              <w:t xml:space="preserve"> de cambios</w:t>
            </w:r>
          </w:p>
        </w:tc>
        <w:tc>
          <w:tcPr>
            <w:tcW w:w="3402" w:type="dxa"/>
            <w:vAlign w:val="center"/>
          </w:tcPr>
          <w:p w14:paraId="2A919FE0" w14:textId="37E78317" w:rsidR="0066095F" w:rsidRPr="00557959" w:rsidRDefault="00BA6940" w:rsidP="0066095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256"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57" w:author="Microsoft Office User" w:date="2021-08-13T16:26:00Z">
                  <w:rPr>
                    <w:rFonts w:ascii="Arial" w:eastAsia="Times New Roman" w:hAnsi="Arial" w:cs="Arial"/>
                    <w:sz w:val="24"/>
                    <w:szCs w:val="24"/>
                    <w:lang w:eastAsia="es-MX"/>
                  </w:rPr>
                </w:rPrChange>
              </w:rPr>
              <w:t xml:space="preserve">Análisis de </w:t>
            </w:r>
            <w:r w:rsidR="009B3827" w:rsidRPr="00557959">
              <w:rPr>
                <w:rFonts w:ascii="Times New Roman" w:eastAsia="Times New Roman" w:hAnsi="Times New Roman" w:cs="Times New Roman"/>
                <w:sz w:val="24"/>
                <w:szCs w:val="24"/>
                <w:lang w:eastAsia="es-MX"/>
                <w:rPrChange w:id="4258" w:author="Microsoft Office User" w:date="2021-08-13T16:26:00Z">
                  <w:rPr>
                    <w:rFonts w:ascii="Arial" w:eastAsia="Times New Roman" w:hAnsi="Arial" w:cs="Arial"/>
                    <w:sz w:val="24"/>
                    <w:szCs w:val="24"/>
                    <w:lang w:eastAsia="es-MX"/>
                  </w:rPr>
                </w:rPrChange>
              </w:rPr>
              <w:t xml:space="preserve">procesos para identificar cuáles pueden ser los cambios aceptados por el sistema </w:t>
            </w:r>
          </w:p>
        </w:tc>
        <w:tc>
          <w:tcPr>
            <w:tcW w:w="2987" w:type="dxa"/>
            <w:vAlign w:val="center"/>
          </w:tcPr>
          <w:p w14:paraId="2FAF1E1B" w14:textId="2C870026" w:rsidR="0066095F" w:rsidRPr="00557959" w:rsidRDefault="009B3827" w:rsidP="0066095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259"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60" w:author="Microsoft Office User" w:date="2021-08-13T16:26:00Z">
                  <w:rPr>
                    <w:rFonts w:ascii="Arial" w:eastAsia="Times New Roman" w:hAnsi="Arial" w:cs="Arial"/>
                    <w:sz w:val="24"/>
                    <w:szCs w:val="24"/>
                    <w:lang w:eastAsia="es-MX"/>
                  </w:rPr>
                </w:rPrChange>
              </w:rPr>
              <w:t xml:space="preserve">Tabla de </w:t>
            </w:r>
            <w:r w:rsidR="00026D0D" w:rsidRPr="00557959">
              <w:rPr>
                <w:rFonts w:ascii="Times New Roman" w:eastAsia="Times New Roman" w:hAnsi="Times New Roman" w:cs="Times New Roman"/>
                <w:sz w:val="24"/>
                <w:szCs w:val="24"/>
                <w:lang w:eastAsia="es-MX"/>
                <w:rPrChange w:id="4261" w:author="Microsoft Office User" w:date="2021-08-13T16:26:00Z">
                  <w:rPr>
                    <w:rFonts w:ascii="Arial" w:eastAsia="Times New Roman" w:hAnsi="Arial" w:cs="Arial"/>
                    <w:sz w:val="24"/>
                    <w:szCs w:val="24"/>
                    <w:lang w:eastAsia="es-MX"/>
                  </w:rPr>
                </w:rPrChange>
              </w:rPr>
              <w:t xml:space="preserve">cambio realizado y motivo de cabio </w:t>
            </w:r>
          </w:p>
        </w:tc>
      </w:tr>
      <w:tr w:rsidR="0066095F" w:rsidRPr="00557959" w14:paraId="14873C2C" w14:textId="77777777" w:rsidTr="0075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28397AD1" w14:textId="50DC146C" w:rsidR="0066095F" w:rsidRPr="00557959" w:rsidRDefault="00D50C0F" w:rsidP="0066095F">
            <w:pPr>
              <w:spacing w:line="360" w:lineRule="auto"/>
              <w:jc w:val="both"/>
              <w:rPr>
                <w:rFonts w:ascii="Times New Roman" w:eastAsia="Times New Roman" w:hAnsi="Times New Roman" w:cs="Times New Roman"/>
                <w:sz w:val="24"/>
                <w:szCs w:val="24"/>
                <w:lang w:eastAsia="es-MX"/>
                <w:rPrChange w:id="4262"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63" w:author="Microsoft Office User" w:date="2021-08-13T16:26:00Z">
                  <w:rPr>
                    <w:rFonts w:ascii="Arial" w:eastAsia="Times New Roman" w:hAnsi="Arial" w:cs="Arial"/>
                    <w:sz w:val="24"/>
                    <w:szCs w:val="24"/>
                    <w:lang w:eastAsia="es-MX"/>
                  </w:rPr>
                </w:rPrChange>
              </w:rPr>
              <w:t>8</w:t>
            </w:r>
          </w:p>
        </w:tc>
        <w:tc>
          <w:tcPr>
            <w:tcW w:w="2384" w:type="dxa"/>
            <w:vAlign w:val="center"/>
          </w:tcPr>
          <w:p w14:paraId="40297C31" w14:textId="01D974A8" w:rsidR="0066095F" w:rsidRPr="00557959" w:rsidRDefault="00B57E08" w:rsidP="0066095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264"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65" w:author="Microsoft Office User" w:date="2021-08-13T16:26:00Z">
                  <w:rPr>
                    <w:rFonts w:ascii="Arial" w:eastAsia="Times New Roman" w:hAnsi="Arial" w:cs="Arial"/>
                    <w:sz w:val="24"/>
                    <w:szCs w:val="24"/>
                    <w:lang w:eastAsia="es-MX"/>
                  </w:rPr>
                </w:rPrChange>
              </w:rPr>
              <w:t>Gestión</w:t>
            </w:r>
            <w:r w:rsidR="004763C5" w:rsidRPr="00557959">
              <w:rPr>
                <w:rFonts w:ascii="Times New Roman" w:eastAsia="Times New Roman" w:hAnsi="Times New Roman" w:cs="Times New Roman"/>
                <w:sz w:val="24"/>
                <w:szCs w:val="24"/>
                <w:lang w:eastAsia="es-MX"/>
                <w:rPrChange w:id="4266" w:author="Microsoft Office User" w:date="2021-08-13T16:26:00Z">
                  <w:rPr>
                    <w:rFonts w:ascii="Arial" w:eastAsia="Times New Roman" w:hAnsi="Arial" w:cs="Arial"/>
                    <w:sz w:val="24"/>
                    <w:szCs w:val="24"/>
                    <w:lang w:eastAsia="es-MX"/>
                  </w:rPr>
                </w:rPrChange>
              </w:rPr>
              <w:t xml:space="preserve"> de Activos </w:t>
            </w:r>
          </w:p>
        </w:tc>
        <w:tc>
          <w:tcPr>
            <w:tcW w:w="3402" w:type="dxa"/>
            <w:vAlign w:val="center"/>
          </w:tcPr>
          <w:p w14:paraId="128E3C98" w14:textId="28945024" w:rsidR="0066095F" w:rsidRPr="00557959" w:rsidRDefault="004763C5" w:rsidP="0066095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267"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68" w:author="Microsoft Office User" w:date="2021-08-13T16:26:00Z">
                  <w:rPr>
                    <w:rFonts w:ascii="Arial" w:eastAsia="Times New Roman" w:hAnsi="Arial" w:cs="Arial"/>
                    <w:sz w:val="24"/>
                    <w:szCs w:val="24"/>
                    <w:lang w:eastAsia="es-MX"/>
                  </w:rPr>
                </w:rPrChange>
              </w:rPr>
              <w:t>Análisis de procesos para gestión de activos, identifica</w:t>
            </w:r>
            <w:r w:rsidR="00BF0BF1" w:rsidRPr="00557959">
              <w:rPr>
                <w:rFonts w:ascii="Times New Roman" w:eastAsia="Times New Roman" w:hAnsi="Times New Roman" w:cs="Times New Roman"/>
                <w:sz w:val="24"/>
                <w:szCs w:val="24"/>
                <w:lang w:eastAsia="es-MX"/>
                <w:rPrChange w:id="4269" w:author="Microsoft Office User" w:date="2021-08-13T16:26:00Z">
                  <w:rPr>
                    <w:rFonts w:ascii="Arial" w:eastAsia="Times New Roman" w:hAnsi="Arial" w:cs="Arial"/>
                    <w:sz w:val="24"/>
                    <w:szCs w:val="24"/>
                    <w:lang w:eastAsia="es-MX"/>
                  </w:rPr>
                </w:rPrChange>
              </w:rPr>
              <w:t>ndo cada activo ocupado por la empresa</w:t>
            </w:r>
          </w:p>
        </w:tc>
        <w:tc>
          <w:tcPr>
            <w:tcW w:w="2987" w:type="dxa"/>
            <w:vAlign w:val="center"/>
          </w:tcPr>
          <w:p w14:paraId="75B7500F" w14:textId="02D0D9DA" w:rsidR="0066095F" w:rsidRPr="00557959" w:rsidRDefault="00BF0BF1" w:rsidP="0066095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270"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71" w:author="Microsoft Office User" w:date="2021-08-13T16:26:00Z">
                  <w:rPr>
                    <w:rFonts w:ascii="Arial" w:eastAsia="Times New Roman" w:hAnsi="Arial" w:cs="Arial"/>
                    <w:sz w:val="24"/>
                    <w:szCs w:val="24"/>
                    <w:lang w:eastAsia="es-MX"/>
                  </w:rPr>
                </w:rPrChange>
              </w:rPr>
              <w:t>Tabla de activos</w:t>
            </w:r>
            <w:r w:rsidR="00B57E08" w:rsidRPr="00557959">
              <w:rPr>
                <w:rFonts w:ascii="Times New Roman" w:eastAsia="Times New Roman" w:hAnsi="Times New Roman" w:cs="Times New Roman"/>
                <w:sz w:val="24"/>
                <w:szCs w:val="24"/>
                <w:lang w:eastAsia="es-MX"/>
                <w:rPrChange w:id="4272" w:author="Microsoft Office User" w:date="2021-08-13T16:26:00Z">
                  <w:rPr>
                    <w:rFonts w:ascii="Arial" w:eastAsia="Times New Roman" w:hAnsi="Arial" w:cs="Arial"/>
                    <w:sz w:val="24"/>
                    <w:szCs w:val="24"/>
                    <w:lang w:eastAsia="es-MX"/>
                  </w:rPr>
                </w:rPrChange>
              </w:rPr>
              <w:t xml:space="preserve"> más </w:t>
            </w:r>
            <w:r w:rsidR="0048652A" w:rsidRPr="00557959">
              <w:rPr>
                <w:rFonts w:ascii="Times New Roman" w:eastAsia="Times New Roman" w:hAnsi="Times New Roman" w:cs="Times New Roman"/>
                <w:sz w:val="24"/>
                <w:szCs w:val="24"/>
                <w:lang w:eastAsia="es-MX"/>
                <w:rPrChange w:id="4273" w:author="Microsoft Office User" w:date="2021-08-13T16:26:00Z">
                  <w:rPr>
                    <w:rFonts w:ascii="Arial" w:eastAsia="Times New Roman" w:hAnsi="Arial" w:cs="Arial"/>
                    <w:sz w:val="24"/>
                    <w:szCs w:val="24"/>
                    <w:lang w:eastAsia="es-MX"/>
                  </w:rPr>
                </w:rPrChange>
              </w:rPr>
              <w:t>utilizados,</w:t>
            </w:r>
            <w:r w:rsidR="00B57E08" w:rsidRPr="00557959">
              <w:rPr>
                <w:rFonts w:ascii="Times New Roman" w:eastAsia="Times New Roman" w:hAnsi="Times New Roman" w:cs="Times New Roman"/>
                <w:sz w:val="24"/>
                <w:szCs w:val="24"/>
                <w:lang w:eastAsia="es-MX"/>
                <w:rPrChange w:id="4274" w:author="Microsoft Office User" w:date="2021-08-13T16:26:00Z">
                  <w:rPr>
                    <w:rFonts w:ascii="Arial" w:eastAsia="Times New Roman" w:hAnsi="Arial" w:cs="Arial"/>
                    <w:sz w:val="24"/>
                    <w:szCs w:val="24"/>
                    <w:lang w:eastAsia="es-MX"/>
                  </w:rPr>
                </w:rPrChange>
              </w:rPr>
              <w:t xml:space="preserve"> así como descripción de esta</w:t>
            </w:r>
          </w:p>
        </w:tc>
      </w:tr>
      <w:tr w:rsidR="0066095F" w:rsidRPr="00557959" w14:paraId="0BC9D7EE" w14:textId="77777777" w:rsidTr="00752A34">
        <w:tc>
          <w:tcPr>
            <w:cnfStyle w:val="001000000000" w:firstRow="0" w:lastRow="0" w:firstColumn="1" w:lastColumn="0" w:oddVBand="0" w:evenVBand="0" w:oddHBand="0" w:evenHBand="0" w:firstRowFirstColumn="0" w:firstRowLastColumn="0" w:lastRowFirstColumn="0" w:lastRowLastColumn="0"/>
            <w:tcW w:w="1297" w:type="dxa"/>
            <w:vAlign w:val="center"/>
          </w:tcPr>
          <w:p w14:paraId="46663A4F" w14:textId="26084C8D" w:rsidR="0066095F" w:rsidRPr="00557959" w:rsidRDefault="00D50C0F" w:rsidP="0066095F">
            <w:pPr>
              <w:spacing w:line="360" w:lineRule="auto"/>
              <w:jc w:val="both"/>
              <w:rPr>
                <w:rFonts w:ascii="Times New Roman" w:eastAsia="Times New Roman" w:hAnsi="Times New Roman" w:cs="Times New Roman"/>
                <w:sz w:val="24"/>
                <w:szCs w:val="24"/>
                <w:lang w:eastAsia="es-MX"/>
                <w:rPrChange w:id="4275"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76" w:author="Microsoft Office User" w:date="2021-08-13T16:26:00Z">
                  <w:rPr>
                    <w:rFonts w:ascii="Arial" w:eastAsia="Times New Roman" w:hAnsi="Arial" w:cs="Arial"/>
                    <w:sz w:val="24"/>
                    <w:szCs w:val="24"/>
                    <w:lang w:eastAsia="es-MX"/>
                  </w:rPr>
                </w:rPrChange>
              </w:rPr>
              <w:t>9</w:t>
            </w:r>
          </w:p>
        </w:tc>
        <w:tc>
          <w:tcPr>
            <w:tcW w:w="2384" w:type="dxa"/>
            <w:vAlign w:val="center"/>
          </w:tcPr>
          <w:p w14:paraId="5AD7B14B" w14:textId="66F95462" w:rsidR="0066095F" w:rsidRPr="00557959" w:rsidRDefault="00B57E08" w:rsidP="0066095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277"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78" w:author="Microsoft Office User" w:date="2021-08-13T16:26:00Z">
                  <w:rPr>
                    <w:rFonts w:ascii="Arial" w:eastAsia="Times New Roman" w:hAnsi="Arial" w:cs="Arial"/>
                    <w:sz w:val="24"/>
                    <w:szCs w:val="24"/>
                    <w:lang w:eastAsia="es-MX"/>
                  </w:rPr>
                </w:rPrChange>
              </w:rPr>
              <w:t>Informes</w:t>
            </w:r>
          </w:p>
        </w:tc>
        <w:tc>
          <w:tcPr>
            <w:tcW w:w="3402" w:type="dxa"/>
            <w:vAlign w:val="center"/>
          </w:tcPr>
          <w:p w14:paraId="1FB97B8A" w14:textId="008E35B4" w:rsidR="0066095F" w:rsidRPr="00557959" w:rsidRDefault="004B4CC5" w:rsidP="0066095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279"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80" w:author="Microsoft Office User" w:date="2021-08-13T16:26:00Z">
                  <w:rPr>
                    <w:rFonts w:ascii="Arial" w:eastAsia="Times New Roman" w:hAnsi="Arial" w:cs="Arial"/>
                    <w:sz w:val="24"/>
                    <w:szCs w:val="24"/>
                    <w:lang w:eastAsia="es-MX"/>
                  </w:rPr>
                </w:rPrChange>
              </w:rPr>
              <w:t>Análisis</w:t>
            </w:r>
            <w:r w:rsidR="00E04BF6" w:rsidRPr="00557959">
              <w:rPr>
                <w:rFonts w:ascii="Times New Roman" w:eastAsia="Times New Roman" w:hAnsi="Times New Roman" w:cs="Times New Roman"/>
                <w:sz w:val="24"/>
                <w:szCs w:val="24"/>
                <w:lang w:eastAsia="es-MX"/>
                <w:rPrChange w:id="4281" w:author="Microsoft Office User" w:date="2021-08-13T16:26:00Z">
                  <w:rPr>
                    <w:rFonts w:ascii="Arial" w:eastAsia="Times New Roman" w:hAnsi="Arial" w:cs="Arial"/>
                    <w:sz w:val="24"/>
                    <w:szCs w:val="24"/>
                    <w:lang w:eastAsia="es-MX"/>
                  </w:rPr>
                </w:rPrChange>
              </w:rPr>
              <w:t xml:space="preserve"> de informes necesarios por la PyME</w:t>
            </w:r>
          </w:p>
        </w:tc>
        <w:tc>
          <w:tcPr>
            <w:tcW w:w="2987" w:type="dxa"/>
            <w:vAlign w:val="center"/>
          </w:tcPr>
          <w:p w14:paraId="29C52930" w14:textId="1CBF4CA8" w:rsidR="0066095F" w:rsidRPr="00557959" w:rsidRDefault="00E04BF6" w:rsidP="0066095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282"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83" w:author="Microsoft Office User" w:date="2021-08-13T16:26:00Z">
                  <w:rPr>
                    <w:rFonts w:ascii="Arial" w:eastAsia="Times New Roman" w:hAnsi="Arial" w:cs="Arial"/>
                    <w:sz w:val="24"/>
                    <w:szCs w:val="24"/>
                    <w:lang w:eastAsia="es-MX"/>
                  </w:rPr>
                </w:rPrChange>
              </w:rPr>
              <w:t xml:space="preserve">Tabla descriptiva de los  informes que </w:t>
            </w:r>
            <w:r w:rsidR="0048652A" w:rsidRPr="00557959">
              <w:rPr>
                <w:rFonts w:ascii="Times New Roman" w:eastAsia="Times New Roman" w:hAnsi="Times New Roman" w:cs="Times New Roman"/>
                <w:sz w:val="24"/>
                <w:szCs w:val="24"/>
                <w:lang w:eastAsia="es-MX"/>
                <w:rPrChange w:id="4284" w:author="Microsoft Office User" w:date="2021-08-13T16:26:00Z">
                  <w:rPr>
                    <w:rFonts w:ascii="Arial" w:eastAsia="Times New Roman" w:hAnsi="Arial" w:cs="Arial"/>
                    <w:sz w:val="24"/>
                    <w:szCs w:val="24"/>
                    <w:lang w:eastAsia="es-MX"/>
                  </w:rPr>
                </w:rPrChange>
              </w:rPr>
              <w:t>r</w:t>
            </w:r>
            <w:r w:rsidRPr="00557959">
              <w:rPr>
                <w:rFonts w:ascii="Times New Roman" w:eastAsia="Times New Roman" w:hAnsi="Times New Roman" w:cs="Times New Roman"/>
                <w:sz w:val="24"/>
                <w:szCs w:val="24"/>
                <w:lang w:eastAsia="es-MX"/>
                <w:rPrChange w:id="4285" w:author="Microsoft Office User" w:date="2021-08-13T16:26:00Z">
                  <w:rPr>
                    <w:rFonts w:ascii="Arial" w:eastAsia="Times New Roman" w:hAnsi="Arial" w:cs="Arial"/>
                    <w:sz w:val="24"/>
                    <w:szCs w:val="24"/>
                    <w:lang w:eastAsia="es-MX"/>
                  </w:rPr>
                </w:rPrChange>
              </w:rPr>
              <w:t>ealizara el sistema y variables incluidas en este, objetivo del informe y descripción</w:t>
            </w:r>
            <w:r w:rsidR="0048652A" w:rsidRPr="00557959">
              <w:rPr>
                <w:rFonts w:ascii="Times New Roman" w:eastAsia="Times New Roman" w:hAnsi="Times New Roman" w:cs="Times New Roman"/>
                <w:sz w:val="24"/>
                <w:szCs w:val="24"/>
                <w:lang w:eastAsia="es-MX"/>
                <w:rPrChange w:id="4286" w:author="Microsoft Office User" w:date="2021-08-13T16:26:00Z">
                  <w:rPr>
                    <w:rFonts w:ascii="Arial" w:eastAsia="Times New Roman" w:hAnsi="Arial" w:cs="Arial"/>
                    <w:sz w:val="24"/>
                    <w:szCs w:val="24"/>
                    <w:lang w:eastAsia="es-MX"/>
                  </w:rPr>
                </w:rPrChange>
              </w:rPr>
              <w:t>.</w:t>
            </w:r>
            <w:r w:rsidRPr="00557959">
              <w:rPr>
                <w:rFonts w:ascii="Times New Roman" w:eastAsia="Times New Roman" w:hAnsi="Times New Roman" w:cs="Times New Roman"/>
                <w:sz w:val="24"/>
                <w:szCs w:val="24"/>
                <w:lang w:eastAsia="es-MX"/>
                <w:rPrChange w:id="4287" w:author="Microsoft Office User" w:date="2021-08-13T16:26:00Z">
                  <w:rPr>
                    <w:rFonts w:ascii="Arial" w:eastAsia="Times New Roman" w:hAnsi="Arial" w:cs="Arial"/>
                    <w:sz w:val="24"/>
                    <w:szCs w:val="24"/>
                    <w:lang w:eastAsia="es-MX"/>
                  </w:rPr>
                </w:rPrChange>
              </w:rPr>
              <w:t xml:space="preserve"> </w:t>
            </w:r>
          </w:p>
        </w:tc>
      </w:tr>
      <w:tr w:rsidR="0066095F" w:rsidRPr="00557959" w14:paraId="620BE47E" w14:textId="77777777" w:rsidTr="000E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4"/>
            <w:vAlign w:val="center"/>
          </w:tcPr>
          <w:p w14:paraId="47494C96" w14:textId="78BAA650" w:rsidR="0066095F" w:rsidRPr="00557959" w:rsidRDefault="0066095F" w:rsidP="0066095F">
            <w:pPr>
              <w:jc w:val="center"/>
              <w:rPr>
                <w:rFonts w:ascii="Times New Roman" w:eastAsia="Times New Roman" w:hAnsi="Times New Roman" w:cs="Times New Roman"/>
                <w:sz w:val="24"/>
                <w:szCs w:val="24"/>
                <w:lang w:eastAsia="es-MX"/>
                <w:rPrChange w:id="4288"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89" w:author="Microsoft Office User" w:date="2021-08-13T16:26:00Z">
                  <w:rPr>
                    <w:rFonts w:ascii="Arial" w:eastAsia="Times New Roman" w:hAnsi="Arial" w:cs="Arial"/>
                    <w:sz w:val="24"/>
                    <w:szCs w:val="24"/>
                    <w:lang w:eastAsia="es-MX"/>
                  </w:rPr>
                </w:rPrChange>
              </w:rPr>
              <w:t xml:space="preserve">INFRAESTRUCTURA </w:t>
            </w:r>
            <w:r w:rsidR="007141BA" w:rsidRPr="00557959">
              <w:rPr>
                <w:rFonts w:ascii="Times New Roman" w:eastAsia="Times New Roman" w:hAnsi="Times New Roman" w:cs="Times New Roman"/>
                <w:sz w:val="24"/>
                <w:szCs w:val="24"/>
                <w:lang w:eastAsia="es-MX"/>
                <w:rPrChange w:id="4290" w:author="Microsoft Office User" w:date="2021-08-13T16:26:00Z">
                  <w:rPr>
                    <w:rFonts w:ascii="Arial" w:eastAsia="Times New Roman" w:hAnsi="Arial" w:cs="Arial"/>
                    <w:sz w:val="24"/>
                    <w:szCs w:val="24"/>
                    <w:lang w:eastAsia="es-MX"/>
                  </w:rPr>
                </w:rPrChange>
              </w:rPr>
              <w:t xml:space="preserve">TECNOLOGIA </w:t>
            </w:r>
          </w:p>
        </w:tc>
      </w:tr>
      <w:tr w:rsidR="0066095F" w:rsidRPr="00557959" w14:paraId="6E3673B8" w14:textId="77777777" w:rsidTr="000E3D00">
        <w:tc>
          <w:tcPr>
            <w:cnfStyle w:val="001000000000" w:firstRow="0" w:lastRow="0" w:firstColumn="1" w:lastColumn="0" w:oddVBand="0" w:evenVBand="0" w:oddHBand="0" w:evenHBand="0" w:firstRowFirstColumn="0" w:firstRowLastColumn="0" w:lastRowFirstColumn="0" w:lastRowLastColumn="0"/>
            <w:tcW w:w="1297" w:type="dxa"/>
          </w:tcPr>
          <w:p w14:paraId="02CA9F92" w14:textId="77777777" w:rsidR="0066095F" w:rsidRPr="00557959" w:rsidRDefault="0066095F" w:rsidP="0066095F">
            <w:pPr>
              <w:pStyle w:val="TableParagraph"/>
              <w:rPr>
                <w:rFonts w:ascii="Times New Roman" w:hAnsi="Times New Roman" w:cs="Times New Roman"/>
                <w:b w:val="0"/>
                <w:sz w:val="24"/>
                <w:rPrChange w:id="4291" w:author="Microsoft Office User" w:date="2021-08-13T16:26:00Z">
                  <w:rPr>
                    <w:rFonts w:ascii="Arial"/>
                    <w:b w:val="0"/>
                    <w:sz w:val="24"/>
                  </w:rPr>
                </w:rPrChange>
              </w:rPr>
            </w:pPr>
          </w:p>
          <w:p w14:paraId="777EA936" w14:textId="6420638D" w:rsidR="0066095F" w:rsidRPr="00557959" w:rsidRDefault="00D50C0F" w:rsidP="0066095F">
            <w:pPr>
              <w:spacing w:line="360" w:lineRule="auto"/>
              <w:jc w:val="both"/>
              <w:rPr>
                <w:rFonts w:ascii="Times New Roman" w:eastAsia="Times New Roman" w:hAnsi="Times New Roman" w:cs="Times New Roman"/>
                <w:sz w:val="24"/>
                <w:szCs w:val="24"/>
                <w:lang w:eastAsia="es-MX"/>
                <w:rPrChange w:id="4292"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293" w:author="Microsoft Office User" w:date="2021-08-13T16:26:00Z">
                  <w:rPr>
                    <w:rFonts w:ascii="Arial" w:eastAsia="Times New Roman" w:hAnsi="Arial" w:cs="Arial"/>
                    <w:sz w:val="24"/>
                    <w:szCs w:val="24"/>
                    <w:lang w:eastAsia="es-MX"/>
                  </w:rPr>
                </w:rPrChange>
              </w:rPr>
              <w:t>10</w:t>
            </w:r>
          </w:p>
        </w:tc>
        <w:tc>
          <w:tcPr>
            <w:tcW w:w="2384" w:type="dxa"/>
          </w:tcPr>
          <w:p w14:paraId="5DCC43E2" w14:textId="77777777" w:rsidR="00A016D3" w:rsidRPr="00557959" w:rsidRDefault="00A016D3" w:rsidP="00A016D3">
            <w:pPr>
              <w:pStyle w:val="TableParagraph"/>
              <w:tabs>
                <w:tab w:val="left" w:pos="1768"/>
              </w:tabs>
              <w:ind w:left="69" w:right="5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Change w:id="4294" w:author="Microsoft Office User" w:date="2021-08-13T16:26:00Z">
                  <w:rPr>
                    <w:sz w:val="24"/>
                  </w:rPr>
                </w:rPrChange>
              </w:rPr>
            </w:pPr>
            <w:r w:rsidRPr="00557959">
              <w:rPr>
                <w:rFonts w:ascii="Times New Roman" w:hAnsi="Times New Roman" w:cs="Times New Roman"/>
                <w:sz w:val="24"/>
                <w:rPrChange w:id="4295" w:author="Microsoft Office User" w:date="2021-08-13T16:26:00Z">
                  <w:rPr>
                    <w:sz w:val="24"/>
                  </w:rPr>
                </w:rPrChange>
              </w:rPr>
              <w:t xml:space="preserve">Análisis de </w:t>
            </w:r>
          </w:p>
          <w:p w14:paraId="0055214D" w14:textId="77777777" w:rsidR="00A016D3" w:rsidRPr="00557959" w:rsidRDefault="00A016D3" w:rsidP="00A016D3">
            <w:pPr>
              <w:pStyle w:val="TableParagraph"/>
              <w:tabs>
                <w:tab w:val="left" w:pos="1768"/>
              </w:tabs>
              <w:ind w:left="69" w:right="5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Change w:id="4296" w:author="Microsoft Office User" w:date="2021-08-13T16:26:00Z">
                  <w:rPr>
                    <w:sz w:val="24"/>
                  </w:rPr>
                </w:rPrChange>
              </w:rPr>
            </w:pPr>
            <w:r w:rsidRPr="00557959">
              <w:rPr>
                <w:rFonts w:ascii="Times New Roman" w:hAnsi="Times New Roman" w:cs="Times New Roman"/>
                <w:sz w:val="24"/>
                <w:rPrChange w:id="4297" w:author="Microsoft Office User" w:date="2021-08-13T16:26:00Z">
                  <w:rPr>
                    <w:sz w:val="24"/>
                  </w:rPr>
                </w:rPrChange>
              </w:rPr>
              <w:t xml:space="preserve">requerimientos </w:t>
            </w:r>
          </w:p>
          <w:p w14:paraId="512E73E7" w14:textId="5CEB4589" w:rsidR="0066095F" w:rsidRPr="00557959" w:rsidRDefault="00A016D3" w:rsidP="00A016D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298" w:author="Microsoft Office User" w:date="2021-08-13T16:26:00Z">
                  <w:rPr>
                    <w:rFonts w:ascii="Arial" w:eastAsia="Times New Roman" w:hAnsi="Arial" w:cs="Arial"/>
                    <w:sz w:val="24"/>
                    <w:szCs w:val="24"/>
                    <w:lang w:eastAsia="es-MX"/>
                  </w:rPr>
                </w:rPrChange>
              </w:rPr>
            </w:pPr>
            <w:r w:rsidRPr="00557959">
              <w:rPr>
                <w:rFonts w:ascii="Times New Roman" w:hAnsi="Times New Roman" w:cs="Times New Roman"/>
                <w:sz w:val="24"/>
                <w:rPrChange w:id="4299" w:author="Microsoft Office User" w:date="2021-08-13T16:26:00Z">
                  <w:rPr>
                    <w:sz w:val="24"/>
                  </w:rPr>
                </w:rPrChange>
              </w:rPr>
              <w:t>técnicos de diseño</w:t>
            </w:r>
          </w:p>
        </w:tc>
        <w:tc>
          <w:tcPr>
            <w:tcW w:w="3402" w:type="dxa"/>
          </w:tcPr>
          <w:p w14:paraId="7E214559" w14:textId="10142194" w:rsidR="0066095F" w:rsidRPr="00557959" w:rsidRDefault="0066095F" w:rsidP="0066095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300" w:author="Microsoft Office User" w:date="2021-08-13T16:26:00Z">
                  <w:rPr>
                    <w:rFonts w:ascii="Arial" w:eastAsia="Times New Roman" w:hAnsi="Arial" w:cs="Arial"/>
                    <w:sz w:val="24"/>
                    <w:szCs w:val="24"/>
                    <w:lang w:eastAsia="es-MX"/>
                  </w:rPr>
                </w:rPrChange>
              </w:rPr>
            </w:pPr>
            <w:r w:rsidRPr="00557959">
              <w:rPr>
                <w:rFonts w:ascii="Times New Roman" w:hAnsi="Times New Roman" w:cs="Times New Roman"/>
                <w:sz w:val="24"/>
                <w:rPrChange w:id="4301" w:author="Microsoft Office User" w:date="2021-08-13T16:26:00Z">
                  <w:rPr>
                    <w:sz w:val="24"/>
                  </w:rPr>
                </w:rPrChange>
              </w:rPr>
              <w:t>Conocer</w:t>
            </w:r>
            <w:r w:rsidRPr="00557959">
              <w:rPr>
                <w:rFonts w:ascii="Times New Roman" w:hAnsi="Times New Roman" w:cs="Times New Roman"/>
                <w:sz w:val="24"/>
                <w:rPrChange w:id="4302" w:author="Microsoft Office User" w:date="2021-08-13T16:26:00Z">
                  <w:rPr>
                    <w:sz w:val="24"/>
                  </w:rPr>
                </w:rPrChange>
              </w:rPr>
              <w:tab/>
              <w:t>y</w:t>
            </w:r>
            <w:r w:rsidRPr="00557959">
              <w:rPr>
                <w:rFonts w:ascii="Times New Roman" w:hAnsi="Times New Roman" w:cs="Times New Roman"/>
                <w:sz w:val="24"/>
                <w:rPrChange w:id="4303" w:author="Microsoft Office User" w:date="2021-08-13T16:26:00Z">
                  <w:rPr>
                    <w:sz w:val="24"/>
                  </w:rPr>
                </w:rPrChange>
              </w:rPr>
              <w:tab/>
              <w:t>delimitar</w:t>
            </w:r>
            <w:r w:rsidR="00BA03C2" w:rsidRPr="00557959">
              <w:rPr>
                <w:rFonts w:ascii="Times New Roman" w:hAnsi="Times New Roman" w:cs="Times New Roman"/>
                <w:sz w:val="24"/>
                <w:rPrChange w:id="4304" w:author="Microsoft Office User" w:date="2021-08-13T16:26:00Z">
                  <w:rPr>
                    <w:sz w:val="24"/>
                  </w:rPr>
                </w:rPrChange>
              </w:rPr>
              <w:t xml:space="preserve"> </w:t>
            </w:r>
            <w:r w:rsidRPr="00557959">
              <w:rPr>
                <w:rFonts w:ascii="Times New Roman" w:hAnsi="Times New Roman" w:cs="Times New Roman"/>
                <w:spacing w:val="-2"/>
                <w:sz w:val="24"/>
                <w:rPrChange w:id="4305" w:author="Microsoft Office User" w:date="2021-08-13T16:26:00Z">
                  <w:rPr>
                    <w:spacing w:val="-2"/>
                    <w:sz w:val="24"/>
                  </w:rPr>
                </w:rPrChange>
              </w:rPr>
              <w:t>los</w:t>
            </w:r>
            <w:r w:rsidRPr="00557959">
              <w:rPr>
                <w:rFonts w:ascii="Times New Roman" w:hAnsi="Times New Roman" w:cs="Times New Roman"/>
                <w:spacing w:val="-64"/>
                <w:sz w:val="24"/>
                <w:rPrChange w:id="4306" w:author="Microsoft Office User" w:date="2021-08-13T16:26:00Z">
                  <w:rPr>
                    <w:spacing w:val="-64"/>
                    <w:sz w:val="24"/>
                  </w:rPr>
                </w:rPrChange>
              </w:rPr>
              <w:t xml:space="preserve"> </w:t>
            </w:r>
            <w:r w:rsidRPr="00557959">
              <w:rPr>
                <w:rFonts w:ascii="Times New Roman" w:hAnsi="Times New Roman" w:cs="Times New Roman"/>
                <w:sz w:val="24"/>
                <w:rPrChange w:id="4307" w:author="Microsoft Office User" w:date="2021-08-13T16:26:00Z">
                  <w:rPr>
                    <w:sz w:val="24"/>
                  </w:rPr>
                </w:rPrChange>
              </w:rPr>
              <w:t>requerimientos</w:t>
            </w:r>
            <w:r w:rsidRPr="00557959">
              <w:rPr>
                <w:rFonts w:ascii="Times New Roman" w:hAnsi="Times New Roman" w:cs="Times New Roman"/>
                <w:spacing w:val="-3"/>
                <w:sz w:val="24"/>
                <w:rPrChange w:id="4308" w:author="Microsoft Office User" w:date="2021-08-13T16:26:00Z">
                  <w:rPr>
                    <w:spacing w:val="-3"/>
                    <w:sz w:val="24"/>
                  </w:rPr>
                </w:rPrChange>
              </w:rPr>
              <w:t xml:space="preserve"> </w:t>
            </w:r>
            <w:r w:rsidRPr="00557959">
              <w:rPr>
                <w:rFonts w:ascii="Times New Roman" w:hAnsi="Times New Roman" w:cs="Times New Roman"/>
                <w:sz w:val="24"/>
                <w:rPrChange w:id="4309" w:author="Microsoft Office User" w:date="2021-08-13T16:26:00Z">
                  <w:rPr>
                    <w:sz w:val="24"/>
                  </w:rPr>
                </w:rPrChange>
              </w:rPr>
              <w:t>técnicos</w:t>
            </w:r>
            <w:r w:rsidRPr="00557959">
              <w:rPr>
                <w:rFonts w:ascii="Times New Roman" w:hAnsi="Times New Roman" w:cs="Times New Roman"/>
                <w:spacing w:val="-3"/>
                <w:sz w:val="24"/>
                <w:rPrChange w:id="4310" w:author="Microsoft Office User" w:date="2021-08-13T16:26:00Z">
                  <w:rPr>
                    <w:spacing w:val="-3"/>
                    <w:sz w:val="24"/>
                  </w:rPr>
                </w:rPrChange>
              </w:rPr>
              <w:t xml:space="preserve"> </w:t>
            </w:r>
            <w:r w:rsidRPr="00557959">
              <w:rPr>
                <w:rFonts w:ascii="Times New Roman" w:hAnsi="Times New Roman" w:cs="Times New Roman"/>
                <w:sz w:val="24"/>
                <w:rPrChange w:id="4311" w:author="Microsoft Office User" w:date="2021-08-13T16:26:00Z">
                  <w:rPr>
                    <w:sz w:val="24"/>
                  </w:rPr>
                </w:rPrChange>
              </w:rPr>
              <w:t>de</w:t>
            </w:r>
            <w:r w:rsidR="00BA03C2" w:rsidRPr="00557959">
              <w:rPr>
                <w:rFonts w:ascii="Times New Roman" w:hAnsi="Times New Roman" w:cs="Times New Roman"/>
                <w:sz w:val="24"/>
                <w:rPrChange w:id="4312" w:author="Microsoft Office User" w:date="2021-08-13T16:26:00Z">
                  <w:rPr>
                    <w:sz w:val="24"/>
                  </w:rPr>
                </w:rPrChange>
              </w:rPr>
              <w:t>l</w:t>
            </w:r>
            <w:r w:rsidRPr="00557959">
              <w:rPr>
                <w:rFonts w:ascii="Times New Roman" w:hAnsi="Times New Roman" w:cs="Times New Roman"/>
                <w:spacing w:val="-4"/>
                <w:sz w:val="24"/>
                <w:rPrChange w:id="4313" w:author="Microsoft Office User" w:date="2021-08-13T16:26:00Z">
                  <w:rPr>
                    <w:spacing w:val="-4"/>
                    <w:sz w:val="24"/>
                  </w:rPr>
                </w:rPrChange>
              </w:rPr>
              <w:t xml:space="preserve"> </w:t>
            </w:r>
            <w:r w:rsidRPr="00557959">
              <w:rPr>
                <w:rFonts w:ascii="Times New Roman" w:hAnsi="Times New Roman" w:cs="Times New Roman"/>
                <w:sz w:val="24"/>
                <w:rPrChange w:id="4314" w:author="Microsoft Office User" w:date="2021-08-13T16:26:00Z">
                  <w:rPr>
                    <w:sz w:val="24"/>
                  </w:rPr>
                </w:rPrChange>
              </w:rPr>
              <w:t>diseño</w:t>
            </w:r>
          </w:p>
        </w:tc>
        <w:tc>
          <w:tcPr>
            <w:tcW w:w="2987" w:type="dxa"/>
          </w:tcPr>
          <w:p w14:paraId="7098FB4A" w14:textId="3B6619E1" w:rsidR="0066095F" w:rsidRPr="00557959" w:rsidRDefault="0066095F" w:rsidP="0066095F">
            <w:pPr>
              <w:pStyle w:val="TableParagraph"/>
              <w:tabs>
                <w:tab w:val="left" w:pos="1182"/>
              </w:tabs>
              <w:ind w:left="72" w:right="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Change w:id="4315" w:author="Microsoft Office User" w:date="2021-08-13T16:26:00Z">
                  <w:rPr>
                    <w:sz w:val="24"/>
                  </w:rPr>
                </w:rPrChange>
              </w:rPr>
            </w:pPr>
            <w:r w:rsidRPr="00557959">
              <w:rPr>
                <w:rFonts w:ascii="Times New Roman" w:hAnsi="Times New Roman" w:cs="Times New Roman"/>
                <w:sz w:val="24"/>
                <w:rPrChange w:id="4316" w:author="Microsoft Office User" w:date="2021-08-13T16:26:00Z">
                  <w:rPr>
                    <w:sz w:val="24"/>
                  </w:rPr>
                </w:rPrChange>
              </w:rPr>
              <w:t>Reporte</w:t>
            </w:r>
            <w:r w:rsidRPr="00557959">
              <w:rPr>
                <w:rFonts w:ascii="Times New Roman" w:hAnsi="Times New Roman" w:cs="Times New Roman"/>
                <w:spacing w:val="11"/>
                <w:sz w:val="24"/>
                <w:rPrChange w:id="4317" w:author="Microsoft Office User" w:date="2021-08-13T16:26:00Z">
                  <w:rPr>
                    <w:spacing w:val="11"/>
                    <w:sz w:val="24"/>
                  </w:rPr>
                </w:rPrChange>
              </w:rPr>
              <w:t xml:space="preserve"> </w:t>
            </w:r>
            <w:r w:rsidRPr="00557959">
              <w:rPr>
                <w:rFonts w:ascii="Times New Roman" w:hAnsi="Times New Roman" w:cs="Times New Roman"/>
                <w:sz w:val="24"/>
                <w:rPrChange w:id="4318" w:author="Microsoft Office User" w:date="2021-08-13T16:26:00Z">
                  <w:rPr>
                    <w:sz w:val="24"/>
                  </w:rPr>
                </w:rPrChange>
              </w:rPr>
              <w:t>de</w:t>
            </w:r>
            <w:r w:rsidRPr="00557959">
              <w:rPr>
                <w:rFonts w:ascii="Times New Roman" w:hAnsi="Times New Roman" w:cs="Times New Roman"/>
                <w:spacing w:val="13"/>
                <w:sz w:val="24"/>
                <w:rPrChange w:id="4319" w:author="Microsoft Office User" w:date="2021-08-13T16:26:00Z">
                  <w:rPr>
                    <w:spacing w:val="13"/>
                    <w:sz w:val="24"/>
                  </w:rPr>
                </w:rPrChange>
              </w:rPr>
              <w:t xml:space="preserve"> </w:t>
            </w:r>
            <w:r w:rsidRPr="00557959">
              <w:rPr>
                <w:rFonts w:ascii="Times New Roman" w:hAnsi="Times New Roman" w:cs="Times New Roman"/>
                <w:sz w:val="24"/>
                <w:rPrChange w:id="4320" w:author="Microsoft Office User" w:date="2021-08-13T16:26:00Z">
                  <w:rPr>
                    <w:sz w:val="24"/>
                  </w:rPr>
                </w:rPrChange>
              </w:rPr>
              <w:t>delimitación</w:t>
            </w:r>
            <w:r w:rsidRPr="00557959">
              <w:rPr>
                <w:rFonts w:ascii="Times New Roman" w:hAnsi="Times New Roman" w:cs="Times New Roman"/>
                <w:spacing w:val="-64"/>
                <w:sz w:val="24"/>
                <w:rPrChange w:id="4321" w:author="Microsoft Office User" w:date="2021-08-13T16:26:00Z">
                  <w:rPr>
                    <w:spacing w:val="-64"/>
                    <w:sz w:val="24"/>
                  </w:rPr>
                </w:rPrChange>
              </w:rPr>
              <w:t xml:space="preserve"> </w:t>
            </w:r>
            <w:r w:rsidRPr="00557959">
              <w:rPr>
                <w:rFonts w:ascii="Times New Roman" w:hAnsi="Times New Roman" w:cs="Times New Roman"/>
                <w:sz w:val="24"/>
                <w:rPrChange w:id="4322" w:author="Microsoft Office User" w:date="2021-08-13T16:26:00Z">
                  <w:rPr>
                    <w:sz w:val="24"/>
                  </w:rPr>
                </w:rPrChange>
              </w:rPr>
              <w:t>de</w:t>
            </w:r>
            <w:r w:rsidR="00BA03C2" w:rsidRPr="00557959">
              <w:rPr>
                <w:rFonts w:ascii="Times New Roman" w:hAnsi="Times New Roman" w:cs="Times New Roman"/>
                <w:sz w:val="24"/>
                <w:rPrChange w:id="4323" w:author="Microsoft Office User" w:date="2021-08-13T16:26:00Z">
                  <w:rPr>
                    <w:sz w:val="24"/>
                  </w:rPr>
                </w:rPrChange>
              </w:rPr>
              <w:t xml:space="preserve"> los </w:t>
            </w:r>
            <w:r w:rsidRPr="00557959">
              <w:rPr>
                <w:rFonts w:ascii="Times New Roman" w:hAnsi="Times New Roman" w:cs="Times New Roman"/>
                <w:spacing w:val="-1"/>
                <w:sz w:val="24"/>
                <w:rPrChange w:id="4324" w:author="Microsoft Office User" w:date="2021-08-13T16:26:00Z">
                  <w:rPr>
                    <w:spacing w:val="-1"/>
                    <w:sz w:val="24"/>
                  </w:rPr>
                </w:rPrChange>
              </w:rPr>
              <w:t>requerimient</w:t>
            </w:r>
            <w:r w:rsidR="00BA03C2" w:rsidRPr="00557959">
              <w:rPr>
                <w:rFonts w:ascii="Times New Roman" w:hAnsi="Times New Roman" w:cs="Times New Roman"/>
                <w:spacing w:val="-1"/>
                <w:sz w:val="24"/>
                <w:rPrChange w:id="4325" w:author="Microsoft Office User" w:date="2021-08-13T16:26:00Z">
                  <w:rPr>
                    <w:spacing w:val="-1"/>
                    <w:sz w:val="24"/>
                  </w:rPr>
                </w:rPrChange>
              </w:rPr>
              <w:t>os</w:t>
            </w:r>
          </w:p>
          <w:p w14:paraId="5D6E5EC4" w14:textId="37ED2950" w:rsidR="0066095F" w:rsidRPr="00557959" w:rsidRDefault="0066095F" w:rsidP="0066095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326" w:author="Microsoft Office User" w:date="2021-08-13T16:26:00Z">
                  <w:rPr>
                    <w:rFonts w:ascii="Arial" w:eastAsia="Times New Roman" w:hAnsi="Arial" w:cs="Arial"/>
                    <w:sz w:val="24"/>
                    <w:szCs w:val="24"/>
                    <w:lang w:eastAsia="es-MX"/>
                  </w:rPr>
                </w:rPrChange>
              </w:rPr>
            </w:pPr>
            <w:r w:rsidRPr="00557959">
              <w:rPr>
                <w:rFonts w:ascii="Times New Roman" w:hAnsi="Times New Roman" w:cs="Times New Roman"/>
                <w:sz w:val="24"/>
                <w:rPrChange w:id="4327" w:author="Microsoft Office User" w:date="2021-08-13T16:26:00Z">
                  <w:rPr>
                    <w:sz w:val="24"/>
                  </w:rPr>
                </w:rPrChange>
              </w:rPr>
              <w:t>técnicos</w:t>
            </w:r>
            <w:r w:rsidRPr="00557959">
              <w:rPr>
                <w:rFonts w:ascii="Times New Roman" w:hAnsi="Times New Roman" w:cs="Times New Roman"/>
                <w:spacing w:val="-3"/>
                <w:sz w:val="24"/>
                <w:rPrChange w:id="4328" w:author="Microsoft Office User" w:date="2021-08-13T16:26:00Z">
                  <w:rPr>
                    <w:spacing w:val="-3"/>
                    <w:sz w:val="24"/>
                  </w:rPr>
                </w:rPrChange>
              </w:rPr>
              <w:t xml:space="preserve"> </w:t>
            </w:r>
            <w:r w:rsidRPr="00557959">
              <w:rPr>
                <w:rFonts w:ascii="Times New Roman" w:hAnsi="Times New Roman" w:cs="Times New Roman"/>
                <w:sz w:val="24"/>
                <w:rPrChange w:id="4329" w:author="Microsoft Office User" w:date="2021-08-13T16:26:00Z">
                  <w:rPr>
                    <w:sz w:val="24"/>
                  </w:rPr>
                </w:rPrChange>
              </w:rPr>
              <w:t>de</w:t>
            </w:r>
            <w:r w:rsidRPr="00557959">
              <w:rPr>
                <w:rFonts w:ascii="Times New Roman" w:hAnsi="Times New Roman" w:cs="Times New Roman"/>
                <w:spacing w:val="-2"/>
                <w:sz w:val="24"/>
                <w:rPrChange w:id="4330" w:author="Microsoft Office User" w:date="2021-08-13T16:26:00Z">
                  <w:rPr>
                    <w:spacing w:val="-2"/>
                    <w:sz w:val="24"/>
                  </w:rPr>
                </w:rPrChange>
              </w:rPr>
              <w:t xml:space="preserve"> </w:t>
            </w:r>
            <w:r w:rsidRPr="00557959">
              <w:rPr>
                <w:rFonts w:ascii="Times New Roman" w:hAnsi="Times New Roman" w:cs="Times New Roman"/>
                <w:sz w:val="24"/>
                <w:rPrChange w:id="4331" w:author="Microsoft Office User" w:date="2021-08-13T16:26:00Z">
                  <w:rPr>
                    <w:sz w:val="24"/>
                  </w:rPr>
                </w:rPrChange>
              </w:rPr>
              <w:t>diseño</w:t>
            </w:r>
          </w:p>
        </w:tc>
      </w:tr>
      <w:tr w:rsidR="0066095F" w:rsidRPr="00557959" w14:paraId="73D55167" w14:textId="77777777" w:rsidTr="000E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tcPr>
          <w:p w14:paraId="242B8E18" w14:textId="77777777" w:rsidR="0066095F" w:rsidRPr="00557959" w:rsidRDefault="0066095F" w:rsidP="0066095F">
            <w:pPr>
              <w:pStyle w:val="TableParagraph"/>
              <w:rPr>
                <w:rFonts w:ascii="Times New Roman" w:hAnsi="Times New Roman" w:cs="Times New Roman"/>
                <w:b w:val="0"/>
                <w:sz w:val="24"/>
                <w:rPrChange w:id="4332" w:author="Microsoft Office User" w:date="2021-08-13T16:26:00Z">
                  <w:rPr>
                    <w:rFonts w:ascii="Arial"/>
                    <w:b w:val="0"/>
                    <w:sz w:val="24"/>
                  </w:rPr>
                </w:rPrChange>
              </w:rPr>
            </w:pPr>
          </w:p>
          <w:p w14:paraId="14C61FE5" w14:textId="728FBE04" w:rsidR="0066095F" w:rsidRPr="00557959" w:rsidRDefault="00D50C0F" w:rsidP="0066095F">
            <w:pPr>
              <w:spacing w:line="360" w:lineRule="auto"/>
              <w:jc w:val="both"/>
              <w:rPr>
                <w:rFonts w:ascii="Times New Roman" w:eastAsia="Times New Roman" w:hAnsi="Times New Roman" w:cs="Times New Roman"/>
                <w:sz w:val="24"/>
                <w:szCs w:val="24"/>
                <w:lang w:eastAsia="es-MX"/>
                <w:rPrChange w:id="4333"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34" w:author="Microsoft Office User" w:date="2021-08-13T16:26:00Z">
                  <w:rPr>
                    <w:rFonts w:ascii="Arial" w:eastAsia="Times New Roman" w:hAnsi="Arial" w:cs="Arial"/>
                    <w:sz w:val="24"/>
                    <w:szCs w:val="24"/>
                    <w:lang w:eastAsia="es-MX"/>
                  </w:rPr>
                </w:rPrChange>
              </w:rPr>
              <w:t>11</w:t>
            </w:r>
          </w:p>
        </w:tc>
        <w:tc>
          <w:tcPr>
            <w:tcW w:w="2384" w:type="dxa"/>
          </w:tcPr>
          <w:p w14:paraId="0FC23E9B" w14:textId="5BF16298" w:rsidR="0066095F" w:rsidRPr="00557959" w:rsidRDefault="0066095F" w:rsidP="0066095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335" w:author="Microsoft Office User" w:date="2021-08-13T16:26:00Z">
                  <w:rPr>
                    <w:rFonts w:ascii="Arial" w:eastAsia="Times New Roman" w:hAnsi="Arial" w:cs="Arial"/>
                    <w:sz w:val="24"/>
                    <w:szCs w:val="24"/>
                    <w:lang w:eastAsia="es-MX"/>
                  </w:rPr>
                </w:rPrChange>
              </w:rPr>
            </w:pPr>
            <w:r w:rsidRPr="00557959">
              <w:rPr>
                <w:rFonts w:ascii="Times New Roman" w:hAnsi="Times New Roman" w:cs="Times New Roman"/>
                <w:sz w:val="24"/>
                <w:rPrChange w:id="4336" w:author="Microsoft Office User" w:date="2021-08-13T16:26:00Z">
                  <w:rPr>
                    <w:sz w:val="24"/>
                  </w:rPr>
                </w:rPrChange>
              </w:rPr>
              <w:t>Análisis</w:t>
            </w:r>
            <w:r w:rsidRPr="00557959">
              <w:rPr>
                <w:rFonts w:ascii="Times New Roman" w:hAnsi="Times New Roman" w:cs="Times New Roman"/>
                <w:sz w:val="24"/>
                <w:rPrChange w:id="4337" w:author="Microsoft Office User" w:date="2021-08-13T16:26:00Z">
                  <w:rPr>
                    <w:sz w:val="24"/>
                  </w:rPr>
                </w:rPrChange>
              </w:rPr>
              <w:tab/>
            </w:r>
            <w:r w:rsidRPr="00557959">
              <w:rPr>
                <w:rFonts w:ascii="Times New Roman" w:hAnsi="Times New Roman" w:cs="Times New Roman"/>
                <w:spacing w:val="-2"/>
                <w:sz w:val="24"/>
                <w:rPrChange w:id="4338" w:author="Microsoft Office User" w:date="2021-08-13T16:26:00Z">
                  <w:rPr>
                    <w:spacing w:val="-2"/>
                    <w:sz w:val="24"/>
                  </w:rPr>
                </w:rPrChange>
              </w:rPr>
              <w:t>de</w:t>
            </w:r>
            <w:r w:rsidRPr="00557959">
              <w:rPr>
                <w:rFonts w:ascii="Times New Roman" w:hAnsi="Times New Roman" w:cs="Times New Roman"/>
                <w:spacing w:val="-65"/>
                <w:sz w:val="24"/>
                <w:rPrChange w:id="4339" w:author="Microsoft Office User" w:date="2021-08-13T16:26:00Z">
                  <w:rPr>
                    <w:spacing w:val="-65"/>
                    <w:sz w:val="24"/>
                  </w:rPr>
                </w:rPrChange>
              </w:rPr>
              <w:t xml:space="preserve"> </w:t>
            </w:r>
            <w:r w:rsidRPr="00557959">
              <w:rPr>
                <w:rFonts w:ascii="Times New Roman" w:hAnsi="Times New Roman" w:cs="Times New Roman"/>
                <w:sz w:val="24"/>
                <w:rPrChange w:id="4340" w:author="Microsoft Office User" w:date="2021-08-13T16:26:00Z">
                  <w:rPr>
                    <w:sz w:val="24"/>
                  </w:rPr>
                </w:rPrChange>
              </w:rPr>
              <w:t>requerimientos de</w:t>
            </w:r>
            <w:r w:rsidRPr="00557959">
              <w:rPr>
                <w:rFonts w:ascii="Times New Roman" w:hAnsi="Times New Roman" w:cs="Times New Roman"/>
                <w:spacing w:val="-64"/>
                <w:sz w:val="24"/>
                <w:rPrChange w:id="4341" w:author="Microsoft Office User" w:date="2021-08-13T16:26:00Z">
                  <w:rPr>
                    <w:spacing w:val="-64"/>
                    <w:sz w:val="24"/>
                  </w:rPr>
                </w:rPrChange>
              </w:rPr>
              <w:t xml:space="preserve"> </w:t>
            </w:r>
            <w:r w:rsidRPr="00557959">
              <w:rPr>
                <w:rFonts w:ascii="Times New Roman" w:hAnsi="Times New Roman" w:cs="Times New Roman"/>
                <w:sz w:val="24"/>
                <w:rPrChange w:id="4342" w:author="Microsoft Office User" w:date="2021-08-13T16:26:00Z">
                  <w:rPr>
                    <w:sz w:val="24"/>
                  </w:rPr>
                </w:rPrChange>
              </w:rPr>
              <w:t>seguridad</w:t>
            </w:r>
          </w:p>
        </w:tc>
        <w:tc>
          <w:tcPr>
            <w:tcW w:w="3402" w:type="dxa"/>
          </w:tcPr>
          <w:p w14:paraId="4366193D" w14:textId="77777777" w:rsidR="00F177C9" w:rsidRPr="00557959" w:rsidRDefault="00F177C9" w:rsidP="00F177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Change w:id="4343" w:author="Microsoft Office User" w:date="2021-08-13T16:26:00Z">
                  <w:rPr>
                    <w:sz w:val="24"/>
                  </w:rPr>
                </w:rPrChange>
              </w:rPr>
            </w:pPr>
            <w:r w:rsidRPr="00557959">
              <w:rPr>
                <w:rFonts w:ascii="Times New Roman" w:hAnsi="Times New Roman" w:cs="Times New Roman"/>
                <w:sz w:val="24"/>
                <w:rPrChange w:id="4344" w:author="Microsoft Office User" w:date="2021-08-13T16:26:00Z">
                  <w:rPr>
                    <w:sz w:val="24"/>
                  </w:rPr>
                </w:rPrChange>
              </w:rPr>
              <w:t xml:space="preserve">Establecer requerimientos de </w:t>
            </w:r>
          </w:p>
          <w:p w14:paraId="3EE31C24" w14:textId="77777777" w:rsidR="00F177C9" w:rsidRPr="00557959" w:rsidRDefault="00F177C9" w:rsidP="00F177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Change w:id="4345" w:author="Microsoft Office User" w:date="2021-08-13T16:26:00Z">
                  <w:rPr>
                    <w:sz w:val="24"/>
                  </w:rPr>
                </w:rPrChange>
              </w:rPr>
            </w:pPr>
            <w:r w:rsidRPr="00557959">
              <w:rPr>
                <w:rFonts w:ascii="Times New Roman" w:hAnsi="Times New Roman" w:cs="Times New Roman"/>
                <w:sz w:val="24"/>
                <w:rPrChange w:id="4346" w:author="Microsoft Office User" w:date="2021-08-13T16:26:00Z">
                  <w:rPr>
                    <w:sz w:val="24"/>
                  </w:rPr>
                </w:rPrChange>
              </w:rPr>
              <w:t xml:space="preserve">seguridad acorde con las </w:t>
            </w:r>
          </w:p>
          <w:p w14:paraId="29E86C71" w14:textId="29BB68E5" w:rsidR="0066095F" w:rsidRPr="00557959" w:rsidRDefault="00F177C9" w:rsidP="00F177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347" w:author="Microsoft Office User" w:date="2021-08-13T16:26:00Z">
                  <w:rPr>
                    <w:rFonts w:ascii="Arial" w:eastAsia="Times New Roman" w:hAnsi="Arial" w:cs="Arial"/>
                    <w:sz w:val="24"/>
                    <w:szCs w:val="24"/>
                    <w:lang w:eastAsia="es-MX"/>
                  </w:rPr>
                </w:rPrChange>
              </w:rPr>
            </w:pPr>
            <w:r w:rsidRPr="00557959">
              <w:rPr>
                <w:rFonts w:ascii="Times New Roman" w:hAnsi="Times New Roman" w:cs="Times New Roman"/>
                <w:sz w:val="24"/>
                <w:rPrChange w:id="4348" w:author="Microsoft Office User" w:date="2021-08-13T16:26:00Z">
                  <w:rPr>
                    <w:sz w:val="24"/>
                  </w:rPr>
                </w:rPrChange>
              </w:rPr>
              <w:t>reglamentaciones existentes</w:t>
            </w:r>
          </w:p>
        </w:tc>
        <w:tc>
          <w:tcPr>
            <w:tcW w:w="2987" w:type="dxa"/>
          </w:tcPr>
          <w:p w14:paraId="5495045D" w14:textId="7E1DC5BF" w:rsidR="0066095F" w:rsidRPr="00557959" w:rsidRDefault="0066095F" w:rsidP="0066095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349"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50" w:author="Microsoft Office User" w:date="2021-08-13T16:26:00Z">
                  <w:rPr>
                    <w:rFonts w:ascii="Arial" w:eastAsia="Times New Roman" w:hAnsi="Arial" w:cs="Arial"/>
                    <w:sz w:val="24"/>
                    <w:szCs w:val="24"/>
                    <w:lang w:eastAsia="es-MX"/>
                  </w:rPr>
                </w:rPrChange>
              </w:rPr>
              <w:t>Reporte de delimitación de los requerimientos de seguridad</w:t>
            </w:r>
          </w:p>
        </w:tc>
      </w:tr>
      <w:tr w:rsidR="0066095F" w:rsidRPr="00557959" w14:paraId="687EA327" w14:textId="77777777" w:rsidTr="000E3D00">
        <w:tc>
          <w:tcPr>
            <w:cnfStyle w:val="001000000000" w:firstRow="0" w:lastRow="0" w:firstColumn="1" w:lastColumn="0" w:oddVBand="0" w:evenVBand="0" w:oddHBand="0" w:evenHBand="0" w:firstRowFirstColumn="0" w:firstRowLastColumn="0" w:lastRowFirstColumn="0" w:lastRowLastColumn="0"/>
            <w:tcW w:w="1297" w:type="dxa"/>
          </w:tcPr>
          <w:p w14:paraId="49AE7B41" w14:textId="77777777" w:rsidR="0066095F" w:rsidRPr="00557959" w:rsidRDefault="0066095F" w:rsidP="0066095F">
            <w:pPr>
              <w:pStyle w:val="TableParagraph"/>
              <w:rPr>
                <w:rFonts w:ascii="Times New Roman" w:hAnsi="Times New Roman" w:cs="Times New Roman"/>
                <w:b w:val="0"/>
                <w:sz w:val="36"/>
                <w:rPrChange w:id="4351" w:author="Microsoft Office User" w:date="2021-08-13T16:26:00Z">
                  <w:rPr>
                    <w:rFonts w:ascii="Arial"/>
                    <w:b w:val="0"/>
                    <w:sz w:val="36"/>
                  </w:rPr>
                </w:rPrChange>
              </w:rPr>
            </w:pPr>
          </w:p>
          <w:p w14:paraId="65D521D5" w14:textId="0C008780" w:rsidR="0066095F" w:rsidRPr="00557959" w:rsidRDefault="00D50C0F" w:rsidP="0066095F">
            <w:pPr>
              <w:spacing w:line="360" w:lineRule="auto"/>
              <w:jc w:val="both"/>
              <w:rPr>
                <w:rFonts w:ascii="Times New Roman" w:eastAsia="Times New Roman" w:hAnsi="Times New Roman" w:cs="Times New Roman"/>
                <w:sz w:val="24"/>
                <w:szCs w:val="24"/>
                <w:lang w:eastAsia="es-MX"/>
                <w:rPrChange w:id="4352"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53" w:author="Microsoft Office User" w:date="2021-08-13T16:26:00Z">
                  <w:rPr>
                    <w:rFonts w:ascii="Arial" w:eastAsia="Times New Roman" w:hAnsi="Arial" w:cs="Arial"/>
                    <w:sz w:val="24"/>
                    <w:szCs w:val="24"/>
                    <w:lang w:eastAsia="es-MX"/>
                  </w:rPr>
                </w:rPrChange>
              </w:rPr>
              <w:t>12</w:t>
            </w:r>
          </w:p>
        </w:tc>
        <w:tc>
          <w:tcPr>
            <w:tcW w:w="2384" w:type="dxa"/>
          </w:tcPr>
          <w:p w14:paraId="3C7FE463" w14:textId="3BC44ABD" w:rsidR="0066095F" w:rsidRPr="00557959" w:rsidRDefault="0066095F" w:rsidP="0066095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354" w:author="Microsoft Office User" w:date="2021-08-13T16:26:00Z">
                  <w:rPr>
                    <w:rFonts w:ascii="Arial" w:eastAsia="Times New Roman" w:hAnsi="Arial" w:cs="Arial"/>
                    <w:sz w:val="24"/>
                    <w:szCs w:val="24"/>
                    <w:lang w:eastAsia="es-MX"/>
                  </w:rPr>
                </w:rPrChange>
              </w:rPr>
            </w:pPr>
            <w:r w:rsidRPr="00557959">
              <w:rPr>
                <w:rFonts w:ascii="Times New Roman" w:hAnsi="Times New Roman" w:cs="Times New Roman"/>
                <w:sz w:val="24"/>
                <w:rPrChange w:id="4355" w:author="Microsoft Office User" w:date="2021-08-13T16:26:00Z">
                  <w:rPr>
                    <w:sz w:val="24"/>
                  </w:rPr>
                </w:rPrChange>
              </w:rPr>
              <w:t>Requerimientos</w:t>
            </w:r>
            <w:r w:rsidRPr="00557959">
              <w:rPr>
                <w:rFonts w:ascii="Times New Roman" w:hAnsi="Times New Roman" w:cs="Times New Roman"/>
                <w:spacing w:val="1"/>
                <w:sz w:val="24"/>
                <w:rPrChange w:id="4356" w:author="Microsoft Office User" w:date="2021-08-13T16:26:00Z">
                  <w:rPr>
                    <w:spacing w:val="1"/>
                    <w:sz w:val="24"/>
                  </w:rPr>
                </w:rPrChange>
              </w:rPr>
              <w:t xml:space="preserve"> </w:t>
            </w:r>
            <w:r w:rsidRPr="00557959">
              <w:rPr>
                <w:rFonts w:ascii="Times New Roman" w:hAnsi="Times New Roman" w:cs="Times New Roman"/>
                <w:sz w:val="24"/>
                <w:rPrChange w:id="4357" w:author="Microsoft Office User" w:date="2021-08-13T16:26:00Z">
                  <w:rPr>
                    <w:sz w:val="24"/>
                  </w:rPr>
                </w:rPrChange>
              </w:rPr>
              <w:t>de</w:t>
            </w:r>
            <w:r w:rsidRPr="00557959">
              <w:rPr>
                <w:rFonts w:ascii="Times New Roman" w:hAnsi="Times New Roman" w:cs="Times New Roman"/>
                <w:spacing w:val="1"/>
                <w:sz w:val="24"/>
                <w:rPrChange w:id="4358" w:author="Microsoft Office User" w:date="2021-08-13T16:26:00Z">
                  <w:rPr>
                    <w:spacing w:val="1"/>
                    <w:sz w:val="24"/>
                  </w:rPr>
                </w:rPrChange>
              </w:rPr>
              <w:t xml:space="preserve"> </w:t>
            </w:r>
            <w:r w:rsidRPr="00557959">
              <w:rPr>
                <w:rFonts w:ascii="Times New Roman" w:hAnsi="Times New Roman" w:cs="Times New Roman"/>
                <w:spacing w:val="-1"/>
                <w:sz w:val="24"/>
                <w:rPrChange w:id="4359" w:author="Microsoft Office User" w:date="2021-08-13T16:26:00Z">
                  <w:rPr>
                    <w:spacing w:val="-1"/>
                    <w:sz w:val="24"/>
                  </w:rPr>
                </w:rPrChange>
              </w:rPr>
              <w:t>almacenamiento</w:t>
            </w:r>
          </w:p>
        </w:tc>
        <w:tc>
          <w:tcPr>
            <w:tcW w:w="3402" w:type="dxa"/>
          </w:tcPr>
          <w:p w14:paraId="160ED52E" w14:textId="77777777" w:rsidR="00B26BEB" w:rsidRPr="00557959" w:rsidRDefault="00B26BEB" w:rsidP="00B26B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Change w:id="4360" w:author="Microsoft Office User" w:date="2021-08-13T16:26:00Z">
                  <w:rPr>
                    <w:sz w:val="24"/>
                  </w:rPr>
                </w:rPrChange>
              </w:rPr>
            </w:pPr>
            <w:r w:rsidRPr="00557959">
              <w:rPr>
                <w:rFonts w:ascii="Times New Roman" w:hAnsi="Times New Roman" w:cs="Times New Roman"/>
                <w:sz w:val="24"/>
                <w:rPrChange w:id="4361" w:author="Microsoft Office User" w:date="2021-08-13T16:26:00Z">
                  <w:rPr>
                    <w:sz w:val="24"/>
                  </w:rPr>
                </w:rPrChange>
              </w:rPr>
              <w:t xml:space="preserve">Definir el tipo de modelo y gestor </w:t>
            </w:r>
          </w:p>
          <w:p w14:paraId="1169750C" w14:textId="52150570" w:rsidR="0066095F" w:rsidRPr="00557959" w:rsidRDefault="00B26BEB" w:rsidP="00B26BE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362" w:author="Microsoft Office User" w:date="2021-08-13T16:26:00Z">
                  <w:rPr>
                    <w:rFonts w:ascii="Arial" w:eastAsia="Times New Roman" w:hAnsi="Arial" w:cs="Arial"/>
                    <w:sz w:val="24"/>
                    <w:szCs w:val="24"/>
                    <w:lang w:eastAsia="es-MX"/>
                  </w:rPr>
                </w:rPrChange>
              </w:rPr>
            </w:pPr>
            <w:r w:rsidRPr="00557959">
              <w:rPr>
                <w:rFonts w:ascii="Times New Roman" w:hAnsi="Times New Roman" w:cs="Times New Roman"/>
                <w:sz w:val="24"/>
                <w:rPrChange w:id="4363" w:author="Microsoft Office User" w:date="2021-08-13T16:26:00Z">
                  <w:rPr>
                    <w:sz w:val="24"/>
                  </w:rPr>
                </w:rPrChange>
              </w:rPr>
              <w:t>de bases de datos</w:t>
            </w:r>
          </w:p>
        </w:tc>
        <w:tc>
          <w:tcPr>
            <w:tcW w:w="2987" w:type="dxa"/>
            <w:vAlign w:val="center"/>
          </w:tcPr>
          <w:p w14:paraId="15BC00FD" w14:textId="52BAFE99" w:rsidR="0066095F" w:rsidRPr="00557959" w:rsidRDefault="00FD1C0C" w:rsidP="00FD1C0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364"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65" w:author="Microsoft Office User" w:date="2021-08-13T16:26:00Z">
                  <w:rPr>
                    <w:rFonts w:ascii="Arial" w:eastAsia="Times New Roman" w:hAnsi="Arial" w:cs="Arial"/>
                    <w:sz w:val="24"/>
                    <w:szCs w:val="24"/>
                    <w:lang w:eastAsia="es-MX"/>
                  </w:rPr>
                </w:rPrChange>
              </w:rPr>
              <w:t xml:space="preserve">Reporte con la justificación de </w:t>
            </w:r>
            <w:r w:rsidR="008C6E19" w:rsidRPr="00557959">
              <w:rPr>
                <w:rFonts w:ascii="Times New Roman" w:eastAsia="Times New Roman" w:hAnsi="Times New Roman" w:cs="Times New Roman"/>
                <w:sz w:val="24"/>
                <w:szCs w:val="24"/>
                <w:lang w:eastAsia="es-MX"/>
                <w:rPrChange w:id="4366" w:author="Microsoft Office User" w:date="2021-08-13T16:26:00Z">
                  <w:rPr>
                    <w:rFonts w:ascii="Arial" w:eastAsia="Times New Roman" w:hAnsi="Arial" w:cs="Arial"/>
                    <w:sz w:val="24"/>
                    <w:szCs w:val="24"/>
                    <w:lang w:eastAsia="es-MX"/>
                  </w:rPr>
                </w:rPrChange>
              </w:rPr>
              <w:t>la elección</w:t>
            </w:r>
            <w:r w:rsidRPr="00557959">
              <w:rPr>
                <w:rFonts w:ascii="Times New Roman" w:eastAsia="Times New Roman" w:hAnsi="Times New Roman" w:cs="Times New Roman"/>
                <w:sz w:val="24"/>
                <w:szCs w:val="24"/>
                <w:lang w:eastAsia="es-MX"/>
                <w:rPrChange w:id="4367" w:author="Microsoft Office User" w:date="2021-08-13T16:26:00Z">
                  <w:rPr>
                    <w:rFonts w:ascii="Arial" w:eastAsia="Times New Roman" w:hAnsi="Arial" w:cs="Arial"/>
                    <w:sz w:val="24"/>
                    <w:szCs w:val="24"/>
                    <w:lang w:eastAsia="es-MX"/>
                  </w:rPr>
                </w:rPrChange>
              </w:rPr>
              <w:t xml:space="preserve"> del tipo </w:t>
            </w:r>
            <w:r w:rsidR="00883A6E" w:rsidRPr="00557959">
              <w:rPr>
                <w:rFonts w:ascii="Times New Roman" w:eastAsia="Times New Roman" w:hAnsi="Times New Roman" w:cs="Times New Roman"/>
                <w:sz w:val="24"/>
                <w:szCs w:val="24"/>
                <w:lang w:eastAsia="es-MX"/>
                <w:rPrChange w:id="4368" w:author="Microsoft Office User" w:date="2021-08-13T16:26:00Z">
                  <w:rPr>
                    <w:rFonts w:ascii="Arial" w:eastAsia="Times New Roman" w:hAnsi="Arial" w:cs="Arial"/>
                    <w:sz w:val="24"/>
                    <w:szCs w:val="24"/>
                    <w:lang w:eastAsia="es-MX"/>
                  </w:rPr>
                </w:rPrChange>
              </w:rPr>
              <w:t>de modelo</w:t>
            </w:r>
            <w:r w:rsidRPr="00557959">
              <w:rPr>
                <w:rFonts w:ascii="Times New Roman" w:eastAsia="Times New Roman" w:hAnsi="Times New Roman" w:cs="Times New Roman"/>
                <w:sz w:val="24"/>
                <w:szCs w:val="24"/>
                <w:lang w:eastAsia="es-MX"/>
                <w:rPrChange w:id="4369" w:author="Microsoft Office User" w:date="2021-08-13T16:26:00Z">
                  <w:rPr>
                    <w:rFonts w:ascii="Arial" w:eastAsia="Times New Roman" w:hAnsi="Arial" w:cs="Arial"/>
                    <w:sz w:val="24"/>
                    <w:szCs w:val="24"/>
                    <w:lang w:eastAsia="es-MX"/>
                  </w:rPr>
                </w:rPrChange>
              </w:rPr>
              <w:t xml:space="preserve"> y gestor</w:t>
            </w:r>
          </w:p>
        </w:tc>
      </w:tr>
      <w:tr w:rsidR="008C6E19" w:rsidRPr="00557959" w14:paraId="5F912A46" w14:textId="77777777" w:rsidTr="0075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79347D73" w14:textId="0297896C" w:rsidR="008C6E19" w:rsidRPr="00557959" w:rsidRDefault="00D50C0F" w:rsidP="008C6E19">
            <w:pPr>
              <w:spacing w:line="360" w:lineRule="auto"/>
              <w:jc w:val="both"/>
              <w:rPr>
                <w:rFonts w:ascii="Times New Roman" w:eastAsia="Times New Roman" w:hAnsi="Times New Roman" w:cs="Times New Roman"/>
                <w:sz w:val="24"/>
                <w:szCs w:val="24"/>
                <w:lang w:eastAsia="es-MX"/>
                <w:rPrChange w:id="4370"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71" w:author="Microsoft Office User" w:date="2021-08-13T16:26:00Z">
                  <w:rPr>
                    <w:rFonts w:ascii="Arial" w:eastAsia="Times New Roman" w:hAnsi="Arial" w:cs="Arial"/>
                    <w:sz w:val="24"/>
                    <w:szCs w:val="24"/>
                    <w:lang w:eastAsia="es-MX"/>
                  </w:rPr>
                </w:rPrChange>
              </w:rPr>
              <w:t>13</w:t>
            </w:r>
          </w:p>
        </w:tc>
        <w:tc>
          <w:tcPr>
            <w:tcW w:w="2384" w:type="dxa"/>
            <w:vAlign w:val="center"/>
          </w:tcPr>
          <w:p w14:paraId="6DBDA2CE" w14:textId="6FBAC089" w:rsidR="008C6E19" w:rsidRPr="00557959" w:rsidRDefault="008C6E19" w:rsidP="008C6E1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372"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73" w:author="Microsoft Office User" w:date="2021-08-13T16:26:00Z">
                  <w:rPr>
                    <w:rFonts w:ascii="Arial" w:eastAsia="Times New Roman" w:hAnsi="Arial" w:cs="Arial"/>
                    <w:sz w:val="24"/>
                    <w:szCs w:val="24"/>
                    <w:lang w:eastAsia="es-MX"/>
                  </w:rPr>
                </w:rPrChange>
              </w:rPr>
              <w:t xml:space="preserve">Análisis de proveedores de nubes </w:t>
            </w:r>
          </w:p>
        </w:tc>
        <w:tc>
          <w:tcPr>
            <w:tcW w:w="3402" w:type="dxa"/>
            <w:vAlign w:val="center"/>
          </w:tcPr>
          <w:p w14:paraId="1F1BA6C2" w14:textId="4CF774B2" w:rsidR="008C6E19" w:rsidRPr="00557959" w:rsidRDefault="008C6E19" w:rsidP="008C6E1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374"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75" w:author="Microsoft Office User" w:date="2021-08-13T16:26:00Z">
                  <w:rPr>
                    <w:rFonts w:ascii="Arial" w:eastAsia="Times New Roman" w:hAnsi="Arial" w:cs="Arial"/>
                    <w:sz w:val="24"/>
                    <w:szCs w:val="24"/>
                    <w:lang w:eastAsia="es-MX"/>
                  </w:rPr>
                </w:rPrChange>
              </w:rPr>
              <w:t>Investigar sobre los tipos de nubes disponibles en el mercado</w:t>
            </w:r>
          </w:p>
        </w:tc>
        <w:tc>
          <w:tcPr>
            <w:tcW w:w="2987" w:type="dxa"/>
            <w:vAlign w:val="center"/>
          </w:tcPr>
          <w:p w14:paraId="02D925F0" w14:textId="72F65328" w:rsidR="008C6E19" w:rsidRPr="00557959" w:rsidRDefault="008C6E19" w:rsidP="008C6E1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376"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77" w:author="Microsoft Office User" w:date="2021-08-13T16:26:00Z">
                  <w:rPr>
                    <w:rFonts w:ascii="Arial" w:eastAsia="Times New Roman" w:hAnsi="Arial" w:cs="Arial"/>
                    <w:sz w:val="24"/>
                    <w:szCs w:val="24"/>
                    <w:lang w:eastAsia="es-MX"/>
                  </w:rPr>
                </w:rPrChange>
              </w:rPr>
              <w:t xml:space="preserve">tabla comparativa de </w:t>
            </w:r>
            <w:r w:rsidR="00F84708" w:rsidRPr="00557959">
              <w:rPr>
                <w:rFonts w:ascii="Times New Roman" w:eastAsia="Times New Roman" w:hAnsi="Times New Roman" w:cs="Times New Roman"/>
                <w:sz w:val="24"/>
                <w:szCs w:val="24"/>
                <w:lang w:eastAsia="es-MX"/>
                <w:rPrChange w:id="4378" w:author="Microsoft Office User" w:date="2021-08-13T16:26:00Z">
                  <w:rPr>
                    <w:rFonts w:ascii="Arial" w:eastAsia="Times New Roman" w:hAnsi="Arial" w:cs="Arial"/>
                    <w:sz w:val="24"/>
                    <w:szCs w:val="24"/>
                    <w:lang w:eastAsia="es-MX"/>
                  </w:rPr>
                </w:rPrChange>
              </w:rPr>
              <w:t>las posibles opciones</w:t>
            </w:r>
            <w:r w:rsidRPr="00557959">
              <w:rPr>
                <w:rFonts w:ascii="Times New Roman" w:eastAsia="Times New Roman" w:hAnsi="Times New Roman" w:cs="Times New Roman"/>
                <w:sz w:val="24"/>
                <w:szCs w:val="24"/>
                <w:lang w:eastAsia="es-MX"/>
                <w:rPrChange w:id="4379" w:author="Microsoft Office User" w:date="2021-08-13T16:26:00Z">
                  <w:rPr>
                    <w:rFonts w:ascii="Arial" w:eastAsia="Times New Roman" w:hAnsi="Arial" w:cs="Arial"/>
                    <w:sz w:val="24"/>
                    <w:szCs w:val="24"/>
                    <w:lang w:eastAsia="es-MX"/>
                  </w:rPr>
                </w:rPrChange>
              </w:rPr>
              <w:t xml:space="preserve"> de nubes para el sistema</w:t>
            </w:r>
          </w:p>
        </w:tc>
      </w:tr>
      <w:tr w:rsidR="008C6E19" w:rsidRPr="00557959" w14:paraId="1D7FD67D" w14:textId="77777777" w:rsidTr="00752A34">
        <w:tc>
          <w:tcPr>
            <w:cnfStyle w:val="001000000000" w:firstRow="0" w:lastRow="0" w:firstColumn="1" w:lastColumn="0" w:oddVBand="0" w:evenVBand="0" w:oddHBand="0" w:evenHBand="0" w:firstRowFirstColumn="0" w:firstRowLastColumn="0" w:lastRowFirstColumn="0" w:lastRowLastColumn="0"/>
            <w:tcW w:w="1297" w:type="dxa"/>
            <w:vAlign w:val="center"/>
          </w:tcPr>
          <w:p w14:paraId="78FE4E22" w14:textId="60824992" w:rsidR="008C6E19" w:rsidRPr="00557959" w:rsidRDefault="00D50C0F" w:rsidP="008C6E19">
            <w:pPr>
              <w:spacing w:line="360" w:lineRule="auto"/>
              <w:jc w:val="both"/>
              <w:rPr>
                <w:rFonts w:ascii="Times New Roman" w:eastAsia="Times New Roman" w:hAnsi="Times New Roman" w:cs="Times New Roman"/>
                <w:sz w:val="24"/>
                <w:szCs w:val="24"/>
                <w:lang w:eastAsia="es-MX"/>
                <w:rPrChange w:id="4380"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81" w:author="Microsoft Office User" w:date="2021-08-13T16:26:00Z">
                  <w:rPr>
                    <w:rFonts w:ascii="Arial" w:eastAsia="Times New Roman" w:hAnsi="Arial" w:cs="Arial"/>
                    <w:sz w:val="24"/>
                    <w:szCs w:val="24"/>
                    <w:lang w:eastAsia="es-MX"/>
                  </w:rPr>
                </w:rPrChange>
              </w:rPr>
              <w:t>14</w:t>
            </w:r>
          </w:p>
        </w:tc>
        <w:tc>
          <w:tcPr>
            <w:tcW w:w="2384" w:type="dxa"/>
            <w:vAlign w:val="center"/>
          </w:tcPr>
          <w:p w14:paraId="4F085407" w14:textId="0E960511" w:rsidR="008C6E19" w:rsidRPr="00557959" w:rsidRDefault="00F84708" w:rsidP="008C6E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382"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83" w:author="Microsoft Office User" w:date="2021-08-13T16:26:00Z">
                  <w:rPr>
                    <w:rFonts w:ascii="Arial" w:eastAsia="Times New Roman" w:hAnsi="Arial" w:cs="Arial"/>
                    <w:sz w:val="24"/>
                    <w:szCs w:val="24"/>
                    <w:lang w:eastAsia="es-MX"/>
                  </w:rPr>
                </w:rPrChange>
              </w:rPr>
              <w:t xml:space="preserve">Elección </w:t>
            </w:r>
            <w:r w:rsidR="00D63DE9" w:rsidRPr="00557959">
              <w:rPr>
                <w:rFonts w:ascii="Times New Roman" w:eastAsia="Times New Roman" w:hAnsi="Times New Roman" w:cs="Times New Roman"/>
                <w:sz w:val="24"/>
                <w:szCs w:val="24"/>
                <w:lang w:eastAsia="es-MX"/>
                <w:rPrChange w:id="4384" w:author="Microsoft Office User" w:date="2021-08-13T16:26:00Z">
                  <w:rPr>
                    <w:rFonts w:ascii="Arial" w:eastAsia="Times New Roman" w:hAnsi="Arial" w:cs="Arial"/>
                    <w:sz w:val="24"/>
                    <w:szCs w:val="24"/>
                    <w:lang w:eastAsia="es-MX"/>
                  </w:rPr>
                </w:rPrChange>
              </w:rPr>
              <w:t>y valoración del proveedor de nube</w:t>
            </w:r>
          </w:p>
        </w:tc>
        <w:tc>
          <w:tcPr>
            <w:tcW w:w="3402" w:type="dxa"/>
            <w:vAlign w:val="center"/>
          </w:tcPr>
          <w:p w14:paraId="0D8C7D1E" w14:textId="50B3EE02" w:rsidR="008C6E19" w:rsidRPr="00557959" w:rsidRDefault="00D63DE9" w:rsidP="00D63DE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385"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86" w:author="Microsoft Office User" w:date="2021-08-13T16:26:00Z">
                  <w:rPr>
                    <w:rFonts w:ascii="Arial" w:eastAsia="Times New Roman" w:hAnsi="Arial" w:cs="Arial"/>
                    <w:sz w:val="24"/>
                    <w:szCs w:val="24"/>
                    <w:lang w:eastAsia="es-MX"/>
                  </w:rPr>
                </w:rPrChange>
              </w:rPr>
              <w:t>Definir un proveedor de servicios en la nube que se adapte más a los recursos y especificaciones de la propuesta</w:t>
            </w:r>
          </w:p>
        </w:tc>
        <w:tc>
          <w:tcPr>
            <w:tcW w:w="2987" w:type="dxa"/>
            <w:vAlign w:val="center"/>
          </w:tcPr>
          <w:p w14:paraId="61A8A2F1" w14:textId="7C91855F" w:rsidR="008C6E19" w:rsidRPr="00557959" w:rsidRDefault="00B50037" w:rsidP="008C6E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387"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88" w:author="Microsoft Office User" w:date="2021-08-13T16:26:00Z">
                  <w:rPr>
                    <w:rFonts w:ascii="Arial" w:eastAsia="Times New Roman" w:hAnsi="Arial" w:cs="Arial"/>
                    <w:sz w:val="24"/>
                    <w:szCs w:val="24"/>
                    <w:lang w:eastAsia="es-MX"/>
                  </w:rPr>
                </w:rPrChange>
              </w:rPr>
              <w:t xml:space="preserve">Reporte </w:t>
            </w:r>
            <w:r w:rsidR="00F84708" w:rsidRPr="00557959">
              <w:rPr>
                <w:rFonts w:ascii="Times New Roman" w:eastAsia="Times New Roman" w:hAnsi="Times New Roman" w:cs="Times New Roman"/>
                <w:sz w:val="24"/>
                <w:szCs w:val="24"/>
                <w:lang w:eastAsia="es-MX"/>
                <w:rPrChange w:id="4389" w:author="Microsoft Office User" w:date="2021-08-13T16:26:00Z">
                  <w:rPr>
                    <w:rFonts w:ascii="Arial" w:eastAsia="Times New Roman" w:hAnsi="Arial" w:cs="Arial"/>
                    <w:sz w:val="24"/>
                    <w:szCs w:val="24"/>
                    <w:lang w:eastAsia="es-MX"/>
                  </w:rPr>
                </w:rPrChange>
              </w:rPr>
              <w:t>Justificando</w:t>
            </w:r>
            <w:r w:rsidRPr="00557959">
              <w:rPr>
                <w:rFonts w:ascii="Times New Roman" w:eastAsia="Times New Roman" w:hAnsi="Times New Roman" w:cs="Times New Roman"/>
                <w:sz w:val="24"/>
                <w:szCs w:val="24"/>
                <w:lang w:eastAsia="es-MX"/>
                <w:rPrChange w:id="4390" w:author="Microsoft Office User" w:date="2021-08-13T16:26:00Z">
                  <w:rPr>
                    <w:rFonts w:ascii="Arial" w:eastAsia="Times New Roman" w:hAnsi="Arial" w:cs="Arial"/>
                    <w:sz w:val="24"/>
                    <w:szCs w:val="24"/>
                    <w:lang w:eastAsia="es-MX"/>
                  </w:rPr>
                </w:rPrChange>
              </w:rPr>
              <w:t xml:space="preserve"> </w:t>
            </w:r>
            <w:r w:rsidR="00F84708" w:rsidRPr="00557959">
              <w:rPr>
                <w:rFonts w:ascii="Times New Roman" w:eastAsia="Times New Roman" w:hAnsi="Times New Roman" w:cs="Times New Roman"/>
                <w:sz w:val="24"/>
                <w:szCs w:val="24"/>
                <w:lang w:eastAsia="es-MX"/>
                <w:rPrChange w:id="4391" w:author="Microsoft Office User" w:date="2021-08-13T16:26:00Z">
                  <w:rPr>
                    <w:rFonts w:ascii="Arial" w:eastAsia="Times New Roman" w:hAnsi="Arial" w:cs="Arial"/>
                    <w:sz w:val="24"/>
                    <w:szCs w:val="24"/>
                    <w:lang w:eastAsia="es-MX"/>
                  </w:rPr>
                </w:rPrChange>
              </w:rPr>
              <w:t xml:space="preserve">la </w:t>
            </w:r>
            <w:r w:rsidRPr="00557959">
              <w:rPr>
                <w:rFonts w:ascii="Times New Roman" w:eastAsia="Times New Roman" w:hAnsi="Times New Roman" w:cs="Times New Roman"/>
                <w:sz w:val="24"/>
                <w:szCs w:val="24"/>
                <w:lang w:eastAsia="es-MX"/>
                <w:rPrChange w:id="4392" w:author="Microsoft Office User" w:date="2021-08-13T16:26:00Z">
                  <w:rPr>
                    <w:rFonts w:ascii="Arial" w:eastAsia="Times New Roman" w:hAnsi="Arial" w:cs="Arial"/>
                    <w:sz w:val="24"/>
                    <w:szCs w:val="24"/>
                    <w:lang w:eastAsia="es-MX"/>
                  </w:rPr>
                </w:rPrChange>
              </w:rPr>
              <w:t>elección d</w:t>
            </w:r>
            <w:r w:rsidR="00F84708" w:rsidRPr="00557959">
              <w:rPr>
                <w:rFonts w:ascii="Times New Roman" w:eastAsia="Times New Roman" w:hAnsi="Times New Roman" w:cs="Times New Roman"/>
                <w:sz w:val="24"/>
                <w:szCs w:val="24"/>
                <w:lang w:eastAsia="es-MX"/>
                <w:rPrChange w:id="4393" w:author="Microsoft Office User" w:date="2021-08-13T16:26:00Z">
                  <w:rPr>
                    <w:rFonts w:ascii="Arial" w:eastAsia="Times New Roman" w:hAnsi="Arial" w:cs="Arial"/>
                    <w:sz w:val="24"/>
                    <w:szCs w:val="24"/>
                    <w:lang w:eastAsia="es-MX"/>
                  </w:rPr>
                </w:rPrChange>
              </w:rPr>
              <w:t>e un proveedor de servicio en la nube.</w:t>
            </w:r>
          </w:p>
        </w:tc>
      </w:tr>
      <w:tr w:rsidR="009C4635" w:rsidRPr="00557959" w14:paraId="2A489019" w14:textId="77777777" w:rsidTr="0075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7CC7D902" w14:textId="7BA8054E" w:rsidR="009C4635" w:rsidRPr="00557959" w:rsidRDefault="009C4635" w:rsidP="009C4635">
            <w:pPr>
              <w:spacing w:line="360" w:lineRule="auto"/>
              <w:jc w:val="both"/>
              <w:rPr>
                <w:rFonts w:ascii="Times New Roman" w:eastAsia="Times New Roman" w:hAnsi="Times New Roman" w:cs="Times New Roman"/>
                <w:sz w:val="24"/>
                <w:szCs w:val="24"/>
                <w:lang w:eastAsia="es-MX"/>
                <w:rPrChange w:id="4394"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95" w:author="Microsoft Office User" w:date="2021-08-13T16:26:00Z">
                  <w:rPr>
                    <w:rFonts w:ascii="Arial" w:eastAsia="Times New Roman" w:hAnsi="Arial" w:cs="Arial"/>
                    <w:sz w:val="24"/>
                    <w:szCs w:val="24"/>
                    <w:lang w:eastAsia="es-MX"/>
                  </w:rPr>
                </w:rPrChange>
              </w:rPr>
              <w:t>15</w:t>
            </w:r>
          </w:p>
        </w:tc>
        <w:tc>
          <w:tcPr>
            <w:tcW w:w="2384" w:type="dxa"/>
            <w:vAlign w:val="center"/>
          </w:tcPr>
          <w:p w14:paraId="19DD108C" w14:textId="7B1261FD" w:rsidR="009C4635" w:rsidRPr="00557959" w:rsidRDefault="009C4635" w:rsidP="009C463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396"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97" w:author="Microsoft Office User" w:date="2021-08-13T16:26:00Z">
                  <w:rPr>
                    <w:rFonts w:ascii="Arial" w:eastAsia="Times New Roman" w:hAnsi="Arial" w:cs="Arial"/>
                    <w:sz w:val="24"/>
                    <w:szCs w:val="24"/>
                    <w:lang w:eastAsia="es-MX"/>
                  </w:rPr>
                </w:rPrChange>
              </w:rPr>
              <w:t>Análisis sobre frameworks de desarrollo web</w:t>
            </w:r>
          </w:p>
        </w:tc>
        <w:tc>
          <w:tcPr>
            <w:tcW w:w="3402" w:type="dxa"/>
            <w:vAlign w:val="center"/>
          </w:tcPr>
          <w:p w14:paraId="50D09736" w14:textId="0B461715" w:rsidR="009C4635" w:rsidRPr="00557959" w:rsidRDefault="009C4635" w:rsidP="009C463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398"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399" w:author="Microsoft Office User" w:date="2021-08-13T16:26:00Z">
                  <w:rPr>
                    <w:rFonts w:ascii="Arial" w:eastAsia="Times New Roman" w:hAnsi="Arial" w:cs="Arial"/>
                    <w:sz w:val="24"/>
                    <w:szCs w:val="24"/>
                    <w:lang w:eastAsia="es-MX"/>
                  </w:rPr>
                </w:rPrChange>
              </w:rPr>
              <w:t>Investigar sobre los diversos frameworks para front y back end utilizados en el mercado</w:t>
            </w:r>
          </w:p>
        </w:tc>
        <w:tc>
          <w:tcPr>
            <w:tcW w:w="2987" w:type="dxa"/>
            <w:vAlign w:val="center"/>
          </w:tcPr>
          <w:p w14:paraId="6D45CFFA" w14:textId="11EA556E" w:rsidR="009C4635" w:rsidRPr="00557959" w:rsidRDefault="009C4635" w:rsidP="009C463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400"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01" w:author="Microsoft Office User" w:date="2021-08-13T16:26:00Z">
                  <w:rPr>
                    <w:rFonts w:ascii="Arial" w:eastAsia="Times New Roman" w:hAnsi="Arial" w:cs="Arial"/>
                    <w:sz w:val="24"/>
                    <w:szCs w:val="24"/>
                    <w:lang w:eastAsia="es-MX"/>
                  </w:rPr>
                </w:rPrChange>
              </w:rPr>
              <w:t xml:space="preserve">Tabla comparativa de frameworks de front y back </w:t>
            </w:r>
            <w:r w:rsidRPr="00557959">
              <w:rPr>
                <w:rFonts w:ascii="Times New Roman" w:eastAsia="Times New Roman" w:hAnsi="Times New Roman" w:cs="Times New Roman"/>
                <w:sz w:val="24"/>
                <w:szCs w:val="24"/>
                <w:lang w:eastAsia="es-MX"/>
                <w:rPrChange w:id="4402" w:author="Microsoft Office User" w:date="2021-08-13T16:26:00Z">
                  <w:rPr>
                    <w:rFonts w:ascii="Arial" w:eastAsia="Times New Roman" w:hAnsi="Arial" w:cs="Arial"/>
                    <w:sz w:val="24"/>
                    <w:szCs w:val="24"/>
                    <w:lang w:eastAsia="es-MX"/>
                  </w:rPr>
                </w:rPrChange>
              </w:rPr>
              <w:lastRenderedPageBreak/>
              <w:t>end que mejor se adapten a nuestra solución.</w:t>
            </w:r>
          </w:p>
        </w:tc>
      </w:tr>
      <w:tr w:rsidR="002F6376" w:rsidRPr="00557959" w14:paraId="429972E9" w14:textId="77777777" w:rsidTr="00752A34">
        <w:tc>
          <w:tcPr>
            <w:cnfStyle w:val="001000000000" w:firstRow="0" w:lastRow="0" w:firstColumn="1" w:lastColumn="0" w:oddVBand="0" w:evenVBand="0" w:oddHBand="0" w:evenHBand="0" w:firstRowFirstColumn="0" w:firstRowLastColumn="0" w:lastRowFirstColumn="0" w:lastRowLastColumn="0"/>
            <w:tcW w:w="1297" w:type="dxa"/>
            <w:vAlign w:val="center"/>
          </w:tcPr>
          <w:p w14:paraId="21FC2E4D" w14:textId="2200E1F7" w:rsidR="002F6376" w:rsidRPr="00557959" w:rsidRDefault="002F6376" w:rsidP="002F6376">
            <w:pPr>
              <w:spacing w:line="360" w:lineRule="auto"/>
              <w:jc w:val="both"/>
              <w:rPr>
                <w:rFonts w:ascii="Times New Roman" w:eastAsia="Times New Roman" w:hAnsi="Times New Roman" w:cs="Times New Roman"/>
                <w:sz w:val="24"/>
                <w:szCs w:val="24"/>
                <w:lang w:eastAsia="es-MX"/>
                <w:rPrChange w:id="4403"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04" w:author="Microsoft Office User" w:date="2021-08-13T16:26:00Z">
                  <w:rPr>
                    <w:rFonts w:ascii="Arial" w:eastAsia="Times New Roman" w:hAnsi="Arial" w:cs="Arial"/>
                    <w:sz w:val="24"/>
                    <w:szCs w:val="24"/>
                    <w:lang w:eastAsia="es-MX"/>
                  </w:rPr>
                </w:rPrChange>
              </w:rPr>
              <w:lastRenderedPageBreak/>
              <w:t>1</w:t>
            </w:r>
            <w:r w:rsidR="00046F76" w:rsidRPr="00557959">
              <w:rPr>
                <w:rFonts w:ascii="Times New Roman" w:eastAsia="Times New Roman" w:hAnsi="Times New Roman" w:cs="Times New Roman"/>
                <w:sz w:val="24"/>
                <w:szCs w:val="24"/>
                <w:lang w:eastAsia="es-MX"/>
                <w:rPrChange w:id="4405" w:author="Microsoft Office User" w:date="2021-08-13T16:26:00Z">
                  <w:rPr>
                    <w:rFonts w:ascii="Arial" w:eastAsia="Times New Roman" w:hAnsi="Arial" w:cs="Arial"/>
                    <w:sz w:val="24"/>
                    <w:szCs w:val="24"/>
                    <w:lang w:eastAsia="es-MX"/>
                  </w:rPr>
                </w:rPrChange>
              </w:rPr>
              <w:t>6</w:t>
            </w:r>
          </w:p>
        </w:tc>
        <w:tc>
          <w:tcPr>
            <w:tcW w:w="2384" w:type="dxa"/>
            <w:vAlign w:val="center"/>
          </w:tcPr>
          <w:p w14:paraId="6289104B" w14:textId="620DCE9A" w:rsidR="002F6376" w:rsidRPr="00557959" w:rsidRDefault="002F6376" w:rsidP="002F637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406"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07" w:author="Microsoft Office User" w:date="2021-08-13T16:26:00Z">
                  <w:rPr>
                    <w:rFonts w:ascii="Arial" w:eastAsia="Times New Roman" w:hAnsi="Arial" w:cs="Arial"/>
                    <w:sz w:val="24"/>
                    <w:szCs w:val="24"/>
                    <w:lang w:eastAsia="es-MX"/>
                  </w:rPr>
                </w:rPrChange>
              </w:rPr>
              <w:t>Análisis de gestores de bases de datos</w:t>
            </w:r>
          </w:p>
        </w:tc>
        <w:tc>
          <w:tcPr>
            <w:tcW w:w="3402" w:type="dxa"/>
            <w:vAlign w:val="center"/>
          </w:tcPr>
          <w:p w14:paraId="3F4302A9" w14:textId="46BBE4D4" w:rsidR="002F6376" w:rsidRPr="00557959" w:rsidRDefault="002F6376" w:rsidP="002F637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408"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09" w:author="Microsoft Office User" w:date="2021-08-13T16:26:00Z">
                  <w:rPr>
                    <w:rFonts w:ascii="Arial" w:eastAsia="Times New Roman" w:hAnsi="Arial" w:cs="Arial"/>
                    <w:sz w:val="24"/>
                    <w:szCs w:val="24"/>
                    <w:lang w:eastAsia="es-MX"/>
                  </w:rPr>
                </w:rPrChange>
              </w:rPr>
              <w:t>Investigar sobre los diversos gestores de bases de datos disponibles</w:t>
            </w:r>
          </w:p>
        </w:tc>
        <w:tc>
          <w:tcPr>
            <w:tcW w:w="2987" w:type="dxa"/>
            <w:vAlign w:val="center"/>
          </w:tcPr>
          <w:p w14:paraId="08C9D913" w14:textId="31466EA9" w:rsidR="002F6376" w:rsidRPr="00557959" w:rsidRDefault="002F6376" w:rsidP="002F637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410"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11" w:author="Microsoft Office User" w:date="2021-08-13T16:26:00Z">
                  <w:rPr>
                    <w:rFonts w:ascii="Arial" w:eastAsia="Times New Roman" w:hAnsi="Arial" w:cs="Arial"/>
                    <w:sz w:val="24"/>
                    <w:szCs w:val="24"/>
                    <w:lang w:eastAsia="es-MX"/>
                  </w:rPr>
                </w:rPrChange>
              </w:rPr>
              <w:t>Obtener opciones de bases de datos que se ajusten a la propuesta de solución.</w:t>
            </w:r>
          </w:p>
        </w:tc>
      </w:tr>
      <w:tr w:rsidR="002F6376" w:rsidRPr="00557959" w14:paraId="6B3918E4" w14:textId="77777777" w:rsidTr="0075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4393ACB8" w14:textId="17802B62" w:rsidR="002F6376" w:rsidRPr="00557959" w:rsidRDefault="00046F76" w:rsidP="002F6376">
            <w:pPr>
              <w:spacing w:line="360" w:lineRule="auto"/>
              <w:jc w:val="both"/>
              <w:rPr>
                <w:rFonts w:ascii="Times New Roman" w:eastAsia="Times New Roman" w:hAnsi="Times New Roman" w:cs="Times New Roman"/>
                <w:b w:val="0"/>
                <w:bCs w:val="0"/>
                <w:sz w:val="24"/>
                <w:szCs w:val="24"/>
                <w:lang w:eastAsia="es-MX"/>
                <w:rPrChange w:id="4412" w:author="Microsoft Office User" w:date="2021-08-13T16:26:00Z">
                  <w:rPr>
                    <w:rFonts w:ascii="Arial" w:eastAsia="Times New Roman" w:hAnsi="Arial" w:cs="Arial"/>
                    <w:b w:val="0"/>
                    <w:bCs w:val="0"/>
                    <w:sz w:val="24"/>
                    <w:szCs w:val="24"/>
                    <w:lang w:eastAsia="es-MX"/>
                  </w:rPr>
                </w:rPrChange>
              </w:rPr>
            </w:pPr>
            <w:r w:rsidRPr="00557959">
              <w:rPr>
                <w:rFonts w:ascii="Times New Roman" w:eastAsia="Times New Roman" w:hAnsi="Times New Roman" w:cs="Times New Roman"/>
                <w:sz w:val="24"/>
                <w:szCs w:val="24"/>
                <w:lang w:eastAsia="es-MX"/>
                <w:rPrChange w:id="4413" w:author="Microsoft Office User" w:date="2021-08-13T16:26:00Z">
                  <w:rPr>
                    <w:rFonts w:ascii="Arial" w:eastAsia="Times New Roman" w:hAnsi="Arial" w:cs="Arial"/>
                    <w:sz w:val="24"/>
                    <w:szCs w:val="24"/>
                    <w:lang w:eastAsia="es-MX"/>
                  </w:rPr>
                </w:rPrChange>
              </w:rPr>
              <w:t>17</w:t>
            </w:r>
          </w:p>
        </w:tc>
        <w:tc>
          <w:tcPr>
            <w:tcW w:w="2384" w:type="dxa"/>
            <w:vAlign w:val="center"/>
          </w:tcPr>
          <w:p w14:paraId="1355D880" w14:textId="150450ED" w:rsidR="002F6376" w:rsidRPr="00557959" w:rsidRDefault="00046F76" w:rsidP="002F637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414"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15" w:author="Microsoft Office User" w:date="2021-08-13T16:26:00Z">
                  <w:rPr>
                    <w:rFonts w:ascii="Arial" w:eastAsia="Times New Roman" w:hAnsi="Arial" w:cs="Arial"/>
                    <w:sz w:val="24"/>
                    <w:szCs w:val="24"/>
                    <w:lang w:eastAsia="es-MX"/>
                  </w:rPr>
                </w:rPrChange>
              </w:rPr>
              <w:t>Diseño de estructuración de la base de datos</w:t>
            </w:r>
          </w:p>
        </w:tc>
        <w:tc>
          <w:tcPr>
            <w:tcW w:w="3402" w:type="dxa"/>
            <w:vAlign w:val="center"/>
          </w:tcPr>
          <w:p w14:paraId="5B4B82A2" w14:textId="18AB6E15" w:rsidR="002F6376" w:rsidRPr="00557959" w:rsidRDefault="00046F76" w:rsidP="002F637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416"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17" w:author="Microsoft Office User" w:date="2021-08-13T16:26:00Z">
                  <w:rPr>
                    <w:rFonts w:ascii="Arial" w:eastAsia="Times New Roman" w:hAnsi="Arial" w:cs="Arial"/>
                    <w:sz w:val="24"/>
                    <w:szCs w:val="24"/>
                    <w:lang w:eastAsia="es-MX"/>
                  </w:rPr>
                </w:rPrChange>
              </w:rPr>
              <w:t>Analizar y abstraer los requerimientos lógicos para estructurar la base de datos</w:t>
            </w:r>
          </w:p>
        </w:tc>
        <w:tc>
          <w:tcPr>
            <w:tcW w:w="2987" w:type="dxa"/>
            <w:vAlign w:val="center"/>
          </w:tcPr>
          <w:p w14:paraId="5F5F6F2E" w14:textId="76090600" w:rsidR="002F6376" w:rsidRPr="00557959" w:rsidRDefault="00046F76" w:rsidP="002F637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418"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19" w:author="Microsoft Office User" w:date="2021-08-13T16:26:00Z">
                  <w:rPr>
                    <w:rFonts w:ascii="Arial" w:eastAsia="Times New Roman" w:hAnsi="Arial" w:cs="Arial"/>
                    <w:sz w:val="24"/>
                    <w:szCs w:val="24"/>
                    <w:lang w:eastAsia="es-MX"/>
                  </w:rPr>
                </w:rPrChange>
              </w:rPr>
              <w:t>Diagramas y documentación de la base de datos</w:t>
            </w:r>
          </w:p>
        </w:tc>
      </w:tr>
      <w:tr w:rsidR="002F6376" w:rsidRPr="00557959" w14:paraId="59ADCFF9" w14:textId="77777777" w:rsidTr="00752A34">
        <w:tc>
          <w:tcPr>
            <w:cnfStyle w:val="001000000000" w:firstRow="0" w:lastRow="0" w:firstColumn="1" w:lastColumn="0" w:oddVBand="0" w:evenVBand="0" w:oddHBand="0" w:evenHBand="0" w:firstRowFirstColumn="0" w:firstRowLastColumn="0" w:lastRowFirstColumn="0" w:lastRowLastColumn="0"/>
            <w:tcW w:w="1297" w:type="dxa"/>
            <w:vAlign w:val="center"/>
          </w:tcPr>
          <w:p w14:paraId="087CD339" w14:textId="497BF5B4" w:rsidR="002F6376" w:rsidRPr="00557959" w:rsidRDefault="0055085E" w:rsidP="002F6376">
            <w:pPr>
              <w:spacing w:line="360" w:lineRule="auto"/>
              <w:jc w:val="both"/>
              <w:rPr>
                <w:rFonts w:ascii="Times New Roman" w:eastAsia="Times New Roman" w:hAnsi="Times New Roman" w:cs="Times New Roman"/>
                <w:sz w:val="24"/>
                <w:szCs w:val="24"/>
                <w:lang w:eastAsia="es-MX"/>
                <w:rPrChange w:id="4420"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21" w:author="Microsoft Office User" w:date="2021-08-13T16:26:00Z">
                  <w:rPr>
                    <w:rFonts w:ascii="Arial" w:eastAsia="Times New Roman" w:hAnsi="Arial" w:cs="Arial"/>
                    <w:sz w:val="24"/>
                    <w:szCs w:val="24"/>
                    <w:lang w:eastAsia="es-MX"/>
                  </w:rPr>
                </w:rPrChange>
              </w:rPr>
              <w:t>18</w:t>
            </w:r>
          </w:p>
        </w:tc>
        <w:tc>
          <w:tcPr>
            <w:tcW w:w="2384" w:type="dxa"/>
            <w:vAlign w:val="center"/>
          </w:tcPr>
          <w:p w14:paraId="37BFF6DE" w14:textId="466EE1E4" w:rsidR="002F6376" w:rsidRPr="00557959" w:rsidRDefault="002D51D3" w:rsidP="002F637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422"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23" w:author="Microsoft Office User" w:date="2021-08-13T16:26:00Z">
                  <w:rPr>
                    <w:rFonts w:ascii="Arial" w:eastAsia="Times New Roman" w:hAnsi="Arial" w:cs="Arial"/>
                    <w:sz w:val="24"/>
                    <w:szCs w:val="24"/>
                    <w:lang w:eastAsia="es-MX"/>
                  </w:rPr>
                </w:rPrChange>
              </w:rPr>
              <w:t>Diseño y maquetación de los módulos</w:t>
            </w:r>
            <w:r w:rsidR="0055085E" w:rsidRPr="00557959">
              <w:rPr>
                <w:rFonts w:ascii="Times New Roman" w:eastAsia="Times New Roman" w:hAnsi="Times New Roman" w:cs="Times New Roman"/>
                <w:sz w:val="24"/>
                <w:szCs w:val="24"/>
                <w:lang w:eastAsia="es-MX"/>
                <w:rPrChange w:id="4424" w:author="Microsoft Office User" w:date="2021-08-13T16:26:00Z">
                  <w:rPr>
                    <w:rFonts w:ascii="Arial" w:eastAsia="Times New Roman" w:hAnsi="Arial" w:cs="Arial"/>
                    <w:sz w:val="24"/>
                    <w:szCs w:val="24"/>
                    <w:lang w:eastAsia="es-MX"/>
                  </w:rPr>
                </w:rPrChange>
              </w:rPr>
              <w:t xml:space="preserve"> de mesa de servicio </w:t>
            </w:r>
          </w:p>
        </w:tc>
        <w:tc>
          <w:tcPr>
            <w:tcW w:w="3402" w:type="dxa"/>
            <w:vAlign w:val="center"/>
          </w:tcPr>
          <w:p w14:paraId="49CDE86E" w14:textId="30D6F34F" w:rsidR="002F6376" w:rsidRPr="00557959" w:rsidRDefault="0055085E" w:rsidP="002F637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425"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26" w:author="Microsoft Office User" w:date="2021-08-13T16:26:00Z">
                  <w:rPr>
                    <w:rFonts w:ascii="Arial" w:eastAsia="Times New Roman" w:hAnsi="Arial" w:cs="Arial"/>
                    <w:sz w:val="24"/>
                    <w:szCs w:val="24"/>
                    <w:lang w:eastAsia="es-MX"/>
                  </w:rPr>
                </w:rPrChange>
              </w:rPr>
              <w:t>Obtener el diseño visual y organización de primera mitad de lo módulos representados en el diagrama 1</w:t>
            </w:r>
          </w:p>
        </w:tc>
        <w:tc>
          <w:tcPr>
            <w:tcW w:w="2987" w:type="dxa"/>
            <w:vAlign w:val="center"/>
          </w:tcPr>
          <w:p w14:paraId="5A6E6F39" w14:textId="56D3AD93" w:rsidR="002F6376" w:rsidRPr="00557959" w:rsidRDefault="0055085E" w:rsidP="002F637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Change w:id="4427"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28" w:author="Microsoft Office User" w:date="2021-08-13T16:26:00Z">
                  <w:rPr>
                    <w:rFonts w:ascii="Arial" w:eastAsia="Times New Roman" w:hAnsi="Arial" w:cs="Arial"/>
                    <w:sz w:val="24"/>
                    <w:szCs w:val="24"/>
                    <w:lang w:eastAsia="es-MX"/>
                  </w:rPr>
                </w:rPrChange>
              </w:rPr>
              <w:t>Diagrama y maquetado de los módulos correspondientes</w:t>
            </w:r>
          </w:p>
        </w:tc>
      </w:tr>
      <w:tr w:rsidR="0055085E" w:rsidRPr="00557959" w14:paraId="0AC85CAB" w14:textId="77777777" w:rsidTr="0075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133D04BF" w14:textId="660A8AF6" w:rsidR="0055085E" w:rsidRPr="00557959" w:rsidRDefault="0055085E" w:rsidP="0055085E">
            <w:pPr>
              <w:spacing w:line="360" w:lineRule="auto"/>
              <w:jc w:val="both"/>
              <w:rPr>
                <w:rFonts w:ascii="Times New Roman" w:eastAsia="Times New Roman" w:hAnsi="Times New Roman" w:cs="Times New Roman"/>
                <w:sz w:val="24"/>
                <w:szCs w:val="24"/>
                <w:lang w:eastAsia="es-MX"/>
                <w:rPrChange w:id="4429"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30" w:author="Microsoft Office User" w:date="2021-08-13T16:26:00Z">
                  <w:rPr>
                    <w:rFonts w:ascii="Arial" w:eastAsia="Times New Roman" w:hAnsi="Arial" w:cs="Arial"/>
                    <w:sz w:val="24"/>
                    <w:szCs w:val="24"/>
                    <w:lang w:eastAsia="es-MX"/>
                  </w:rPr>
                </w:rPrChange>
              </w:rPr>
              <w:t>19</w:t>
            </w:r>
          </w:p>
        </w:tc>
        <w:tc>
          <w:tcPr>
            <w:tcW w:w="2384" w:type="dxa"/>
            <w:vAlign w:val="center"/>
          </w:tcPr>
          <w:p w14:paraId="26EBDB18" w14:textId="568188D1" w:rsidR="0055085E" w:rsidRPr="00557959" w:rsidRDefault="0055085E" w:rsidP="0055085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431"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32" w:author="Microsoft Office User" w:date="2021-08-13T16:26:00Z">
                  <w:rPr>
                    <w:rFonts w:ascii="Arial" w:eastAsia="Times New Roman" w:hAnsi="Arial" w:cs="Arial"/>
                    <w:sz w:val="24"/>
                    <w:szCs w:val="24"/>
                    <w:lang w:eastAsia="es-MX"/>
                  </w:rPr>
                </w:rPrChange>
              </w:rPr>
              <w:t>Diseño y maquetación de los módulos de infraestructura IaaS</w:t>
            </w:r>
          </w:p>
        </w:tc>
        <w:tc>
          <w:tcPr>
            <w:tcW w:w="3402" w:type="dxa"/>
            <w:vAlign w:val="center"/>
          </w:tcPr>
          <w:p w14:paraId="4140FB0A" w14:textId="11B009F8" w:rsidR="0055085E" w:rsidRPr="00557959" w:rsidRDefault="0055085E" w:rsidP="0055085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433"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34" w:author="Microsoft Office User" w:date="2021-08-13T16:26:00Z">
                  <w:rPr>
                    <w:rFonts w:ascii="Arial" w:eastAsia="Times New Roman" w:hAnsi="Arial" w:cs="Arial"/>
                    <w:sz w:val="24"/>
                    <w:szCs w:val="24"/>
                    <w:lang w:eastAsia="es-MX"/>
                  </w:rPr>
                </w:rPrChange>
              </w:rPr>
              <w:t>Obtener el diseño visual y organización de primera mitad de lo módulos representados en el diagrama 2</w:t>
            </w:r>
          </w:p>
        </w:tc>
        <w:tc>
          <w:tcPr>
            <w:tcW w:w="2987" w:type="dxa"/>
            <w:vAlign w:val="center"/>
          </w:tcPr>
          <w:p w14:paraId="74EB87DF" w14:textId="5F147EE2" w:rsidR="0055085E" w:rsidRPr="00557959" w:rsidRDefault="0055085E" w:rsidP="0055085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Change w:id="4435" w:author="Microsoft Office User" w:date="2021-08-13T16:26:00Z">
                  <w:rPr>
                    <w:rFonts w:ascii="Arial" w:eastAsia="Times New Roman" w:hAnsi="Arial" w:cs="Arial"/>
                    <w:sz w:val="24"/>
                    <w:szCs w:val="24"/>
                    <w:lang w:eastAsia="es-MX"/>
                  </w:rPr>
                </w:rPrChange>
              </w:rPr>
            </w:pPr>
            <w:r w:rsidRPr="00557959">
              <w:rPr>
                <w:rFonts w:ascii="Times New Roman" w:eastAsia="Times New Roman" w:hAnsi="Times New Roman" w:cs="Times New Roman"/>
                <w:sz w:val="24"/>
                <w:szCs w:val="24"/>
                <w:lang w:eastAsia="es-MX"/>
                <w:rPrChange w:id="4436" w:author="Microsoft Office User" w:date="2021-08-13T16:26:00Z">
                  <w:rPr>
                    <w:rFonts w:ascii="Arial" w:eastAsia="Times New Roman" w:hAnsi="Arial" w:cs="Arial"/>
                    <w:sz w:val="24"/>
                    <w:szCs w:val="24"/>
                    <w:lang w:eastAsia="es-MX"/>
                  </w:rPr>
                </w:rPrChange>
              </w:rPr>
              <w:t>Diagrama y maquetado de los módulos correspondientes</w:t>
            </w:r>
          </w:p>
        </w:tc>
      </w:tr>
    </w:tbl>
    <w:p w14:paraId="655CDD50" w14:textId="77777777" w:rsidR="00537006" w:rsidRPr="00557959" w:rsidRDefault="00537006" w:rsidP="000A5A08">
      <w:pPr>
        <w:spacing w:after="0" w:line="360" w:lineRule="auto"/>
        <w:jc w:val="both"/>
        <w:rPr>
          <w:rFonts w:ascii="Times New Roman" w:eastAsia="Times New Roman" w:hAnsi="Times New Roman" w:cs="Times New Roman"/>
          <w:sz w:val="24"/>
          <w:szCs w:val="24"/>
          <w:lang w:eastAsia="es-MX"/>
          <w:rPrChange w:id="4437" w:author="Microsoft Office User" w:date="2021-08-13T16:26:00Z">
            <w:rPr>
              <w:rFonts w:ascii="Arial" w:eastAsia="Times New Roman" w:hAnsi="Arial" w:cs="Arial"/>
              <w:sz w:val="24"/>
              <w:szCs w:val="24"/>
              <w:lang w:eastAsia="es-MX"/>
            </w:rPr>
          </w:rPrChange>
        </w:rPr>
      </w:pPr>
    </w:p>
    <w:p w14:paraId="2CAC7FD7" w14:textId="4D5D2C81" w:rsidR="00537006" w:rsidRPr="00557959" w:rsidRDefault="00B121A7" w:rsidP="0055085E">
      <w:pPr>
        <w:pStyle w:val="Descripcin"/>
        <w:spacing w:line="360" w:lineRule="auto"/>
        <w:jc w:val="center"/>
        <w:rPr>
          <w:rFonts w:ascii="Times New Roman" w:eastAsia="Times New Roman" w:hAnsi="Times New Roman" w:cs="Times New Roman"/>
          <w:sz w:val="24"/>
          <w:szCs w:val="24"/>
          <w:lang w:eastAsia="es-MX"/>
          <w:rPrChange w:id="4438" w:author="Microsoft Office User" w:date="2021-08-13T16:26:00Z">
            <w:rPr>
              <w:rFonts w:ascii="Arial" w:eastAsia="Times New Roman" w:hAnsi="Arial" w:cs="Arial"/>
              <w:sz w:val="24"/>
              <w:szCs w:val="24"/>
              <w:lang w:eastAsia="es-MX"/>
            </w:rPr>
          </w:rPrChange>
        </w:rPr>
      </w:pPr>
      <w:r w:rsidRPr="00557959">
        <w:rPr>
          <w:rFonts w:ascii="Times New Roman" w:hAnsi="Times New Roman" w:cs="Times New Roman"/>
          <w:rPrChange w:id="4439" w:author="Microsoft Office User" w:date="2021-08-13T16:26:00Z">
            <w:rPr/>
          </w:rPrChange>
        </w:rPr>
        <w:t xml:space="preserve">Tabla </w:t>
      </w:r>
      <w:r w:rsidR="00665613" w:rsidRPr="00557959">
        <w:rPr>
          <w:rFonts w:ascii="Times New Roman" w:hAnsi="Times New Roman" w:cs="Times New Roman"/>
          <w:rPrChange w:id="4440" w:author="Microsoft Office User" w:date="2021-08-13T16:26:00Z">
            <w:rPr/>
          </w:rPrChange>
        </w:rPr>
        <w:fldChar w:fldCharType="begin"/>
      </w:r>
      <w:r w:rsidR="00665613" w:rsidRPr="00557959">
        <w:rPr>
          <w:rFonts w:ascii="Times New Roman" w:hAnsi="Times New Roman" w:cs="Times New Roman"/>
          <w:rPrChange w:id="4441" w:author="Microsoft Office User" w:date="2021-08-13T16:26:00Z">
            <w:rPr/>
          </w:rPrChange>
        </w:rPr>
        <w:instrText xml:space="preserve"> SEQ Tabla \* ARABIC </w:instrText>
      </w:r>
      <w:r w:rsidR="00665613" w:rsidRPr="00557959">
        <w:rPr>
          <w:rFonts w:ascii="Times New Roman" w:hAnsi="Times New Roman" w:cs="Times New Roman"/>
          <w:rPrChange w:id="4442" w:author="Microsoft Office User" w:date="2021-08-13T16:26:00Z">
            <w:rPr/>
          </w:rPrChange>
        </w:rPr>
        <w:fldChar w:fldCharType="separate"/>
      </w:r>
      <w:r w:rsidR="00CC56E1" w:rsidRPr="00557959">
        <w:rPr>
          <w:rFonts w:ascii="Times New Roman" w:hAnsi="Times New Roman" w:cs="Times New Roman"/>
          <w:noProof/>
          <w:rPrChange w:id="4443" w:author="Microsoft Office User" w:date="2021-08-13T16:26:00Z">
            <w:rPr>
              <w:noProof/>
            </w:rPr>
          </w:rPrChange>
        </w:rPr>
        <w:t>6</w:t>
      </w:r>
      <w:r w:rsidR="00665613" w:rsidRPr="00557959">
        <w:rPr>
          <w:rFonts w:ascii="Times New Roman" w:hAnsi="Times New Roman" w:cs="Times New Roman"/>
          <w:noProof/>
          <w:rPrChange w:id="4444" w:author="Microsoft Office User" w:date="2021-08-13T16:26:00Z">
            <w:rPr>
              <w:noProof/>
            </w:rPr>
          </w:rPrChange>
        </w:rPr>
        <w:fldChar w:fldCharType="end"/>
      </w:r>
      <w:r w:rsidRPr="00557959">
        <w:rPr>
          <w:rFonts w:ascii="Times New Roman" w:hAnsi="Times New Roman" w:cs="Times New Roman"/>
          <w:rPrChange w:id="4445" w:author="Microsoft Office User" w:date="2021-08-13T16:26:00Z">
            <w:rPr/>
          </w:rPrChange>
        </w:rPr>
        <w:t xml:space="preserve"> Cronograma de actividades</w:t>
      </w:r>
    </w:p>
    <w:p w14:paraId="3861F497" w14:textId="1632A100" w:rsidR="00234DB0" w:rsidRPr="00557959" w:rsidRDefault="00234DB0" w:rsidP="000A5A08">
      <w:pPr>
        <w:spacing w:after="0" w:line="360" w:lineRule="auto"/>
        <w:jc w:val="both"/>
        <w:rPr>
          <w:rFonts w:ascii="Times New Roman" w:eastAsia="Times New Roman" w:hAnsi="Times New Roman" w:cs="Times New Roman"/>
          <w:sz w:val="24"/>
          <w:szCs w:val="24"/>
          <w:lang w:eastAsia="es-MX"/>
          <w:rPrChange w:id="4446" w:author="Microsoft Office User" w:date="2021-08-13T16:26:00Z">
            <w:rPr>
              <w:rFonts w:ascii="Arial" w:eastAsia="Times New Roman" w:hAnsi="Arial" w:cs="Arial"/>
              <w:sz w:val="24"/>
              <w:szCs w:val="24"/>
              <w:lang w:eastAsia="es-MX"/>
            </w:rPr>
          </w:rPrChange>
        </w:rPr>
      </w:pPr>
    </w:p>
    <w:p w14:paraId="2F57290F" w14:textId="0A77B36A" w:rsidR="00234DB0" w:rsidRPr="00557959" w:rsidRDefault="00E51CA8" w:rsidP="000A5A08">
      <w:pPr>
        <w:spacing w:after="0" w:line="360" w:lineRule="auto"/>
        <w:jc w:val="both"/>
        <w:rPr>
          <w:rFonts w:ascii="Times New Roman" w:eastAsia="Times New Roman" w:hAnsi="Times New Roman" w:cs="Times New Roman"/>
          <w:sz w:val="24"/>
          <w:szCs w:val="24"/>
          <w:lang w:eastAsia="es-MX"/>
          <w:rPrChange w:id="4447" w:author="Microsoft Office User" w:date="2021-08-13T16:26:00Z">
            <w:rPr>
              <w:rFonts w:ascii="Arial" w:eastAsia="Times New Roman" w:hAnsi="Arial" w:cs="Arial"/>
              <w:sz w:val="24"/>
              <w:szCs w:val="24"/>
              <w:lang w:eastAsia="es-MX"/>
            </w:rPr>
          </w:rPrChange>
        </w:rPr>
      </w:pPr>
      <w:r w:rsidRPr="00557959">
        <w:rPr>
          <w:rFonts w:ascii="Times New Roman" w:hAnsi="Times New Roman" w:cs="Times New Roman"/>
          <w:noProof/>
          <w:rPrChange w:id="4448" w:author="Microsoft Office User" w:date="2021-08-13T16:26:00Z">
            <w:rPr>
              <w:noProof/>
            </w:rPr>
          </w:rPrChange>
        </w:rPr>
        <w:drawing>
          <wp:inline distT="0" distB="0" distL="0" distR="0" wp14:anchorId="2D2AB257" wp14:editId="198F08E1">
            <wp:extent cx="6400800" cy="33127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312795"/>
                    </a:xfrm>
                    <a:prstGeom prst="rect">
                      <a:avLst/>
                    </a:prstGeom>
                  </pic:spPr>
                </pic:pic>
              </a:graphicData>
            </a:graphic>
          </wp:inline>
        </w:drawing>
      </w:r>
    </w:p>
    <w:p w14:paraId="10BA4207" w14:textId="5B830CB6" w:rsidR="00C132FC" w:rsidRPr="00557959" w:rsidRDefault="00B121A7" w:rsidP="000A5A08">
      <w:pPr>
        <w:pStyle w:val="Descripcin"/>
        <w:spacing w:line="360" w:lineRule="auto"/>
        <w:jc w:val="both"/>
        <w:rPr>
          <w:rFonts w:ascii="Times New Roman" w:eastAsia="Times New Roman" w:hAnsi="Times New Roman" w:cs="Times New Roman"/>
          <w:sz w:val="24"/>
          <w:szCs w:val="24"/>
          <w:lang w:eastAsia="es-MX"/>
          <w:rPrChange w:id="4449" w:author="Microsoft Office User" w:date="2021-08-13T16:26:00Z">
            <w:rPr>
              <w:rFonts w:ascii="Arial" w:eastAsia="Times New Roman" w:hAnsi="Arial" w:cs="Arial"/>
              <w:sz w:val="24"/>
              <w:szCs w:val="24"/>
              <w:lang w:eastAsia="es-MX"/>
            </w:rPr>
          </w:rPrChange>
        </w:rPr>
      </w:pPr>
      <w:r w:rsidRPr="00557959">
        <w:rPr>
          <w:rFonts w:ascii="Times New Roman" w:hAnsi="Times New Roman" w:cs="Times New Roman"/>
          <w:rPrChange w:id="4450" w:author="Microsoft Office User" w:date="2021-08-13T16:26:00Z">
            <w:rPr/>
          </w:rPrChange>
        </w:rPr>
        <w:t xml:space="preserve">Tabla </w:t>
      </w:r>
      <w:r w:rsidR="00665613" w:rsidRPr="00557959">
        <w:rPr>
          <w:rFonts w:ascii="Times New Roman" w:hAnsi="Times New Roman" w:cs="Times New Roman"/>
          <w:rPrChange w:id="4451" w:author="Microsoft Office User" w:date="2021-08-13T16:26:00Z">
            <w:rPr/>
          </w:rPrChange>
        </w:rPr>
        <w:fldChar w:fldCharType="begin"/>
      </w:r>
      <w:r w:rsidR="00665613" w:rsidRPr="00557959">
        <w:rPr>
          <w:rFonts w:ascii="Times New Roman" w:hAnsi="Times New Roman" w:cs="Times New Roman"/>
          <w:rPrChange w:id="4452" w:author="Microsoft Office User" w:date="2021-08-13T16:26:00Z">
            <w:rPr/>
          </w:rPrChange>
        </w:rPr>
        <w:instrText xml:space="preserve"> SEQ Tabla \* ARABIC </w:instrText>
      </w:r>
      <w:r w:rsidR="00665613" w:rsidRPr="00557959">
        <w:rPr>
          <w:rFonts w:ascii="Times New Roman" w:hAnsi="Times New Roman" w:cs="Times New Roman"/>
          <w:rPrChange w:id="4453" w:author="Microsoft Office User" w:date="2021-08-13T16:26:00Z">
            <w:rPr/>
          </w:rPrChange>
        </w:rPr>
        <w:fldChar w:fldCharType="separate"/>
      </w:r>
      <w:r w:rsidR="00CC56E1" w:rsidRPr="00557959">
        <w:rPr>
          <w:rFonts w:ascii="Times New Roman" w:hAnsi="Times New Roman" w:cs="Times New Roman"/>
          <w:noProof/>
          <w:rPrChange w:id="4454" w:author="Microsoft Office User" w:date="2021-08-13T16:26:00Z">
            <w:rPr>
              <w:noProof/>
            </w:rPr>
          </w:rPrChange>
        </w:rPr>
        <w:t>7</w:t>
      </w:r>
      <w:r w:rsidR="00665613" w:rsidRPr="00557959">
        <w:rPr>
          <w:rFonts w:ascii="Times New Roman" w:hAnsi="Times New Roman" w:cs="Times New Roman"/>
          <w:noProof/>
          <w:rPrChange w:id="4455" w:author="Microsoft Office User" w:date="2021-08-13T16:26:00Z">
            <w:rPr>
              <w:noProof/>
            </w:rPr>
          </w:rPrChange>
        </w:rPr>
        <w:fldChar w:fldCharType="end"/>
      </w:r>
      <w:r w:rsidRPr="00557959">
        <w:rPr>
          <w:rFonts w:ascii="Times New Roman" w:hAnsi="Times New Roman" w:cs="Times New Roman"/>
          <w:rPrChange w:id="4456" w:author="Microsoft Office User" w:date="2021-08-13T16:26:00Z">
            <w:rPr/>
          </w:rPrChange>
        </w:rPr>
        <w:t xml:space="preserve"> Tiempos del cronograma de ACTIVIDADES</w:t>
      </w:r>
    </w:p>
    <w:p w14:paraId="2E16B807" w14:textId="389EB744" w:rsidR="00E81B0B" w:rsidRPr="00557959" w:rsidRDefault="00E81B0B" w:rsidP="000A5A08">
      <w:pPr>
        <w:spacing w:after="0" w:line="360" w:lineRule="auto"/>
        <w:jc w:val="both"/>
        <w:rPr>
          <w:rFonts w:ascii="Times New Roman" w:eastAsia="Times New Roman" w:hAnsi="Times New Roman" w:cs="Times New Roman"/>
          <w:sz w:val="24"/>
          <w:szCs w:val="24"/>
          <w:lang w:eastAsia="es-MX"/>
          <w:rPrChange w:id="4457" w:author="Microsoft Office User" w:date="2021-08-13T16:26:00Z">
            <w:rPr>
              <w:rFonts w:ascii="Arial" w:eastAsia="Times New Roman" w:hAnsi="Arial" w:cs="Arial"/>
              <w:sz w:val="24"/>
              <w:szCs w:val="24"/>
              <w:lang w:eastAsia="es-MX"/>
            </w:rPr>
          </w:rPrChange>
        </w:rPr>
      </w:pPr>
    </w:p>
    <w:p w14:paraId="62BF61C9" w14:textId="43C9B85F" w:rsidR="00E81B0B" w:rsidRPr="00557959" w:rsidRDefault="00E81B0B" w:rsidP="000A5A08">
      <w:pPr>
        <w:spacing w:after="0" w:line="360" w:lineRule="auto"/>
        <w:jc w:val="both"/>
        <w:rPr>
          <w:rFonts w:ascii="Times New Roman" w:eastAsia="Times New Roman" w:hAnsi="Times New Roman" w:cs="Times New Roman"/>
          <w:sz w:val="24"/>
          <w:szCs w:val="24"/>
          <w:lang w:eastAsia="es-MX"/>
          <w:rPrChange w:id="4458" w:author="Microsoft Office User" w:date="2021-08-13T16:26:00Z">
            <w:rPr>
              <w:rFonts w:ascii="Arial" w:eastAsia="Times New Roman" w:hAnsi="Arial" w:cs="Arial"/>
              <w:sz w:val="24"/>
              <w:szCs w:val="24"/>
              <w:lang w:eastAsia="es-MX"/>
            </w:rPr>
          </w:rPrChange>
        </w:rPr>
      </w:pPr>
    </w:p>
    <w:p w14:paraId="2CB2DB9F" w14:textId="7389E0AA" w:rsidR="00E51CA8" w:rsidRPr="00557959" w:rsidDel="004737C0" w:rsidRDefault="00E51CA8" w:rsidP="000A5A08">
      <w:pPr>
        <w:spacing w:after="0" w:line="360" w:lineRule="auto"/>
        <w:jc w:val="both"/>
        <w:rPr>
          <w:del w:id="4459" w:author="Microsoft Office User" w:date="2021-08-13T21:34:00Z"/>
          <w:rFonts w:ascii="Times New Roman" w:eastAsia="Times New Roman" w:hAnsi="Times New Roman" w:cs="Times New Roman"/>
          <w:sz w:val="24"/>
          <w:szCs w:val="24"/>
          <w:lang w:eastAsia="es-MX"/>
          <w:rPrChange w:id="4460" w:author="Microsoft Office User" w:date="2021-08-13T16:26:00Z">
            <w:rPr>
              <w:del w:id="4461" w:author="Microsoft Office User" w:date="2021-08-13T21:34:00Z"/>
              <w:rFonts w:ascii="Arial" w:eastAsia="Times New Roman" w:hAnsi="Arial" w:cs="Arial"/>
              <w:sz w:val="24"/>
              <w:szCs w:val="24"/>
              <w:lang w:eastAsia="es-MX"/>
            </w:rPr>
          </w:rPrChange>
        </w:rPr>
      </w:pPr>
    </w:p>
    <w:p w14:paraId="0B7CCA14" w14:textId="4D611F88" w:rsidR="00E51CA8" w:rsidRPr="00557959" w:rsidDel="004737C0" w:rsidRDefault="00E51CA8" w:rsidP="000A5A08">
      <w:pPr>
        <w:spacing w:after="0" w:line="360" w:lineRule="auto"/>
        <w:jc w:val="both"/>
        <w:rPr>
          <w:del w:id="4462" w:author="Microsoft Office User" w:date="2021-08-13T21:34:00Z"/>
          <w:rFonts w:ascii="Times New Roman" w:eastAsia="Times New Roman" w:hAnsi="Times New Roman" w:cs="Times New Roman"/>
          <w:sz w:val="24"/>
          <w:szCs w:val="24"/>
          <w:lang w:eastAsia="es-MX"/>
          <w:rPrChange w:id="4463" w:author="Microsoft Office User" w:date="2021-08-13T16:26:00Z">
            <w:rPr>
              <w:del w:id="4464" w:author="Microsoft Office User" w:date="2021-08-13T21:34:00Z"/>
              <w:rFonts w:ascii="Arial" w:eastAsia="Times New Roman" w:hAnsi="Arial" w:cs="Arial"/>
              <w:sz w:val="24"/>
              <w:szCs w:val="24"/>
              <w:lang w:eastAsia="es-MX"/>
            </w:rPr>
          </w:rPrChange>
        </w:rPr>
      </w:pPr>
    </w:p>
    <w:p w14:paraId="22037C13" w14:textId="7ABBAC4E" w:rsidR="00E51CA8" w:rsidRPr="00557959" w:rsidDel="004737C0" w:rsidRDefault="00E51CA8" w:rsidP="000A5A08">
      <w:pPr>
        <w:spacing w:after="0" w:line="360" w:lineRule="auto"/>
        <w:jc w:val="both"/>
        <w:rPr>
          <w:del w:id="4465" w:author="Microsoft Office User" w:date="2021-08-13T21:34:00Z"/>
          <w:rFonts w:ascii="Times New Roman" w:eastAsia="Times New Roman" w:hAnsi="Times New Roman" w:cs="Times New Roman"/>
          <w:sz w:val="24"/>
          <w:szCs w:val="24"/>
          <w:lang w:eastAsia="es-MX"/>
          <w:rPrChange w:id="4466" w:author="Microsoft Office User" w:date="2021-08-13T16:26:00Z">
            <w:rPr>
              <w:del w:id="4467" w:author="Microsoft Office User" w:date="2021-08-13T21:34:00Z"/>
              <w:rFonts w:ascii="Arial" w:eastAsia="Times New Roman" w:hAnsi="Arial" w:cs="Arial"/>
              <w:sz w:val="24"/>
              <w:szCs w:val="24"/>
              <w:lang w:eastAsia="es-MX"/>
            </w:rPr>
          </w:rPrChange>
        </w:rPr>
      </w:pPr>
    </w:p>
    <w:p w14:paraId="0CCE3083" w14:textId="5D27D4F3" w:rsidR="00E51CA8" w:rsidRPr="00557959" w:rsidDel="004737C0" w:rsidRDefault="00E51CA8" w:rsidP="000A5A08">
      <w:pPr>
        <w:spacing w:after="0" w:line="360" w:lineRule="auto"/>
        <w:jc w:val="both"/>
        <w:rPr>
          <w:del w:id="4468" w:author="Microsoft Office User" w:date="2021-08-13T21:34:00Z"/>
          <w:rFonts w:ascii="Times New Roman" w:eastAsia="Times New Roman" w:hAnsi="Times New Roman" w:cs="Times New Roman"/>
          <w:sz w:val="24"/>
          <w:szCs w:val="24"/>
          <w:lang w:eastAsia="es-MX"/>
          <w:rPrChange w:id="4469" w:author="Microsoft Office User" w:date="2021-08-13T16:26:00Z">
            <w:rPr>
              <w:del w:id="4470" w:author="Microsoft Office User" w:date="2021-08-13T21:34:00Z"/>
              <w:rFonts w:ascii="Arial" w:eastAsia="Times New Roman" w:hAnsi="Arial" w:cs="Arial"/>
              <w:sz w:val="24"/>
              <w:szCs w:val="24"/>
              <w:lang w:eastAsia="es-MX"/>
            </w:rPr>
          </w:rPrChange>
        </w:rPr>
      </w:pPr>
    </w:p>
    <w:p w14:paraId="5C21536E" w14:textId="058A850C" w:rsidR="00E51CA8" w:rsidRPr="00557959" w:rsidDel="004737C0" w:rsidRDefault="00E51CA8" w:rsidP="000A5A08">
      <w:pPr>
        <w:spacing w:after="0" w:line="360" w:lineRule="auto"/>
        <w:jc w:val="both"/>
        <w:rPr>
          <w:del w:id="4471" w:author="Microsoft Office User" w:date="2021-08-13T21:34:00Z"/>
          <w:rFonts w:ascii="Times New Roman" w:eastAsia="Times New Roman" w:hAnsi="Times New Roman" w:cs="Times New Roman"/>
          <w:sz w:val="24"/>
          <w:szCs w:val="24"/>
          <w:lang w:eastAsia="es-MX"/>
          <w:rPrChange w:id="4472" w:author="Microsoft Office User" w:date="2021-08-13T16:26:00Z">
            <w:rPr>
              <w:del w:id="4473" w:author="Microsoft Office User" w:date="2021-08-13T21:34:00Z"/>
              <w:rFonts w:ascii="Arial" w:eastAsia="Times New Roman" w:hAnsi="Arial" w:cs="Arial"/>
              <w:sz w:val="24"/>
              <w:szCs w:val="24"/>
              <w:lang w:eastAsia="es-MX"/>
            </w:rPr>
          </w:rPrChange>
        </w:rPr>
      </w:pPr>
    </w:p>
    <w:p w14:paraId="2E1EC7EC" w14:textId="6DE862CD" w:rsidR="00E51CA8" w:rsidRPr="00557959" w:rsidDel="004737C0" w:rsidRDefault="00E51CA8" w:rsidP="000A5A08">
      <w:pPr>
        <w:spacing w:after="0" w:line="360" w:lineRule="auto"/>
        <w:jc w:val="both"/>
        <w:rPr>
          <w:del w:id="4474" w:author="Microsoft Office User" w:date="2021-08-13T21:34:00Z"/>
          <w:rFonts w:ascii="Times New Roman" w:eastAsia="Times New Roman" w:hAnsi="Times New Roman" w:cs="Times New Roman"/>
          <w:sz w:val="24"/>
          <w:szCs w:val="24"/>
          <w:lang w:eastAsia="es-MX"/>
          <w:rPrChange w:id="4475" w:author="Microsoft Office User" w:date="2021-08-13T16:26:00Z">
            <w:rPr>
              <w:del w:id="4476" w:author="Microsoft Office User" w:date="2021-08-13T21:34:00Z"/>
              <w:rFonts w:ascii="Arial" w:eastAsia="Times New Roman" w:hAnsi="Arial" w:cs="Arial"/>
              <w:sz w:val="24"/>
              <w:szCs w:val="24"/>
              <w:lang w:eastAsia="es-MX"/>
            </w:rPr>
          </w:rPrChange>
        </w:rPr>
      </w:pPr>
    </w:p>
    <w:p w14:paraId="072349EA" w14:textId="6FD737CC" w:rsidR="00E51CA8" w:rsidRPr="00557959" w:rsidDel="004737C0" w:rsidRDefault="00E51CA8" w:rsidP="000A5A08">
      <w:pPr>
        <w:spacing w:after="0" w:line="360" w:lineRule="auto"/>
        <w:jc w:val="both"/>
        <w:rPr>
          <w:del w:id="4477" w:author="Microsoft Office User" w:date="2021-08-13T21:34:00Z"/>
          <w:rFonts w:ascii="Times New Roman" w:eastAsia="Times New Roman" w:hAnsi="Times New Roman" w:cs="Times New Roman"/>
          <w:sz w:val="24"/>
          <w:szCs w:val="24"/>
          <w:lang w:eastAsia="es-MX"/>
          <w:rPrChange w:id="4478" w:author="Microsoft Office User" w:date="2021-08-13T16:26:00Z">
            <w:rPr>
              <w:del w:id="4479" w:author="Microsoft Office User" w:date="2021-08-13T21:34:00Z"/>
              <w:rFonts w:ascii="Arial" w:eastAsia="Times New Roman" w:hAnsi="Arial" w:cs="Arial"/>
              <w:sz w:val="24"/>
              <w:szCs w:val="24"/>
              <w:lang w:eastAsia="es-MX"/>
            </w:rPr>
          </w:rPrChange>
        </w:rPr>
      </w:pPr>
    </w:p>
    <w:p w14:paraId="2E848A3E" w14:textId="2DB82D30" w:rsidR="00E51CA8" w:rsidRPr="00557959" w:rsidDel="004737C0" w:rsidRDefault="00E51CA8" w:rsidP="000A5A08">
      <w:pPr>
        <w:spacing w:after="0" w:line="360" w:lineRule="auto"/>
        <w:jc w:val="both"/>
        <w:rPr>
          <w:del w:id="4480" w:author="Microsoft Office User" w:date="2021-08-13T21:34:00Z"/>
          <w:rFonts w:ascii="Times New Roman" w:eastAsia="Times New Roman" w:hAnsi="Times New Roman" w:cs="Times New Roman"/>
          <w:sz w:val="24"/>
          <w:szCs w:val="24"/>
          <w:lang w:eastAsia="es-MX"/>
          <w:rPrChange w:id="4481" w:author="Microsoft Office User" w:date="2021-08-13T16:26:00Z">
            <w:rPr>
              <w:del w:id="4482" w:author="Microsoft Office User" w:date="2021-08-13T21:34:00Z"/>
              <w:rFonts w:ascii="Arial" w:eastAsia="Times New Roman" w:hAnsi="Arial" w:cs="Arial"/>
              <w:sz w:val="24"/>
              <w:szCs w:val="24"/>
              <w:lang w:eastAsia="es-MX"/>
            </w:rPr>
          </w:rPrChange>
        </w:rPr>
      </w:pPr>
    </w:p>
    <w:p w14:paraId="06B1AFF3" w14:textId="69B7C0C9" w:rsidR="00E51CA8" w:rsidRPr="00557959" w:rsidDel="004737C0" w:rsidRDefault="00E51CA8" w:rsidP="000A5A08">
      <w:pPr>
        <w:spacing w:after="0" w:line="360" w:lineRule="auto"/>
        <w:jc w:val="both"/>
        <w:rPr>
          <w:del w:id="4483" w:author="Microsoft Office User" w:date="2021-08-13T21:34:00Z"/>
          <w:rFonts w:ascii="Times New Roman" w:eastAsia="Times New Roman" w:hAnsi="Times New Roman" w:cs="Times New Roman"/>
          <w:sz w:val="24"/>
          <w:szCs w:val="24"/>
          <w:lang w:eastAsia="es-MX"/>
          <w:rPrChange w:id="4484" w:author="Microsoft Office User" w:date="2021-08-13T16:26:00Z">
            <w:rPr>
              <w:del w:id="4485" w:author="Microsoft Office User" w:date="2021-08-13T21:34:00Z"/>
              <w:rFonts w:ascii="Arial" w:eastAsia="Times New Roman" w:hAnsi="Arial" w:cs="Arial"/>
              <w:sz w:val="24"/>
              <w:szCs w:val="24"/>
              <w:lang w:eastAsia="es-MX"/>
            </w:rPr>
          </w:rPrChange>
        </w:rPr>
      </w:pPr>
    </w:p>
    <w:p w14:paraId="65B882C2" w14:textId="77777777" w:rsidR="00E51CA8" w:rsidRPr="00557959" w:rsidRDefault="00E51CA8" w:rsidP="000A5A08">
      <w:pPr>
        <w:spacing w:after="0" w:line="360" w:lineRule="auto"/>
        <w:jc w:val="both"/>
        <w:rPr>
          <w:rFonts w:ascii="Times New Roman" w:eastAsia="Times New Roman" w:hAnsi="Times New Roman" w:cs="Times New Roman"/>
          <w:sz w:val="24"/>
          <w:szCs w:val="24"/>
          <w:lang w:eastAsia="es-MX"/>
          <w:rPrChange w:id="4486" w:author="Microsoft Office User" w:date="2021-08-13T16:26:00Z">
            <w:rPr>
              <w:rFonts w:ascii="Arial" w:eastAsia="Times New Roman" w:hAnsi="Arial" w:cs="Arial"/>
              <w:sz w:val="24"/>
              <w:szCs w:val="24"/>
              <w:lang w:eastAsia="es-MX"/>
            </w:rPr>
          </w:rPrChange>
        </w:rPr>
      </w:pPr>
    </w:p>
    <w:bookmarkStart w:id="4487" w:name="_Toc73953057" w:displacedByCustomXml="next"/>
    <w:sdt>
      <w:sdtPr>
        <w:rPr>
          <w:rFonts w:ascii="Times New Roman" w:eastAsiaTheme="minorHAnsi" w:hAnsi="Times New Roman" w:cs="Times New Roman"/>
          <w:color w:val="auto"/>
          <w:sz w:val="22"/>
          <w:szCs w:val="22"/>
          <w:lang w:val="es-ES" w:eastAsia="en-US"/>
          <w:rPrChange w:id="4488" w:author="Microsoft Office User" w:date="2021-08-13T16:26:00Z">
            <w:rPr>
              <w:rFonts w:asciiTheme="minorHAnsi" w:eastAsiaTheme="minorHAnsi" w:hAnsiTheme="minorHAnsi" w:cstheme="minorBidi"/>
              <w:color w:val="auto"/>
              <w:sz w:val="22"/>
              <w:szCs w:val="22"/>
              <w:lang w:val="es-ES" w:eastAsia="en-US"/>
            </w:rPr>
          </w:rPrChange>
        </w:rPr>
        <w:id w:val="-157535940"/>
        <w:docPartObj>
          <w:docPartGallery w:val="Bibliographies"/>
          <w:docPartUnique/>
        </w:docPartObj>
      </w:sdtPr>
      <w:sdtEndPr>
        <w:rPr>
          <w:lang w:val="es-MX"/>
          <w:rPrChange w:id="4489" w:author="Microsoft Office User" w:date="2021-08-13T16:26:00Z">
            <w:rPr/>
          </w:rPrChange>
        </w:rPr>
      </w:sdtEndPr>
      <w:sdtContent>
        <w:p w14:paraId="0ACEDC50" w14:textId="19F58728" w:rsidR="001A0701" w:rsidRPr="00557959" w:rsidRDefault="001A0701">
          <w:pPr>
            <w:pStyle w:val="Ttulo1"/>
            <w:rPr>
              <w:rFonts w:ascii="Times New Roman" w:eastAsia="Times New Roman" w:hAnsi="Times New Roman" w:cs="Times New Roman"/>
              <w:b/>
              <w:bCs/>
              <w:color w:val="auto"/>
              <w:rPrChange w:id="4490" w:author="Microsoft Office User" w:date="2021-08-13T16:26:00Z">
                <w:rPr>
                  <w:rFonts w:ascii="Calisto MT" w:eastAsia="Times New Roman" w:hAnsi="Calisto MT"/>
                  <w:b/>
                  <w:bCs/>
                  <w:color w:val="auto"/>
                </w:rPr>
              </w:rPrChange>
            </w:rPr>
          </w:pPr>
          <w:r w:rsidRPr="00557959">
            <w:rPr>
              <w:rFonts w:ascii="Times New Roman" w:eastAsia="Times New Roman" w:hAnsi="Times New Roman" w:cs="Times New Roman"/>
              <w:b/>
              <w:bCs/>
              <w:color w:val="auto"/>
              <w:rPrChange w:id="4491" w:author="Microsoft Office User" w:date="2021-08-13T16:26:00Z">
                <w:rPr>
                  <w:rFonts w:ascii="Calisto MT" w:eastAsia="Times New Roman" w:hAnsi="Calisto MT"/>
                  <w:b/>
                  <w:bCs/>
                  <w:color w:val="auto"/>
                </w:rPr>
              </w:rPrChange>
            </w:rPr>
            <w:t>Referencias</w:t>
          </w:r>
          <w:bookmarkEnd w:id="4487"/>
        </w:p>
        <w:sdt>
          <w:sdtPr>
            <w:rPr>
              <w:rFonts w:ascii="Times New Roman" w:hAnsi="Times New Roman" w:cs="Times New Roman"/>
              <w:rPrChange w:id="4492" w:author="Microsoft Office User" w:date="2021-08-13T16:26:00Z">
                <w:rPr/>
              </w:rPrChange>
            </w:rPr>
            <w:id w:val="-573587230"/>
            <w:bibliography/>
          </w:sdtPr>
          <w:sdtEndPr>
            <w:rPr>
              <w:rPrChange w:id="4493" w:author="Microsoft Office User" w:date="2021-08-13T16:26:00Z">
                <w:rPr/>
              </w:rPrChange>
            </w:rPr>
          </w:sdtEndPr>
          <w:sdtContent>
            <w:p w14:paraId="11CD6CDE" w14:textId="77777777" w:rsidR="00E51CA8" w:rsidRPr="00557959" w:rsidRDefault="001A0701">
              <w:pPr>
                <w:rPr>
                  <w:rFonts w:ascii="Times New Roman" w:hAnsi="Times New Roman" w:cs="Times New Roman"/>
                  <w:noProof/>
                  <w:rPrChange w:id="4494" w:author="Microsoft Office User" w:date="2021-08-13T16:26:00Z">
                    <w:rPr>
                      <w:noProof/>
                    </w:rPr>
                  </w:rPrChange>
                </w:rPr>
              </w:pPr>
              <w:r w:rsidRPr="00557959">
                <w:rPr>
                  <w:rFonts w:ascii="Times New Roman" w:hAnsi="Times New Roman" w:cs="Times New Roman"/>
                  <w:rPrChange w:id="4495" w:author="Microsoft Office User" w:date="2021-08-13T16:26:00Z">
                    <w:rPr/>
                  </w:rPrChange>
                </w:rPr>
                <w:fldChar w:fldCharType="begin"/>
              </w:r>
              <w:r w:rsidRPr="00557959">
                <w:rPr>
                  <w:rFonts w:ascii="Times New Roman" w:hAnsi="Times New Roman" w:cs="Times New Roman"/>
                  <w:rPrChange w:id="4496" w:author="Microsoft Office User" w:date="2021-08-13T16:26:00Z">
                    <w:rPr/>
                  </w:rPrChange>
                </w:rPr>
                <w:instrText>BIBLIOGRAPHY</w:instrText>
              </w:r>
              <w:r w:rsidRPr="00557959">
                <w:rPr>
                  <w:rFonts w:ascii="Times New Roman" w:hAnsi="Times New Roman" w:cs="Times New Roman"/>
                  <w:rPrChange w:id="4497" w:author="Microsoft Office User" w:date="2021-08-13T16:26:00Z">
                    <w:rPr/>
                  </w:rPrChange>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9514"/>
              </w:tblGrid>
              <w:tr w:rsidR="00E51CA8" w:rsidRPr="00557959" w14:paraId="6D812C37" w14:textId="77777777" w:rsidTr="00E51CA8">
                <w:trPr>
                  <w:divId w:val="2093235544"/>
                  <w:tblCellSpacing w:w="15" w:type="dxa"/>
                </w:trPr>
                <w:tc>
                  <w:tcPr>
                    <w:tcW w:w="259" w:type="pct"/>
                    <w:hideMark/>
                  </w:tcPr>
                  <w:p w14:paraId="71FC9E35" w14:textId="19594C36" w:rsidR="00E51CA8" w:rsidRPr="00557959" w:rsidRDefault="00E51CA8">
                    <w:pPr>
                      <w:pStyle w:val="Bibliografa"/>
                      <w:rPr>
                        <w:rFonts w:ascii="Times New Roman" w:hAnsi="Times New Roman" w:cs="Times New Roman"/>
                        <w:noProof/>
                        <w:sz w:val="24"/>
                        <w:szCs w:val="24"/>
                        <w:lang w:val="es-ES"/>
                        <w:rPrChange w:id="4498" w:author="Microsoft Office User" w:date="2021-08-13T16:26:00Z">
                          <w:rPr>
                            <w:noProof/>
                            <w:sz w:val="24"/>
                            <w:szCs w:val="24"/>
                            <w:lang w:val="es-ES"/>
                          </w:rPr>
                        </w:rPrChange>
                      </w:rPr>
                    </w:pPr>
                    <w:r w:rsidRPr="00557959">
                      <w:rPr>
                        <w:rFonts w:ascii="Times New Roman" w:hAnsi="Times New Roman" w:cs="Times New Roman"/>
                        <w:noProof/>
                        <w:lang w:val="es-ES"/>
                        <w:rPrChange w:id="4499" w:author="Microsoft Office User" w:date="2021-08-13T16:26:00Z">
                          <w:rPr>
                            <w:noProof/>
                            <w:lang w:val="es-ES"/>
                          </w:rPr>
                        </w:rPrChange>
                      </w:rPr>
                      <w:t xml:space="preserve">[1] </w:t>
                    </w:r>
                  </w:p>
                </w:tc>
                <w:tc>
                  <w:tcPr>
                    <w:tcW w:w="4696" w:type="pct"/>
                    <w:hideMark/>
                  </w:tcPr>
                  <w:p w14:paraId="034E4A33" w14:textId="50D7C4B8" w:rsidR="00E51CA8" w:rsidRPr="00557959" w:rsidRDefault="00E51CA8">
                    <w:pPr>
                      <w:pStyle w:val="Bibliografa"/>
                      <w:rPr>
                        <w:rFonts w:ascii="Times New Roman" w:hAnsi="Times New Roman" w:cs="Times New Roman"/>
                        <w:noProof/>
                        <w:lang w:val="es-ES"/>
                        <w:rPrChange w:id="4500" w:author="Microsoft Office User" w:date="2021-08-13T16:26:00Z">
                          <w:rPr>
                            <w:noProof/>
                            <w:lang w:val="es-ES"/>
                          </w:rPr>
                        </w:rPrChange>
                      </w:rPr>
                    </w:pPr>
                    <w:r w:rsidRPr="00557959">
                      <w:rPr>
                        <w:rFonts w:ascii="Times New Roman" w:hAnsi="Times New Roman" w:cs="Times New Roman"/>
                        <w:noProof/>
                        <w:lang w:val="es-ES"/>
                        <w:rPrChange w:id="4501" w:author="Microsoft Office User" w:date="2021-08-13T16:26:00Z">
                          <w:rPr>
                            <w:noProof/>
                            <w:lang w:val="es-ES"/>
                          </w:rPr>
                        </w:rPrChange>
                      </w:rPr>
                      <w:t>CAPTERRA, «</w:t>
                    </w:r>
                    <w:del w:id="4502" w:author="Francisco Ledesma Salamanca" w:date="2021-06-10T17:11:00Z">
                      <w:r w:rsidRPr="00557959" w:rsidDel="00EE4F89">
                        <w:rPr>
                          <w:rFonts w:ascii="Times New Roman" w:hAnsi="Times New Roman" w:cs="Times New Roman"/>
                          <w:noProof/>
                          <w:lang w:val="es-ES"/>
                          <w:rPrChange w:id="4503" w:author="Microsoft Office User" w:date="2021-08-13T16:26:00Z">
                            <w:rPr>
                              <w:noProof/>
                              <w:lang w:val="es-ES"/>
                            </w:rPr>
                          </w:rPrChange>
                        </w:rPr>
                        <w:delText>Software</w:delText>
                      </w:r>
                    </w:del>
                    <w:ins w:id="4504" w:author="Francisco Ledesma Salamanca" w:date="2021-06-10T17:11:00Z">
                      <w:r w:rsidR="00EE4F89" w:rsidRPr="00557959">
                        <w:rPr>
                          <w:rFonts w:ascii="Times New Roman" w:hAnsi="Times New Roman" w:cs="Times New Roman"/>
                          <w:i/>
                          <w:noProof/>
                          <w:lang w:val="es-ES"/>
                          <w:rPrChange w:id="4505" w:author="Microsoft Office User" w:date="2021-08-13T16:26:00Z">
                            <w:rPr>
                              <w:i/>
                              <w:noProof/>
                              <w:lang w:val="es-ES"/>
                            </w:rPr>
                          </w:rPrChange>
                        </w:rPr>
                        <w:t>Software</w:t>
                      </w:r>
                    </w:ins>
                    <w:r w:rsidRPr="00557959">
                      <w:rPr>
                        <w:rFonts w:ascii="Times New Roman" w:hAnsi="Times New Roman" w:cs="Times New Roman"/>
                        <w:noProof/>
                        <w:lang w:val="es-ES"/>
                        <w:rPrChange w:id="4506" w:author="Microsoft Office User" w:date="2021-08-13T16:26:00Z">
                          <w:rPr>
                            <w:noProof/>
                            <w:lang w:val="es-ES"/>
                          </w:rPr>
                        </w:rPrChange>
                      </w:rPr>
                      <w:t xml:space="preserve"> ERP,» CAPTERRA, 01 01 2021. [En línea]. </w:t>
                    </w:r>
                    <w:r w:rsidRPr="00557959">
                      <w:rPr>
                        <w:rFonts w:ascii="Times New Roman" w:hAnsi="Times New Roman" w:cs="Times New Roman"/>
                        <w:noProof/>
                        <w:lang w:val="en-US"/>
                        <w:rPrChange w:id="4507" w:author="Microsoft Office User" w:date="2021-08-13T16:26:00Z">
                          <w:rPr>
                            <w:noProof/>
                            <w:lang w:val="es-ES"/>
                          </w:rPr>
                        </w:rPrChange>
                      </w:rPr>
                      <w:t>Available: https://www.capterra.mx/sem/compare/directory/9/enterprise-resource-planning/</w:t>
                    </w:r>
                    <w:del w:id="4508" w:author="Francisco Ledesma Salamanca" w:date="2021-06-10T17:11:00Z">
                      <w:r w:rsidRPr="00557959" w:rsidDel="00EE4F89">
                        <w:rPr>
                          <w:rFonts w:ascii="Times New Roman" w:hAnsi="Times New Roman" w:cs="Times New Roman"/>
                          <w:noProof/>
                          <w:lang w:val="en-US"/>
                          <w:rPrChange w:id="4509" w:author="Microsoft Office User" w:date="2021-08-13T16:26:00Z">
                            <w:rPr>
                              <w:noProof/>
                              <w:lang w:val="es-ES"/>
                            </w:rPr>
                          </w:rPrChange>
                        </w:rPr>
                        <w:delText>software</w:delText>
                      </w:r>
                    </w:del>
                    <w:ins w:id="4510" w:author="Francisco Ledesma Salamanca" w:date="2021-06-10T17:11:00Z">
                      <w:r w:rsidR="00EE4F89" w:rsidRPr="00557959">
                        <w:rPr>
                          <w:rFonts w:ascii="Times New Roman" w:hAnsi="Times New Roman" w:cs="Times New Roman"/>
                          <w:i/>
                          <w:noProof/>
                          <w:lang w:val="en-US"/>
                          <w:rPrChange w:id="4511" w:author="Microsoft Office User" w:date="2021-08-13T16:26:00Z">
                            <w:rPr>
                              <w:i/>
                              <w:noProof/>
                              <w:lang w:val="en-US"/>
                            </w:rPr>
                          </w:rPrChange>
                        </w:rPr>
                        <w:t>software</w:t>
                      </w:r>
                    </w:ins>
                    <w:r w:rsidRPr="00557959">
                      <w:rPr>
                        <w:rFonts w:ascii="Times New Roman" w:hAnsi="Times New Roman" w:cs="Times New Roman"/>
                        <w:noProof/>
                        <w:lang w:val="en-US"/>
                        <w:rPrChange w:id="4512" w:author="Microsoft Office User" w:date="2021-08-13T16:26:00Z">
                          <w:rPr>
                            <w:noProof/>
                            <w:lang w:val="es-ES"/>
                          </w:rPr>
                        </w:rPrChange>
                      </w:rPr>
                      <w:t xml:space="preserve">. </w:t>
                    </w:r>
                    <w:r w:rsidRPr="00557959">
                      <w:rPr>
                        <w:rFonts w:ascii="Times New Roman" w:hAnsi="Times New Roman" w:cs="Times New Roman"/>
                        <w:noProof/>
                        <w:lang w:val="es-ES"/>
                        <w:rPrChange w:id="4513" w:author="Microsoft Office User" w:date="2021-08-13T16:26:00Z">
                          <w:rPr>
                            <w:noProof/>
                            <w:lang w:val="es-ES"/>
                          </w:rPr>
                        </w:rPrChange>
                      </w:rPr>
                      <w:t>[Último acceso: 04 23 2021].</w:t>
                    </w:r>
                  </w:p>
                </w:tc>
              </w:tr>
              <w:tr w:rsidR="00E51CA8" w:rsidRPr="00557959" w14:paraId="6E72D87A" w14:textId="77777777" w:rsidTr="00E51CA8">
                <w:trPr>
                  <w:divId w:val="2093235544"/>
                  <w:tblCellSpacing w:w="15" w:type="dxa"/>
                </w:trPr>
                <w:tc>
                  <w:tcPr>
                    <w:tcW w:w="259" w:type="pct"/>
                    <w:hideMark/>
                  </w:tcPr>
                  <w:p w14:paraId="0F8A21D6" w14:textId="77777777" w:rsidR="00E51CA8" w:rsidRPr="00557959" w:rsidRDefault="00E51CA8">
                    <w:pPr>
                      <w:pStyle w:val="Bibliografa"/>
                      <w:rPr>
                        <w:rFonts w:ascii="Times New Roman" w:hAnsi="Times New Roman" w:cs="Times New Roman"/>
                        <w:noProof/>
                        <w:lang w:val="es-ES"/>
                        <w:rPrChange w:id="4514" w:author="Microsoft Office User" w:date="2021-08-13T16:26:00Z">
                          <w:rPr>
                            <w:noProof/>
                            <w:lang w:val="es-ES"/>
                          </w:rPr>
                        </w:rPrChange>
                      </w:rPr>
                    </w:pPr>
                    <w:r w:rsidRPr="00557959">
                      <w:rPr>
                        <w:rFonts w:ascii="Times New Roman" w:hAnsi="Times New Roman" w:cs="Times New Roman"/>
                        <w:noProof/>
                        <w:lang w:val="es-ES"/>
                        <w:rPrChange w:id="4515" w:author="Microsoft Office User" w:date="2021-08-13T16:26:00Z">
                          <w:rPr>
                            <w:noProof/>
                            <w:lang w:val="es-ES"/>
                          </w:rPr>
                        </w:rPrChange>
                      </w:rPr>
                      <w:t xml:space="preserve">[2] </w:t>
                    </w:r>
                  </w:p>
                </w:tc>
                <w:tc>
                  <w:tcPr>
                    <w:tcW w:w="4696" w:type="pct"/>
                    <w:hideMark/>
                  </w:tcPr>
                  <w:p w14:paraId="4140CFDB" w14:textId="00A29885" w:rsidR="00E51CA8" w:rsidRPr="00557959" w:rsidRDefault="00E51CA8">
                    <w:pPr>
                      <w:pStyle w:val="Bibliografa"/>
                      <w:rPr>
                        <w:rFonts w:ascii="Times New Roman" w:hAnsi="Times New Roman" w:cs="Times New Roman"/>
                        <w:noProof/>
                        <w:lang w:val="es-ES"/>
                        <w:rPrChange w:id="4516" w:author="Microsoft Office User" w:date="2021-08-13T16:26:00Z">
                          <w:rPr>
                            <w:noProof/>
                            <w:lang w:val="es-ES"/>
                          </w:rPr>
                        </w:rPrChange>
                      </w:rPr>
                    </w:pPr>
                    <w:r w:rsidRPr="00557959">
                      <w:rPr>
                        <w:rFonts w:ascii="Times New Roman" w:hAnsi="Times New Roman" w:cs="Times New Roman"/>
                        <w:noProof/>
                        <w:lang w:val="en-US"/>
                        <w:rPrChange w:id="4517" w:author="Microsoft Office User" w:date="2021-08-13T16:26:00Z">
                          <w:rPr>
                            <w:noProof/>
                            <w:lang w:val="es-ES"/>
                          </w:rPr>
                        </w:rPrChange>
                      </w:rPr>
                      <w:t xml:space="preserve">BMC, «BMC Helix ITSM,» BMC, 01 01 2021. </w:t>
                    </w:r>
                    <w:r w:rsidRPr="00557959">
                      <w:rPr>
                        <w:rFonts w:ascii="Times New Roman" w:hAnsi="Times New Roman" w:cs="Times New Roman"/>
                        <w:noProof/>
                        <w:lang w:val="es-ES"/>
                        <w:rPrChange w:id="4518" w:author="Microsoft Office User" w:date="2021-08-13T16:26:00Z">
                          <w:rPr>
                            <w:noProof/>
                            <w:lang w:val="es-ES"/>
                          </w:rPr>
                        </w:rPrChange>
                      </w:rPr>
                      <w:t>[En línea]. Available: https://www.bmc</w:t>
                    </w:r>
                    <w:del w:id="4519" w:author="Francisco Ledesma Salamanca" w:date="2021-06-10T17:11:00Z">
                      <w:r w:rsidRPr="00557959" w:rsidDel="00EE4F89">
                        <w:rPr>
                          <w:rFonts w:ascii="Times New Roman" w:hAnsi="Times New Roman" w:cs="Times New Roman"/>
                          <w:noProof/>
                          <w:lang w:val="es-ES"/>
                          <w:rPrChange w:id="4520" w:author="Microsoft Office User" w:date="2021-08-13T16:26:00Z">
                            <w:rPr>
                              <w:noProof/>
                              <w:lang w:val="es-ES"/>
                            </w:rPr>
                          </w:rPrChange>
                        </w:rPr>
                        <w:delText>software</w:delText>
                      </w:r>
                    </w:del>
                    <w:ins w:id="4521" w:author="Francisco Ledesma Salamanca" w:date="2021-06-10T17:11:00Z">
                      <w:r w:rsidR="00EE4F89" w:rsidRPr="00557959">
                        <w:rPr>
                          <w:rFonts w:ascii="Times New Roman" w:hAnsi="Times New Roman" w:cs="Times New Roman"/>
                          <w:i/>
                          <w:noProof/>
                          <w:lang w:val="es-ES"/>
                          <w:rPrChange w:id="4522" w:author="Microsoft Office User" w:date="2021-08-13T16:26:00Z">
                            <w:rPr>
                              <w:i/>
                              <w:noProof/>
                              <w:lang w:val="es-ES"/>
                            </w:rPr>
                          </w:rPrChange>
                        </w:rPr>
                        <w:t>software</w:t>
                      </w:r>
                    </w:ins>
                    <w:r w:rsidRPr="00557959">
                      <w:rPr>
                        <w:rFonts w:ascii="Times New Roman" w:hAnsi="Times New Roman" w:cs="Times New Roman"/>
                        <w:noProof/>
                        <w:lang w:val="es-ES"/>
                        <w:rPrChange w:id="4523" w:author="Microsoft Office User" w:date="2021-08-13T16:26:00Z">
                          <w:rPr>
                            <w:noProof/>
                            <w:lang w:val="es-ES"/>
                          </w:rPr>
                        </w:rPrChange>
                      </w:rPr>
                      <w:t>.es/it-solutions/remedy-itsm.html. [Último acceso: 24 05 2021].</w:t>
                    </w:r>
                  </w:p>
                </w:tc>
              </w:tr>
              <w:tr w:rsidR="00E51CA8" w:rsidRPr="00557959" w14:paraId="4DB36372" w14:textId="77777777" w:rsidTr="00E51CA8">
                <w:trPr>
                  <w:divId w:val="2093235544"/>
                  <w:tblCellSpacing w:w="15" w:type="dxa"/>
                </w:trPr>
                <w:tc>
                  <w:tcPr>
                    <w:tcW w:w="259" w:type="pct"/>
                    <w:hideMark/>
                  </w:tcPr>
                  <w:p w14:paraId="46E7AAF1" w14:textId="77777777" w:rsidR="00E51CA8" w:rsidRPr="00557959" w:rsidRDefault="00E51CA8">
                    <w:pPr>
                      <w:pStyle w:val="Bibliografa"/>
                      <w:rPr>
                        <w:rFonts w:ascii="Times New Roman" w:hAnsi="Times New Roman" w:cs="Times New Roman"/>
                        <w:noProof/>
                        <w:lang w:val="es-ES"/>
                        <w:rPrChange w:id="4524" w:author="Microsoft Office User" w:date="2021-08-13T16:26:00Z">
                          <w:rPr>
                            <w:noProof/>
                            <w:lang w:val="es-ES"/>
                          </w:rPr>
                        </w:rPrChange>
                      </w:rPr>
                    </w:pPr>
                    <w:r w:rsidRPr="00557959">
                      <w:rPr>
                        <w:rFonts w:ascii="Times New Roman" w:hAnsi="Times New Roman" w:cs="Times New Roman"/>
                        <w:noProof/>
                        <w:lang w:val="es-ES"/>
                        <w:rPrChange w:id="4525" w:author="Microsoft Office User" w:date="2021-08-13T16:26:00Z">
                          <w:rPr>
                            <w:noProof/>
                            <w:lang w:val="es-ES"/>
                          </w:rPr>
                        </w:rPrChange>
                      </w:rPr>
                      <w:t xml:space="preserve">[3] </w:t>
                    </w:r>
                  </w:p>
                </w:tc>
                <w:tc>
                  <w:tcPr>
                    <w:tcW w:w="4696" w:type="pct"/>
                    <w:hideMark/>
                  </w:tcPr>
                  <w:p w14:paraId="4095CBAC" w14:textId="77777777" w:rsidR="00E51CA8" w:rsidRPr="00557959" w:rsidRDefault="00E51CA8">
                    <w:pPr>
                      <w:pStyle w:val="Bibliografa"/>
                      <w:rPr>
                        <w:rFonts w:ascii="Times New Roman" w:hAnsi="Times New Roman" w:cs="Times New Roman"/>
                        <w:noProof/>
                        <w:lang w:val="es-ES"/>
                        <w:rPrChange w:id="4526" w:author="Microsoft Office User" w:date="2021-08-13T16:26:00Z">
                          <w:rPr>
                            <w:noProof/>
                            <w:lang w:val="es-ES"/>
                          </w:rPr>
                        </w:rPrChange>
                      </w:rPr>
                    </w:pPr>
                    <w:r w:rsidRPr="00557959">
                      <w:rPr>
                        <w:rFonts w:ascii="Times New Roman" w:hAnsi="Times New Roman" w:cs="Times New Roman"/>
                        <w:noProof/>
                        <w:lang w:val="en-US"/>
                        <w:rPrChange w:id="4527" w:author="Microsoft Office User" w:date="2021-08-13T16:26:00Z">
                          <w:rPr>
                            <w:noProof/>
                            <w:lang w:val="es-ES"/>
                          </w:rPr>
                        </w:rPrChange>
                      </w:rPr>
                      <w:t xml:space="preserve">BMC, «BMC REMEDY SERVICE DESK,» BMC, 01 01 2021. </w:t>
                    </w:r>
                    <w:r w:rsidRPr="00557959">
                      <w:rPr>
                        <w:rFonts w:ascii="Times New Roman" w:hAnsi="Times New Roman" w:cs="Times New Roman"/>
                        <w:noProof/>
                        <w:lang w:val="es-ES"/>
                        <w:rPrChange w:id="4528" w:author="Microsoft Office User" w:date="2021-08-13T16:26:00Z">
                          <w:rPr>
                            <w:noProof/>
                            <w:lang w:val="es-ES"/>
                          </w:rPr>
                        </w:rPrChange>
                      </w:rPr>
                      <w:t>[En línea]. Available: https://www.grupoarion.com.mx/bmc-remedy-service-desk/. [Último acceso: 20 05 2021].</w:t>
                    </w:r>
                  </w:p>
                </w:tc>
              </w:tr>
              <w:tr w:rsidR="00E51CA8" w:rsidRPr="00557959" w14:paraId="27F52B60" w14:textId="77777777" w:rsidTr="00E51CA8">
                <w:trPr>
                  <w:divId w:val="2093235544"/>
                  <w:tblCellSpacing w:w="15" w:type="dxa"/>
                </w:trPr>
                <w:tc>
                  <w:tcPr>
                    <w:tcW w:w="259" w:type="pct"/>
                    <w:hideMark/>
                  </w:tcPr>
                  <w:p w14:paraId="75FADDB5" w14:textId="77777777" w:rsidR="00E51CA8" w:rsidRPr="00557959" w:rsidRDefault="00E51CA8">
                    <w:pPr>
                      <w:pStyle w:val="Bibliografa"/>
                      <w:rPr>
                        <w:rFonts w:ascii="Times New Roman" w:hAnsi="Times New Roman" w:cs="Times New Roman"/>
                        <w:noProof/>
                        <w:lang w:val="es-ES"/>
                        <w:rPrChange w:id="4529" w:author="Microsoft Office User" w:date="2021-08-13T16:26:00Z">
                          <w:rPr>
                            <w:noProof/>
                            <w:lang w:val="es-ES"/>
                          </w:rPr>
                        </w:rPrChange>
                      </w:rPr>
                    </w:pPr>
                    <w:r w:rsidRPr="00557959">
                      <w:rPr>
                        <w:rFonts w:ascii="Times New Roman" w:hAnsi="Times New Roman" w:cs="Times New Roman"/>
                        <w:noProof/>
                        <w:lang w:val="es-ES"/>
                        <w:rPrChange w:id="4530" w:author="Microsoft Office User" w:date="2021-08-13T16:26:00Z">
                          <w:rPr>
                            <w:noProof/>
                            <w:lang w:val="es-ES"/>
                          </w:rPr>
                        </w:rPrChange>
                      </w:rPr>
                      <w:t xml:space="preserve">[4] </w:t>
                    </w:r>
                  </w:p>
                </w:tc>
                <w:tc>
                  <w:tcPr>
                    <w:tcW w:w="4696" w:type="pct"/>
                    <w:hideMark/>
                  </w:tcPr>
                  <w:p w14:paraId="34186C08" w14:textId="77777777" w:rsidR="00E51CA8" w:rsidRPr="00557959" w:rsidRDefault="00E51CA8">
                    <w:pPr>
                      <w:pStyle w:val="Bibliografa"/>
                      <w:rPr>
                        <w:rFonts w:ascii="Times New Roman" w:hAnsi="Times New Roman" w:cs="Times New Roman"/>
                        <w:noProof/>
                        <w:lang w:val="es-ES"/>
                        <w:rPrChange w:id="4531" w:author="Microsoft Office User" w:date="2021-08-13T16:26:00Z">
                          <w:rPr>
                            <w:noProof/>
                            <w:lang w:val="es-ES"/>
                          </w:rPr>
                        </w:rPrChange>
                      </w:rPr>
                    </w:pPr>
                    <w:r w:rsidRPr="00557959">
                      <w:rPr>
                        <w:rFonts w:ascii="Times New Roman" w:hAnsi="Times New Roman" w:cs="Times New Roman"/>
                        <w:noProof/>
                        <w:lang w:val="es-ES"/>
                        <w:rPrChange w:id="4532" w:author="Microsoft Office User" w:date="2021-08-13T16:26:00Z">
                          <w:rPr>
                            <w:noProof/>
                            <w:lang w:val="es-ES"/>
                          </w:rPr>
                        </w:rPrChange>
                      </w:rPr>
                      <w:t>Aranda , «Aranda Service Desk,» Aranda, 01 01 2021. [En línea]. Available: https://arandasoft.com/wp-content/uploads/2020/06/datasheet-asdk-2020.pdf. [Último acceso: 06 06 2021].</w:t>
                    </w:r>
                  </w:p>
                </w:tc>
              </w:tr>
              <w:tr w:rsidR="00E51CA8" w:rsidRPr="00557959" w14:paraId="1B5F0FD9" w14:textId="77777777" w:rsidTr="00E51CA8">
                <w:trPr>
                  <w:divId w:val="2093235544"/>
                  <w:tblCellSpacing w:w="15" w:type="dxa"/>
                </w:trPr>
                <w:tc>
                  <w:tcPr>
                    <w:tcW w:w="259" w:type="pct"/>
                    <w:hideMark/>
                  </w:tcPr>
                  <w:p w14:paraId="038DCBC2" w14:textId="77777777" w:rsidR="00E51CA8" w:rsidRPr="00557959" w:rsidRDefault="00E51CA8">
                    <w:pPr>
                      <w:pStyle w:val="Bibliografa"/>
                      <w:rPr>
                        <w:rFonts w:ascii="Times New Roman" w:hAnsi="Times New Roman" w:cs="Times New Roman"/>
                        <w:noProof/>
                        <w:lang w:val="es-ES"/>
                        <w:rPrChange w:id="4533" w:author="Microsoft Office User" w:date="2021-08-13T16:26:00Z">
                          <w:rPr>
                            <w:noProof/>
                            <w:lang w:val="es-ES"/>
                          </w:rPr>
                        </w:rPrChange>
                      </w:rPr>
                    </w:pPr>
                    <w:r w:rsidRPr="00557959">
                      <w:rPr>
                        <w:rFonts w:ascii="Times New Roman" w:hAnsi="Times New Roman" w:cs="Times New Roman"/>
                        <w:noProof/>
                        <w:lang w:val="es-ES"/>
                        <w:rPrChange w:id="4534" w:author="Microsoft Office User" w:date="2021-08-13T16:26:00Z">
                          <w:rPr>
                            <w:noProof/>
                            <w:lang w:val="es-ES"/>
                          </w:rPr>
                        </w:rPrChange>
                      </w:rPr>
                      <w:t xml:space="preserve">[5] </w:t>
                    </w:r>
                  </w:p>
                </w:tc>
                <w:tc>
                  <w:tcPr>
                    <w:tcW w:w="4696" w:type="pct"/>
                    <w:hideMark/>
                  </w:tcPr>
                  <w:p w14:paraId="71CE88B2" w14:textId="77777777" w:rsidR="00E51CA8" w:rsidRPr="00557959" w:rsidRDefault="00E51CA8">
                    <w:pPr>
                      <w:pStyle w:val="Bibliografa"/>
                      <w:rPr>
                        <w:rFonts w:ascii="Times New Roman" w:hAnsi="Times New Roman" w:cs="Times New Roman"/>
                        <w:noProof/>
                        <w:lang w:val="es-ES"/>
                        <w:rPrChange w:id="4535" w:author="Microsoft Office User" w:date="2021-08-13T16:26:00Z">
                          <w:rPr>
                            <w:noProof/>
                            <w:lang w:val="es-ES"/>
                          </w:rPr>
                        </w:rPrChange>
                      </w:rPr>
                    </w:pPr>
                    <w:r w:rsidRPr="00557959">
                      <w:rPr>
                        <w:rFonts w:ascii="Times New Roman" w:hAnsi="Times New Roman" w:cs="Times New Roman"/>
                        <w:noProof/>
                        <w:lang w:val="es-ES"/>
                        <w:rPrChange w:id="4536" w:author="Microsoft Office User" w:date="2021-08-13T16:26:00Z">
                          <w:rPr>
                            <w:noProof/>
                            <w:lang w:val="es-ES"/>
                          </w:rPr>
                        </w:rPrChange>
                      </w:rPr>
                      <w:t>SAP, «SAP ERP,» SAP, 01 01 2021. [En línea]. Available: https://www.sap.com/latinamerica/products/enterprise-management-erp.html. [Último acceso: 24 05 2021].</w:t>
                    </w:r>
                  </w:p>
                </w:tc>
              </w:tr>
              <w:tr w:rsidR="00E51CA8" w:rsidRPr="00557959" w14:paraId="65571659" w14:textId="77777777" w:rsidTr="00E51CA8">
                <w:trPr>
                  <w:divId w:val="2093235544"/>
                  <w:tblCellSpacing w:w="15" w:type="dxa"/>
                </w:trPr>
                <w:tc>
                  <w:tcPr>
                    <w:tcW w:w="259" w:type="pct"/>
                    <w:hideMark/>
                  </w:tcPr>
                  <w:p w14:paraId="28EFC2FD" w14:textId="77777777" w:rsidR="00E51CA8" w:rsidRPr="00557959" w:rsidRDefault="00E51CA8">
                    <w:pPr>
                      <w:pStyle w:val="Bibliografa"/>
                      <w:rPr>
                        <w:rFonts w:ascii="Times New Roman" w:hAnsi="Times New Roman" w:cs="Times New Roman"/>
                        <w:noProof/>
                        <w:lang w:val="es-ES"/>
                        <w:rPrChange w:id="4537" w:author="Microsoft Office User" w:date="2021-08-13T16:26:00Z">
                          <w:rPr>
                            <w:noProof/>
                            <w:lang w:val="es-ES"/>
                          </w:rPr>
                        </w:rPrChange>
                      </w:rPr>
                    </w:pPr>
                    <w:r w:rsidRPr="00557959">
                      <w:rPr>
                        <w:rFonts w:ascii="Times New Roman" w:hAnsi="Times New Roman" w:cs="Times New Roman"/>
                        <w:noProof/>
                        <w:lang w:val="es-ES"/>
                        <w:rPrChange w:id="4538" w:author="Microsoft Office User" w:date="2021-08-13T16:26:00Z">
                          <w:rPr>
                            <w:noProof/>
                            <w:lang w:val="es-ES"/>
                          </w:rPr>
                        </w:rPrChange>
                      </w:rPr>
                      <w:t xml:space="preserve">[6] </w:t>
                    </w:r>
                  </w:p>
                </w:tc>
                <w:tc>
                  <w:tcPr>
                    <w:tcW w:w="4696" w:type="pct"/>
                    <w:hideMark/>
                  </w:tcPr>
                  <w:p w14:paraId="11181E82" w14:textId="77777777" w:rsidR="00E51CA8" w:rsidRPr="00557959" w:rsidRDefault="00E51CA8">
                    <w:pPr>
                      <w:pStyle w:val="Bibliografa"/>
                      <w:rPr>
                        <w:rFonts w:ascii="Times New Roman" w:hAnsi="Times New Roman" w:cs="Times New Roman"/>
                        <w:noProof/>
                        <w:lang w:val="es-ES"/>
                        <w:rPrChange w:id="4539" w:author="Microsoft Office User" w:date="2021-08-13T16:26:00Z">
                          <w:rPr>
                            <w:noProof/>
                            <w:lang w:val="es-ES"/>
                          </w:rPr>
                        </w:rPrChange>
                      </w:rPr>
                    </w:pPr>
                    <w:r w:rsidRPr="00557959">
                      <w:rPr>
                        <w:rFonts w:ascii="Times New Roman" w:hAnsi="Times New Roman" w:cs="Times New Roman"/>
                        <w:noProof/>
                        <w:lang w:val="en-US"/>
                        <w:rPrChange w:id="4540" w:author="Microsoft Office User" w:date="2021-08-13T16:26:00Z">
                          <w:rPr>
                            <w:noProof/>
                            <w:lang w:val="es-ES"/>
                          </w:rPr>
                        </w:rPrChange>
                      </w:rPr>
                      <w:t xml:space="preserve">ORACLE, «ORACLE ENTERPRISE RESOURCE PLANING,» ORACLE, 01 01 2021. </w:t>
                    </w:r>
                    <w:r w:rsidRPr="00557959">
                      <w:rPr>
                        <w:rFonts w:ascii="Times New Roman" w:hAnsi="Times New Roman" w:cs="Times New Roman"/>
                        <w:noProof/>
                        <w:lang w:val="es-ES"/>
                        <w:rPrChange w:id="4541" w:author="Microsoft Office User" w:date="2021-08-13T16:26:00Z">
                          <w:rPr>
                            <w:noProof/>
                            <w:lang w:val="es-ES"/>
                          </w:rPr>
                        </w:rPrChange>
                      </w:rPr>
                      <w:t>[En línea]. Available: https://go.oracle.com/lp=98861?src1=:ad:pas:go:dg:a_lad:71700000080178778-58700006907941217-p62076370326:RC_WWMK160606P00035C0012:MainAd&amp;SC=:ad:pas:go:dg:a_lad::RC_WWMK160606P00035C0012:MainAd&amp;gclid=Cj0KCQjwna2FBhDPARIsACAEc_XI-iV0XKL8_UWU2Xo7ISr-vXtcTOrt. [Último acceso: 24 05 2021].</w:t>
                    </w:r>
                  </w:p>
                </w:tc>
              </w:tr>
              <w:tr w:rsidR="00E51CA8" w:rsidRPr="00557959" w14:paraId="21F82794" w14:textId="77777777" w:rsidTr="00E51CA8">
                <w:trPr>
                  <w:divId w:val="2093235544"/>
                  <w:tblCellSpacing w:w="15" w:type="dxa"/>
                </w:trPr>
                <w:tc>
                  <w:tcPr>
                    <w:tcW w:w="259" w:type="pct"/>
                    <w:hideMark/>
                  </w:tcPr>
                  <w:p w14:paraId="59014C37" w14:textId="77777777" w:rsidR="00E51CA8" w:rsidRPr="00557959" w:rsidRDefault="00E51CA8">
                    <w:pPr>
                      <w:pStyle w:val="Bibliografa"/>
                      <w:rPr>
                        <w:rFonts w:ascii="Times New Roman" w:hAnsi="Times New Roman" w:cs="Times New Roman"/>
                        <w:noProof/>
                        <w:lang w:val="es-ES"/>
                        <w:rPrChange w:id="4542" w:author="Microsoft Office User" w:date="2021-08-13T16:26:00Z">
                          <w:rPr>
                            <w:noProof/>
                            <w:lang w:val="es-ES"/>
                          </w:rPr>
                        </w:rPrChange>
                      </w:rPr>
                    </w:pPr>
                    <w:r w:rsidRPr="00557959">
                      <w:rPr>
                        <w:rFonts w:ascii="Times New Roman" w:hAnsi="Times New Roman" w:cs="Times New Roman"/>
                        <w:noProof/>
                        <w:lang w:val="es-ES"/>
                        <w:rPrChange w:id="4543" w:author="Microsoft Office User" w:date="2021-08-13T16:26:00Z">
                          <w:rPr>
                            <w:noProof/>
                            <w:lang w:val="es-ES"/>
                          </w:rPr>
                        </w:rPrChange>
                      </w:rPr>
                      <w:t xml:space="preserve">[7] </w:t>
                    </w:r>
                  </w:p>
                </w:tc>
                <w:tc>
                  <w:tcPr>
                    <w:tcW w:w="4696" w:type="pct"/>
                    <w:hideMark/>
                  </w:tcPr>
                  <w:p w14:paraId="21D5CBCC" w14:textId="77777777" w:rsidR="00E51CA8" w:rsidRPr="00557959" w:rsidRDefault="00E51CA8">
                    <w:pPr>
                      <w:pStyle w:val="Bibliografa"/>
                      <w:rPr>
                        <w:rFonts w:ascii="Times New Roman" w:hAnsi="Times New Roman" w:cs="Times New Roman"/>
                        <w:noProof/>
                        <w:lang w:val="es-ES"/>
                        <w:rPrChange w:id="4544" w:author="Microsoft Office User" w:date="2021-08-13T16:26:00Z">
                          <w:rPr>
                            <w:noProof/>
                            <w:lang w:val="es-ES"/>
                          </w:rPr>
                        </w:rPrChange>
                      </w:rPr>
                    </w:pPr>
                    <w:r w:rsidRPr="00557959">
                      <w:rPr>
                        <w:rFonts w:ascii="Times New Roman" w:hAnsi="Times New Roman" w:cs="Times New Roman"/>
                        <w:noProof/>
                        <w:lang w:val="es-ES"/>
                        <w:rPrChange w:id="4545" w:author="Microsoft Office User" w:date="2021-08-13T16:26:00Z">
                          <w:rPr>
                            <w:noProof/>
                            <w:lang w:val="es-ES"/>
                          </w:rPr>
                        </w:rPrChange>
                      </w:rPr>
                      <w:t xml:space="preserve">UNIVERSIDAD PRIVADA DE LA SELVA PERUANA, IMPLEMENTACIÓN DE LA MESA DE SERVICIO APLICANDO ITIL V.3.0 PARA MEJORAR LA CALIDAD DEL SERVICIO EN LA OFICINA DE SISTEMAS DE INFORMACION DE LA UNIVERSIDAD PRIVADA DE LA SELVA PERUANA, IQUITOS 2018, Peru: FACULTAD DE INGENIERÍA, 2018. </w:t>
                    </w:r>
                  </w:p>
                </w:tc>
              </w:tr>
              <w:tr w:rsidR="00E51CA8" w:rsidRPr="00557959" w14:paraId="1772D139" w14:textId="77777777" w:rsidTr="00E51CA8">
                <w:trPr>
                  <w:divId w:val="2093235544"/>
                  <w:tblCellSpacing w:w="15" w:type="dxa"/>
                </w:trPr>
                <w:tc>
                  <w:tcPr>
                    <w:tcW w:w="259" w:type="pct"/>
                    <w:hideMark/>
                  </w:tcPr>
                  <w:p w14:paraId="481323C5" w14:textId="77777777" w:rsidR="00E51CA8" w:rsidRPr="00557959" w:rsidRDefault="00E51CA8">
                    <w:pPr>
                      <w:pStyle w:val="Bibliografa"/>
                      <w:rPr>
                        <w:rFonts w:ascii="Times New Roman" w:hAnsi="Times New Roman" w:cs="Times New Roman"/>
                        <w:noProof/>
                        <w:lang w:val="es-ES"/>
                        <w:rPrChange w:id="4546" w:author="Microsoft Office User" w:date="2021-08-13T16:26:00Z">
                          <w:rPr>
                            <w:noProof/>
                            <w:lang w:val="es-ES"/>
                          </w:rPr>
                        </w:rPrChange>
                      </w:rPr>
                    </w:pPr>
                    <w:r w:rsidRPr="00557959">
                      <w:rPr>
                        <w:rFonts w:ascii="Times New Roman" w:hAnsi="Times New Roman" w:cs="Times New Roman"/>
                        <w:noProof/>
                        <w:lang w:val="es-ES"/>
                        <w:rPrChange w:id="4547" w:author="Microsoft Office User" w:date="2021-08-13T16:26:00Z">
                          <w:rPr>
                            <w:noProof/>
                            <w:lang w:val="es-ES"/>
                          </w:rPr>
                        </w:rPrChange>
                      </w:rPr>
                      <w:t xml:space="preserve">[8] </w:t>
                    </w:r>
                  </w:p>
                </w:tc>
                <w:tc>
                  <w:tcPr>
                    <w:tcW w:w="4696" w:type="pct"/>
                    <w:hideMark/>
                  </w:tcPr>
                  <w:p w14:paraId="21500F97" w14:textId="77777777" w:rsidR="00E51CA8" w:rsidRPr="00557959" w:rsidRDefault="00E51CA8">
                    <w:pPr>
                      <w:pStyle w:val="Bibliografa"/>
                      <w:rPr>
                        <w:rFonts w:ascii="Times New Roman" w:hAnsi="Times New Roman" w:cs="Times New Roman"/>
                        <w:noProof/>
                        <w:lang w:val="es-ES"/>
                        <w:rPrChange w:id="4548" w:author="Microsoft Office User" w:date="2021-08-13T16:26:00Z">
                          <w:rPr>
                            <w:noProof/>
                            <w:lang w:val="es-ES"/>
                          </w:rPr>
                        </w:rPrChange>
                      </w:rPr>
                    </w:pPr>
                    <w:r w:rsidRPr="00557959">
                      <w:rPr>
                        <w:rFonts w:ascii="Times New Roman" w:hAnsi="Times New Roman" w:cs="Times New Roman"/>
                        <w:noProof/>
                        <w:lang w:val="es-ES"/>
                        <w:rPrChange w:id="4549" w:author="Microsoft Office User" w:date="2021-08-13T16:26:00Z">
                          <w:rPr>
                            <w:noProof/>
                            <w:lang w:val="es-ES"/>
                          </w:rPr>
                        </w:rPrChange>
                      </w:rPr>
                      <w:t xml:space="preserve">UNIVERSIDAD DE LAS FUERZAS ARMADAS, ESTRATEGIA, DISEÑO Y TRANSICIÓN DE UNA MESA DE AYUDA APLICANDO ITIL V3, CASO DE ESTUDIO: TCONTROL S.A, SANGOLQUÍ: ESPE, 2015. </w:t>
                    </w:r>
                  </w:p>
                </w:tc>
              </w:tr>
              <w:tr w:rsidR="00E51CA8" w:rsidRPr="00557959" w14:paraId="718DE306" w14:textId="77777777" w:rsidTr="00E51CA8">
                <w:trPr>
                  <w:divId w:val="2093235544"/>
                  <w:tblCellSpacing w:w="15" w:type="dxa"/>
                </w:trPr>
                <w:tc>
                  <w:tcPr>
                    <w:tcW w:w="259" w:type="pct"/>
                    <w:hideMark/>
                  </w:tcPr>
                  <w:p w14:paraId="2AD1487B" w14:textId="77777777" w:rsidR="00E51CA8" w:rsidRPr="00557959" w:rsidRDefault="00E51CA8">
                    <w:pPr>
                      <w:pStyle w:val="Bibliografa"/>
                      <w:rPr>
                        <w:rFonts w:ascii="Times New Roman" w:hAnsi="Times New Roman" w:cs="Times New Roman"/>
                        <w:noProof/>
                        <w:lang w:val="es-ES"/>
                        <w:rPrChange w:id="4550" w:author="Microsoft Office User" w:date="2021-08-13T16:26:00Z">
                          <w:rPr>
                            <w:noProof/>
                            <w:lang w:val="es-ES"/>
                          </w:rPr>
                        </w:rPrChange>
                      </w:rPr>
                    </w:pPr>
                    <w:r w:rsidRPr="00557959">
                      <w:rPr>
                        <w:rFonts w:ascii="Times New Roman" w:hAnsi="Times New Roman" w:cs="Times New Roman"/>
                        <w:noProof/>
                        <w:lang w:val="es-ES"/>
                        <w:rPrChange w:id="4551" w:author="Microsoft Office User" w:date="2021-08-13T16:26:00Z">
                          <w:rPr>
                            <w:noProof/>
                            <w:lang w:val="es-ES"/>
                          </w:rPr>
                        </w:rPrChange>
                      </w:rPr>
                      <w:t xml:space="preserve">[9] </w:t>
                    </w:r>
                  </w:p>
                </w:tc>
                <w:tc>
                  <w:tcPr>
                    <w:tcW w:w="4696" w:type="pct"/>
                    <w:hideMark/>
                  </w:tcPr>
                  <w:p w14:paraId="39D6692E" w14:textId="77777777" w:rsidR="00E51CA8" w:rsidRPr="00557959" w:rsidRDefault="00E51CA8">
                    <w:pPr>
                      <w:pStyle w:val="Bibliografa"/>
                      <w:rPr>
                        <w:rFonts w:ascii="Times New Roman" w:hAnsi="Times New Roman" w:cs="Times New Roman"/>
                        <w:noProof/>
                        <w:lang w:val="es-ES"/>
                        <w:rPrChange w:id="4552" w:author="Microsoft Office User" w:date="2021-08-13T16:26:00Z">
                          <w:rPr>
                            <w:noProof/>
                            <w:lang w:val="es-ES"/>
                          </w:rPr>
                        </w:rPrChange>
                      </w:rPr>
                    </w:pPr>
                    <w:r w:rsidRPr="00557959">
                      <w:rPr>
                        <w:rFonts w:ascii="Times New Roman" w:hAnsi="Times New Roman" w:cs="Times New Roman"/>
                        <w:noProof/>
                        <w:lang w:val="es-ES"/>
                        <w:rPrChange w:id="4553" w:author="Microsoft Office User" w:date="2021-08-13T16:26:00Z">
                          <w:rPr>
                            <w:noProof/>
                            <w:lang w:val="es-ES"/>
                          </w:rPr>
                        </w:rPrChange>
                      </w:rPr>
                      <w:t xml:space="preserve">UNIVERSIDAD SAN IGNACIO DE LOYOLA, MEJORA EN LA MESA DE AYUDA (HELP DESK) DE UN ORGANISMO REGULADOR EN EL ESTADO PERUANO UTILIZANDO ITIL, LIMA-PERU: FACULTAD DE INGENIERÍA, 2018. </w:t>
                    </w:r>
                  </w:p>
                </w:tc>
              </w:tr>
              <w:tr w:rsidR="00E51CA8" w:rsidRPr="00557959" w14:paraId="79DC83E1" w14:textId="77777777" w:rsidTr="00E51CA8">
                <w:trPr>
                  <w:divId w:val="2093235544"/>
                  <w:tblCellSpacing w:w="15" w:type="dxa"/>
                </w:trPr>
                <w:tc>
                  <w:tcPr>
                    <w:tcW w:w="259" w:type="pct"/>
                    <w:hideMark/>
                  </w:tcPr>
                  <w:p w14:paraId="6B4B4ACC" w14:textId="77777777" w:rsidR="00E51CA8" w:rsidRPr="00557959" w:rsidRDefault="00E51CA8">
                    <w:pPr>
                      <w:pStyle w:val="Bibliografa"/>
                      <w:rPr>
                        <w:rFonts w:ascii="Times New Roman" w:hAnsi="Times New Roman" w:cs="Times New Roman"/>
                        <w:noProof/>
                        <w:lang w:val="es-ES"/>
                        <w:rPrChange w:id="4554" w:author="Microsoft Office User" w:date="2021-08-13T16:26:00Z">
                          <w:rPr>
                            <w:noProof/>
                            <w:lang w:val="es-ES"/>
                          </w:rPr>
                        </w:rPrChange>
                      </w:rPr>
                    </w:pPr>
                    <w:r w:rsidRPr="00557959">
                      <w:rPr>
                        <w:rFonts w:ascii="Times New Roman" w:hAnsi="Times New Roman" w:cs="Times New Roman"/>
                        <w:noProof/>
                        <w:lang w:val="es-ES"/>
                        <w:rPrChange w:id="4555" w:author="Microsoft Office User" w:date="2021-08-13T16:26:00Z">
                          <w:rPr>
                            <w:noProof/>
                            <w:lang w:val="es-ES"/>
                          </w:rPr>
                        </w:rPrChange>
                      </w:rPr>
                      <w:t xml:space="preserve">[10] </w:t>
                    </w:r>
                  </w:p>
                </w:tc>
                <w:tc>
                  <w:tcPr>
                    <w:tcW w:w="4696" w:type="pct"/>
                    <w:hideMark/>
                  </w:tcPr>
                  <w:p w14:paraId="42816A6C" w14:textId="77777777" w:rsidR="00E51CA8" w:rsidRPr="00557959" w:rsidRDefault="00E51CA8">
                    <w:pPr>
                      <w:pStyle w:val="Bibliografa"/>
                      <w:rPr>
                        <w:rFonts w:ascii="Times New Roman" w:hAnsi="Times New Roman" w:cs="Times New Roman"/>
                        <w:noProof/>
                        <w:lang w:val="es-ES"/>
                        <w:rPrChange w:id="4556" w:author="Microsoft Office User" w:date="2021-08-13T16:26:00Z">
                          <w:rPr>
                            <w:noProof/>
                            <w:lang w:val="es-ES"/>
                          </w:rPr>
                        </w:rPrChange>
                      </w:rPr>
                    </w:pPr>
                    <w:r w:rsidRPr="00557959">
                      <w:rPr>
                        <w:rFonts w:ascii="Times New Roman" w:hAnsi="Times New Roman" w:cs="Times New Roman"/>
                        <w:noProof/>
                        <w:lang w:val="es-ES"/>
                        <w:rPrChange w:id="4557" w:author="Microsoft Office User" w:date="2021-08-13T16:26:00Z">
                          <w:rPr>
                            <w:noProof/>
                            <w:lang w:val="es-ES"/>
                          </w:rPr>
                        </w:rPrChange>
                      </w:rPr>
                      <w:t xml:space="preserve">Guillen Gómez, Irani, Creación de una Mesa de Ayuda Basada en ITIL V3 para una Empresa del Sector Minero, Arequipa - Perú: Universidad Católica de Santa María, 2018. </w:t>
                    </w:r>
                  </w:p>
                </w:tc>
              </w:tr>
              <w:tr w:rsidR="00E51CA8" w:rsidRPr="00557959" w14:paraId="4C33773F" w14:textId="77777777" w:rsidTr="00E51CA8">
                <w:trPr>
                  <w:divId w:val="2093235544"/>
                  <w:tblCellSpacing w:w="15" w:type="dxa"/>
                </w:trPr>
                <w:tc>
                  <w:tcPr>
                    <w:tcW w:w="259" w:type="pct"/>
                    <w:hideMark/>
                  </w:tcPr>
                  <w:p w14:paraId="1BBC35FE" w14:textId="77777777" w:rsidR="00E51CA8" w:rsidRPr="00557959" w:rsidRDefault="00E51CA8">
                    <w:pPr>
                      <w:pStyle w:val="Bibliografa"/>
                      <w:rPr>
                        <w:rFonts w:ascii="Times New Roman" w:hAnsi="Times New Roman" w:cs="Times New Roman"/>
                        <w:noProof/>
                        <w:lang w:val="es-ES"/>
                        <w:rPrChange w:id="4558" w:author="Microsoft Office User" w:date="2021-08-13T16:26:00Z">
                          <w:rPr>
                            <w:noProof/>
                            <w:lang w:val="es-ES"/>
                          </w:rPr>
                        </w:rPrChange>
                      </w:rPr>
                    </w:pPr>
                    <w:r w:rsidRPr="00557959">
                      <w:rPr>
                        <w:rFonts w:ascii="Times New Roman" w:hAnsi="Times New Roman" w:cs="Times New Roman"/>
                        <w:noProof/>
                        <w:lang w:val="es-ES"/>
                        <w:rPrChange w:id="4559" w:author="Microsoft Office User" w:date="2021-08-13T16:26:00Z">
                          <w:rPr>
                            <w:noProof/>
                            <w:lang w:val="es-ES"/>
                          </w:rPr>
                        </w:rPrChange>
                      </w:rPr>
                      <w:t xml:space="preserve">[11] </w:t>
                    </w:r>
                  </w:p>
                </w:tc>
                <w:tc>
                  <w:tcPr>
                    <w:tcW w:w="4696" w:type="pct"/>
                    <w:hideMark/>
                  </w:tcPr>
                  <w:p w14:paraId="1E701071" w14:textId="77777777" w:rsidR="00E51CA8" w:rsidRPr="00557959" w:rsidRDefault="00E51CA8">
                    <w:pPr>
                      <w:pStyle w:val="Bibliografa"/>
                      <w:rPr>
                        <w:rFonts w:ascii="Times New Roman" w:hAnsi="Times New Roman" w:cs="Times New Roman"/>
                        <w:noProof/>
                        <w:lang w:val="es-ES"/>
                        <w:rPrChange w:id="4560" w:author="Microsoft Office User" w:date="2021-08-13T16:26:00Z">
                          <w:rPr>
                            <w:noProof/>
                            <w:lang w:val="es-ES"/>
                          </w:rPr>
                        </w:rPrChange>
                      </w:rPr>
                    </w:pPr>
                    <w:r w:rsidRPr="00557959">
                      <w:rPr>
                        <w:rFonts w:ascii="Times New Roman" w:hAnsi="Times New Roman" w:cs="Times New Roman"/>
                        <w:noProof/>
                        <w:lang w:val="es-ES"/>
                        <w:rPrChange w:id="4561" w:author="Microsoft Office User" w:date="2021-08-13T16:26:00Z">
                          <w:rPr>
                            <w:noProof/>
                            <w:lang w:val="es-ES"/>
                          </w:rPr>
                        </w:rPrChange>
                      </w:rPr>
                      <w:t>U. A. Rodriguez, «https://www.academia.edu/8105458/UNIVERSIDAD_VERACRUZANA_Licenciado_en_Sistemas_Computacionales_Administrativos_Presenta_Uzai_Arcos_Rodr%C3%ADguez_Asesor,» Facultad de Contaduria y administracion, 20 Diciembre 2010. [En línea]. [Último acceso: 12 febrero 2021].</w:t>
                    </w:r>
                  </w:p>
                </w:tc>
              </w:tr>
              <w:tr w:rsidR="00E51CA8" w:rsidRPr="00557959" w14:paraId="0DB4AD04" w14:textId="77777777" w:rsidTr="00E51CA8">
                <w:trPr>
                  <w:divId w:val="2093235544"/>
                  <w:tblCellSpacing w:w="15" w:type="dxa"/>
                </w:trPr>
                <w:tc>
                  <w:tcPr>
                    <w:tcW w:w="259" w:type="pct"/>
                    <w:hideMark/>
                  </w:tcPr>
                  <w:p w14:paraId="6D728E91" w14:textId="77777777" w:rsidR="00E51CA8" w:rsidRPr="00557959" w:rsidRDefault="00E51CA8">
                    <w:pPr>
                      <w:pStyle w:val="Bibliografa"/>
                      <w:rPr>
                        <w:rFonts w:ascii="Times New Roman" w:hAnsi="Times New Roman" w:cs="Times New Roman"/>
                        <w:noProof/>
                        <w:lang w:val="es-ES"/>
                        <w:rPrChange w:id="4562" w:author="Microsoft Office User" w:date="2021-08-13T16:26:00Z">
                          <w:rPr>
                            <w:noProof/>
                            <w:lang w:val="es-ES"/>
                          </w:rPr>
                        </w:rPrChange>
                      </w:rPr>
                    </w:pPr>
                    <w:r w:rsidRPr="00557959">
                      <w:rPr>
                        <w:rFonts w:ascii="Times New Roman" w:hAnsi="Times New Roman" w:cs="Times New Roman"/>
                        <w:noProof/>
                        <w:lang w:val="es-ES"/>
                        <w:rPrChange w:id="4563" w:author="Microsoft Office User" w:date="2021-08-13T16:26:00Z">
                          <w:rPr>
                            <w:noProof/>
                            <w:lang w:val="es-ES"/>
                          </w:rPr>
                        </w:rPrChange>
                      </w:rPr>
                      <w:lastRenderedPageBreak/>
                      <w:t xml:space="preserve">[12] </w:t>
                    </w:r>
                  </w:p>
                </w:tc>
                <w:tc>
                  <w:tcPr>
                    <w:tcW w:w="4696" w:type="pct"/>
                    <w:hideMark/>
                  </w:tcPr>
                  <w:p w14:paraId="5ED432FB" w14:textId="77777777" w:rsidR="00E51CA8" w:rsidRPr="00557959" w:rsidRDefault="00E51CA8">
                    <w:pPr>
                      <w:pStyle w:val="Bibliografa"/>
                      <w:rPr>
                        <w:rFonts w:ascii="Times New Roman" w:hAnsi="Times New Roman" w:cs="Times New Roman"/>
                        <w:noProof/>
                        <w:lang w:val="es-ES"/>
                        <w:rPrChange w:id="4564" w:author="Microsoft Office User" w:date="2021-08-13T16:26:00Z">
                          <w:rPr>
                            <w:noProof/>
                            <w:lang w:val="es-ES"/>
                          </w:rPr>
                        </w:rPrChange>
                      </w:rPr>
                    </w:pPr>
                    <w:r w:rsidRPr="00557959">
                      <w:rPr>
                        <w:rFonts w:ascii="Times New Roman" w:hAnsi="Times New Roman" w:cs="Times New Roman"/>
                        <w:noProof/>
                        <w:lang w:val="es-ES"/>
                        <w:rPrChange w:id="4565" w:author="Microsoft Office User" w:date="2021-08-13T16:26:00Z">
                          <w:rPr>
                            <w:noProof/>
                            <w:lang w:val="es-ES"/>
                          </w:rPr>
                        </w:rPrChange>
                      </w:rPr>
                      <w:t xml:space="preserve">L. Álvarez, Propuesta de estrategia para reducir los riesgos en la, Ciudad de México: Tesis, 2009. </w:t>
                    </w:r>
                  </w:p>
                </w:tc>
              </w:tr>
              <w:tr w:rsidR="00E51CA8" w:rsidRPr="00557959" w14:paraId="48253129" w14:textId="77777777" w:rsidTr="00E51CA8">
                <w:trPr>
                  <w:divId w:val="2093235544"/>
                  <w:tblCellSpacing w:w="15" w:type="dxa"/>
                </w:trPr>
                <w:tc>
                  <w:tcPr>
                    <w:tcW w:w="259" w:type="pct"/>
                    <w:hideMark/>
                  </w:tcPr>
                  <w:p w14:paraId="675E2028" w14:textId="77777777" w:rsidR="00E51CA8" w:rsidRPr="00557959" w:rsidRDefault="00E51CA8">
                    <w:pPr>
                      <w:pStyle w:val="Bibliografa"/>
                      <w:rPr>
                        <w:rFonts w:ascii="Times New Roman" w:hAnsi="Times New Roman" w:cs="Times New Roman"/>
                        <w:noProof/>
                        <w:lang w:val="es-ES"/>
                        <w:rPrChange w:id="4566" w:author="Microsoft Office User" w:date="2021-08-13T16:26:00Z">
                          <w:rPr>
                            <w:noProof/>
                            <w:lang w:val="es-ES"/>
                          </w:rPr>
                        </w:rPrChange>
                      </w:rPr>
                    </w:pPr>
                    <w:r w:rsidRPr="00557959">
                      <w:rPr>
                        <w:rFonts w:ascii="Times New Roman" w:hAnsi="Times New Roman" w:cs="Times New Roman"/>
                        <w:noProof/>
                        <w:lang w:val="es-ES"/>
                        <w:rPrChange w:id="4567" w:author="Microsoft Office User" w:date="2021-08-13T16:26:00Z">
                          <w:rPr>
                            <w:noProof/>
                            <w:lang w:val="es-ES"/>
                          </w:rPr>
                        </w:rPrChange>
                      </w:rPr>
                      <w:t xml:space="preserve">[13] </w:t>
                    </w:r>
                  </w:p>
                </w:tc>
                <w:tc>
                  <w:tcPr>
                    <w:tcW w:w="4696" w:type="pct"/>
                    <w:hideMark/>
                  </w:tcPr>
                  <w:p w14:paraId="21049718" w14:textId="77777777" w:rsidR="00E51CA8" w:rsidRPr="00557959" w:rsidRDefault="00E51CA8">
                    <w:pPr>
                      <w:pStyle w:val="Bibliografa"/>
                      <w:rPr>
                        <w:rFonts w:ascii="Times New Roman" w:hAnsi="Times New Roman" w:cs="Times New Roman"/>
                        <w:noProof/>
                        <w:lang w:val="es-ES"/>
                        <w:rPrChange w:id="4568" w:author="Microsoft Office User" w:date="2021-08-13T16:26:00Z">
                          <w:rPr>
                            <w:noProof/>
                            <w:lang w:val="es-ES"/>
                          </w:rPr>
                        </w:rPrChange>
                      </w:rPr>
                    </w:pPr>
                    <w:r w:rsidRPr="00557959">
                      <w:rPr>
                        <w:rFonts w:ascii="Times New Roman" w:hAnsi="Times New Roman" w:cs="Times New Roman"/>
                        <w:noProof/>
                        <w:lang w:val="es-ES"/>
                        <w:rPrChange w:id="4569" w:author="Microsoft Office User" w:date="2021-08-13T16:26:00Z">
                          <w:rPr>
                            <w:noProof/>
                            <w:lang w:val="es-ES"/>
                          </w:rPr>
                        </w:rPrChange>
                      </w:rPr>
                      <w:t xml:space="preserve">Motadata, «Servios Desk,» Motadata, 01 01 2021. [En línea]. </w:t>
                    </w:r>
                    <w:r w:rsidRPr="00557959">
                      <w:rPr>
                        <w:rFonts w:ascii="Times New Roman" w:hAnsi="Times New Roman" w:cs="Times New Roman"/>
                        <w:noProof/>
                        <w:lang w:val="en-US"/>
                        <w:rPrChange w:id="4570" w:author="Microsoft Office User" w:date="2021-08-13T16:26:00Z">
                          <w:rPr>
                            <w:noProof/>
                            <w:lang w:val="es-ES"/>
                          </w:rPr>
                        </w:rPrChange>
                      </w:rPr>
                      <w:t xml:space="preserve">Available: https://www.motadata.com/es/significance-of-the-it-service-desk/. </w:t>
                    </w:r>
                    <w:r w:rsidRPr="00557959">
                      <w:rPr>
                        <w:rFonts w:ascii="Times New Roman" w:hAnsi="Times New Roman" w:cs="Times New Roman"/>
                        <w:noProof/>
                        <w:lang w:val="es-ES"/>
                        <w:rPrChange w:id="4571" w:author="Microsoft Office User" w:date="2021-08-13T16:26:00Z">
                          <w:rPr>
                            <w:noProof/>
                            <w:lang w:val="es-ES"/>
                          </w:rPr>
                        </w:rPrChange>
                      </w:rPr>
                      <w:t>[Último acceso: 24 05 2021].</w:t>
                    </w:r>
                  </w:p>
                </w:tc>
              </w:tr>
              <w:tr w:rsidR="00E51CA8" w:rsidRPr="00557959" w14:paraId="2261BA8C" w14:textId="77777777" w:rsidTr="00E51CA8">
                <w:trPr>
                  <w:divId w:val="2093235544"/>
                  <w:tblCellSpacing w:w="15" w:type="dxa"/>
                </w:trPr>
                <w:tc>
                  <w:tcPr>
                    <w:tcW w:w="259" w:type="pct"/>
                    <w:hideMark/>
                  </w:tcPr>
                  <w:p w14:paraId="55DBC9A2" w14:textId="77777777" w:rsidR="00E51CA8" w:rsidRPr="00557959" w:rsidRDefault="00E51CA8">
                    <w:pPr>
                      <w:pStyle w:val="Bibliografa"/>
                      <w:rPr>
                        <w:rFonts w:ascii="Times New Roman" w:hAnsi="Times New Roman" w:cs="Times New Roman"/>
                        <w:noProof/>
                        <w:lang w:val="es-ES"/>
                        <w:rPrChange w:id="4572" w:author="Microsoft Office User" w:date="2021-08-13T16:26:00Z">
                          <w:rPr>
                            <w:noProof/>
                            <w:lang w:val="es-ES"/>
                          </w:rPr>
                        </w:rPrChange>
                      </w:rPr>
                    </w:pPr>
                    <w:r w:rsidRPr="00557959">
                      <w:rPr>
                        <w:rFonts w:ascii="Times New Roman" w:hAnsi="Times New Roman" w:cs="Times New Roman"/>
                        <w:noProof/>
                        <w:lang w:val="es-ES"/>
                        <w:rPrChange w:id="4573" w:author="Microsoft Office User" w:date="2021-08-13T16:26:00Z">
                          <w:rPr>
                            <w:noProof/>
                            <w:lang w:val="es-ES"/>
                          </w:rPr>
                        </w:rPrChange>
                      </w:rPr>
                      <w:t xml:space="preserve">[14] </w:t>
                    </w:r>
                  </w:p>
                </w:tc>
                <w:tc>
                  <w:tcPr>
                    <w:tcW w:w="4696" w:type="pct"/>
                    <w:hideMark/>
                  </w:tcPr>
                  <w:p w14:paraId="6BD34096" w14:textId="77777777" w:rsidR="00E51CA8" w:rsidRPr="00557959" w:rsidRDefault="00E51CA8">
                    <w:pPr>
                      <w:pStyle w:val="Bibliografa"/>
                      <w:rPr>
                        <w:rFonts w:ascii="Times New Roman" w:hAnsi="Times New Roman" w:cs="Times New Roman"/>
                        <w:noProof/>
                        <w:lang w:val="es-ES"/>
                        <w:rPrChange w:id="4574" w:author="Microsoft Office User" w:date="2021-08-13T16:26:00Z">
                          <w:rPr>
                            <w:noProof/>
                            <w:lang w:val="es-ES"/>
                          </w:rPr>
                        </w:rPrChange>
                      </w:rPr>
                    </w:pPr>
                    <w:r w:rsidRPr="00557959">
                      <w:rPr>
                        <w:rFonts w:ascii="Times New Roman" w:hAnsi="Times New Roman" w:cs="Times New Roman"/>
                        <w:noProof/>
                        <w:lang w:val="es-ES"/>
                        <w:rPrChange w:id="4575" w:author="Microsoft Office User" w:date="2021-08-13T16:26:00Z">
                          <w:rPr>
                            <w:noProof/>
                            <w:lang w:val="es-ES"/>
                          </w:rPr>
                        </w:rPrChange>
                      </w:rPr>
                      <w:t xml:space="preserve">zendesk, «Bibioteca zendesk,» zendesk, 01 01 2021. [En línea]. </w:t>
                    </w:r>
                    <w:r w:rsidRPr="00557959">
                      <w:rPr>
                        <w:rFonts w:ascii="Times New Roman" w:hAnsi="Times New Roman" w:cs="Times New Roman"/>
                        <w:noProof/>
                        <w:lang w:val="en-US"/>
                        <w:rPrChange w:id="4576" w:author="Microsoft Office User" w:date="2021-08-13T16:26:00Z">
                          <w:rPr>
                            <w:noProof/>
                            <w:lang w:val="es-ES"/>
                          </w:rPr>
                        </w:rPrChange>
                      </w:rPr>
                      <w:t xml:space="preserve">Available: https://www.zendesk.com.mx/blog/mesa-de-servicio-que-es/. </w:t>
                    </w:r>
                    <w:r w:rsidRPr="00557959">
                      <w:rPr>
                        <w:rFonts w:ascii="Times New Roman" w:hAnsi="Times New Roman" w:cs="Times New Roman"/>
                        <w:noProof/>
                        <w:lang w:val="es-ES"/>
                        <w:rPrChange w:id="4577" w:author="Microsoft Office User" w:date="2021-08-13T16:26:00Z">
                          <w:rPr>
                            <w:noProof/>
                            <w:lang w:val="es-ES"/>
                          </w:rPr>
                        </w:rPrChange>
                      </w:rPr>
                      <w:t>[Último acceso: 07 06 2021].</w:t>
                    </w:r>
                  </w:p>
                </w:tc>
              </w:tr>
              <w:tr w:rsidR="00E51CA8" w:rsidRPr="00557959" w14:paraId="7C54BA8F" w14:textId="77777777" w:rsidTr="00E51CA8">
                <w:trPr>
                  <w:divId w:val="2093235544"/>
                  <w:tblCellSpacing w:w="15" w:type="dxa"/>
                </w:trPr>
                <w:tc>
                  <w:tcPr>
                    <w:tcW w:w="259" w:type="pct"/>
                    <w:hideMark/>
                  </w:tcPr>
                  <w:p w14:paraId="1A3E50AC" w14:textId="77777777" w:rsidR="00E51CA8" w:rsidRPr="00557959" w:rsidRDefault="00E51CA8">
                    <w:pPr>
                      <w:pStyle w:val="Bibliografa"/>
                      <w:rPr>
                        <w:rFonts w:ascii="Times New Roman" w:hAnsi="Times New Roman" w:cs="Times New Roman"/>
                        <w:noProof/>
                        <w:lang w:val="es-ES"/>
                        <w:rPrChange w:id="4578" w:author="Microsoft Office User" w:date="2021-08-13T16:26:00Z">
                          <w:rPr>
                            <w:noProof/>
                            <w:lang w:val="es-ES"/>
                          </w:rPr>
                        </w:rPrChange>
                      </w:rPr>
                    </w:pPr>
                    <w:r w:rsidRPr="00557959">
                      <w:rPr>
                        <w:rFonts w:ascii="Times New Roman" w:hAnsi="Times New Roman" w:cs="Times New Roman"/>
                        <w:noProof/>
                        <w:lang w:val="es-ES"/>
                        <w:rPrChange w:id="4579" w:author="Microsoft Office User" w:date="2021-08-13T16:26:00Z">
                          <w:rPr>
                            <w:noProof/>
                            <w:lang w:val="es-ES"/>
                          </w:rPr>
                        </w:rPrChange>
                      </w:rPr>
                      <w:t xml:space="preserve">[15] </w:t>
                    </w:r>
                  </w:p>
                </w:tc>
                <w:tc>
                  <w:tcPr>
                    <w:tcW w:w="4696" w:type="pct"/>
                    <w:hideMark/>
                  </w:tcPr>
                  <w:p w14:paraId="63A998B8" w14:textId="77777777" w:rsidR="00E51CA8" w:rsidRPr="00557959" w:rsidRDefault="00E51CA8">
                    <w:pPr>
                      <w:pStyle w:val="Bibliografa"/>
                      <w:rPr>
                        <w:rFonts w:ascii="Times New Roman" w:hAnsi="Times New Roman" w:cs="Times New Roman"/>
                        <w:noProof/>
                        <w:lang w:val="es-ES"/>
                        <w:rPrChange w:id="4580" w:author="Microsoft Office User" w:date="2021-08-13T16:26:00Z">
                          <w:rPr>
                            <w:noProof/>
                            <w:lang w:val="es-ES"/>
                          </w:rPr>
                        </w:rPrChange>
                      </w:rPr>
                    </w:pPr>
                    <w:r w:rsidRPr="00557959">
                      <w:rPr>
                        <w:rFonts w:ascii="Times New Roman" w:hAnsi="Times New Roman" w:cs="Times New Roman"/>
                        <w:noProof/>
                        <w:lang w:val="es-ES"/>
                        <w:rPrChange w:id="4581" w:author="Microsoft Office User" w:date="2021-08-13T16:26:00Z">
                          <w:rPr>
                            <w:noProof/>
                            <w:lang w:val="es-ES"/>
                          </w:rPr>
                        </w:rPrChange>
                      </w:rPr>
                      <w:t>IBM, «IaaS frente a PaaS frente a SaaS,» IBM, 01 01 2021. [En línea]. Available: https://www.ibm.com/mx-es/cloud/learn/iaas-paas-saas. [Último acceso: 24 05 2021].</w:t>
                    </w:r>
                  </w:p>
                </w:tc>
              </w:tr>
              <w:tr w:rsidR="00E51CA8" w:rsidRPr="00557959" w14:paraId="17CB65F8" w14:textId="77777777" w:rsidTr="00E51CA8">
                <w:trPr>
                  <w:divId w:val="2093235544"/>
                  <w:tblCellSpacing w:w="15" w:type="dxa"/>
                </w:trPr>
                <w:tc>
                  <w:tcPr>
                    <w:tcW w:w="259" w:type="pct"/>
                    <w:hideMark/>
                  </w:tcPr>
                  <w:p w14:paraId="5985F97B" w14:textId="77777777" w:rsidR="00E51CA8" w:rsidRPr="00557959" w:rsidRDefault="00E51CA8">
                    <w:pPr>
                      <w:pStyle w:val="Bibliografa"/>
                      <w:rPr>
                        <w:rFonts w:ascii="Times New Roman" w:hAnsi="Times New Roman" w:cs="Times New Roman"/>
                        <w:noProof/>
                        <w:lang w:val="es-ES"/>
                        <w:rPrChange w:id="4582" w:author="Microsoft Office User" w:date="2021-08-13T16:26:00Z">
                          <w:rPr>
                            <w:noProof/>
                            <w:lang w:val="es-ES"/>
                          </w:rPr>
                        </w:rPrChange>
                      </w:rPr>
                    </w:pPr>
                    <w:r w:rsidRPr="00557959">
                      <w:rPr>
                        <w:rFonts w:ascii="Times New Roman" w:hAnsi="Times New Roman" w:cs="Times New Roman"/>
                        <w:noProof/>
                        <w:lang w:val="es-ES"/>
                        <w:rPrChange w:id="4583" w:author="Microsoft Office User" w:date="2021-08-13T16:26:00Z">
                          <w:rPr>
                            <w:noProof/>
                            <w:lang w:val="es-ES"/>
                          </w:rPr>
                        </w:rPrChange>
                      </w:rPr>
                      <w:t xml:space="preserve">[16] </w:t>
                    </w:r>
                  </w:p>
                </w:tc>
                <w:tc>
                  <w:tcPr>
                    <w:tcW w:w="4696" w:type="pct"/>
                    <w:hideMark/>
                  </w:tcPr>
                  <w:p w14:paraId="03C0D581" w14:textId="77777777" w:rsidR="00E51CA8" w:rsidRPr="00557959" w:rsidRDefault="00E51CA8">
                    <w:pPr>
                      <w:pStyle w:val="Bibliografa"/>
                      <w:rPr>
                        <w:rFonts w:ascii="Times New Roman" w:hAnsi="Times New Roman" w:cs="Times New Roman"/>
                        <w:noProof/>
                        <w:lang w:val="es-ES"/>
                        <w:rPrChange w:id="4584" w:author="Microsoft Office User" w:date="2021-08-13T16:26:00Z">
                          <w:rPr>
                            <w:noProof/>
                            <w:lang w:val="es-ES"/>
                          </w:rPr>
                        </w:rPrChange>
                      </w:rPr>
                    </w:pPr>
                    <w:r w:rsidRPr="00557959">
                      <w:rPr>
                        <w:rFonts w:ascii="Times New Roman" w:hAnsi="Times New Roman" w:cs="Times New Roman"/>
                        <w:noProof/>
                        <w:lang w:val="es-ES"/>
                        <w:rPrChange w:id="4585" w:author="Microsoft Office User" w:date="2021-08-13T16:26:00Z">
                          <w:rPr>
                            <w:noProof/>
                            <w:lang w:val="es-ES"/>
                          </w:rPr>
                        </w:rPrChange>
                      </w:rPr>
                      <w:t>Microsoft , «Microsoft AZURE,» Microsoft , 01 01 2021. [En línea]. Available: https://azure.microsoft.com/es-mx/overview/what-is-iaas/. [Último acceso: 24 05 2021].</w:t>
                    </w:r>
                  </w:p>
                </w:tc>
              </w:tr>
              <w:tr w:rsidR="00E51CA8" w:rsidRPr="00557959" w14:paraId="09BD292E" w14:textId="77777777" w:rsidTr="00E51CA8">
                <w:trPr>
                  <w:divId w:val="2093235544"/>
                  <w:tblCellSpacing w:w="15" w:type="dxa"/>
                </w:trPr>
                <w:tc>
                  <w:tcPr>
                    <w:tcW w:w="259" w:type="pct"/>
                    <w:hideMark/>
                  </w:tcPr>
                  <w:p w14:paraId="7113A618" w14:textId="77777777" w:rsidR="00E51CA8" w:rsidRPr="00557959" w:rsidRDefault="00E51CA8">
                    <w:pPr>
                      <w:pStyle w:val="Bibliografa"/>
                      <w:rPr>
                        <w:rFonts w:ascii="Times New Roman" w:hAnsi="Times New Roman" w:cs="Times New Roman"/>
                        <w:noProof/>
                        <w:lang w:val="es-ES"/>
                        <w:rPrChange w:id="4586" w:author="Microsoft Office User" w:date="2021-08-13T16:26:00Z">
                          <w:rPr>
                            <w:noProof/>
                            <w:lang w:val="es-ES"/>
                          </w:rPr>
                        </w:rPrChange>
                      </w:rPr>
                    </w:pPr>
                    <w:r w:rsidRPr="00557959">
                      <w:rPr>
                        <w:rFonts w:ascii="Times New Roman" w:hAnsi="Times New Roman" w:cs="Times New Roman"/>
                        <w:noProof/>
                        <w:lang w:val="es-ES"/>
                        <w:rPrChange w:id="4587" w:author="Microsoft Office User" w:date="2021-08-13T16:26:00Z">
                          <w:rPr>
                            <w:noProof/>
                            <w:lang w:val="es-ES"/>
                          </w:rPr>
                        </w:rPrChange>
                      </w:rPr>
                      <w:t xml:space="preserve">[17] </w:t>
                    </w:r>
                  </w:p>
                </w:tc>
                <w:tc>
                  <w:tcPr>
                    <w:tcW w:w="4696" w:type="pct"/>
                    <w:hideMark/>
                  </w:tcPr>
                  <w:p w14:paraId="19D7E01B" w14:textId="77777777" w:rsidR="00E51CA8" w:rsidRPr="00557959" w:rsidRDefault="00E51CA8">
                    <w:pPr>
                      <w:pStyle w:val="Bibliografa"/>
                      <w:rPr>
                        <w:rFonts w:ascii="Times New Roman" w:hAnsi="Times New Roman" w:cs="Times New Roman"/>
                        <w:noProof/>
                        <w:lang w:val="es-ES"/>
                        <w:rPrChange w:id="4588" w:author="Microsoft Office User" w:date="2021-08-13T16:26:00Z">
                          <w:rPr>
                            <w:noProof/>
                            <w:lang w:val="es-ES"/>
                          </w:rPr>
                        </w:rPrChange>
                      </w:rPr>
                    </w:pPr>
                    <w:r w:rsidRPr="00557959">
                      <w:rPr>
                        <w:rFonts w:ascii="Times New Roman" w:hAnsi="Times New Roman" w:cs="Times New Roman"/>
                        <w:noProof/>
                        <w:lang w:val="es-ES"/>
                        <w:rPrChange w:id="4589" w:author="Microsoft Office User" w:date="2021-08-13T16:26:00Z">
                          <w:rPr>
                            <w:noProof/>
                            <w:lang w:val="es-ES"/>
                          </w:rPr>
                        </w:rPrChange>
                      </w:rPr>
                      <w:t xml:space="preserve">IBM, «IBM DOCUMENTACION,» IBM, 01 01 2021. [En línea]. </w:t>
                    </w:r>
                    <w:r w:rsidRPr="00557959">
                      <w:rPr>
                        <w:rFonts w:ascii="Times New Roman" w:hAnsi="Times New Roman" w:cs="Times New Roman"/>
                        <w:noProof/>
                        <w:lang w:val="en-US"/>
                        <w:rPrChange w:id="4590" w:author="Microsoft Office User" w:date="2021-08-13T16:26:00Z">
                          <w:rPr>
                            <w:noProof/>
                            <w:lang w:val="es-ES"/>
                          </w:rPr>
                        </w:rPrChange>
                      </w:rPr>
                      <w:t xml:space="preserve">Available: https://www.ibm.com/docs/es/was/9.0.5?topic=services-web. </w:t>
                    </w:r>
                    <w:r w:rsidRPr="00557959">
                      <w:rPr>
                        <w:rFonts w:ascii="Times New Roman" w:hAnsi="Times New Roman" w:cs="Times New Roman"/>
                        <w:noProof/>
                        <w:lang w:val="es-ES"/>
                        <w:rPrChange w:id="4591" w:author="Microsoft Office User" w:date="2021-08-13T16:26:00Z">
                          <w:rPr>
                            <w:noProof/>
                            <w:lang w:val="es-ES"/>
                          </w:rPr>
                        </w:rPrChange>
                      </w:rPr>
                      <w:t>[Último acceso: 24 05 2021].</w:t>
                    </w:r>
                  </w:p>
                </w:tc>
              </w:tr>
              <w:tr w:rsidR="00E51CA8" w:rsidRPr="00557959" w14:paraId="2FD43ACB" w14:textId="77777777" w:rsidTr="00E51CA8">
                <w:trPr>
                  <w:divId w:val="2093235544"/>
                  <w:tblCellSpacing w:w="15" w:type="dxa"/>
                </w:trPr>
                <w:tc>
                  <w:tcPr>
                    <w:tcW w:w="259" w:type="pct"/>
                    <w:hideMark/>
                  </w:tcPr>
                  <w:p w14:paraId="38E1741F" w14:textId="77777777" w:rsidR="00E51CA8" w:rsidRPr="00557959" w:rsidRDefault="00E51CA8">
                    <w:pPr>
                      <w:pStyle w:val="Bibliografa"/>
                      <w:rPr>
                        <w:rFonts w:ascii="Times New Roman" w:hAnsi="Times New Roman" w:cs="Times New Roman"/>
                        <w:noProof/>
                        <w:lang w:val="es-ES"/>
                        <w:rPrChange w:id="4592" w:author="Microsoft Office User" w:date="2021-08-13T16:26:00Z">
                          <w:rPr>
                            <w:noProof/>
                            <w:lang w:val="es-ES"/>
                          </w:rPr>
                        </w:rPrChange>
                      </w:rPr>
                    </w:pPr>
                    <w:r w:rsidRPr="00557959">
                      <w:rPr>
                        <w:rFonts w:ascii="Times New Roman" w:hAnsi="Times New Roman" w:cs="Times New Roman"/>
                        <w:noProof/>
                        <w:lang w:val="es-ES"/>
                        <w:rPrChange w:id="4593" w:author="Microsoft Office User" w:date="2021-08-13T16:26:00Z">
                          <w:rPr>
                            <w:noProof/>
                            <w:lang w:val="es-ES"/>
                          </w:rPr>
                        </w:rPrChange>
                      </w:rPr>
                      <w:t xml:space="preserve">[18] </w:t>
                    </w:r>
                  </w:p>
                </w:tc>
                <w:tc>
                  <w:tcPr>
                    <w:tcW w:w="4696" w:type="pct"/>
                    <w:hideMark/>
                  </w:tcPr>
                  <w:p w14:paraId="3C309BC2" w14:textId="77777777" w:rsidR="00E51CA8" w:rsidRPr="00557959" w:rsidRDefault="00E51CA8">
                    <w:pPr>
                      <w:pStyle w:val="Bibliografa"/>
                      <w:rPr>
                        <w:rFonts w:ascii="Times New Roman" w:hAnsi="Times New Roman" w:cs="Times New Roman"/>
                        <w:noProof/>
                        <w:lang w:val="es-ES"/>
                        <w:rPrChange w:id="4594" w:author="Microsoft Office User" w:date="2021-08-13T16:26:00Z">
                          <w:rPr>
                            <w:noProof/>
                            <w:lang w:val="es-ES"/>
                          </w:rPr>
                        </w:rPrChange>
                      </w:rPr>
                    </w:pPr>
                    <w:r w:rsidRPr="00557959">
                      <w:rPr>
                        <w:rFonts w:ascii="Times New Roman" w:hAnsi="Times New Roman" w:cs="Times New Roman"/>
                        <w:noProof/>
                        <w:lang w:val="en-US"/>
                        <w:rPrChange w:id="4595" w:author="Microsoft Office User" w:date="2021-08-13T16:26:00Z">
                          <w:rPr>
                            <w:noProof/>
                            <w:lang w:val="es-ES"/>
                          </w:rPr>
                        </w:rPrChange>
                      </w:rPr>
                      <w:t xml:space="preserve">NEXTECH, «¿Qué es ITIL?,» NEXTECH, 01 01 2021. </w:t>
                    </w:r>
                    <w:r w:rsidRPr="00557959">
                      <w:rPr>
                        <w:rFonts w:ascii="Times New Roman" w:hAnsi="Times New Roman" w:cs="Times New Roman"/>
                        <w:noProof/>
                        <w:lang w:val="es-ES"/>
                        <w:rPrChange w:id="4596" w:author="Microsoft Office User" w:date="2021-08-13T16:26:00Z">
                          <w:rPr>
                            <w:noProof/>
                            <w:lang w:val="es-ES"/>
                          </w:rPr>
                        </w:rPrChange>
                      </w:rPr>
                      <w:t>[En línea]. Available: https://nextech.pe/que-es-itil-que-beneficios-tiene-itil/. [Último acceso: 07 06 2021].</w:t>
                    </w:r>
                  </w:p>
                </w:tc>
              </w:tr>
              <w:tr w:rsidR="00E51CA8" w:rsidRPr="00557959" w14:paraId="2C567AEA" w14:textId="77777777" w:rsidTr="00E51CA8">
                <w:trPr>
                  <w:divId w:val="2093235544"/>
                  <w:tblCellSpacing w:w="15" w:type="dxa"/>
                </w:trPr>
                <w:tc>
                  <w:tcPr>
                    <w:tcW w:w="259" w:type="pct"/>
                    <w:hideMark/>
                  </w:tcPr>
                  <w:p w14:paraId="7BE04500" w14:textId="77777777" w:rsidR="00E51CA8" w:rsidRPr="00557959" w:rsidRDefault="00E51CA8">
                    <w:pPr>
                      <w:pStyle w:val="Bibliografa"/>
                      <w:rPr>
                        <w:rFonts w:ascii="Times New Roman" w:hAnsi="Times New Roman" w:cs="Times New Roman"/>
                        <w:noProof/>
                        <w:lang w:val="es-ES"/>
                        <w:rPrChange w:id="4597" w:author="Microsoft Office User" w:date="2021-08-13T16:26:00Z">
                          <w:rPr>
                            <w:noProof/>
                            <w:lang w:val="es-ES"/>
                          </w:rPr>
                        </w:rPrChange>
                      </w:rPr>
                    </w:pPr>
                    <w:r w:rsidRPr="00557959">
                      <w:rPr>
                        <w:rFonts w:ascii="Times New Roman" w:hAnsi="Times New Roman" w:cs="Times New Roman"/>
                        <w:noProof/>
                        <w:lang w:val="es-ES"/>
                        <w:rPrChange w:id="4598" w:author="Microsoft Office User" w:date="2021-08-13T16:26:00Z">
                          <w:rPr>
                            <w:noProof/>
                            <w:lang w:val="es-ES"/>
                          </w:rPr>
                        </w:rPrChange>
                      </w:rPr>
                      <w:t xml:space="preserve">[19] </w:t>
                    </w:r>
                  </w:p>
                </w:tc>
                <w:tc>
                  <w:tcPr>
                    <w:tcW w:w="4696" w:type="pct"/>
                    <w:hideMark/>
                  </w:tcPr>
                  <w:p w14:paraId="65C4073C" w14:textId="77777777" w:rsidR="00E51CA8" w:rsidRPr="00557959" w:rsidRDefault="00E51CA8">
                    <w:pPr>
                      <w:pStyle w:val="Bibliografa"/>
                      <w:rPr>
                        <w:rFonts w:ascii="Times New Roman" w:hAnsi="Times New Roman" w:cs="Times New Roman"/>
                        <w:noProof/>
                        <w:lang w:val="es-ES"/>
                        <w:rPrChange w:id="4599" w:author="Microsoft Office User" w:date="2021-08-13T16:26:00Z">
                          <w:rPr>
                            <w:noProof/>
                            <w:lang w:val="es-ES"/>
                          </w:rPr>
                        </w:rPrChange>
                      </w:rPr>
                    </w:pPr>
                    <w:r w:rsidRPr="00557959">
                      <w:rPr>
                        <w:rFonts w:ascii="Times New Roman" w:hAnsi="Times New Roman" w:cs="Times New Roman"/>
                        <w:noProof/>
                        <w:lang w:val="es-ES"/>
                        <w:rPrChange w:id="4600" w:author="Microsoft Office User" w:date="2021-08-13T16:26:00Z">
                          <w:rPr>
                            <w:noProof/>
                            <w:lang w:val="es-ES"/>
                          </w:rPr>
                        </w:rPrChange>
                      </w:rPr>
                      <w:t>Freshservice, «ITIL V4.0,» Freshservice, 01 01 2021. [En línea]. Available: https://freshservice.com/es/itil/itil-v4/. [Último acceso: 07 06 2021].</w:t>
                    </w:r>
                  </w:p>
                </w:tc>
              </w:tr>
              <w:tr w:rsidR="00E51CA8" w:rsidRPr="00557959" w14:paraId="4DDB027B" w14:textId="77777777" w:rsidTr="00E51CA8">
                <w:trPr>
                  <w:divId w:val="2093235544"/>
                  <w:tblCellSpacing w:w="15" w:type="dxa"/>
                </w:trPr>
                <w:tc>
                  <w:tcPr>
                    <w:tcW w:w="259" w:type="pct"/>
                    <w:hideMark/>
                  </w:tcPr>
                  <w:p w14:paraId="0CB62EFD" w14:textId="77777777" w:rsidR="00E51CA8" w:rsidRPr="00557959" w:rsidRDefault="00E51CA8">
                    <w:pPr>
                      <w:pStyle w:val="Bibliografa"/>
                      <w:rPr>
                        <w:rFonts w:ascii="Times New Roman" w:hAnsi="Times New Roman" w:cs="Times New Roman"/>
                        <w:noProof/>
                        <w:lang w:val="es-ES"/>
                        <w:rPrChange w:id="4601" w:author="Microsoft Office User" w:date="2021-08-13T16:26:00Z">
                          <w:rPr>
                            <w:noProof/>
                            <w:lang w:val="es-ES"/>
                          </w:rPr>
                        </w:rPrChange>
                      </w:rPr>
                    </w:pPr>
                    <w:r w:rsidRPr="00557959">
                      <w:rPr>
                        <w:rFonts w:ascii="Times New Roman" w:hAnsi="Times New Roman" w:cs="Times New Roman"/>
                        <w:noProof/>
                        <w:lang w:val="es-ES"/>
                        <w:rPrChange w:id="4602" w:author="Microsoft Office User" w:date="2021-08-13T16:26:00Z">
                          <w:rPr>
                            <w:noProof/>
                            <w:lang w:val="es-ES"/>
                          </w:rPr>
                        </w:rPrChange>
                      </w:rPr>
                      <w:t xml:space="preserve">[20] </w:t>
                    </w:r>
                  </w:p>
                </w:tc>
                <w:tc>
                  <w:tcPr>
                    <w:tcW w:w="4696" w:type="pct"/>
                    <w:hideMark/>
                  </w:tcPr>
                  <w:p w14:paraId="44355A6E" w14:textId="77777777" w:rsidR="00E51CA8" w:rsidRPr="00557959" w:rsidRDefault="00E51CA8">
                    <w:pPr>
                      <w:pStyle w:val="Bibliografa"/>
                      <w:rPr>
                        <w:rFonts w:ascii="Times New Roman" w:hAnsi="Times New Roman" w:cs="Times New Roman"/>
                        <w:noProof/>
                        <w:lang w:val="es-ES"/>
                        <w:rPrChange w:id="4603" w:author="Microsoft Office User" w:date="2021-08-13T16:26:00Z">
                          <w:rPr>
                            <w:noProof/>
                            <w:lang w:val="es-ES"/>
                          </w:rPr>
                        </w:rPrChange>
                      </w:rPr>
                    </w:pPr>
                    <w:r w:rsidRPr="00557959">
                      <w:rPr>
                        <w:rFonts w:ascii="Times New Roman" w:hAnsi="Times New Roman" w:cs="Times New Roman"/>
                        <w:noProof/>
                        <w:lang w:val="en-US"/>
                        <w:rPrChange w:id="4604" w:author="Microsoft Office User" w:date="2021-08-13T16:26:00Z">
                          <w:rPr>
                            <w:noProof/>
                            <w:lang w:val="es-ES"/>
                          </w:rPr>
                        </w:rPrChange>
                      </w:rPr>
                      <w:t xml:space="preserve">ORACLE, «Oracle Enterprise Resource Planning (ERP),» Oracle, 20 febrero 2021. </w:t>
                    </w:r>
                    <w:r w:rsidRPr="00557959">
                      <w:rPr>
                        <w:rFonts w:ascii="Times New Roman" w:hAnsi="Times New Roman" w:cs="Times New Roman"/>
                        <w:noProof/>
                        <w:lang w:val="es-ES"/>
                        <w:rPrChange w:id="4605" w:author="Microsoft Office User" w:date="2021-08-13T16:26:00Z">
                          <w:rPr>
                            <w:noProof/>
                            <w:lang w:val="es-ES"/>
                          </w:rPr>
                        </w:rPrChange>
                      </w:rPr>
                      <w:t>[En línea]. Available: https://www.oracle.com/erp/. [Último acceso: 15 abril 2021].</w:t>
                    </w:r>
                  </w:p>
                </w:tc>
              </w:tr>
            </w:tbl>
            <w:p w14:paraId="65FAFE53" w14:textId="77777777" w:rsidR="00E51CA8" w:rsidRPr="00557959" w:rsidRDefault="00E51CA8">
              <w:pPr>
                <w:divId w:val="2093235544"/>
                <w:rPr>
                  <w:rFonts w:ascii="Times New Roman" w:eastAsia="Times New Roman" w:hAnsi="Times New Roman" w:cs="Times New Roman"/>
                  <w:noProof/>
                  <w:rPrChange w:id="4606" w:author="Microsoft Office User" w:date="2021-08-13T16:26:00Z">
                    <w:rPr>
                      <w:rFonts w:eastAsia="Times New Roman"/>
                      <w:noProof/>
                    </w:rPr>
                  </w:rPrChange>
                </w:rPr>
              </w:pPr>
            </w:p>
            <w:p w14:paraId="3CE693FF" w14:textId="68518202" w:rsidR="001A0701" w:rsidRPr="00557959" w:rsidRDefault="001A0701">
              <w:pPr>
                <w:rPr>
                  <w:rFonts w:ascii="Times New Roman" w:hAnsi="Times New Roman" w:cs="Times New Roman"/>
                  <w:rPrChange w:id="4607" w:author="Microsoft Office User" w:date="2021-08-13T16:26:00Z">
                    <w:rPr/>
                  </w:rPrChange>
                </w:rPr>
              </w:pPr>
              <w:r w:rsidRPr="00557959">
                <w:rPr>
                  <w:rFonts w:ascii="Times New Roman" w:hAnsi="Times New Roman" w:cs="Times New Roman"/>
                  <w:b/>
                  <w:bCs/>
                  <w:rPrChange w:id="4608" w:author="Microsoft Office User" w:date="2021-08-13T16:26:00Z">
                    <w:rPr>
                      <w:b/>
                      <w:bCs/>
                    </w:rPr>
                  </w:rPrChange>
                </w:rPr>
                <w:fldChar w:fldCharType="end"/>
              </w:r>
            </w:p>
          </w:sdtContent>
        </w:sdt>
      </w:sdtContent>
    </w:sdt>
    <w:p w14:paraId="45F9213C" w14:textId="5474402D" w:rsidR="009112B1" w:rsidRPr="00557959" w:rsidRDefault="009112B1" w:rsidP="000A5A08">
      <w:pPr>
        <w:spacing w:line="360" w:lineRule="auto"/>
        <w:jc w:val="both"/>
        <w:rPr>
          <w:rFonts w:ascii="Times New Roman" w:hAnsi="Times New Roman" w:cs="Times New Roman"/>
          <w:rPrChange w:id="4609" w:author="Microsoft Office User" w:date="2021-08-13T16:26:00Z">
            <w:rPr/>
          </w:rPrChange>
        </w:rPr>
      </w:pPr>
    </w:p>
    <w:p w14:paraId="2FD6871D" w14:textId="68F4B7D6" w:rsidR="00C16F12" w:rsidRPr="00557959" w:rsidRDefault="00C16F12" w:rsidP="000A5A08">
      <w:pPr>
        <w:spacing w:line="360" w:lineRule="auto"/>
        <w:ind w:left="2832"/>
        <w:jc w:val="both"/>
        <w:rPr>
          <w:rFonts w:ascii="Times New Roman" w:hAnsi="Times New Roman" w:cs="Times New Roman"/>
          <w:rPrChange w:id="4610" w:author="Microsoft Office User" w:date="2021-08-13T16:26:00Z">
            <w:rPr/>
          </w:rPrChange>
        </w:rPr>
      </w:pPr>
    </w:p>
    <w:p w14:paraId="1197C7AE" w14:textId="3F986702" w:rsidR="00C16F12" w:rsidRPr="00557959" w:rsidRDefault="00C16F12" w:rsidP="000A5A08">
      <w:pPr>
        <w:spacing w:line="360" w:lineRule="auto"/>
        <w:jc w:val="both"/>
        <w:rPr>
          <w:rFonts w:ascii="Times New Roman" w:hAnsi="Times New Roman" w:cs="Times New Roman"/>
          <w:rPrChange w:id="4611" w:author="Microsoft Office User" w:date="2021-08-13T16:26:00Z">
            <w:rPr/>
          </w:rPrChange>
        </w:rPr>
      </w:pPr>
    </w:p>
    <w:p w14:paraId="4BB3E58B" w14:textId="25B1545C" w:rsidR="00C16F12" w:rsidRPr="00557959" w:rsidRDefault="00C16F12" w:rsidP="000A5A08">
      <w:pPr>
        <w:spacing w:line="360" w:lineRule="auto"/>
        <w:jc w:val="both"/>
        <w:rPr>
          <w:rFonts w:ascii="Times New Roman" w:hAnsi="Times New Roman" w:cs="Times New Roman"/>
          <w:rPrChange w:id="4612" w:author="Microsoft Office User" w:date="2021-08-13T16:26:00Z">
            <w:rPr/>
          </w:rPrChange>
        </w:rPr>
      </w:pPr>
    </w:p>
    <w:p w14:paraId="77E326F4" w14:textId="3C7347F1" w:rsidR="00C16F12" w:rsidRPr="00557959" w:rsidRDefault="00C16F12" w:rsidP="000A5A08">
      <w:pPr>
        <w:spacing w:line="360" w:lineRule="auto"/>
        <w:jc w:val="both"/>
        <w:rPr>
          <w:rFonts w:ascii="Times New Roman" w:hAnsi="Times New Roman" w:cs="Times New Roman"/>
          <w:rPrChange w:id="4613" w:author="Microsoft Office User" w:date="2021-08-13T16:26:00Z">
            <w:rPr/>
          </w:rPrChange>
        </w:rPr>
      </w:pPr>
    </w:p>
    <w:p w14:paraId="01F4AE5C" w14:textId="193F45CE" w:rsidR="00CC70CA" w:rsidRPr="00557959" w:rsidRDefault="00CC70CA" w:rsidP="000A5A08">
      <w:pPr>
        <w:spacing w:line="360" w:lineRule="auto"/>
        <w:jc w:val="both"/>
        <w:rPr>
          <w:rFonts w:ascii="Times New Roman" w:hAnsi="Times New Roman" w:cs="Times New Roman"/>
          <w:sz w:val="24"/>
          <w:szCs w:val="24"/>
          <w:rPrChange w:id="4614" w:author="Microsoft Office User" w:date="2021-08-13T16:26:00Z">
            <w:rPr>
              <w:sz w:val="24"/>
              <w:szCs w:val="24"/>
            </w:rPr>
          </w:rPrChange>
        </w:rPr>
      </w:pPr>
    </w:p>
    <w:p w14:paraId="5D8B6076" w14:textId="77777777" w:rsidR="00BE19FC" w:rsidRPr="00557959" w:rsidRDefault="00BE19FC" w:rsidP="000A5A08">
      <w:pPr>
        <w:spacing w:line="360" w:lineRule="auto"/>
        <w:jc w:val="both"/>
        <w:rPr>
          <w:rFonts w:ascii="Times New Roman" w:hAnsi="Times New Roman" w:cs="Times New Roman"/>
          <w:sz w:val="24"/>
          <w:szCs w:val="24"/>
          <w:rPrChange w:id="4615" w:author="Microsoft Office User" w:date="2021-08-13T16:26:00Z">
            <w:rPr>
              <w:rFonts w:ascii="Arial" w:hAnsi="Arial" w:cs="Arial"/>
              <w:sz w:val="24"/>
              <w:szCs w:val="24"/>
            </w:rPr>
          </w:rPrChange>
        </w:rPr>
      </w:pPr>
    </w:p>
    <w:sectPr w:rsidR="00BE19FC" w:rsidRPr="00557959" w:rsidSect="001524BA">
      <w:footerReference w:type="default" r:id="rId25"/>
      <w:pgSz w:w="12240" w:h="15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07" w:author="Microsoft Office User" w:date="2021-08-13T16:55:00Z" w:initials="MOU">
    <w:p w14:paraId="7B725A0C" w14:textId="6CF56994" w:rsidR="00C12413" w:rsidRDefault="00C12413">
      <w:pPr>
        <w:pStyle w:val="Textocomentario"/>
      </w:pPr>
      <w:r>
        <w:rPr>
          <w:rStyle w:val="Refdecomentario"/>
        </w:rPr>
        <w:annotationRef/>
      </w:r>
    </w:p>
  </w:comment>
  <w:comment w:id="3152" w:author="Microsoft Office User" w:date="2021-08-13T16:56:00Z" w:initials="MOU">
    <w:p w14:paraId="41744A7F" w14:textId="15A34422" w:rsidR="00C12413" w:rsidRDefault="00C12413">
      <w:pPr>
        <w:pStyle w:val="Textocomentario"/>
      </w:pPr>
      <w:r>
        <w:rPr>
          <w:rStyle w:val="Refdecomentario"/>
        </w:rPr>
        <w:annotationRef/>
      </w:r>
      <w:r>
        <w:t xml:space="preserve">TODO ESTE PÁRRAFO PLANTEA PORCENTAJES RELATIVOS QUE DIFICULTAN LA REDACCIÓN Y EL OBJETIVO. POR EJEMPLO: 60 ES EL TOTAL DE EMPRESAS Y DE ESAS 60,48 USAN </w:t>
      </w:r>
      <w:r w:rsidR="00B6556D">
        <w:t>EL SOFTWARE PARA VENTAS, Y AHÍ USAS UN POSRCENTAJE QUE ES 44%. ¿ESE 44% DE QUÉ ES, DE EMPRESAS, DE SOFTWARE, DE USO, DE QUÉ?</w:t>
      </w:r>
    </w:p>
  </w:comment>
  <w:comment w:id="3416" w:author="Microsoft Office User" w:date="2021-08-13T19:33:00Z" w:initials="MOU">
    <w:p w14:paraId="2688C264" w14:textId="1BE1FABC" w:rsidR="00ED5F09" w:rsidRDefault="00ED5F09">
      <w:pPr>
        <w:pStyle w:val="Textocomentario"/>
      </w:pPr>
      <w:r>
        <w:rPr>
          <w:rStyle w:val="Refdecomentario"/>
        </w:rPr>
        <w:annotationRef/>
      </w:r>
      <w:r>
        <w:t>¿qué es un SLA?</w:t>
      </w:r>
    </w:p>
  </w:comment>
  <w:comment w:id="3488" w:author="Microsoft Office User" w:date="2021-08-13T19:41:00Z" w:initials="MOU">
    <w:p w14:paraId="24EBFBA0" w14:textId="686E0F51" w:rsidR="00ED5F09" w:rsidRDefault="00ED5F09">
      <w:pPr>
        <w:pStyle w:val="Textocomentario"/>
      </w:pPr>
      <w:r>
        <w:rPr>
          <w:rStyle w:val="Refdecomentario"/>
        </w:rPr>
        <w:annotationRef/>
      </w:r>
      <w:r>
        <w:t>Esto no dice nada.</w:t>
      </w:r>
    </w:p>
  </w:comment>
  <w:comment w:id="3839" w:author="Microsoft Office User" w:date="2021-08-13T21:14:00Z" w:initials="MOU">
    <w:p w14:paraId="623AF673" w14:textId="255180D3" w:rsidR="00DF3452" w:rsidRDefault="00DF3452">
      <w:pPr>
        <w:pStyle w:val="Textocomentario"/>
      </w:pPr>
      <w:r>
        <w:rPr>
          <w:rStyle w:val="Refdecomentario"/>
        </w:rPr>
        <w:annotationRef/>
      </w:r>
      <w:r>
        <w:t>Esto es un texto bajado de internet y no esta citado, esto puede pasar como un plagio. Ten cuidado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725A0C" w15:done="0"/>
  <w15:commentEx w15:paraId="41744A7F" w15:done="0"/>
  <w15:commentEx w15:paraId="2688C264" w15:done="0"/>
  <w15:commentEx w15:paraId="24EBFBA0" w15:done="0"/>
  <w15:commentEx w15:paraId="623AF6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12299" w16cex:dateUtc="2021-08-13T21:55:00Z"/>
  <w16cex:commentExtensible w16cex:durableId="24C122A0" w16cex:dateUtc="2021-08-13T21:56:00Z"/>
  <w16cex:commentExtensible w16cex:durableId="24C14780" w16cex:dateUtc="2021-08-14T00:33:00Z"/>
  <w16cex:commentExtensible w16cex:durableId="24C14975" w16cex:dateUtc="2021-08-14T00:41:00Z"/>
  <w16cex:commentExtensible w16cex:durableId="24C15F4D" w16cex:dateUtc="2021-08-14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725A0C" w16cid:durableId="24C12299"/>
  <w16cid:commentId w16cid:paraId="41744A7F" w16cid:durableId="24C122A0"/>
  <w16cid:commentId w16cid:paraId="2688C264" w16cid:durableId="24C14780"/>
  <w16cid:commentId w16cid:paraId="24EBFBA0" w16cid:durableId="24C14975"/>
  <w16cid:commentId w16cid:paraId="623AF673" w16cid:durableId="24C15F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1BD43" w14:textId="77777777" w:rsidR="00665613" w:rsidRDefault="00665613" w:rsidP="001D7DAE">
      <w:pPr>
        <w:spacing w:after="0" w:line="240" w:lineRule="auto"/>
      </w:pPr>
      <w:r>
        <w:separator/>
      </w:r>
    </w:p>
  </w:endnote>
  <w:endnote w:type="continuationSeparator" w:id="0">
    <w:p w14:paraId="73C26DC3" w14:textId="77777777" w:rsidR="00665613" w:rsidRDefault="00665613" w:rsidP="001D7DAE">
      <w:pPr>
        <w:spacing w:after="0" w:line="240" w:lineRule="auto"/>
      </w:pPr>
      <w:r>
        <w:continuationSeparator/>
      </w:r>
    </w:p>
  </w:endnote>
  <w:endnote w:type="continuationNotice" w:id="1">
    <w:p w14:paraId="7E43CA04" w14:textId="77777777" w:rsidR="00665613" w:rsidRDefault="006656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listo MT">
    <w:panose1 w:val="02040603050505030304"/>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 w:name="Lato">
    <w:altName w:val="Segoe U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CC78" w14:textId="77777777" w:rsidR="00A06D4A" w:rsidRDefault="00A06D4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340240B1" w14:textId="1A016E65" w:rsidR="00A06D4A" w:rsidRDefault="00A06D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38EC6" w14:textId="77777777" w:rsidR="00665613" w:rsidRDefault="00665613" w:rsidP="001D7DAE">
      <w:pPr>
        <w:spacing w:after="0" w:line="240" w:lineRule="auto"/>
      </w:pPr>
      <w:r>
        <w:separator/>
      </w:r>
    </w:p>
  </w:footnote>
  <w:footnote w:type="continuationSeparator" w:id="0">
    <w:p w14:paraId="74EB55FF" w14:textId="77777777" w:rsidR="00665613" w:rsidRDefault="00665613" w:rsidP="001D7DAE">
      <w:pPr>
        <w:spacing w:after="0" w:line="240" w:lineRule="auto"/>
      </w:pPr>
      <w:r>
        <w:continuationSeparator/>
      </w:r>
    </w:p>
  </w:footnote>
  <w:footnote w:type="continuationNotice" w:id="1">
    <w:p w14:paraId="0BDC8A3C" w14:textId="77777777" w:rsidR="00665613" w:rsidRDefault="006656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B40"/>
    <w:multiLevelType w:val="multilevel"/>
    <w:tmpl w:val="A6E4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7257D"/>
    <w:multiLevelType w:val="hybridMultilevel"/>
    <w:tmpl w:val="D0E680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26073C"/>
    <w:multiLevelType w:val="multilevel"/>
    <w:tmpl w:val="6846E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B1572"/>
    <w:multiLevelType w:val="multilevel"/>
    <w:tmpl w:val="B40C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272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AE346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5464622"/>
    <w:multiLevelType w:val="multilevel"/>
    <w:tmpl w:val="9F5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9141B"/>
    <w:multiLevelType w:val="hybridMultilevel"/>
    <w:tmpl w:val="2E6EAC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E8B78E3"/>
    <w:multiLevelType w:val="multilevel"/>
    <w:tmpl w:val="0610E5D2"/>
    <w:lvl w:ilvl="0">
      <w:start w:val="1"/>
      <w:numFmt w:val="decimal"/>
      <w:pStyle w:val="TD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141030"/>
    <w:multiLevelType w:val="hybridMultilevel"/>
    <w:tmpl w:val="7BA4CF48"/>
    <w:lvl w:ilvl="0" w:tplc="080A0001">
      <w:start w:val="1"/>
      <w:numFmt w:val="bullet"/>
      <w:lvlText w:val=""/>
      <w:lvlJc w:val="left"/>
      <w:pPr>
        <w:ind w:left="942" w:hanging="360"/>
      </w:pPr>
      <w:rPr>
        <w:rFonts w:ascii="Symbol" w:hAnsi="Symbol" w:hint="default"/>
      </w:rPr>
    </w:lvl>
    <w:lvl w:ilvl="1" w:tplc="080A0003" w:tentative="1">
      <w:start w:val="1"/>
      <w:numFmt w:val="bullet"/>
      <w:lvlText w:val="o"/>
      <w:lvlJc w:val="left"/>
      <w:pPr>
        <w:ind w:left="1662" w:hanging="360"/>
      </w:pPr>
      <w:rPr>
        <w:rFonts w:ascii="Courier New" w:hAnsi="Courier New" w:cs="Courier New" w:hint="default"/>
      </w:rPr>
    </w:lvl>
    <w:lvl w:ilvl="2" w:tplc="080A0005" w:tentative="1">
      <w:start w:val="1"/>
      <w:numFmt w:val="bullet"/>
      <w:lvlText w:val=""/>
      <w:lvlJc w:val="left"/>
      <w:pPr>
        <w:ind w:left="2382" w:hanging="360"/>
      </w:pPr>
      <w:rPr>
        <w:rFonts w:ascii="Wingdings" w:hAnsi="Wingdings" w:hint="default"/>
      </w:rPr>
    </w:lvl>
    <w:lvl w:ilvl="3" w:tplc="080A0001" w:tentative="1">
      <w:start w:val="1"/>
      <w:numFmt w:val="bullet"/>
      <w:lvlText w:val=""/>
      <w:lvlJc w:val="left"/>
      <w:pPr>
        <w:ind w:left="3102" w:hanging="360"/>
      </w:pPr>
      <w:rPr>
        <w:rFonts w:ascii="Symbol" w:hAnsi="Symbol" w:hint="default"/>
      </w:rPr>
    </w:lvl>
    <w:lvl w:ilvl="4" w:tplc="080A0003" w:tentative="1">
      <w:start w:val="1"/>
      <w:numFmt w:val="bullet"/>
      <w:lvlText w:val="o"/>
      <w:lvlJc w:val="left"/>
      <w:pPr>
        <w:ind w:left="3822" w:hanging="360"/>
      </w:pPr>
      <w:rPr>
        <w:rFonts w:ascii="Courier New" w:hAnsi="Courier New" w:cs="Courier New" w:hint="default"/>
      </w:rPr>
    </w:lvl>
    <w:lvl w:ilvl="5" w:tplc="080A0005" w:tentative="1">
      <w:start w:val="1"/>
      <w:numFmt w:val="bullet"/>
      <w:lvlText w:val=""/>
      <w:lvlJc w:val="left"/>
      <w:pPr>
        <w:ind w:left="4542" w:hanging="360"/>
      </w:pPr>
      <w:rPr>
        <w:rFonts w:ascii="Wingdings" w:hAnsi="Wingdings" w:hint="default"/>
      </w:rPr>
    </w:lvl>
    <w:lvl w:ilvl="6" w:tplc="080A0001" w:tentative="1">
      <w:start w:val="1"/>
      <w:numFmt w:val="bullet"/>
      <w:lvlText w:val=""/>
      <w:lvlJc w:val="left"/>
      <w:pPr>
        <w:ind w:left="5262" w:hanging="360"/>
      </w:pPr>
      <w:rPr>
        <w:rFonts w:ascii="Symbol" w:hAnsi="Symbol" w:hint="default"/>
      </w:rPr>
    </w:lvl>
    <w:lvl w:ilvl="7" w:tplc="080A0003" w:tentative="1">
      <w:start w:val="1"/>
      <w:numFmt w:val="bullet"/>
      <w:lvlText w:val="o"/>
      <w:lvlJc w:val="left"/>
      <w:pPr>
        <w:ind w:left="5982" w:hanging="360"/>
      </w:pPr>
      <w:rPr>
        <w:rFonts w:ascii="Courier New" w:hAnsi="Courier New" w:cs="Courier New" w:hint="default"/>
      </w:rPr>
    </w:lvl>
    <w:lvl w:ilvl="8" w:tplc="080A0005" w:tentative="1">
      <w:start w:val="1"/>
      <w:numFmt w:val="bullet"/>
      <w:lvlText w:val=""/>
      <w:lvlJc w:val="left"/>
      <w:pPr>
        <w:ind w:left="6702" w:hanging="360"/>
      </w:pPr>
      <w:rPr>
        <w:rFonts w:ascii="Wingdings" w:hAnsi="Wingdings" w:hint="default"/>
      </w:rPr>
    </w:lvl>
  </w:abstractNum>
  <w:abstractNum w:abstractNumId="10" w15:restartNumberingAfterBreak="0">
    <w:nsid w:val="2CCD7DD9"/>
    <w:multiLevelType w:val="multilevel"/>
    <w:tmpl w:val="6222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840EA"/>
    <w:multiLevelType w:val="multilevel"/>
    <w:tmpl w:val="0B0AC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856C5"/>
    <w:multiLevelType w:val="multilevel"/>
    <w:tmpl w:val="0C3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C3125"/>
    <w:multiLevelType w:val="multilevel"/>
    <w:tmpl w:val="30D8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56DC8"/>
    <w:multiLevelType w:val="multilevel"/>
    <w:tmpl w:val="BE00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A6669"/>
    <w:multiLevelType w:val="hybridMultilevel"/>
    <w:tmpl w:val="1D3CF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ED913C2"/>
    <w:multiLevelType w:val="hybridMultilevel"/>
    <w:tmpl w:val="5D2CF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B77502"/>
    <w:multiLevelType w:val="multilevel"/>
    <w:tmpl w:val="194E3F46"/>
    <w:lvl w:ilvl="0">
      <w:start w:val="1"/>
      <w:numFmt w:val="decimal"/>
      <w:lvlText w:val="%1"/>
      <w:lvlJc w:val="left"/>
      <w:pPr>
        <w:ind w:left="754" w:hanging="533"/>
      </w:pPr>
      <w:rPr>
        <w:rFonts w:hint="default"/>
        <w:lang w:val="es-ES" w:eastAsia="en-US" w:bidi="ar-SA"/>
      </w:rPr>
    </w:lvl>
    <w:lvl w:ilvl="1">
      <w:start w:val="1"/>
      <w:numFmt w:val="decimal"/>
      <w:lvlText w:val="%1.%2"/>
      <w:lvlJc w:val="left"/>
      <w:pPr>
        <w:ind w:left="754" w:hanging="533"/>
      </w:pPr>
      <w:rPr>
        <w:rFonts w:ascii="Arial" w:eastAsia="Arial" w:hAnsi="Arial" w:cs="Arial" w:hint="default"/>
        <w:b/>
        <w:bCs/>
        <w:w w:val="99"/>
        <w:sz w:val="32"/>
        <w:szCs w:val="32"/>
        <w:lang w:val="es-ES" w:eastAsia="en-US" w:bidi="ar-SA"/>
      </w:rPr>
    </w:lvl>
    <w:lvl w:ilvl="2">
      <w:start w:val="1"/>
      <w:numFmt w:val="decimal"/>
      <w:lvlText w:val="%1.%2.%3"/>
      <w:lvlJc w:val="left"/>
      <w:pPr>
        <w:ind w:left="933" w:hanging="712"/>
      </w:pPr>
      <w:rPr>
        <w:rFonts w:ascii="Arial" w:eastAsia="Arial" w:hAnsi="Arial" w:cs="Arial" w:hint="default"/>
        <w:b/>
        <w:bCs/>
        <w:w w:val="99"/>
        <w:sz w:val="30"/>
        <w:szCs w:val="30"/>
        <w:lang w:val="es-ES" w:eastAsia="en-US" w:bidi="ar-SA"/>
      </w:rPr>
    </w:lvl>
    <w:lvl w:ilvl="3">
      <w:numFmt w:val="bullet"/>
      <w:lvlText w:val="•"/>
      <w:lvlJc w:val="left"/>
      <w:pPr>
        <w:ind w:left="2202" w:hanging="712"/>
      </w:pPr>
      <w:rPr>
        <w:rFonts w:hint="default"/>
        <w:lang w:val="es-ES" w:eastAsia="en-US" w:bidi="ar-SA"/>
      </w:rPr>
    </w:lvl>
    <w:lvl w:ilvl="4">
      <w:numFmt w:val="bullet"/>
      <w:lvlText w:val="•"/>
      <w:lvlJc w:val="left"/>
      <w:pPr>
        <w:ind w:left="3205" w:hanging="712"/>
      </w:pPr>
      <w:rPr>
        <w:rFonts w:hint="default"/>
        <w:lang w:val="es-ES" w:eastAsia="en-US" w:bidi="ar-SA"/>
      </w:rPr>
    </w:lvl>
    <w:lvl w:ilvl="5">
      <w:numFmt w:val="bullet"/>
      <w:lvlText w:val="•"/>
      <w:lvlJc w:val="left"/>
      <w:pPr>
        <w:ind w:left="4207" w:hanging="712"/>
      </w:pPr>
      <w:rPr>
        <w:rFonts w:hint="default"/>
        <w:lang w:val="es-ES" w:eastAsia="en-US" w:bidi="ar-SA"/>
      </w:rPr>
    </w:lvl>
    <w:lvl w:ilvl="6">
      <w:numFmt w:val="bullet"/>
      <w:lvlText w:val="•"/>
      <w:lvlJc w:val="left"/>
      <w:pPr>
        <w:ind w:left="5210" w:hanging="712"/>
      </w:pPr>
      <w:rPr>
        <w:rFonts w:hint="default"/>
        <w:lang w:val="es-ES" w:eastAsia="en-US" w:bidi="ar-SA"/>
      </w:rPr>
    </w:lvl>
    <w:lvl w:ilvl="7">
      <w:numFmt w:val="bullet"/>
      <w:lvlText w:val="•"/>
      <w:lvlJc w:val="left"/>
      <w:pPr>
        <w:ind w:left="6212" w:hanging="712"/>
      </w:pPr>
      <w:rPr>
        <w:rFonts w:hint="default"/>
        <w:lang w:val="es-ES" w:eastAsia="en-US" w:bidi="ar-SA"/>
      </w:rPr>
    </w:lvl>
    <w:lvl w:ilvl="8">
      <w:numFmt w:val="bullet"/>
      <w:lvlText w:val="•"/>
      <w:lvlJc w:val="left"/>
      <w:pPr>
        <w:ind w:left="7215" w:hanging="712"/>
      </w:pPr>
      <w:rPr>
        <w:rFonts w:hint="default"/>
        <w:lang w:val="es-ES" w:eastAsia="en-US" w:bidi="ar-SA"/>
      </w:rPr>
    </w:lvl>
  </w:abstractNum>
  <w:abstractNum w:abstractNumId="18" w15:restartNumberingAfterBreak="0">
    <w:nsid w:val="5DF377F7"/>
    <w:multiLevelType w:val="hybridMultilevel"/>
    <w:tmpl w:val="3B6AA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FB90B4D"/>
    <w:multiLevelType w:val="hybridMultilevel"/>
    <w:tmpl w:val="22C0A312"/>
    <w:lvl w:ilvl="0" w:tplc="7B74884A">
      <w:start w:val="1"/>
      <w:numFmt w:val="bullet"/>
      <w:lvlText w:val="•"/>
      <w:lvlJc w:val="left"/>
      <w:pPr>
        <w:ind w:left="420" w:hanging="360"/>
      </w:pPr>
      <w:rPr>
        <w:rFonts w:ascii="Arial" w:eastAsia="Times New Roman" w:hAnsi="Aria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20" w15:restartNumberingAfterBreak="0">
    <w:nsid w:val="671A284F"/>
    <w:multiLevelType w:val="hybridMultilevel"/>
    <w:tmpl w:val="1526A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EE2E98"/>
    <w:multiLevelType w:val="hybridMultilevel"/>
    <w:tmpl w:val="4E384F1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6DC208AD"/>
    <w:multiLevelType w:val="hybridMultilevel"/>
    <w:tmpl w:val="2166A314"/>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717B4514"/>
    <w:multiLevelType w:val="multilevel"/>
    <w:tmpl w:val="B47A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B4B73"/>
    <w:multiLevelType w:val="multilevel"/>
    <w:tmpl w:val="7CBEF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1"/>
  </w:num>
  <w:num w:numId="3">
    <w:abstractNumId w:val="11"/>
  </w:num>
  <w:num w:numId="4">
    <w:abstractNumId w:val="12"/>
  </w:num>
  <w:num w:numId="5">
    <w:abstractNumId w:val="2"/>
  </w:num>
  <w:num w:numId="6">
    <w:abstractNumId w:val="17"/>
  </w:num>
  <w:num w:numId="7">
    <w:abstractNumId w:val="9"/>
  </w:num>
  <w:num w:numId="8">
    <w:abstractNumId w:val="15"/>
  </w:num>
  <w:num w:numId="9">
    <w:abstractNumId w:val="19"/>
  </w:num>
  <w:num w:numId="10">
    <w:abstractNumId w:val="21"/>
  </w:num>
  <w:num w:numId="11">
    <w:abstractNumId w:val="16"/>
  </w:num>
  <w:num w:numId="12">
    <w:abstractNumId w:val="5"/>
  </w:num>
  <w:num w:numId="13">
    <w:abstractNumId w:val="1"/>
  </w:num>
  <w:num w:numId="14">
    <w:abstractNumId w:val="18"/>
  </w:num>
  <w:num w:numId="15">
    <w:abstractNumId w:val="22"/>
  </w:num>
  <w:num w:numId="16">
    <w:abstractNumId w:val="4"/>
  </w:num>
  <w:num w:numId="17">
    <w:abstractNumId w:val="14"/>
  </w:num>
  <w:num w:numId="18">
    <w:abstractNumId w:val="0"/>
  </w:num>
  <w:num w:numId="19">
    <w:abstractNumId w:val="20"/>
  </w:num>
  <w:num w:numId="20">
    <w:abstractNumId w:val="8"/>
  </w:num>
  <w:num w:numId="21">
    <w:abstractNumId w:val="23"/>
  </w:num>
  <w:num w:numId="22">
    <w:abstractNumId w:val="10"/>
  </w:num>
  <w:num w:numId="23">
    <w:abstractNumId w:val="13"/>
  </w:num>
  <w:num w:numId="24">
    <w:abstractNumId w:val="6"/>
  </w:num>
  <w:num w:numId="25">
    <w:abstractNumId w:val="7"/>
  </w:num>
  <w:num w:numId="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Francisco Ledesma Salamanca">
    <w15:presenceInfo w15:providerId="AD" w15:userId="S::fledesmas@ipn.mx::a4197468-a25b-4ff1-9113-bc2352d11a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06"/>
    <w:rsid w:val="0000075A"/>
    <w:rsid w:val="000008C7"/>
    <w:rsid w:val="0000111F"/>
    <w:rsid w:val="00003F0E"/>
    <w:rsid w:val="000042E1"/>
    <w:rsid w:val="00005527"/>
    <w:rsid w:val="00006061"/>
    <w:rsid w:val="0000626E"/>
    <w:rsid w:val="00010871"/>
    <w:rsid w:val="00010D8D"/>
    <w:rsid w:val="00010FFF"/>
    <w:rsid w:val="00011EC6"/>
    <w:rsid w:val="00012ECB"/>
    <w:rsid w:val="0001359C"/>
    <w:rsid w:val="00013920"/>
    <w:rsid w:val="00014244"/>
    <w:rsid w:val="00014912"/>
    <w:rsid w:val="0001626D"/>
    <w:rsid w:val="00016345"/>
    <w:rsid w:val="00016C87"/>
    <w:rsid w:val="00016E3B"/>
    <w:rsid w:val="00017761"/>
    <w:rsid w:val="00021801"/>
    <w:rsid w:val="000227F8"/>
    <w:rsid w:val="00024F1A"/>
    <w:rsid w:val="00026D0D"/>
    <w:rsid w:val="00030A66"/>
    <w:rsid w:val="00030B56"/>
    <w:rsid w:val="00033EC6"/>
    <w:rsid w:val="00034FEB"/>
    <w:rsid w:val="00035DEA"/>
    <w:rsid w:val="000368CE"/>
    <w:rsid w:val="00041DAF"/>
    <w:rsid w:val="00042B35"/>
    <w:rsid w:val="000432EB"/>
    <w:rsid w:val="00043AEF"/>
    <w:rsid w:val="000445AF"/>
    <w:rsid w:val="00046E90"/>
    <w:rsid w:val="00046F76"/>
    <w:rsid w:val="00052464"/>
    <w:rsid w:val="000524D4"/>
    <w:rsid w:val="00053C8E"/>
    <w:rsid w:val="00054154"/>
    <w:rsid w:val="0005498A"/>
    <w:rsid w:val="00054B7F"/>
    <w:rsid w:val="0005530F"/>
    <w:rsid w:val="000554DF"/>
    <w:rsid w:val="00061F00"/>
    <w:rsid w:val="000656D1"/>
    <w:rsid w:val="0006598A"/>
    <w:rsid w:val="00065AC1"/>
    <w:rsid w:val="000663B2"/>
    <w:rsid w:val="000664C6"/>
    <w:rsid w:val="000703C7"/>
    <w:rsid w:val="00070502"/>
    <w:rsid w:val="000716DE"/>
    <w:rsid w:val="00071B4E"/>
    <w:rsid w:val="00071BDA"/>
    <w:rsid w:val="00072525"/>
    <w:rsid w:val="0007381A"/>
    <w:rsid w:val="00074E8D"/>
    <w:rsid w:val="0007504E"/>
    <w:rsid w:val="0007594A"/>
    <w:rsid w:val="00076B6E"/>
    <w:rsid w:val="0007777F"/>
    <w:rsid w:val="00077811"/>
    <w:rsid w:val="0008114C"/>
    <w:rsid w:val="000816A9"/>
    <w:rsid w:val="00083B18"/>
    <w:rsid w:val="00083C8C"/>
    <w:rsid w:val="00085C79"/>
    <w:rsid w:val="00085FD9"/>
    <w:rsid w:val="00086EE2"/>
    <w:rsid w:val="000904F5"/>
    <w:rsid w:val="00090D64"/>
    <w:rsid w:val="00092374"/>
    <w:rsid w:val="000923B3"/>
    <w:rsid w:val="0009255F"/>
    <w:rsid w:val="0009596F"/>
    <w:rsid w:val="00096DA8"/>
    <w:rsid w:val="00097055"/>
    <w:rsid w:val="000A028A"/>
    <w:rsid w:val="000A0892"/>
    <w:rsid w:val="000A0B03"/>
    <w:rsid w:val="000A121F"/>
    <w:rsid w:val="000A207E"/>
    <w:rsid w:val="000A381F"/>
    <w:rsid w:val="000A4764"/>
    <w:rsid w:val="000A57E6"/>
    <w:rsid w:val="000A5A08"/>
    <w:rsid w:val="000A5E49"/>
    <w:rsid w:val="000A6E4E"/>
    <w:rsid w:val="000A6FBB"/>
    <w:rsid w:val="000B04CE"/>
    <w:rsid w:val="000B18DC"/>
    <w:rsid w:val="000B2EA8"/>
    <w:rsid w:val="000B3357"/>
    <w:rsid w:val="000B3668"/>
    <w:rsid w:val="000B3A44"/>
    <w:rsid w:val="000B606C"/>
    <w:rsid w:val="000B6563"/>
    <w:rsid w:val="000B70BD"/>
    <w:rsid w:val="000B7946"/>
    <w:rsid w:val="000C0A94"/>
    <w:rsid w:val="000C22AA"/>
    <w:rsid w:val="000C3909"/>
    <w:rsid w:val="000C4BC2"/>
    <w:rsid w:val="000C6798"/>
    <w:rsid w:val="000C6919"/>
    <w:rsid w:val="000D0EC1"/>
    <w:rsid w:val="000D1003"/>
    <w:rsid w:val="000D109A"/>
    <w:rsid w:val="000D110A"/>
    <w:rsid w:val="000D1132"/>
    <w:rsid w:val="000D25AB"/>
    <w:rsid w:val="000D2894"/>
    <w:rsid w:val="000D3331"/>
    <w:rsid w:val="000D3350"/>
    <w:rsid w:val="000D46B8"/>
    <w:rsid w:val="000D47A4"/>
    <w:rsid w:val="000D4F51"/>
    <w:rsid w:val="000E0E20"/>
    <w:rsid w:val="000E149F"/>
    <w:rsid w:val="000E1FB6"/>
    <w:rsid w:val="000E3995"/>
    <w:rsid w:val="000E3D00"/>
    <w:rsid w:val="000E7318"/>
    <w:rsid w:val="000F02DE"/>
    <w:rsid w:val="000F11B8"/>
    <w:rsid w:val="000F3011"/>
    <w:rsid w:val="000F4912"/>
    <w:rsid w:val="000F4D97"/>
    <w:rsid w:val="000F66CF"/>
    <w:rsid w:val="000F7A42"/>
    <w:rsid w:val="00100626"/>
    <w:rsid w:val="00101765"/>
    <w:rsid w:val="00101789"/>
    <w:rsid w:val="00102328"/>
    <w:rsid w:val="00104C27"/>
    <w:rsid w:val="00107866"/>
    <w:rsid w:val="00111174"/>
    <w:rsid w:val="001118DA"/>
    <w:rsid w:val="001147DD"/>
    <w:rsid w:val="0011526C"/>
    <w:rsid w:val="00116B67"/>
    <w:rsid w:val="00116DEF"/>
    <w:rsid w:val="0011760A"/>
    <w:rsid w:val="00122161"/>
    <w:rsid w:val="001222A6"/>
    <w:rsid w:val="001225C5"/>
    <w:rsid w:val="00123396"/>
    <w:rsid w:val="00123F74"/>
    <w:rsid w:val="001258FF"/>
    <w:rsid w:val="001259BF"/>
    <w:rsid w:val="0012684F"/>
    <w:rsid w:val="00126AA0"/>
    <w:rsid w:val="00126E31"/>
    <w:rsid w:val="001301EA"/>
    <w:rsid w:val="00131DE8"/>
    <w:rsid w:val="00134E67"/>
    <w:rsid w:val="001371E1"/>
    <w:rsid w:val="00140F91"/>
    <w:rsid w:val="0014132F"/>
    <w:rsid w:val="00144244"/>
    <w:rsid w:val="0014504B"/>
    <w:rsid w:val="00145DB8"/>
    <w:rsid w:val="00150C1B"/>
    <w:rsid w:val="0015112F"/>
    <w:rsid w:val="001524BA"/>
    <w:rsid w:val="001538D1"/>
    <w:rsid w:val="00153D53"/>
    <w:rsid w:val="00154870"/>
    <w:rsid w:val="00157476"/>
    <w:rsid w:val="001577E9"/>
    <w:rsid w:val="00160307"/>
    <w:rsid w:val="00160C1F"/>
    <w:rsid w:val="001612DA"/>
    <w:rsid w:val="0016227C"/>
    <w:rsid w:val="001631ED"/>
    <w:rsid w:val="00165390"/>
    <w:rsid w:val="001666CD"/>
    <w:rsid w:val="0016755B"/>
    <w:rsid w:val="001724BA"/>
    <w:rsid w:val="00172742"/>
    <w:rsid w:val="00173226"/>
    <w:rsid w:val="00173EC0"/>
    <w:rsid w:val="0017467A"/>
    <w:rsid w:val="00175117"/>
    <w:rsid w:val="00175BA4"/>
    <w:rsid w:val="00177C22"/>
    <w:rsid w:val="00177CBE"/>
    <w:rsid w:val="001811A3"/>
    <w:rsid w:val="0018153D"/>
    <w:rsid w:val="00182AA3"/>
    <w:rsid w:val="0018388E"/>
    <w:rsid w:val="00184413"/>
    <w:rsid w:val="00184C66"/>
    <w:rsid w:val="00193223"/>
    <w:rsid w:val="001936C3"/>
    <w:rsid w:val="00194A13"/>
    <w:rsid w:val="00194EB6"/>
    <w:rsid w:val="001955DE"/>
    <w:rsid w:val="00195BC7"/>
    <w:rsid w:val="001A01C1"/>
    <w:rsid w:val="001A0457"/>
    <w:rsid w:val="001A0701"/>
    <w:rsid w:val="001A2536"/>
    <w:rsid w:val="001A2FD1"/>
    <w:rsid w:val="001A53EE"/>
    <w:rsid w:val="001A67AD"/>
    <w:rsid w:val="001A6C6D"/>
    <w:rsid w:val="001B02F8"/>
    <w:rsid w:val="001B0D3C"/>
    <w:rsid w:val="001B1CFE"/>
    <w:rsid w:val="001B1EF9"/>
    <w:rsid w:val="001B2899"/>
    <w:rsid w:val="001B3583"/>
    <w:rsid w:val="001B38E0"/>
    <w:rsid w:val="001B4645"/>
    <w:rsid w:val="001B791E"/>
    <w:rsid w:val="001B7B1D"/>
    <w:rsid w:val="001C0755"/>
    <w:rsid w:val="001C0A0F"/>
    <w:rsid w:val="001C153E"/>
    <w:rsid w:val="001C20EE"/>
    <w:rsid w:val="001C35FA"/>
    <w:rsid w:val="001C50A3"/>
    <w:rsid w:val="001D19C4"/>
    <w:rsid w:val="001D3A14"/>
    <w:rsid w:val="001D3CA0"/>
    <w:rsid w:val="001D4F89"/>
    <w:rsid w:val="001D57D9"/>
    <w:rsid w:val="001D63E4"/>
    <w:rsid w:val="001D6B0A"/>
    <w:rsid w:val="001D75D0"/>
    <w:rsid w:val="001D7DAE"/>
    <w:rsid w:val="001E11CF"/>
    <w:rsid w:val="001E1716"/>
    <w:rsid w:val="001E2B4D"/>
    <w:rsid w:val="001E2F54"/>
    <w:rsid w:val="001E3F27"/>
    <w:rsid w:val="001E5428"/>
    <w:rsid w:val="001E6FB1"/>
    <w:rsid w:val="001E7114"/>
    <w:rsid w:val="001E7A74"/>
    <w:rsid w:val="001E7D05"/>
    <w:rsid w:val="001F05E1"/>
    <w:rsid w:val="001F140F"/>
    <w:rsid w:val="001F3768"/>
    <w:rsid w:val="001F395B"/>
    <w:rsid w:val="001F3BE5"/>
    <w:rsid w:val="001F6D7B"/>
    <w:rsid w:val="001F7D3F"/>
    <w:rsid w:val="001F7DCF"/>
    <w:rsid w:val="0020012F"/>
    <w:rsid w:val="0020017B"/>
    <w:rsid w:val="002001D0"/>
    <w:rsid w:val="00201B67"/>
    <w:rsid w:val="00202502"/>
    <w:rsid w:val="0020268B"/>
    <w:rsid w:val="00203245"/>
    <w:rsid w:val="00212525"/>
    <w:rsid w:val="00213B64"/>
    <w:rsid w:val="00217827"/>
    <w:rsid w:val="00223521"/>
    <w:rsid w:val="00223625"/>
    <w:rsid w:val="00225715"/>
    <w:rsid w:val="00227E77"/>
    <w:rsid w:val="00227F5F"/>
    <w:rsid w:val="002308BA"/>
    <w:rsid w:val="00230B70"/>
    <w:rsid w:val="00232E89"/>
    <w:rsid w:val="00233655"/>
    <w:rsid w:val="002338BA"/>
    <w:rsid w:val="00234DB0"/>
    <w:rsid w:val="002355B2"/>
    <w:rsid w:val="00235917"/>
    <w:rsid w:val="00235E98"/>
    <w:rsid w:val="0023607B"/>
    <w:rsid w:val="002368B3"/>
    <w:rsid w:val="00240C98"/>
    <w:rsid w:val="0024105D"/>
    <w:rsid w:val="002427C2"/>
    <w:rsid w:val="002439AD"/>
    <w:rsid w:val="0024407F"/>
    <w:rsid w:val="00244AAA"/>
    <w:rsid w:val="00244C59"/>
    <w:rsid w:val="00245286"/>
    <w:rsid w:val="0024632E"/>
    <w:rsid w:val="002470BE"/>
    <w:rsid w:val="00250A4F"/>
    <w:rsid w:val="00251036"/>
    <w:rsid w:val="00251263"/>
    <w:rsid w:val="002523F8"/>
    <w:rsid w:val="002529AB"/>
    <w:rsid w:val="00252B1F"/>
    <w:rsid w:val="00252B38"/>
    <w:rsid w:val="002559C3"/>
    <w:rsid w:val="00255A9B"/>
    <w:rsid w:val="00255F16"/>
    <w:rsid w:val="00256341"/>
    <w:rsid w:val="002575EF"/>
    <w:rsid w:val="002576CE"/>
    <w:rsid w:val="00257ACD"/>
    <w:rsid w:val="00257D2F"/>
    <w:rsid w:val="002601DC"/>
    <w:rsid w:val="002612BC"/>
    <w:rsid w:val="002632CE"/>
    <w:rsid w:val="00265C5B"/>
    <w:rsid w:val="002675FB"/>
    <w:rsid w:val="002676A8"/>
    <w:rsid w:val="00267EAA"/>
    <w:rsid w:val="00274541"/>
    <w:rsid w:val="00276F4B"/>
    <w:rsid w:val="002802F0"/>
    <w:rsid w:val="0028204E"/>
    <w:rsid w:val="002830E9"/>
    <w:rsid w:val="00285438"/>
    <w:rsid w:val="00286005"/>
    <w:rsid w:val="00286AC2"/>
    <w:rsid w:val="00290C21"/>
    <w:rsid w:val="002919D9"/>
    <w:rsid w:val="00292775"/>
    <w:rsid w:val="002933DF"/>
    <w:rsid w:val="00293599"/>
    <w:rsid w:val="002965D1"/>
    <w:rsid w:val="00296FA2"/>
    <w:rsid w:val="002A01B3"/>
    <w:rsid w:val="002A0D7D"/>
    <w:rsid w:val="002A27A3"/>
    <w:rsid w:val="002A4605"/>
    <w:rsid w:val="002A75BD"/>
    <w:rsid w:val="002A7A45"/>
    <w:rsid w:val="002B0992"/>
    <w:rsid w:val="002B359D"/>
    <w:rsid w:val="002B4170"/>
    <w:rsid w:val="002B5D43"/>
    <w:rsid w:val="002B6592"/>
    <w:rsid w:val="002C087F"/>
    <w:rsid w:val="002C1568"/>
    <w:rsid w:val="002C17AD"/>
    <w:rsid w:val="002C1900"/>
    <w:rsid w:val="002C5B36"/>
    <w:rsid w:val="002C7FE1"/>
    <w:rsid w:val="002D0817"/>
    <w:rsid w:val="002D179D"/>
    <w:rsid w:val="002D23D7"/>
    <w:rsid w:val="002D251F"/>
    <w:rsid w:val="002D34F4"/>
    <w:rsid w:val="002D38CB"/>
    <w:rsid w:val="002D41FD"/>
    <w:rsid w:val="002D4639"/>
    <w:rsid w:val="002D476F"/>
    <w:rsid w:val="002D51D3"/>
    <w:rsid w:val="002D5256"/>
    <w:rsid w:val="002D6208"/>
    <w:rsid w:val="002D70D5"/>
    <w:rsid w:val="002D71BB"/>
    <w:rsid w:val="002D741F"/>
    <w:rsid w:val="002D76C6"/>
    <w:rsid w:val="002D7B93"/>
    <w:rsid w:val="002E04A1"/>
    <w:rsid w:val="002E1118"/>
    <w:rsid w:val="002E1398"/>
    <w:rsid w:val="002E1F98"/>
    <w:rsid w:val="002E3BB6"/>
    <w:rsid w:val="002E4060"/>
    <w:rsid w:val="002E42C3"/>
    <w:rsid w:val="002E5784"/>
    <w:rsid w:val="002E5F19"/>
    <w:rsid w:val="002E69EA"/>
    <w:rsid w:val="002E6BCF"/>
    <w:rsid w:val="002E7372"/>
    <w:rsid w:val="002F1518"/>
    <w:rsid w:val="002F20BB"/>
    <w:rsid w:val="002F2B2E"/>
    <w:rsid w:val="002F3A28"/>
    <w:rsid w:val="002F54C7"/>
    <w:rsid w:val="002F6376"/>
    <w:rsid w:val="002F65B3"/>
    <w:rsid w:val="002F75A5"/>
    <w:rsid w:val="002F76A3"/>
    <w:rsid w:val="002F7829"/>
    <w:rsid w:val="002F7C69"/>
    <w:rsid w:val="00300E18"/>
    <w:rsid w:val="0030147F"/>
    <w:rsid w:val="00301846"/>
    <w:rsid w:val="00301CA2"/>
    <w:rsid w:val="0030207A"/>
    <w:rsid w:val="00304A0B"/>
    <w:rsid w:val="003076EB"/>
    <w:rsid w:val="00310324"/>
    <w:rsid w:val="003103ED"/>
    <w:rsid w:val="00310B74"/>
    <w:rsid w:val="00311B54"/>
    <w:rsid w:val="00314BFD"/>
    <w:rsid w:val="003167ED"/>
    <w:rsid w:val="00317036"/>
    <w:rsid w:val="00320AF8"/>
    <w:rsid w:val="0032211B"/>
    <w:rsid w:val="0032328E"/>
    <w:rsid w:val="003246D3"/>
    <w:rsid w:val="00325359"/>
    <w:rsid w:val="003253DD"/>
    <w:rsid w:val="003266EE"/>
    <w:rsid w:val="003269E3"/>
    <w:rsid w:val="00330E98"/>
    <w:rsid w:val="003326C6"/>
    <w:rsid w:val="00332FF3"/>
    <w:rsid w:val="003335D2"/>
    <w:rsid w:val="00334908"/>
    <w:rsid w:val="00337D37"/>
    <w:rsid w:val="003408A0"/>
    <w:rsid w:val="00341F25"/>
    <w:rsid w:val="00343EBF"/>
    <w:rsid w:val="00345DE1"/>
    <w:rsid w:val="00346B08"/>
    <w:rsid w:val="003472B5"/>
    <w:rsid w:val="003515B7"/>
    <w:rsid w:val="00351A94"/>
    <w:rsid w:val="003528E3"/>
    <w:rsid w:val="00352C4E"/>
    <w:rsid w:val="00356633"/>
    <w:rsid w:val="00360307"/>
    <w:rsid w:val="003627C1"/>
    <w:rsid w:val="00365B31"/>
    <w:rsid w:val="00370218"/>
    <w:rsid w:val="00370A53"/>
    <w:rsid w:val="003723E5"/>
    <w:rsid w:val="00372560"/>
    <w:rsid w:val="00373693"/>
    <w:rsid w:val="00374030"/>
    <w:rsid w:val="0037603F"/>
    <w:rsid w:val="003775C2"/>
    <w:rsid w:val="00380841"/>
    <w:rsid w:val="00381218"/>
    <w:rsid w:val="00381F62"/>
    <w:rsid w:val="00382608"/>
    <w:rsid w:val="003833E9"/>
    <w:rsid w:val="00384299"/>
    <w:rsid w:val="00384936"/>
    <w:rsid w:val="003878AA"/>
    <w:rsid w:val="003878DC"/>
    <w:rsid w:val="00390A70"/>
    <w:rsid w:val="00390CE6"/>
    <w:rsid w:val="0039103A"/>
    <w:rsid w:val="00392164"/>
    <w:rsid w:val="003937C9"/>
    <w:rsid w:val="00393B4B"/>
    <w:rsid w:val="00394722"/>
    <w:rsid w:val="003963A4"/>
    <w:rsid w:val="00396EF9"/>
    <w:rsid w:val="003A138D"/>
    <w:rsid w:val="003A2042"/>
    <w:rsid w:val="003A364B"/>
    <w:rsid w:val="003A5146"/>
    <w:rsid w:val="003A5DCE"/>
    <w:rsid w:val="003A5FB0"/>
    <w:rsid w:val="003A6240"/>
    <w:rsid w:val="003A6E8B"/>
    <w:rsid w:val="003A6F70"/>
    <w:rsid w:val="003B0450"/>
    <w:rsid w:val="003B2333"/>
    <w:rsid w:val="003B5FB9"/>
    <w:rsid w:val="003C0751"/>
    <w:rsid w:val="003C2A60"/>
    <w:rsid w:val="003C3DC4"/>
    <w:rsid w:val="003C7BB5"/>
    <w:rsid w:val="003D1D01"/>
    <w:rsid w:val="003D20BA"/>
    <w:rsid w:val="003D3250"/>
    <w:rsid w:val="003D3759"/>
    <w:rsid w:val="003D49DE"/>
    <w:rsid w:val="003D4FF8"/>
    <w:rsid w:val="003D6164"/>
    <w:rsid w:val="003E0BB5"/>
    <w:rsid w:val="003E0DEC"/>
    <w:rsid w:val="003E106B"/>
    <w:rsid w:val="003E16D0"/>
    <w:rsid w:val="003E191E"/>
    <w:rsid w:val="003E1A1E"/>
    <w:rsid w:val="003E4C3C"/>
    <w:rsid w:val="003E6304"/>
    <w:rsid w:val="003E7E2C"/>
    <w:rsid w:val="003F1EF6"/>
    <w:rsid w:val="003F31E1"/>
    <w:rsid w:val="003F4083"/>
    <w:rsid w:val="003F429B"/>
    <w:rsid w:val="003F6F7B"/>
    <w:rsid w:val="004012E5"/>
    <w:rsid w:val="00401B59"/>
    <w:rsid w:val="00402A62"/>
    <w:rsid w:val="00402EBB"/>
    <w:rsid w:val="00404E98"/>
    <w:rsid w:val="00404F14"/>
    <w:rsid w:val="00405AD1"/>
    <w:rsid w:val="00407134"/>
    <w:rsid w:val="0040727E"/>
    <w:rsid w:val="0040759E"/>
    <w:rsid w:val="004104C1"/>
    <w:rsid w:val="00410BE4"/>
    <w:rsid w:val="0041116E"/>
    <w:rsid w:val="00411A86"/>
    <w:rsid w:val="004122E2"/>
    <w:rsid w:val="00412551"/>
    <w:rsid w:val="004137B2"/>
    <w:rsid w:val="0041398F"/>
    <w:rsid w:val="00417C63"/>
    <w:rsid w:val="00421AD1"/>
    <w:rsid w:val="00421DD1"/>
    <w:rsid w:val="00423C73"/>
    <w:rsid w:val="00423F7D"/>
    <w:rsid w:val="0042404B"/>
    <w:rsid w:val="00424F6F"/>
    <w:rsid w:val="00424FB2"/>
    <w:rsid w:val="00425CAC"/>
    <w:rsid w:val="0042633C"/>
    <w:rsid w:val="00426D0D"/>
    <w:rsid w:val="00427586"/>
    <w:rsid w:val="004303D3"/>
    <w:rsid w:val="00431B44"/>
    <w:rsid w:val="00432B4E"/>
    <w:rsid w:val="00433835"/>
    <w:rsid w:val="00434007"/>
    <w:rsid w:val="00434574"/>
    <w:rsid w:val="0043496A"/>
    <w:rsid w:val="00435057"/>
    <w:rsid w:val="00435B19"/>
    <w:rsid w:val="00436864"/>
    <w:rsid w:val="004375C4"/>
    <w:rsid w:val="00440545"/>
    <w:rsid w:val="00440837"/>
    <w:rsid w:val="00440A2F"/>
    <w:rsid w:val="00444539"/>
    <w:rsid w:val="00444D49"/>
    <w:rsid w:val="0044771D"/>
    <w:rsid w:val="00447ABE"/>
    <w:rsid w:val="00447E1F"/>
    <w:rsid w:val="004515FC"/>
    <w:rsid w:val="00452AD8"/>
    <w:rsid w:val="0045316D"/>
    <w:rsid w:val="00453396"/>
    <w:rsid w:val="004534E2"/>
    <w:rsid w:val="004553D8"/>
    <w:rsid w:val="004562C6"/>
    <w:rsid w:val="0045716D"/>
    <w:rsid w:val="004575A7"/>
    <w:rsid w:val="00457B41"/>
    <w:rsid w:val="00457C25"/>
    <w:rsid w:val="004604EF"/>
    <w:rsid w:val="0046079B"/>
    <w:rsid w:val="00460971"/>
    <w:rsid w:val="0046133E"/>
    <w:rsid w:val="00463092"/>
    <w:rsid w:val="004648C2"/>
    <w:rsid w:val="00465373"/>
    <w:rsid w:val="00465C80"/>
    <w:rsid w:val="00466C94"/>
    <w:rsid w:val="00470D8B"/>
    <w:rsid w:val="004719CF"/>
    <w:rsid w:val="00471CFD"/>
    <w:rsid w:val="00472D81"/>
    <w:rsid w:val="00472F97"/>
    <w:rsid w:val="0047360F"/>
    <w:rsid w:val="004737C0"/>
    <w:rsid w:val="00473B80"/>
    <w:rsid w:val="00474FB5"/>
    <w:rsid w:val="0047512B"/>
    <w:rsid w:val="004763C5"/>
    <w:rsid w:val="00476AFB"/>
    <w:rsid w:val="004771A8"/>
    <w:rsid w:val="00477616"/>
    <w:rsid w:val="0047786C"/>
    <w:rsid w:val="00477A56"/>
    <w:rsid w:val="00480110"/>
    <w:rsid w:val="00480764"/>
    <w:rsid w:val="00483612"/>
    <w:rsid w:val="00483AC3"/>
    <w:rsid w:val="00484833"/>
    <w:rsid w:val="00485E38"/>
    <w:rsid w:val="0048636C"/>
    <w:rsid w:val="0048652A"/>
    <w:rsid w:val="004870C3"/>
    <w:rsid w:val="004871E4"/>
    <w:rsid w:val="004874F9"/>
    <w:rsid w:val="00487BCD"/>
    <w:rsid w:val="004900F6"/>
    <w:rsid w:val="00491873"/>
    <w:rsid w:val="00491E55"/>
    <w:rsid w:val="00492F2C"/>
    <w:rsid w:val="0049313B"/>
    <w:rsid w:val="00493716"/>
    <w:rsid w:val="00493FD8"/>
    <w:rsid w:val="00497730"/>
    <w:rsid w:val="004A07A0"/>
    <w:rsid w:val="004A244F"/>
    <w:rsid w:val="004A37D0"/>
    <w:rsid w:val="004A4EA2"/>
    <w:rsid w:val="004A6693"/>
    <w:rsid w:val="004A67AB"/>
    <w:rsid w:val="004A71CA"/>
    <w:rsid w:val="004B39C3"/>
    <w:rsid w:val="004B41AF"/>
    <w:rsid w:val="004B4CC5"/>
    <w:rsid w:val="004B5CBA"/>
    <w:rsid w:val="004B683E"/>
    <w:rsid w:val="004C271B"/>
    <w:rsid w:val="004C362A"/>
    <w:rsid w:val="004C48AB"/>
    <w:rsid w:val="004C61D9"/>
    <w:rsid w:val="004C6B7F"/>
    <w:rsid w:val="004C6C9A"/>
    <w:rsid w:val="004D08C5"/>
    <w:rsid w:val="004D0A36"/>
    <w:rsid w:val="004D1060"/>
    <w:rsid w:val="004D144B"/>
    <w:rsid w:val="004D2CCA"/>
    <w:rsid w:val="004D367D"/>
    <w:rsid w:val="004D5121"/>
    <w:rsid w:val="004D5913"/>
    <w:rsid w:val="004D6DA2"/>
    <w:rsid w:val="004D7509"/>
    <w:rsid w:val="004D7DC0"/>
    <w:rsid w:val="004E0A6E"/>
    <w:rsid w:val="004E0B20"/>
    <w:rsid w:val="004E163E"/>
    <w:rsid w:val="004E2158"/>
    <w:rsid w:val="004E2FC8"/>
    <w:rsid w:val="004E3C37"/>
    <w:rsid w:val="004E580B"/>
    <w:rsid w:val="004E58ED"/>
    <w:rsid w:val="004F0D7A"/>
    <w:rsid w:val="004F19B1"/>
    <w:rsid w:val="004F259F"/>
    <w:rsid w:val="004F294B"/>
    <w:rsid w:val="004F2A4E"/>
    <w:rsid w:val="004F3749"/>
    <w:rsid w:val="004F5593"/>
    <w:rsid w:val="004F68B1"/>
    <w:rsid w:val="00500885"/>
    <w:rsid w:val="00502B00"/>
    <w:rsid w:val="0050342E"/>
    <w:rsid w:val="00504A8A"/>
    <w:rsid w:val="00505152"/>
    <w:rsid w:val="005058BB"/>
    <w:rsid w:val="00505FA8"/>
    <w:rsid w:val="005061E3"/>
    <w:rsid w:val="005066E4"/>
    <w:rsid w:val="00506736"/>
    <w:rsid w:val="00506E24"/>
    <w:rsid w:val="00506EBD"/>
    <w:rsid w:val="005076B6"/>
    <w:rsid w:val="00510581"/>
    <w:rsid w:val="00510C8D"/>
    <w:rsid w:val="005124C9"/>
    <w:rsid w:val="005127D2"/>
    <w:rsid w:val="005135FD"/>
    <w:rsid w:val="00513AE9"/>
    <w:rsid w:val="00513B26"/>
    <w:rsid w:val="00514F07"/>
    <w:rsid w:val="00516CC0"/>
    <w:rsid w:val="005170BD"/>
    <w:rsid w:val="005203FC"/>
    <w:rsid w:val="00521F5E"/>
    <w:rsid w:val="0052236B"/>
    <w:rsid w:val="00522AB3"/>
    <w:rsid w:val="00527337"/>
    <w:rsid w:val="00527570"/>
    <w:rsid w:val="00530021"/>
    <w:rsid w:val="0053149E"/>
    <w:rsid w:val="005339D5"/>
    <w:rsid w:val="00533D04"/>
    <w:rsid w:val="005350DD"/>
    <w:rsid w:val="00535270"/>
    <w:rsid w:val="005363D3"/>
    <w:rsid w:val="00536832"/>
    <w:rsid w:val="00536836"/>
    <w:rsid w:val="00537006"/>
    <w:rsid w:val="00543534"/>
    <w:rsid w:val="005435C5"/>
    <w:rsid w:val="00543A12"/>
    <w:rsid w:val="00543EDF"/>
    <w:rsid w:val="005447F1"/>
    <w:rsid w:val="00544CD7"/>
    <w:rsid w:val="00544D04"/>
    <w:rsid w:val="005458D9"/>
    <w:rsid w:val="00546FF9"/>
    <w:rsid w:val="00550395"/>
    <w:rsid w:val="0055085E"/>
    <w:rsid w:val="00551373"/>
    <w:rsid w:val="00552B9F"/>
    <w:rsid w:val="00554A33"/>
    <w:rsid w:val="00556A3F"/>
    <w:rsid w:val="005574C5"/>
    <w:rsid w:val="005574EF"/>
    <w:rsid w:val="00557959"/>
    <w:rsid w:val="00557A9C"/>
    <w:rsid w:val="00560F4D"/>
    <w:rsid w:val="005617D9"/>
    <w:rsid w:val="00562A94"/>
    <w:rsid w:val="00562ED6"/>
    <w:rsid w:val="00564D1A"/>
    <w:rsid w:val="00566995"/>
    <w:rsid w:val="005708FC"/>
    <w:rsid w:val="005733A3"/>
    <w:rsid w:val="0057388B"/>
    <w:rsid w:val="005749E3"/>
    <w:rsid w:val="00577C90"/>
    <w:rsid w:val="00580A14"/>
    <w:rsid w:val="00581B02"/>
    <w:rsid w:val="00583003"/>
    <w:rsid w:val="00584ACB"/>
    <w:rsid w:val="005854A0"/>
    <w:rsid w:val="005857F4"/>
    <w:rsid w:val="00585914"/>
    <w:rsid w:val="00585B33"/>
    <w:rsid w:val="0058611C"/>
    <w:rsid w:val="00586990"/>
    <w:rsid w:val="00586ABC"/>
    <w:rsid w:val="00587B85"/>
    <w:rsid w:val="005904DD"/>
    <w:rsid w:val="005916FE"/>
    <w:rsid w:val="005921C3"/>
    <w:rsid w:val="00592A98"/>
    <w:rsid w:val="00593798"/>
    <w:rsid w:val="00594790"/>
    <w:rsid w:val="00596098"/>
    <w:rsid w:val="005961BA"/>
    <w:rsid w:val="00597D3D"/>
    <w:rsid w:val="005A0F76"/>
    <w:rsid w:val="005A1B16"/>
    <w:rsid w:val="005A3250"/>
    <w:rsid w:val="005A3A2A"/>
    <w:rsid w:val="005A4BDE"/>
    <w:rsid w:val="005A646F"/>
    <w:rsid w:val="005B103D"/>
    <w:rsid w:val="005B1F64"/>
    <w:rsid w:val="005B3082"/>
    <w:rsid w:val="005B3E48"/>
    <w:rsid w:val="005B446D"/>
    <w:rsid w:val="005B4538"/>
    <w:rsid w:val="005B6282"/>
    <w:rsid w:val="005B63A3"/>
    <w:rsid w:val="005B6A61"/>
    <w:rsid w:val="005B7A4B"/>
    <w:rsid w:val="005C01CC"/>
    <w:rsid w:val="005C28CF"/>
    <w:rsid w:val="005C2EBB"/>
    <w:rsid w:val="005C31CD"/>
    <w:rsid w:val="005C39FE"/>
    <w:rsid w:val="005C42FB"/>
    <w:rsid w:val="005C4C0E"/>
    <w:rsid w:val="005C57C3"/>
    <w:rsid w:val="005C5824"/>
    <w:rsid w:val="005C6FFC"/>
    <w:rsid w:val="005C7E3F"/>
    <w:rsid w:val="005D231F"/>
    <w:rsid w:val="005D2536"/>
    <w:rsid w:val="005D26F1"/>
    <w:rsid w:val="005D285C"/>
    <w:rsid w:val="005D2AD2"/>
    <w:rsid w:val="005D2DCE"/>
    <w:rsid w:val="005D3869"/>
    <w:rsid w:val="005D3DE5"/>
    <w:rsid w:val="005D4441"/>
    <w:rsid w:val="005D5DB4"/>
    <w:rsid w:val="005D6734"/>
    <w:rsid w:val="005D6E03"/>
    <w:rsid w:val="005E0BDC"/>
    <w:rsid w:val="005E1AD4"/>
    <w:rsid w:val="005E1FB5"/>
    <w:rsid w:val="005E24F9"/>
    <w:rsid w:val="005E4705"/>
    <w:rsid w:val="005E5998"/>
    <w:rsid w:val="005E713C"/>
    <w:rsid w:val="005E7839"/>
    <w:rsid w:val="005F009B"/>
    <w:rsid w:val="005F1405"/>
    <w:rsid w:val="005F2C69"/>
    <w:rsid w:val="005F317F"/>
    <w:rsid w:val="005F354A"/>
    <w:rsid w:val="005F4D93"/>
    <w:rsid w:val="0060002A"/>
    <w:rsid w:val="00601A98"/>
    <w:rsid w:val="00602FCB"/>
    <w:rsid w:val="0060405A"/>
    <w:rsid w:val="00610283"/>
    <w:rsid w:val="006114B7"/>
    <w:rsid w:val="006122BA"/>
    <w:rsid w:val="006128F4"/>
    <w:rsid w:val="006206D3"/>
    <w:rsid w:val="00620840"/>
    <w:rsid w:val="00621412"/>
    <w:rsid w:val="006220FC"/>
    <w:rsid w:val="00624741"/>
    <w:rsid w:val="00624B22"/>
    <w:rsid w:val="00626B8B"/>
    <w:rsid w:val="00627B7F"/>
    <w:rsid w:val="00627FFB"/>
    <w:rsid w:val="00632272"/>
    <w:rsid w:val="00632FF2"/>
    <w:rsid w:val="00633B96"/>
    <w:rsid w:val="00635830"/>
    <w:rsid w:val="006359F8"/>
    <w:rsid w:val="0063689B"/>
    <w:rsid w:val="0063690F"/>
    <w:rsid w:val="00636A2D"/>
    <w:rsid w:val="00637129"/>
    <w:rsid w:val="00637EDD"/>
    <w:rsid w:val="00640E2B"/>
    <w:rsid w:val="0064315E"/>
    <w:rsid w:val="006443DC"/>
    <w:rsid w:val="006450D3"/>
    <w:rsid w:val="006505DE"/>
    <w:rsid w:val="006506AC"/>
    <w:rsid w:val="006509BB"/>
    <w:rsid w:val="00650BA5"/>
    <w:rsid w:val="00651EE5"/>
    <w:rsid w:val="00652788"/>
    <w:rsid w:val="00653A0E"/>
    <w:rsid w:val="00653D77"/>
    <w:rsid w:val="00654378"/>
    <w:rsid w:val="00655A12"/>
    <w:rsid w:val="0066095F"/>
    <w:rsid w:val="006627BE"/>
    <w:rsid w:val="00663872"/>
    <w:rsid w:val="0066437D"/>
    <w:rsid w:val="00664E83"/>
    <w:rsid w:val="00665613"/>
    <w:rsid w:val="00665E38"/>
    <w:rsid w:val="00666A6F"/>
    <w:rsid w:val="00671498"/>
    <w:rsid w:val="00671DB9"/>
    <w:rsid w:val="00671F51"/>
    <w:rsid w:val="00672C69"/>
    <w:rsid w:val="00674AA8"/>
    <w:rsid w:val="0067551E"/>
    <w:rsid w:val="006769AE"/>
    <w:rsid w:val="00676B29"/>
    <w:rsid w:val="00677562"/>
    <w:rsid w:val="0068064B"/>
    <w:rsid w:val="00680D9F"/>
    <w:rsid w:val="00681372"/>
    <w:rsid w:val="00683245"/>
    <w:rsid w:val="00686A74"/>
    <w:rsid w:val="0068701A"/>
    <w:rsid w:val="006877BE"/>
    <w:rsid w:val="0069226E"/>
    <w:rsid w:val="00694483"/>
    <w:rsid w:val="006946EC"/>
    <w:rsid w:val="0069550F"/>
    <w:rsid w:val="00697015"/>
    <w:rsid w:val="006974A5"/>
    <w:rsid w:val="00697569"/>
    <w:rsid w:val="00697E87"/>
    <w:rsid w:val="006A173B"/>
    <w:rsid w:val="006A1A23"/>
    <w:rsid w:val="006A1C94"/>
    <w:rsid w:val="006A4AD0"/>
    <w:rsid w:val="006A4B43"/>
    <w:rsid w:val="006A78A8"/>
    <w:rsid w:val="006B1A61"/>
    <w:rsid w:val="006B1B2B"/>
    <w:rsid w:val="006B2575"/>
    <w:rsid w:val="006B3808"/>
    <w:rsid w:val="006B44E2"/>
    <w:rsid w:val="006B4C8B"/>
    <w:rsid w:val="006C06D4"/>
    <w:rsid w:val="006C1CDE"/>
    <w:rsid w:val="006C282D"/>
    <w:rsid w:val="006C2AC1"/>
    <w:rsid w:val="006C48C4"/>
    <w:rsid w:val="006C7CEB"/>
    <w:rsid w:val="006D130D"/>
    <w:rsid w:val="006D17C8"/>
    <w:rsid w:val="006D50B3"/>
    <w:rsid w:val="006D5CD5"/>
    <w:rsid w:val="006D606F"/>
    <w:rsid w:val="006D67EC"/>
    <w:rsid w:val="006D7868"/>
    <w:rsid w:val="006E10A2"/>
    <w:rsid w:val="006E1A0A"/>
    <w:rsid w:val="006E1BC9"/>
    <w:rsid w:val="006E3025"/>
    <w:rsid w:val="006E3714"/>
    <w:rsid w:val="006E3E3D"/>
    <w:rsid w:val="006E45D7"/>
    <w:rsid w:val="006E471C"/>
    <w:rsid w:val="006E4DA0"/>
    <w:rsid w:val="006E5880"/>
    <w:rsid w:val="006E77D7"/>
    <w:rsid w:val="006F0398"/>
    <w:rsid w:val="006F06EF"/>
    <w:rsid w:val="006F17BA"/>
    <w:rsid w:val="006F1C6B"/>
    <w:rsid w:val="006F1E15"/>
    <w:rsid w:val="006F1E65"/>
    <w:rsid w:val="006F38ED"/>
    <w:rsid w:val="006F3F88"/>
    <w:rsid w:val="006F68D2"/>
    <w:rsid w:val="006F6EC8"/>
    <w:rsid w:val="006F78E1"/>
    <w:rsid w:val="006F7D80"/>
    <w:rsid w:val="00700A5A"/>
    <w:rsid w:val="00701433"/>
    <w:rsid w:val="00703D72"/>
    <w:rsid w:val="00707250"/>
    <w:rsid w:val="00707323"/>
    <w:rsid w:val="00710B65"/>
    <w:rsid w:val="00712E83"/>
    <w:rsid w:val="00714077"/>
    <w:rsid w:val="007141BA"/>
    <w:rsid w:val="00714307"/>
    <w:rsid w:val="00715C3B"/>
    <w:rsid w:val="00716D45"/>
    <w:rsid w:val="00716E8E"/>
    <w:rsid w:val="00717138"/>
    <w:rsid w:val="00720011"/>
    <w:rsid w:val="00720E62"/>
    <w:rsid w:val="0072175A"/>
    <w:rsid w:val="00721BC7"/>
    <w:rsid w:val="00722156"/>
    <w:rsid w:val="00722708"/>
    <w:rsid w:val="00722E0B"/>
    <w:rsid w:val="00724E88"/>
    <w:rsid w:val="007265FA"/>
    <w:rsid w:val="007270F7"/>
    <w:rsid w:val="00731761"/>
    <w:rsid w:val="007331DD"/>
    <w:rsid w:val="00733931"/>
    <w:rsid w:val="0073448B"/>
    <w:rsid w:val="007362CB"/>
    <w:rsid w:val="00736862"/>
    <w:rsid w:val="00737711"/>
    <w:rsid w:val="00740B5B"/>
    <w:rsid w:val="00741436"/>
    <w:rsid w:val="00741838"/>
    <w:rsid w:val="0074241A"/>
    <w:rsid w:val="007432EF"/>
    <w:rsid w:val="007435C5"/>
    <w:rsid w:val="00743657"/>
    <w:rsid w:val="00743E95"/>
    <w:rsid w:val="00744240"/>
    <w:rsid w:val="007442C8"/>
    <w:rsid w:val="00744C67"/>
    <w:rsid w:val="00745D74"/>
    <w:rsid w:val="00746581"/>
    <w:rsid w:val="007468FC"/>
    <w:rsid w:val="0074724F"/>
    <w:rsid w:val="00750209"/>
    <w:rsid w:val="0075130E"/>
    <w:rsid w:val="00752954"/>
    <w:rsid w:val="00752A34"/>
    <w:rsid w:val="00755EFF"/>
    <w:rsid w:val="00761E23"/>
    <w:rsid w:val="0076208B"/>
    <w:rsid w:val="00762E0F"/>
    <w:rsid w:val="007676E4"/>
    <w:rsid w:val="0077166D"/>
    <w:rsid w:val="0077188D"/>
    <w:rsid w:val="007736DA"/>
    <w:rsid w:val="00773731"/>
    <w:rsid w:val="00775FF3"/>
    <w:rsid w:val="00776EF5"/>
    <w:rsid w:val="007809BE"/>
    <w:rsid w:val="00784C63"/>
    <w:rsid w:val="00786CDF"/>
    <w:rsid w:val="00787823"/>
    <w:rsid w:val="007905AF"/>
    <w:rsid w:val="00790779"/>
    <w:rsid w:val="00790BB8"/>
    <w:rsid w:val="00791A23"/>
    <w:rsid w:val="00791E9D"/>
    <w:rsid w:val="0079251E"/>
    <w:rsid w:val="00792D07"/>
    <w:rsid w:val="00793FF6"/>
    <w:rsid w:val="0079676F"/>
    <w:rsid w:val="007A021D"/>
    <w:rsid w:val="007A0B1B"/>
    <w:rsid w:val="007A0CCE"/>
    <w:rsid w:val="007A11E9"/>
    <w:rsid w:val="007A1621"/>
    <w:rsid w:val="007A3DA1"/>
    <w:rsid w:val="007A4A2C"/>
    <w:rsid w:val="007A5174"/>
    <w:rsid w:val="007A53BD"/>
    <w:rsid w:val="007A54EA"/>
    <w:rsid w:val="007A58E2"/>
    <w:rsid w:val="007A6013"/>
    <w:rsid w:val="007B0E9E"/>
    <w:rsid w:val="007B1D01"/>
    <w:rsid w:val="007B3423"/>
    <w:rsid w:val="007B35D5"/>
    <w:rsid w:val="007B3B78"/>
    <w:rsid w:val="007B4F07"/>
    <w:rsid w:val="007B6228"/>
    <w:rsid w:val="007B6988"/>
    <w:rsid w:val="007C256F"/>
    <w:rsid w:val="007C481A"/>
    <w:rsid w:val="007C49E1"/>
    <w:rsid w:val="007C5115"/>
    <w:rsid w:val="007C77A2"/>
    <w:rsid w:val="007C78CE"/>
    <w:rsid w:val="007C7A43"/>
    <w:rsid w:val="007C7BB1"/>
    <w:rsid w:val="007D3236"/>
    <w:rsid w:val="007D5423"/>
    <w:rsid w:val="007D5890"/>
    <w:rsid w:val="007D5B4D"/>
    <w:rsid w:val="007D650F"/>
    <w:rsid w:val="007D6F3B"/>
    <w:rsid w:val="007D6FCA"/>
    <w:rsid w:val="007E06E8"/>
    <w:rsid w:val="007E0BA9"/>
    <w:rsid w:val="007E2BCE"/>
    <w:rsid w:val="007E4DA8"/>
    <w:rsid w:val="007E52BF"/>
    <w:rsid w:val="007E5CF5"/>
    <w:rsid w:val="007E6852"/>
    <w:rsid w:val="007F123B"/>
    <w:rsid w:val="007F1975"/>
    <w:rsid w:val="007F25A4"/>
    <w:rsid w:val="007F303E"/>
    <w:rsid w:val="007F3BCD"/>
    <w:rsid w:val="007F430E"/>
    <w:rsid w:val="007F59AB"/>
    <w:rsid w:val="007F60DB"/>
    <w:rsid w:val="007F6AD2"/>
    <w:rsid w:val="007F78D7"/>
    <w:rsid w:val="008002B1"/>
    <w:rsid w:val="00800B4D"/>
    <w:rsid w:val="008016DE"/>
    <w:rsid w:val="0080234B"/>
    <w:rsid w:val="00802C73"/>
    <w:rsid w:val="00802D41"/>
    <w:rsid w:val="00803735"/>
    <w:rsid w:val="00804940"/>
    <w:rsid w:val="008049ED"/>
    <w:rsid w:val="008052B0"/>
    <w:rsid w:val="008055B8"/>
    <w:rsid w:val="00806146"/>
    <w:rsid w:val="00807D3A"/>
    <w:rsid w:val="00810132"/>
    <w:rsid w:val="00811C8B"/>
    <w:rsid w:val="00812357"/>
    <w:rsid w:val="00814E4C"/>
    <w:rsid w:val="00815B81"/>
    <w:rsid w:val="00816043"/>
    <w:rsid w:val="0081615A"/>
    <w:rsid w:val="00816727"/>
    <w:rsid w:val="008200FD"/>
    <w:rsid w:val="0082031A"/>
    <w:rsid w:val="00821C22"/>
    <w:rsid w:val="00822173"/>
    <w:rsid w:val="0082275B"/>
    <w:rsid w:val="008230F4"/>
    <w:rsid w:val="008242B3"/>
    <w:rsid w:val="008249EC"/>
    <w:rsid w:val="00826DF7"/>
    <w:rsid w:val="00827EFE"/>
    <w:rsid w:val="0083018C"/>
    <w:rsid w:val="00831E08"/>
    <w:rsid w:val="00831F24"/>
    <w:rsid w:val="008321FE"/>
    <w:rsid w:val="008327DD"/>
    <w:rsid w:val="00833C98"/>
    <w:rsid w:val="0083437C"/>
    <w:rsid w:val="00834706"/>
    <w:rsid w:val="008355E2"/>
    <w:rsid w:val="00835B48"/>
    <w:rsid w:val="00835E28"/>
    <w:rsid w:val="008363FD"/>
    <w:rsid w:val="0083684F"/>
    <w:rsid w:val="00837A08"/>
    <w:rsid w:val="008402C1"/>
    <w:rsid w:val="008405FC"/>
    <w:rsid w:val="00840756"/>
    <w:rsid w:val="00843897"/>
    <w:rsid w:val="008448E8"/>
    <w:rsid w:val="0084508D"/>
    <w:rsid w:val="00845C2D"/>
    <w:rsid w:val="00846460"/>
    <w:rsid w:val="00846B9F"/>
    <w:rsid w:val="00847385"/>
    <w:rsid w:val="00847924"/>
    <w:rsid w:val="008506CD"/>
    <w:rsid w:val="00850B01"/>
    <w:rsid w:val="00854161"/>
    <w:rsid w:val="00855CDD"/>
    <w:rsid w:val="00857163"/>
    <w:rsid w:val="00857B08"/>
    <w:rsid w:val="0086240D"/>
    <w:rsid w:val="0086249E"/>
    <w:rsid w:val="00862583"/>
    <w:rsid w:val="00863233"/>
    <w:rsid w:val="00864E5C"/>
    <w:rsid w:val="00865525"/>
    <w:rsid w:val="00865C78"/>
    <w:rsid w:val="00867864"/>
    <w:rsid w:val="00870F2E"/>
    <w:rsid w:val="008712CB"/>
    <w:rsid w:val="0087216E"/>
    <w:rsid w:val="0087350F"/>
    <w:rsid w:val="00873F28"/>
    <w:rsid w:val="008748BE"/>
    <w:rsid w:val="008753C6"/>
    <w:rsid w:val="0087556B"/>
    <w:rsid w:val="00875753"/>
    <w:rsid w:val="008777D3"/>
    <w:rsid w:val="00880598"/>
    <w:rsid w:val="008818CE"/>
    <w:rsid w:val="008818E8"/>
    <w:rsid w:val="00883251"/>
    <w:rsid w:val="0088337E"/>
    <w:rsid w:val="00883A6E"/>
    <w:rsid w:val="00887B24"/>
    <w:rsid w:val="0089201C"/>
    <w:rsid w:val="008924FF"/>
    <w:rsid w:val="008926EA"/>
    <w:rsid w:val="008928B4"/>
    <w:rsid w:val="00893D43"/>
    <w:rsid w:val="00895E42"/>
    <w:rsid w:val="008966D5"/>
    <w:rsid w:val="00896CB8"/>
    <w:rsid w:val="008975A1"/>
    <w:rsid w:val="00897FB8"/>
    <w:rsid w:val="008A0FD2"/>
    <w:rsid w:val="008A157C"/>
    <w:rsid w:val="008A1596"/>
    <w:rsid w:val="008A2436"/>
    <w:rsid w:val="008A3C55"/>
    <w:rsid w:val="008A458B"/>
    <w:rsid w:val="008A4B48"/>
    <w:rsid w:val="008A5CDD"/>
    <w:rsid w:val="008A7014"/>
    <w:rsid w:val="008B02C2"/>
    <w:rsid w:val="008B0635"/>
    <w:rsid w:val="008B1113"/>
    <w:rsid w:val="008B151D"/>
    <w:rsid w:val="008B182A"/>
    <w:rsid w:val="008B6C6C"/>
    <w:rsid w:val="008B7521"/>
    <w:rsid w:val="008B7750"/>
    <w:rsid w:val="008C0724"/>
    <w:rsid w:val="008C0E5C"/>
    <w:rsid w:val="008C2983"/>
    <w:rsid w:val="008C337E"/>
    <w:rsid w:val="008C3B56"/>
    <w:rsid w:val="008C3F6D"/>
    <w:rsid w:val="008C44A5"/>
    <w:rsid w:val="008C52B0"/>
    <w:rsid w:val="008C5624"/>
    <w:rsid w:val="008C6E19"/>
    <w:rsid w:val="008C6E3A"/>
    <w:rsid w:val="008C7B8D"/>
    <w:rsid w:val="008C7EF5"/>
    <w:rsid w:val="008D07BE"/>
    <w:rsid w:val="008D0B87"/>
    <w:rsid w:val="008D1439"/>
    <w:rsid w:val="008D1988"/>
    <w:rsid w:val="008D19FF"/>
    <w:rsid w:val="008D5583"/>
    <w:rsid w:val="008D6204"/>
    <w:rsid w:val="008D7A43"/>
    <w:rsid w:val="008D7C1D"/>
    <w:rsid w:val="008E07A2"/>
    <w:rsid w:val="008E1783"/>
    <w:rsid w:val="008E29CA"/>
    <w:rsid w:val="008E2CE1"/>
    <w:rsid w:val="008E3577"/>
    <w:rsid w:val="008E62E3"/>
    <w:rsid w:val="008E6D45"/>
    <w:rsid w:val="008F00A3"/>
    <w:rsid w:val="008F435C"/>
    <w:rsid w:val="008F45B8"/>
    <w:rsid w:val="008F53E1"/>
    <w:rsid w:val="008F59C9"/>
    <w:rsid w:val="008F5F4C"/>
    <w:rsid w:val="008F606D"/>
    <w:rsid w:val="008F6FD8"/>
    <w:rsid w:val="00900541"/>
    <w:rsid w:val="009029EE"/>
    <w:rsid w:val="00902CDF"/>
    <w:rsid w:val="0090372B"/>
    <w:rsid w:val="00903CF4"/>
    <w:rsid w:val="0090484F"/>
    <w:rsid w:val="00905226"/>
    <w:rsid w:val="0090584D"/>
    <w:rsid w:val="009063D0"/>
    <w:rsid w:val="00906F83"/>
    <w:rsid w:val="00907DBF"/>
    <w:rsid w:val="009112B1"/>
    <w:rsid w:val="00911431"/>
    <w:rsid w:val="00913517"/>
    <w:rsid w:val="009140AA"/>
    <w:rsid w:val="00914BF8"/>
    <w:rsid w:val="00915391"/>
    <w:rsid w:val="00915485"/>
    <w:rsid w:val="009159AC"/>
    <w:rsid w:val="00915A40"/>
    <w:rsid w:val="00915BC1"/>
    <w:rsid w:val="009161FC"/>
    <w:rsid w:val="00916DDA"/>
    <w:rsid w:val="00916E7C"/>
    <w:rsid w:val="009175E3"/>
    <w:rsid w:val="00917E69"/>
    <w:rsid w:val="00920B29"/>
    <w:rsid w:val="0092196C"/>
    <w:rsid w:val="00921D80"/>
    <w:rsid w:val="00924A75"/>
    <w:rsid w:val="009259DC"/>
    <w:rsid w:val="00926F1B"/>
    <w:rsid w:val="00930243"/>
    <w:rsid w:val="00932040"/>
    <w:rsid w:val="00932063"/>
    <w:rsid w:val="0093368A"/>
    <w:rsid w:val="009362E2"/>
    <w:rsid w:val="00937858"/>
    <w:rsid w:val="0094046A"/>
    <w:rsid w:val="00941D32"/>
    <w:rsid w:val="00942FB1"/>
    <w:rsid w:val="00943330"/>
    <w:rsid w:val="009440FD"/>
    <w:rsid w:val="0094423E"/>
    <w:rsid w:val="0094532C"/>
    <w:rsid w:val="00946218"/>
    <w:rsid w:val="00950DDB"/>
    <w:rsid w:val="00950F9D"/>
    <w:rsid w:val="00951277"/>
    <w:rsid w:val="00952225"/>
    <w:rsid w:val="009533CB"/>
    <w:rsid w:val="009535F4"/>
    <w:rsid w:val="00953EB1"/>
    <w:rsid w:val="0095514F"/>
    <w:rsid w:val="00956067"/>
    <w:rsid w:val="00956674"/>
    <w:rsid w:val="00957515"/>
    <w:rsid w:val="00957ED9"/>
    <w:rsid w:val="0096104A"/>
    <w:rsid w:val="00961DB9"/>
    <w:rsid w:val="00961F48"/>
    <w:rsid w:val="00962427"/>
    <w:rsid w:val="00963164"/>
    <w:rsid w:val="00964590"/>
    <w:rsid w:val="0096486F"/>
    <w:rsid w:val="00964B3A"/>
    <w:rsid w:val="009656B4"/>
    <w:rsid w:val="00967501"/>
    <w:rsid w:val="0096771A"/>
    <w:rsid w:val="00970B0C"/>
    <w:rsid w:val="00970F97"/>
    <w:rsid w:val="0097195E"/>
    <w:rsid w:val="00971AFE"/>
    <w:rsid w:val="0097289C"/>
    <w:rsid w:val="00973E3C"/>
    <w:rsid w:val="0097405B"/>
    <w:rsid w:val="00974517"/>
    <w:rsid w:val="009770C0"/>
    <w:rsid w:val="009778B1"/>
    <w:rsid w:val="00984561"/>
    <w:rsid w:val="009851F1"/>
    <w:rsid w:val="0098682F"/>
    <w:rsid w:val="009878A4"/>
    <w:rsid w:val="00987E59"/>
    <w:rsid w:val="00994AAD"/>
    <w:rsid w:val="00997D3F"/>
    <w:rsid w:val="009A0920"/>
    <w:rsid w:val="009A09F3"/>
    <w:rsid w:val="009A0EF2"/>
    <w:rsid w:val="009A1E6A"/>
    <w:rsid w:val="009A2F8D"/>
    <w:rsid w:val="009A44A4"/>
    <w:rsid w:val="009A44B9"/>
    <w:rsid w:val="009A5F37"/>
    <w:rsid w:val="009A62AC"/>
    <w:rsid w:val="009B0A83"/>
    <w:rsid w:val="009B18EC"/>
    <w:rsid w:val="009B34AE"/>
    <w:rsid w:val="009B3827"/>
    <w:rsid w:val="009B52EB"/>
    <w:rsid w:val="009C05F4"/>
    <w:rsid w:val="009C4635"/>
    <w:rsid w:val="009C6A87"/>
    <w:rsid w:val="009C71A3"/>
    <w:rsid w:val="009C7942"/>
    <w:rsid w:val="009C7F54"/>
    <w:rsid w:val="009D1290"/>
    <w:rsid w:val="009D1C56"/>
    <w:rsid w:val="009D302D"/>
    <w:rsid w:val="009D3862"/>
    <w:rsid w:val="009D5602"/>
    <w:rsid w:val="009D5BBA"/>
    <w:rsid w:val="009D6141"/>
    <w:rsid w:val="009D6583"/>
    <w:rsid w:val="009D698B"/>
    <w:rsid w:val="009D6A54"/>
    <w:rsid w:val="009D7DB2"/>
    <w:rsid w:val="009E01F6"/>
    <w:rsid w:val="009E0D79"/>
    <w:rsid w:val="009E1220"/>
    <w:rsid w:val="009E21C3"/>
    <w:rsid w:val="009E227B"/>
    <w:rsid w:val="009E2A3D"/>
    <w:rsid w:val="009E3484"/>
    <w:rsid w:val="009E5758"/>
    <w:rsid w:val="009E675F"/>
    <w:rsid w:val="009E696B"/>
    <w:rsid w:val="009F1833"/>
    <w:rsid w:val="009F31D7"/>
    <w:rsid w:val="009F5087"/>
    <w:rsid w:val="009F6C69"/>
    <w:rsid w:val="00A006C0"/>
    <w:rsid w:val="00A016D3"/>
    <w:rsid w:val="00A03FE0"/>
    <w:rsid w:val="00A05155"/>
    <w:rsid w:val="00A05935"/>
    <w:rsid w:val="00A0683B"/>
    <w:rsid w:val="00A06D4A"/>
    <w:rsid w:val="00A0737B"/>
    <w:rsid w:val="00A12D9B"/>
    <w:rsid w:val="00A141AC"/>
    <w:rsid w:val="00A15885"/>
    <w:rsid w:val="00A20A4E"/>
    <w:rsid w:val="00A22EE6"/>
    <w:rsid w:val="00A23DB5"/>
    <w:rsid w:val="00A251FE"/>
    <w:rsid w:val="00A253CC"/>
    <w:rsid w:val="00A259B7"/>
    <w:rsid w:val="00A26692"/>
    <w:rsid w:val="00A26929"/>
    <w:rsid w:val="00A30CB9"/>
    <w:rsid w:val="00A3165D"/>
    <w:rsid w:val="00A31FD0"/>
    <w:rsid w:val="00A32B70"/>
    <w:rsid w:val="00A32C92"/>
    <w:rsid w:val="00A3352D"/>
    <w:rsid w:val="00A3396E"/>
    <w:rsid w:val="00A34769"/>
    <w:rsid w:val="00A45694"/>
    <w:rsid w:val="00A46912"/>
    <w:rsid w:val="00A53218"/>
    <w:rsid w:val="00A54719"/>
    <w:rsid w:val="00A548E8"/>
    <w:rsid w:val="00A54B64"/>
    <w:rsid w:val="00A57BAF"/>
    <w:rsid w:val="00A61974"/>
    <w:rsid w:val="00A62C84"/>
    <w:rsid w:val="00A63117"/>
    <w:rsid w:val="00A65887"/>
    <w:rsid w:val="00A66962"/>
    <w:rsid w:val="00A67E20"/>
    <w:rsid w:val="00A706F9"/>
    <w:rsid w:val="00A707EC"/>
    <w:rsid w:val="00A716B5"/>
    <w:rsid w:val="00A7238B"/>
    <w:rsid w:val="00A752EF"/>
    <w:rsid w:val="00A75550"/>
    <w:rsid w:val="00A758F1"/>
    <w:rsid w:val="00A765AD"/>
    <w:rsid w:val="00A800FD"/>
    <w:rsid w:val="00A815A1"/>
    <w:rsid w:val="00A817B9"/>
    <w:rsid w:val="00A81883"/>
    <w:rsid w:val="00A81DE4"/>
    <w:rsid w:val="00A82B8F"/>
    <w:rsid w:val="00A82DBF"/>
    <w:rsid w:val="00A83C0F"/>
    <w:rsid w:val="00A8451C"/>
    <w:rsid w:val="00A84585"/>
    <w:rsid w:val="00A846C7"/>
    <w:rsid w:val="00A854AF"/>
    <w:rsid w:val="00A868F8"/>
    <w:rsid w:val="00A86CBF"/>
    <w:rsid w:val="00A91C6A"/>
    <w:rsid w:val="00A92B49"/>
    <w:rsid w:val="00A945F3"/>
    <w:rsid w:val="00A96A4D"/>
    <w:rsid w:val="00A9713E"/>
    <w:rsid w:val="00A97ED4"/>
    <w:rsid w:val="00AA1CF0"/>
    <w:rsid w:val="00AA1EE3"/>
    <w:rsid w:val="00AA3480"/>
    <w:rsid w:val="00AA39DA"/>
    <w:rsid w:val="00AA44A3"/>
    <w:rsid w:val="00AA4F7F"/>
    <w:rsid w:val="00AA54CD"/>
    <w:rsid w:val="00AA5C8D"/>
    <w:rsid w:val="00AA63A6"/>
    <w:rsid w:val="00AA725A"/>
    <w:rsid w:val="00AA7555"/>
    <w:rsid w:val="00AB2378"/>
    <w:rsid w:val="00AB323E"/>
    <w:rsid w:val="00AB3D2A"/>
    <w:rsid w:val="00AB3D5F"/>
    <w:rsid w:val="00AB3D88"/>
    <w:rsid w:val="00AB4D44"/>
    <w:rsid w:val="00AB5A78"/>
    <w:rsid w:val="00AB6327"/>
    <w:rsid w:val="00AB6D8D"/>
    <w:rsid w:val="00AC0EB8"/>
    <w:rsid w:val="00AC1009"/>
    <w:rsid w:val="00AC1363"/>
    <w:rsid w:val="00AC2146"/>
    <w:rsid w:val="00AC3C8B"/>
    <w:rsid w:val="00AC739F"/>
    <w:rsid w:val="00AD03DE"/>
    <w:rsid w:val="00AD0DAD"/>
    <w:rsid w:val="00AD22BE"/>
    <w:rsid w:val="00AD298B"/>
    <w:rsid w:val="00AD2C06"/>
    <w:rsid w:val="00AD2EE2"/>
    <w:rsid w:val="00AD2F02"/>
    <w:rsid w:val="00AD779E"/>
    <w:rsid w:val="00AE07E3"/>
    <w:rsid w:val="00AE0821"/>
    <w:rsid w:val="00AE216C"/>
    <w:rsid w:val="00AE2DBB"/>
    <w:rsid w:val="00AE400B"/>
    <w:rsid w:val="00AE4011"/>
    <w:rsid w:val="00AE6F4F"/>
    <w:rsid w:val="00AE72BA"/>
    <w:rsid w:val="00AE78A7"/>
    <w:rsid w:val="00AF1E37"/>
    <w:rsid w:val="00AF4B63"/>
    <w:rsid w:val="00AF5108"/>
    <w:rsid w:val="00AF6D0A"/>
    <w:rsid w:val="00B0564E"/>
    <w:rsid w:val="00B057EB"/>
    <w:rsid w:val="00B06EF2"/>
    <w:rsid w:val="00B115F9"/>
    <w:rsid w:val="00B121A7"/>
    <w:rsid w:val="00B138E0"/>
    <w:rsid w:val="00B15A1B"/>
    <w:rsid w:val="00B16330"/>
    <w:rsid w:val="00B17A5B"/>
    <w:rsid w:val="00B210D2"/>
    <w:rsid w:val="00B223FD"/>
    <w:rsid w:val="00B22DF0"/>
    <w:rsid w:val="00B239D0"/>
    <w:rsid w:val="00B26600"/>
    <w:rsid w:val="00B26BEB"/>
    <w:rsid w:val="00B27A77"/>
    <w:rsid w:val="00B31633"/>
    <w:rsid w:val="00B3267E"/>
    <w:rsid w:val="00B328C6"/>
    <w:rsid w:val="00B32B90"/>
    <w:rsid w:val="00B33B3D"/>
    <w:rsid w:val="00B34A3E"/>
    <w:rsid w:val="00B35D0E"/>
    <w:rsid w:val="00B36A31"/>
    <w:rsid w:val="00B372ED"/>
    <w:rsid w:val="00B401E7"/>
    <w:rsid w:val="00B40A98"/>
    <w:rsid w:val="00B417B7"/>
    <w:rsid w:val="00B4183E"/>
    <w:rsid w:val="00B42C7C"/>
    <w:rsid w:val="00B42D89"/>
    <w:rsid w:val="00B45836"/>
    <w:rsid w:val="00B4782D"/>
    <w:rsid w:val="00B50037"/>
    <w:rsid w:val="00B509DE"/>
    <w:rsid w:val="00B50F43"/>
    <w:rsid w:val="00B50FEB"/>
    <w:rsid w:val="00B52ACC"/>
    <w:rsid w:val="00B534AC"/>
    <w:rsid w:val="00B55A7D"/>
    <w:rsid w:val="00B55FCB"/>
    <w:rsid w:val="00B57E08"/>
    <w:rsid w:val="00B60489"/>
    <w:rsid w:val="00B6066E"/>
    <w:rsid w:val="00B62175"/>
    <w:rsid w:val="00B62389"/>
    <w:rsid w:val="00B62E89"/>
    <w:rsid w:val="00B63162"/>
    <w:rsid w:val="00B633AA"/>
    <w:rsid w:val="00B6342B"/>
    <w:rsid w:val="00B636A4"/>
    <w:rsid w:val="00B6504C"/>
    <w:rsid w:val="00B6556D"/>
    <w:rsid w:val="00B656F5"/>
    <w:rsid w:val="00B6710E"/>
    <w:rsid w:val="00B72C17"/>
    <w:rsid w:val="00B72D62"/>
    <w:rsid w:val="00B73258"/>
    <w:rsid w:val="00B743BF"/>
    <w:rsid w:val="00B7452E"/>
    <w:rsid w:val="00B74788"/>
    <w:rsid w:val="00B777B7"/>
    <w:rsid w:val="00B8051D"/>
    <w:rsid w:val="00B815D8"/>
    <w:rsid w:val="00B81EA2"/>
    <w:rsid w:val="00B828FC"/>
    <w:rsid w:val="00B83AEE"/>
    <w:rsid w:val="00B85A9E"/>
    <w:rsid w:val="00B873DE"/>
    <w:rsid w:val="00B87568"/>
    <w:rsid w:val="00B90387"/>
    <w:rsid w:val="00B90A42"/>
    <w:rsid w:val="00B9219D"/>
    <w:rsid w:val="00B92B8E"/>
    <w:rsid w:val="00B93680"/>
    <w:rsid w:val="00B9461B"/>
    <w:rsid w:val="00B965D1"/>
    <w:rsid w:val="00B97013"/>
    <w:rsid w:val="00B97A78"/>
    <w:rsid w:val="00B97E97"/>
    <w:rsid w:val="00BA03C2"/>
    <w:rsid w:val="00BA0973"/>
    <w:rsid w:val="00BA0CCA"/>
    <w:rsid w:val="00BA2068"/>
    <w:rsid w:val="00BA3110"/>
    <w:rsid w:val="00BA4E6D"/>
    <w:rsid w:val="00BA530F"/>
    <w:rsid w:val="00BA59C4"/>
    <w:rsid w:val="00BA5F67"/>
    <w:rsid w:val="00BA6210"/>
    <w:rsid w:val="00BA6654"/>
    <w:rsid w:val="00BA6940"/>
    <w:rsid w:val="00BA7674"/>
    <w:rsid w:val="00BA792A"/>
    <w:rsid w:val="00BA7D61"/>
    <w:rsid w:val="00BB0F4C"/>
    <w:rsid w:val="00BB1733"/>
    <w:rsid w:val="00BB19B2"/>
    <w:rsid w:val="00BB5090"/>
    <w:rsid w:val="00BB5929"/>
    <w:rsid w:val="00BB5C39"/>
    <w:rsid w:val="00BC09FA"/>
    <w:rsid w:val="00BC0BAE"/>
    <w:rsid w:val="00BC16A1"/>
    <w:rsid w:val="00BC2740"/>
    <w:rsid w:val="00BC2E63"/>
    <w:rsid w:val="00BC4676"/>
    <w:rsid w:val="00BC4FEB"/>
    <w:rsid w:val="00BC5E27"/>
    <w:rsid w:val="00BC634A"/>
    <w:rsid w:val="00BC636B"/>
    <w:rsid w:val="00BC7611"/>
    <w:rsid w:val="00BC7657"/>
    <w:rsid w:val="00BD0173"/>
    <w:rsid w:val="00BD202C"/>
    <w:rsid w:val="00BD437D"/>
    <w:rsid w:val="00BD487C"/>
    <w:rsid w:val="00BD4934"/>
    <w:rsid w:val="00BD5BCC"/>
    <w:rsid w:val="00BD64B0"/>
    <w:rsid w:val="00BD79C7"/>
    <w:rsid w:val="00BE19FC"/>
    <w:rsid w:val="00BE2A87"/>
    <w:rsid w:val="00BE3FB9"/>
    <w:rsid w:val="00BE54B7"/>
    <w:rsid w:val="00BE6329"/>
    <w:rsid w:val="00BE6A0C"/>
    <w:rsid w:val="00BE6F69"/>
    <w:rsid w:val="00BE6F6B"/>
    <w:rsid w:val="00BE7890"/>
    <w:rsid w:val="00BF06F0"/>
    <w:rsid w:val="00BF0BF1"/>
    <w:rsid w:val="00BF17DE"/>
    <w:rsid w:val="00BF22D5"/>
    <w:rsid w:val="00BF282A"/>
    <w:rsid w:val="00BF3CA0"/>
    <w:rsid w:val="00BF4708"/>
    <w:rsid w:val="00BF4A2A"/>
    <w:rsid w:val="00BF52EC"/>
    <w:rsid w:val="00BF71DC"/>
    <w:rsid w:val="00BF7609"/>
    <w:rsid w:val="00BF7844"/>
    <w:rsid w:val="00C014B9"/>
    <w:rsid w:val="00C01E4E"/>
    <w:rsid w:val="00C022A7"/>
    <w:rsid w:val="00C03345"/>
    <w:rsid w:val="00C03F6C"/>
    <w:rsid w:val="00C04DA9"/>
    <w:rsid w:val="00C06E1E"/>
    <w:rsid w:val="00C10A53"/>
    <w:rsid w:val="00C12413"/>
    <w:rsid w:val="00C132FC"/>
    <w:rsid w:val="00C164D5"/>
    <w:rsid w:val="00C16F12"/>
    <w:rsid w:val="00C20C9A"/>
    <w:rsid w:val="00C214F7"/>
    <w:rsid w:val="00C24E8A"/>
    <w:rsid w:val="00C2620A"/>
    <w:rsid w:val="00C26E77"/>
    <w:rsid w:val="00C27057"/>
    <w:rsid w:val="00C306CA"/>
    <w:rsid w:val="00C31960"/>
    <w:rsid w:val="00C32EDF"/>
    <w:rsid w:val="00C33735"/>
    <w:rsid w:val="00C35A49"/>
    <w:rsid w:val="00C36037"/>
    <w:rsid w:val="00C36512"/>
    <w:rsid w:val="00C40357"/>
    <w:rsid w:val="00C40511"/>
    <w:rsid w:val="00C40B77"/>
    <w:rsid w:val="00C42362"/>
    <w:rsid w:val="00C43EE6"/>
    <w:rsid w:val="00C44847"/>
    <w:rsid w:val="00C44FC5"/>
    <w:rsid w:val="00C45CF2"/>
    <w:rsid w:val="00C46455"/>
    <w:rsid w:val="00C50D3B"/>
    <w:rsid w:val="00C5129E"/>
    <w:rsid w:val="00C52E7A"/>
    <w:rsid w:val="00C53129"/>
    <w:rsid w:val="00C53B9F"/>
    <w:rsid w:val="00C54062"/>
    <w:rsid w:val="00C54E2C"/>
    <w:rsid w:val="00C55CFB"/>
    <w:rsid w:val="00C60524"/>
    <w:rsid w:val="00C6164D"/>
    <w:rsid w:val="00C62169"/>
    <w:rsid w:val="00C640C9"/>
    <w:rsid w:val="00C642EA"/>
    <w:rsid w:val="00C6431F"/>
    <w:rsid w:val="00C65215"/>
    <w:rsid w:val="00C655D1"/>
    <w:rsid w:val="00C66D69"/>
    <w:rsid w:val="00C677FD"/>
    <w:rsid w:val="00C7006C"/>
    <w:rsid w:val="00C77E73"/>
    <w:rsid w:val="00C8052D"/>
    <w:rsid w:val="00C80FF3"/>
    <w:rsid w:val="00C810F2"/>
    <w:rsid w:val="00C818DF"/>
    <w:rsid w:val="00C825F9"/>
    <w:rsid w:val="00C82F36"/>
    <w:rsid w:val="00C84BBB"/>
    <w:rsid w:val="00C850DA"/>
    <w:rsid w:val="00C8586C"/>
    <w:rsid w:val="00C8797A"/>
    <w:rsid w:val="00C87B4A"/>
    <w:rsid w:val="00C9092B"/>
    <w:rsid w:val="00C90E55"/>
    <w:rsid w:val="00C9224D"/>
    <w:rsid w:val="00C925B2"/>
    <w:rsid w:val="00C929DD"/>
    <w:rsid w:val="00C93396"/>
    <w:rsid w:val="00C938BA"/>
    <w:rsid w:val="00C949A1"/>
    <w:rsid w:val="00C94FC1"/>
    <w:rsid w:val="00C96A93"/>
    <w:rsid w:val="00C96B91"/>
    <w:rsid w:val="00C971D9"/>
    <w:rsid w:val="00C9752C"/>
    <w:rsid w:val="00CA04C5"/>
    <w:rsid w:val="00CA16FA"/>
    <w:rsid w:val="00CA3503"/>
    <w:rsid w:val="00CA3E1D"/>
    <w:rsid w:val="00CA5F0D"/>
    <w:rsid w:val="00CA678B"/>
    <w:rsid w:val="00CA685F"/>
    <w:rsid w:val="00CA73CD"/>
    <w:rsid w:val="00CA776E"/>
    <w:rsid w:val="00CA78DC"/>
    <w:rsid w:val="00CA7E4F"/>
    <w:rsid w:val="00CB1BBA"/>
    <w:rsid w:val="00CB38E6"/>
    <w:rsid w:val="00CB428D"/>
    <w:rsid w:val="00CB48D8"/>
    <w:rsid w:val="00CB48EA"/>
    <w:rsid w:val="00CB572A"/>
    <w:rsid w:val="00CB6A3A"/>
    <w:rsid w:val="00CB6C62"/>
    <w:rsid w:val="00CC0776"/>
    <w:rsid w:val="00CC0E39"/>
    <w:rsid w:val="00CC26EB"/>
    <w:rsid w:val="00CC27FD"/>
    <w:rsid w:val="00CC2CCC"/>
    <w:rsid w:val="00CC3091"/>
    <w:rsid w:val="00CC3100"/>
    <w:rsid w:val="00CC343C"/>
    <w:rsid w:val="00CC56E1"/>
    <w:rsid w:val="00CC5E31"/>
    <w:rsid w:val="00CC6142"/>
    <w:rsid w:val="00CC6BB3"/>
    <w:rsid w:val="00CC700B"/>
    <w:rsid w:val="00CC70CA"/>
    <w:rsid w:val="00CC79EC"/>
    <w:rsid w:val="00CC7B63"/>
    <w:rsid w:val="00CC7E36"/>
    <w:rsid w:val="00CC7FE6"/>
    <w:rsid w:val="00CD04E3"/>
    <w:rsid w:val="00CD0FD1"/>
    <w:rsid w:val="00CD18BA"/>
    <w:rsid w:val="00CD344C"/>
    <w:rsid w:val="00CD3A37"/>
    <w:rsid w:val="00CD52CB"/>
    <w:rsid w:val="00CD5B6F"/>
    <w:rsid w:val="00CD5B80"/>
    <w:rsid w:val="00CD601E"/>
    <w:rsid w:val="00CD67CE"/>
    <w:rsid w:val="00CD6CC1"/>
    <w:rsid w:val="00CD7015"/>
    <w:rsid w:val="00CE0111"/>
    <w:rsid w:val="00CE1788"/>
    <w:rsid w:val="00CE186A"/>
    <w:rsid w:val="00CE2C8F"/>
    <w:rsid w:val="00CE3505"/>
    <w:rsid w:val="00CE3611"/>
    <w:rsid w:val="00CE5688"/>
    <w:rsid w:val="00CE58E0"/>
    <w:rsid w:val="00CE6307"/>
    <w:rsid w:val="00CE6C82"/>
    <w:rsid w:val="00CE75B5"/>
    <w:rsid w:val="00CF1A06"/>
    <w:rsid w:val="00CF2433"/>
    <w:rsid w:val="00CF3982"/>
    <w:rsid w:val="00CF3C5E"/>
    <w:rsid w:val="00CF4129"/>
    <w:rsid w:val="00CF5D5F"/>
    <w:rsid w:val="00CF6ECA"/>
    <w:rsid w:val="00CF705A"/>
    <w:rsid w:val="00CF75CD"/>
    <w:rsid w:val="00D023CB"/>
    <w:rsid w:val="00D0292D"/>
    <w:rsid w:val="00D02C7B"/>
    <w:rsid w:val="00D02E5B"/>
    <w:rsid w:val="00D0354A"/>
    <w:rsid w:val="00D05CB6"/>
    <w:rsid w:val="00D079AE"/>
    <w:rsid w:val="00D10398"/>
    <w:rsid w:val="00D15333"/>
    <w:rsid w:val="00D165A9"/>
    <w:rsid w:val="00D1705E"/>
    <w:rsid w:val="00D20014"/>
    <w:rsid w:val="00D20ADD"/>
    <w:rsid w:val="00D23AC8"/>
    <w:rsid w:val="00D23F04"/>
    <w:rsid w:val="00D2776F"/>
    <w:rsid w:val="00D30855"/>
    <w:rsid w:val="00D31681"/>
    <w:rsid w:val="00D33A93"/>
    <w:rsid w:val="00D33FD1"/>
    <w:rsid w:val="00D34D99"/>
    <w:rsid w:val="00D353FD"/>
    <w:rsid w:val="00D35C43"/>
    <w:rsid w:val="00D46678"/>
    <w:rsid w:val="00D47D28"/>
    <w:rsid w:val="00D50C0F"/>
    <w:rsid w:val="00D52F9A"/>
    <w:rsid w:val="00D5337F"/>
    <w:rsid w:val="00D55BB6"/>
    <w:rsid w:val="00D573DF"/>
    <w:rsid w:val="00D60323"/>
    <w:rsid w:val="00D610A1"/>
    <w:rsid w:val="00D613A5"/>
    <w:rsid w:val="00D613C1"/>
    <w:rsid w:val="00D62547"/>
    <w:rsid w:val="00D63612"/>
    <w:rsid w:val="00D63DE9"/>
    <w:rsid w:val="00D6416F"/>
    <w:rsid w:val="00D641C8"/>
    <w:rsid w:val="00D6747A"/>
    <w:rsid w:val="00D72E94"/>
    <w:rsid w:val="00D731F8"/>
    <w:rsid w:val="00D8126E"/>
    <w:rsid w:val="00D81FC3"/>
    <w:rsid w:val="00D8338D"/>
    <w:rsid w:val="00D83B7E"/>
    <w:rsid w:val="00D83BE1"/>
    <w:rsid w:val="00D83D05"/>
    <w:rsid w:val="00D8411C"/>
    <w:rsid w:val="00D84CA4"/>
    <w:rsid w:val="00D85A6B"/>
    <w:rsid w:val="00D85F70"/>
    <w:rsid w:val="00D876E2"/>
    <w:rsid w:val="00D90C1F"/>
    <w:rsid w:val="00D90F34"/>
    <w:rsid w:val="00D91E59"/>
    <w:rsid w:val="00D9333B"/>
    <w:rsid w:val="00D94C52"/>
    <w:rsid w:val="00D94DB1"/>
    <w:rsid w:val="00D95108"/>
    <w:rsid w:val="00D954F7"/>
    <w:rsid w:val="00D95CED"/>
    <w:rsid w:val="00D96B10"/>
    <w:rsid w:val="00D96CA5"/>
    <w:rsid w:val="00D97865"/>
    <w:rsid w:val="00DA13DC"/>
    <w:rsid w:val="00DA1562"/>
    <w:rsid w:val="00DA583E"/>
    <w:rsid w:val="00DA74BF"/>
    <w:rsid w:val="00DA771C"/>
    <w:rsid w:val="00DA78CB"/>
    <w:rsid w:val="00DB0384"/>
    <w:rsid w:val="00DB1821"/>
    <w:rsid w:val="00DB2EC3"/>
    <w:rsid w:val="00DB4073"/>
    <w:rsid w:val="00DB4146"/>
    <w:rsid w:val="00DB4ACF"/>
    <w:rsid w:val="00DB65C9"/>
    <w:rsid w:val="00DB7642"/>
    <w:rsid w:val="00DC0FCA"/>
    <w:rsid w:val="00DC1013"/>
    <w:rsid w:val="00DC2C77"/>
    <w:rsid w:val="00DC2ED0"/>
    <w:rsid w:val="00DC5519"/>
    <w:rsid w:val="00DC59D2"/>
    <w:rsid w:val="00DC68CE"/>
    <w:rsid w:val="00DC79D0"/>
    <w:rsid w:val="00DC7AB0"/>
    <w:rsid w:val="00DD1706"/>
    <w:rsid w:val="00DD18A0"/>
    <w:rsid w:val="00DD208F"/>
    <w:rsid w:val="00DD39FF"/>
    <w:rsid w:val="00DD60CC"/>
    <w:rsid w:val="00DD62D0"/>
    <w:rsid w:val="00DE0BC0"/>
    <w:rsid w:val="00DE0D3D"/>
    <w:rsid w:val="00DE1110"/>
    <w:rsid w:val="00DE633D"/>
    <w:rsid w:val="00DE6C1E"/>
    <w:rsid w:val="00DF1A66"/>
    <w:rsid w:val="00DF21E7"/>
    <w:rsid w:val="00DF3452"/>
    <w:rsid w:val="00DF4FE0"/>
    <w:rsid w:val="00DF66BB"/>
    <w:rsid w:val="00DF66DC"/>
    <w:rsid w:val="00DF70D6"/>
    <w:rsid w:val="00E0180B"/>
    <w:rsid w:val="00E0183E"/>
    <w:rsid w:val="00E01853"/>
    <w:rsid w:val="00E030C7"/>
    <w:rsid w:val="00E04BF6"/>
    <w:rsid w:val="00E06D6F"/>
    <w:rsid w:val="00E102BB"/>
    <w:rsid w:val="00E10ADC"/>
    <w:rsid w:val="00E12E37"/>
    <w:rsid w:val="00E142BB"/>
    <w:rsid w:val="00E14CD1"/>
    <w:rsid w:val="00E16252"/>
    <w:rsid w:val="00E16392"/>
    <w:rsid w:val="00E16B40"/>
    <w:rsid w:val="00E17009"/>
    <w:rsid w:val="00E210AD"/>
    <w:rsid w:val="00E2118E"/>
    <w:rsid w:val="00E233C7"/>
    <w:rsid w:val="00E2344B"/>
    <w:rsid w:val="00E24793"/>
    <w:rsid w:val="00E261A1"/>
    <w:rsid w:val="00E268C8"/>
    <w:rsid w:val="00E26F0E"/>
    <w:rsid w:val="00E27DD8"/>
    <w:rsid w:val="00E32965"/>
    <w:rsid w:val="00E3472C"/>
    <w:rsid w:val="00E35F8D"/>
    <w:rsid w:val="00E36547"/>
    <w:rsid w:val="00E3766E"/>
    <w:rsid w:val="00E37C98"/>
    <w:rsid w:val="00E412FA"/>
    <w:rsid w:val="00E428EF"/>
    <w:rsid w:val="00E4359B"/>
    <w:rsid w:val="00E4385B"/>
    <w:rsid w:val="00E44A33"/>
    <w:rsid w:val="00E44A4F"/>
    <w:rsid w:val="00E4595C"/>
    <w:rsid w:val="00E45E11"/>
    <w:rsid w:val="00E46466"/>
    <w:rsid w:val="00E46943"/>
    <w:rsid w:val="00E475B9"/>
    <w:rsid w:val="00E501CA"/>
    <w:rsid w:val="00E51665"/>
    <w:rsid w:val="00E51CA8"/>
    <w:rsid w:val="00E53BAC"/>
    <w:rsid w:val="00E554DB"/>
    <w:rsid w:val="00E5598E"/>
    <w:rsid w:val="00E55DD1"/>
    <w:rsid w:val="00E55FF9"/>
    <w:rsid w:val="00E56F66"/>
    <w:rsid w:val="00E60BBC"/>
    <w:rsid w:val="00E620B2"/>
    <w:rsid w:val="00E62711"/>
    <w:rsid w:val="00E63892"/>
    <w:rsid w:val="00E661EE"/>
    <w:rsid w:val="00E66392"/>
    <w:rsid w:val="00E66982"/>
    <w:rsid w:val="00E670E5"/>
    <w:rsid w:val="00E67F72"/>
    <w:rsid w:val="00E70A87"/>
    <w:rsid w:val="00E70D5F"/>
    <w:rsid w:val="00E71577"/>
    <w:rsid w:val="00E74E82"/>
    <w:rsid w:val="00E75A8E"/>
    <w:rsid w:val="00E77DE4"/>
    <w:rsid w:val="00E81B0B"/>
    <w:rsid w:val="00E81F9F"/>
    <w:rsid w:val="00E83143"/>
    <w:rsid w:val="00E8328D"/>
    <w:rsid w:val="00E83AB2"/>
    <w:rsid w:val="00E8535A"/>
    <w:rsid w:val="00E854BE"/>
    <w:rsid w:val="00E85B52"/>
    <w:rsid w:val="00E85E88"/>
    <w:rsid w:val="00E90AF8"/>
    <w:rsid w:val="00E90CAA"/>
    <w:rsid w:val="00E910D2"/>
    <w:rsid w:val="00E91508"/>
    <w:rsid w:val="00E91FEE"/>
    <w:rsid w:val="00E94DAE"/>
    <w:rsid w:val="00EA0A5C"/>
    <w:rsid w:val="00EA246E"/>
    <w:rsid w:val="00EA29E8"/>
    <w:rsid w:val="00EA2AE2"/>
    <w:rsid w:val="00EA3893"/>
    <w:rsid w:val="00EA77D1"/>
    <w:rsid w:val="00EA7B8A"/>
    <w:rsid w:val="00EA7F7A"/>
    <w:rsid w:val="00EB0240"/>
    <w:rsid w:val="00EB0447"/>
    <w:rsid w:val="00EB146D"/>
    <w:rsid w:val="00EB269C"/>
    <w:rsid w:val="00EB29A8"/>
    <w:rsid w:val="00EB3363"/>
    <w:rsid w:val="00EB3D58"/>
    <w:rsid w:val="00EB46FE"/>
    <w:rsid w:val="00EB7342"/>
    <w:rsid w:val="00EC0BC8"/>
    <w:rsid w:val="00EC2558"/>
    <w:rsid w:val="00EC372D"/>
    <w:rsid w:val="00EC3CED"/>
    <w:rsid w:val="00EC5095"/>
    <w:rsid w:val="00EC539A"/>
    <w:rsid w:val="00EC59CB"/>
    <w:rsid w:val="00EC684D"/>
    <w:rsid w:val="00EC7D4B"/>
    <w:rsid w:val="00ED01BB"/>
    <w:rsid w:val="00ED175E"/>
    <w:rsid w:val="00ED290F"/>
    <w:rsid w:val="00ED3820"/>
    <w:rsid w:val="00ED3E32"/>
    <w:rsid w:val="00ED57A3"/>
    <w:rsid w:val="00ED596E"/>
    <w:rsid w:val="00ED5F09"/>
    <w:rsid w:val="00ED6432"/>
    <w:rsid w:val="00EE28A8"/>
    <w:rsid w:val="00EE2A87"/>
    <w:rsid w:val="00EE3660"/>
    <w:rsid w:val="00EE4282"/>
    <w:rsid w:val="00EE4F89"/>
    <w:rsid w:val="00EE6BF1"/>
    <w:rsid w:val="00EE7422"/>
    <w:rsid w:val="00EE7A99"/>
    <w:rsid w:val="00EE7C65"/>
    <w:rsid w:val="00EE7CCF"/>
    <w:rsid w:val="00EF0B8D"/>
    <w:rsid w:val="00EF1BEA"/>
    <w:rsid w:val="00EF215A"/>
    <w:rsid w:val="00EF21B6"/>
    <w:rsid w:val="00EF2767"/>
    <w:rsid w:val="00EF343A"/>
    <w:rsid w:val="00EF3D74"/>
    <w:rsid w:val="00EF51D6"/>
    <w:rsid w:val="00EF5463"/>
    <w:rsid w:val="00EF5ADD"/>
    <w:rsid w:val="00EF6A4F"/>
    <w:rsid w:val="00EF7955"/>
    <w:rsid w:val="00F01A57"/>
    <w:rsid w:val="00F02CE4"/>
    <w:rsid w:val="00F03C51"/>
    <w:rsid w:val="00F06F02"/>
    <w:rsid w:val="00F0763C"/>
    <w:rsid w:val="00F1070E"/>
    <w:rsid w:val="00F11BEF"/>
    <w:rsid w:val="00F11EB0"/>
    <w:rsid w:val="00F17790"/>
    <w:rsid w:val="00F177C9"/>
    <w:rsid w:val="00F179CE"/>
    <w:rsid w:val="00F202D7"/>
    <w:rsid w:val="00F224C6"/>
    <w:rsid w:val="00F23655"/>
    <w:rsid w:val="00F241ED"/>
    <w:rsid w:val="00F26194"/>
    <w:rsid w:val="00F26BF8"/>
    <w:rsid w:val="00F274BD"/>
    <w:rsid w:val="00F27771"/>
    <w:rsid w:val="00F27C74"/>
    <w:rsid w:val="00F306D4"/>
    <w:rsid w:val="00F326C4"/>
    <w:rsid w:val="00F32746"/>
    <w:rsid w:val="00F33D39"/>
    <w:rsid w:val="00F33DAE"/>
    <w:rsid w:val="00F344BA"/>
    <w:rsid w:val="00F347D5"/>
    <w:rsid w:val="00F3635D"/>
    <w:rsid w:val="00F370F3"/>
    <w:rsid w:val="00F40766"/>
    <w:rsid w:val="00F417B9"/>
    <w:rsid w:val="00F42D9E"/>
    <w:rsid w:val="00F439BA"/>
    <w:rsid w:val="00F43CED"/>
    <w:rsid w:val="00F44CF3"/>
    <w:rsid w:val="00F4779D"/>
    <w:rsid w:val="00F5047C"/>
    <w:rsid w:val="00F50D0C"/>
    <w:rsid w:val="00F52AC1"/>
    <w:rsid w:val="00F53401"/>
    <w:rsid w:val="00F535A4"/>
    <w:rsid w:val="00F54130"/>
    <w:rsid w:val="00F5429C"/>
    <w:rsid w:val="00F54A10"/>
    <w:rsid w:val="00F5661F"/>
    <w:rsid w:val="00F57E60"/>
    <w:rsid w:val="00F60292"/>
    <w:rsid w:val="00F60A2C"/>
    <w:rsid w:val="00F63728"/>
    <w:rsid w:val="00F63D48"/>
    <w:rsid w:val="00F646CE"/>
    <w:rsid w:val="00F65FC4"/>
    <w:rsid w:val="00F669E6"/>
    <w:rsid w:val="00F66F9A"/>
    <w:rsid w:val="00F67BB6"/>
    <w:rsid w:val="00F714C6"/>
    <w:rsid w:val="00F727F5"/>
    <w:rsid w:val="00F74885"/>
    <w:rsid w:val="00F74C71"/>
    <w:rsid w:val="00F74E6C"/>
    <w:rsid w:val="00F7516A"/>
    <w:rsid w:val="00F76359"/>
    <w:rsid w:val="00F76B80"/>
    <w:rsid w:val="00F77BFB"/>
    <w:rsid w:val="00F80730"/>
    <w:rsid w:val="00F8191E"/>
    <w:rsid w:val="00F82552"/>
    <w:rsid w:val="00F82869"/>
    <w:rsid w:val="00F837B0"/>
    <w:rsid w:val="00F83AA7"/>
    <w:rsid w:val="00F83C99"/>
    <w:rsid w:val="00F84708"/>
    <w:rsid w:val="00F86D60"/>
    <w:rsid w:val="00F86EB7"/>
    <w:rsid w:val="00F86EFD"/>
    <w:rsid w:val="00F875BD"/>
    <w:rsid w:val="00F87738"/>
    <w:rsid w:val="00F87994"/>
    <w:rsid w:val="00F90C15"/>
    <w:rsid w:val="00F916ED"/>
    <w:rsid w:val="00F91AD3"/>
    <w:rsid w:val="00F95898"/>
    <w:rsid w:val="00F978D5"/>
    <w:rsid w:val="00FA01B1"/>
    <w:rsid w:val="00FA0EFD"/>
    <w:rsid w:val="00FB1398"/>
    <w:rsid w:val="00FB27A2"/>
    <w:rsid w:val="00FB2C3C"/>
    <w:rsid w:val="00FB477D"/>
    <w:rsid w:val="00FB4F74"/>
    <w:rsid w:val="00FB6A4C"/>
    <w:rsid w:val="00FC02BF"/>
    <w:rsid w:val="00FC2E3B"/>
    <w:rsid w:val="00FC36F8"/>
    <w:rsid w:val="00FC6600"/>
    <w:rsid w:val="00FC6903"/>
    <w:rsid w:val="00FD02E5"/>
    <w:rsid w:val="00FD176F"/>
    <w:rsid w:val="00FD17A9"/>
    <w:rsid w:val="00FD1C0C"/>
    <w:rsid w:val="00FD5E38"/>
    <w:rsid w:val="00FE00C6"/>
    <w:rsid w:val="00FE066C"/>
    <w:rsid w:val="00FE228A"/>
    <w:rsid w:val="00FE2465"/>
    <w:rsid w:val="00FE3C45"/>
    <w:rsid w:val="00FE3C51"/>
    <w:rsid w:val="00FE41C4"/>
    <w:rsid w:val="00FE4661"/>
    <w:rsid w:val="00FE5527"/>
    <w:rsid w:val="00FE5E18"/>
    <w:rsid w:val="00FE6554"/>
    <w:rsid w:val="00FE775B"/>
    <w:rsid w:val="00FF00D6"/>
    <w:rsid w:val="00FF539A"/>
    <w:rsid w:val="00FF5FEA"/>
    <w:rsid w:val="00FF63F0"/>
    <w:rsid w:val="00FF79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DC61"/>
  <w15:docId w15:val="{27BD4681-7F22-A94D-9C3C-75B6B78F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C45"/>
  </w:style>
  <w:style w:type="paragraph" w:styleId="Ttulo1">
    <w:name w:val="heading 1"/>
    <w:basedOn w:val="Normal"/>
    <w:next w:val="Normal"/>
    <w:link w:val="Ttulo1Car"/>
    <w:uiPriority w:val="9"/>
    <w:qFormat/>
    <w:rsid w:val="007B0E9E"/>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next w:val="Normal"/>
    <w:link w:val="Ttulo2Car"/>
    <w:uiPriority w:val="9"/>
    <w:unhideWhenUsed/>
    <w:qFormat/>
    <w:rsid w:val="00134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818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818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700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A39DA"/>
    <w:pPr>
      <w:ind w:left="720"/>
      <w:contextualSpacing/>
    </w:pPr>
  </w:style>
  <w:style w:type="character" w:customStyle="1" w:styleId="Ttulo1Car">
    <w:name w:val="Título 1 Car"/>
    <w:basedOn w:val="Fuentedeprrafopredeter"/>
    <w:link w:val="Ttulo1"/>
    <w:uiPriority w:val="9"/>
    <w:rsid w:val="007B0E9E"/>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7B0E9E"/>
  </w:style>
  <w:style w:type="paragraph" w:styleId="Encabezado">
    <w:name w:val="header"/>
    <w:basedOn w:val="Normal"/>
    <w:link w:val="EncabezadoCar"/>
    <w:uiPriority w:val="99"/>
    <w:unhideWhenUsed/>
    <w:rsid w:val="001D7D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DAE"/>
  </w:style>
  <w:style w:type="paragraph" w:styleId="Piedepgina">
    <w:name w:val="footer"/>
    <w:basedOn w:val="Normal"/>
    <w:link w:val="PiedepginaCar"/>
    <w:uiPriority w:val="99"/>
    <w:unhideWhenUsed/>
    <w:rsid w:val="001D7D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DAE"/>
  </w:style>
  <w:style w:type="character" w:customStyle="1" w:styleId="Ttulo2Car">
    <w:name w:val="Título 2 Car"/>
    <w:basedOn w:val="Fuentedeprrafopredeter"/>
    <w:link w:val="Ttulo2"/>
    <w:uiPriority w:val="9"/>
    <w:rsid w:val="00134E67"/>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134E67"/>
    <w:pPr>
      <w:widowControl w:val="0"/>
      <w:autoSpaceDE w:val="0"/>
      <w:autoSpaceDN w:val="0"/>
      <w:spacing w:after="0" w:line="240" w:lineRule="auto"/>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134E67"/>
    <w:rPr>
      <w:rFonts w:ascii="Arial" w:eastAsia="Arial" w:hAnsi="Arial" w:cs="Arial"/>
      <w:sz w:val="24"/>
      <w:szCs w:val="24"/>
      <w:lang w:val="es-ES"/>
    </w:rPr>
  </w:style>
  <w:style w:type="character" w:styleId="Textoennegrita">
    <w:name w:val="Strong"/>
    <w:basedOn w:val="Fuentedeprrafopredeter"/>
    <w:uiPriority w:val="22"/>
    <w:qFormat/>
    <w:rsid w:val="00074E8D"/>
    <w:rPr>
      <w:b/>
      <w:bCs/>
    </w:rPr>
  </w:style>
  <w:style w:type="paragraph" w:styleId="Descripcin">
    <w:name w:val="caption"/>
    <w:basedOn w:val="Normal"/>
    <w:next w:val="Normal"/>
    <w:uiPriority w:val="35"/>
    <w:unhideWhenUsed/>
    <w:qFormat/>
    <w:rsid w:val="00C10A53"/>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2575EF"/>
    <w:pPr>
      <w:outlineLvl w:val="9"/>
    </w:pPr>
  </w:style>
  <w:style w:type="paragraph" w:styleId="TDC1">
    <w:name w:val="toc 1"/>
    <w:basedOn w:val="Normal"/>
    <w:next w:val="Normal"/>
    <w:autoRedefine/>
    <w:uiPriority w:val="39"/>
    <w:unhideWhenUsed/>
    <w:rsid w:val="00506EBD"/>
    <w:pPr>
      <w:numPr>
        <w:numId w:val="20"/>
      </w:numPr>
      <w:tabs>
        <w:tab w:val="right" w:leader="dot" w:pos="10070"/>
      </w:tabs>
      <w:spacing w:after="100"/>
    </w:pPr>
  </w:style>
  <w:style w:type="character" w:styleId="Hipervnculo">
    <w:name w:val="Hyperlink"/>
    <w:basedOn w:val="Fuentedeprrafopredeter"/>
    <w:uiPriority w:val="99"/>
    <w:unhideWhenUsed/>
    <w:rsid w:val="002575EF"/>
    <w:rPr>
      <w:color w:val="0563C1" w:themeColor="hyperlink"/>
      <w:u w:val="single"/>
    </w:rPr>
  </w:style>
  <w:style w:type="paragraph" w:styleId="TDC2">
    <w:name w:val="toc 2"/>
    <w:basedOn w:val="Normal"/>
    <w:next w:val="Normal"/>
    <w:autoRedefine/>
    <w:uiPriority w:val="39"/>
    <w:unhideWhenUsed/>
    <w:rsid w:val="008C7EF5"/>
    <w:pPr>
      <w:spacing w:after="100"/>
      <w:ind w:left="220"/>
    </w:pPr>
  </w:style>
  <w:style w:type="paragraph" w:styleId="Tabladeilustraciones">
    <w:name w:val="table of figures"/>
    <w:basedOn w:val="Normal"/>
    <w:next w:val="Normal"/>
    <w:uiPriority w:val="99"/>
    <w:unhideWhenUsed/>
    <w:rsid w:val="00100626"/>
    <w:pPr>
      <w:spacing w:after="0"/>
    </w:pPr>
  </w:style>
  <w:style w:type="table" w:styleId="Tablaconcuadrcula">
    <w:name w:val="Table Grid"/>
    <w:basedOn w:val="Tablanormal"/>
    <w:uiPriority w:val="39"/>
    <w:rsid w:val="00B22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BE3FB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BE3FB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3Car">
    <w:name w:val="Título 3 Car"/>
    <w:basedOn w:val="Fuentedeprrafopredeter"/>
    <w:link w:val="Ttulo3"/>
    <w:uiPriority w:val="9"/>
    <w:rsid w:val="008818E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818E8"/>
    <w:rPr>
      <w:rFonts w:asciiTheme="majorHAnsi" w:eastAsiaTheme="majorEastAsia" w:hAnsiTheme="majorHAnsi" w:cstheme="majorBidi"/>
      <w:i/>
      <w:iCs/>
      <w:color w:val="2F5496" w:themeColor="accent1" w:themeShade="BF"/>
    </w:rPr>
  </w:style>
  <w:style w:type="table" w:styleId="Tablaconcuadrcula4-nfasis4">
    <w:name w:val="Grid Table 4 Accent 4"/>
    <w:basedOn w:val="Tablanormal"/>
    <w:uiPriority w:val="49"/>
    <w:rsid w:val="00703D7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DC3">
    <w:name w:val="toc 3"/>
    <w:basedOn w:val="Normal"/>
    <w:next w:val="Normal"/>
    <w:autoRedefine/>
    <w:uiPriority w:val="39"/>
    <w:unhideWhenUsed/>
    <w:rsid w:val="00536836"/>
    <w:pPr>
      <w:spacing w:after="100"/>
      <w:ind w:left="440"/>
    </w:pPr>
  </w:style>
  <w:style w:type="character" w:styleId="nfasis">
    <w:name w:val="Emphasis"/>
    <w:basedOn w:val="Fuentedeprrafopredeter"/>
    <w:uiPriority w:val="20"/>
    <w:qFormat/>
    <w:rsid w:val="001B791E"/>
    <w:rPr>
      <w:i/>
      <w:iCs/>
    </w:rPr>
  </w:style>
  <w:style w:type="paragraph" w:customStyle="1" w:styleId="shortdesc">
    <w:name w:val="shortdesc"/>
    <w:basedOn w:val="Normal"/>
    <w:rsid w:val="00B6710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030B56"/>
    <w:rPr>
      <w:color w:val="605E5C"/>
      <w:shd w:val="clear" w:color="auto" w:fill="E1DFDD"/>
    </w:rPr>
  </w:style>
  <w:style w:type="paragraph" w:styleId="Revisin">
    <w:name w:val="Revision"/>
    <w:hidden/>
    <w:uiPriority w:val="99"/>
    <w:semiHidden/>
    <w:rsid w:val="00F95898"/>
    <w:pPr>
      <w:spacing w:after="0" w:line="240" w:lineRule="auto"/>
    </w:pPr>
  </w:style>
  <w:style w:type="paragraph" w:customStyle="1" w:styleId="TableParagraph">
    <w:name w:val="Table Paragraph"/>
    <w:basedOn w:val="Normal"/>
    <w:uiPriority w:val="1"/>
    <w:qFormat/>
    <w:rsid w:val="00465373"/>
    <w:pPr>
      <w:widowControl w:val="0"/>
      <w:autoSpaceDE w:val="0"/>
      <w:autoSpaceDN w:val="0"/>
      <w:spacing w:after="0" w:line="240" w:lineRule="auto"/>
    </w:pPr>
    <w:rPr>
      <w:rFonts w:ascii="Arial MT" w:eastAsia="Arial MT" w:hAnsi="Arial MT" w:cs="Arial MT"/>
      <w:lang w:val="es-ES"/>
    </w:rPr>
  </w:style>
  <w:style w:type="character" w:styleId="Hipervnculovisitado">
    <w:name w:val="FollowedHyperlink"/>
    <w:basedOn w:val="Fuentedeprrafopredeter"/>
    <w:uiPriority w:val="99"/>
    <w:semiHidden/>
    <w:unhideWhenUsed/>
    <w:rsid w:val="00C6164D"/>
    <w:rPr>
      <w:color w:val="954F72" w:themeColor="followedHyperlink"/>
      <w:u w:val="single"/>
    </w:rPr>
  </w:style>
  <w:style w:type="character" w:styleId="Refdecomentario">
    <w:name w:val="annotation reference"/>
    <w:basedOn w:val="Fuentedeprrafopredeter"/>
    <w:uiPriority w:val="99"/>
    <w:semiHidden/>
    <w:unhideWhenUsed/>
    <w:rsid w:val="00C12413"/>
    <w:rPr>
      <w:sz w:val="16"/>
      <w:szCs w:val="16"/>
    </w:rPr>
  </w:style>
  <w:style w:type="paragraph" w:styleId="Textocomentario">
    <w:name w:val="annotation text"/>
    <w:basedOn w:val="Normal"/>
    <w:link w:val="TextocomentarioCar"/>
    <w:uiPriority w:val="99"/>
    <w:semiHidden/>
    <w:unhideWhenUsed/>
    <w:rsid w:val="00C124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2413"/>
    <w:rPr>
      <w:sz w:val="20"/>
      <w:szCs w:val="20"/>
    </w:rPr>
  </w:style>
  <w:style w:type="paragraph" w:styleId="Asuntodelcomentario">
    <w:name w:val="annotation subject"/>
    <w:basedOn w:val="Textocomentario"/>
    <w:next w:val="Textocomentario"/>
    <w:link w:val="AsuntodelcomentarioCar"/>
    <w:uiPriority w:val="99"/>
    <w:semiHidden/>
    <w:unhideWhenUsed/>
    <w:rsid w:val="00C12413"/>
    <w:rPr>
      <w:b/>
      <w:bCs/>
    </w:rPr>
  </w:style>
  <w:style w:type="character" w:customStyle="1" w:styleId="AsuntodelcomentarioCar">
    <w:name w:val="Asunto del comentario Car"/>
    <w:basedOn w:val="TextocomentarioCar"/>
    <w:link w:val="Asuntodelcomentario"/>
    <w:uiPriority w:val="99"/>
    <w:semiHidden/>
    <w:rsid w:val="00C124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019">
      <w:bodyDiv w:val="1"/>
      <w:marLeft w:val="0"/>
      <w:marRight w:val="0"/>
      <w:marTop w:val="0"/>
      <w:marBottom w:val="0"/>
      <w:divBdr>
        <w:top w:val="none" w:sz="0" w:space="0" w:color="auto"/>
        <w:left w:val="none" w:sz="0" w:space="0" w:color="auto"/>
        <w:bottom w:val="none" w:sz="0" w:space="0" w:color="auto"/>
        <w:right w:val="none" w:sz="0" w:space="0" w:color="auto"/>
      </w:divBdr>
    </w:div>
    <w:div w:id="6255860">
      <w:bodyDiv w:val="1"/>
      <w:marLeft w:val="0"/>
      <w:marRight w:val="0"/>
      <w:marTop w:val="0"/>
      <w:marBottom w:val="0"/>
      <w:divBdr>
        <w:top w:val="none" w:sz="0" w:space="0" w:color="auto"/>
        <w:left w:val="none" w:sz="0" w:space="0" w:color="auto"/>
        <w:bottom w:val="none" w:sz="0" w:space="0" w:color="auto"/>
        <w:right w:val="none" w:sz="0" w:space="0" w:color="auto"/>
      </w:divBdr>
    </w:div>
    <w:div w:id="10768885">
      <w:bodyDiv w:val="1"/>
      <w:marLeft w:val="0"/>
      <w:marRight w:val="0"/>
      <w:marTop w:val="0"/>
      <w:marBottom w:val="0"/>
      <w:divBdr>
        <w:top w:val="none" w:sz="0" w:space="0" w:color="auto"/>
        <w:left w:val="none" w:sz="0" w:space="0" w:color="auto"/>
        <w:bottom w:val="none" w:sz="0" w:space="0" w:color="auto"/>
        <w:right w:val="none" w:sz="0" w:space="0" w:color="auto"/>
      </w:divBdr>
    </w:div>
    <w:div w:id="11733341">
      <w:bodyDiv w:val="1"/>
      <w:marLeft w:val="0"/>
      <w:marRight w:val="0"/>
      <w:marTop w:val="0"/>
      <w:marBottom w:val="0"/>
      <w:divBdr>
        <w:top w:val="none" w:sz="0" w:space="0" w:color="auto"/>
        <w:left w:val="none" w:sz="0" w:space="0" w:color="auto"/>
        <w:bottom w:val="none" w:sz="0" w:space="0" w:color="auto"/>
        <w:right w:val="none" w:sz="0" w:space="0" w:color="auto"/>
      </w:divBdr>
    </w:div>
    <w:div w:id="21319604">
      <w:bodyDiv w:val="1"/>
      <w:marLeft w:val="0"/>
      <w:marRight w:val="0"/>
      <w:marTop w:val="0"/>
      <w:marBottom w:val="0"/>
      <w:divBdr>
        <w:top w:val="none" w:sz="0" w:space="0" w:color="auto"/>
        <w:left w:val="none" w:sz="0" w:space="0" w:color="auto"/>
        <w:bottom w:val="none" w:sz="0" w:space="0" w:color="auto"/>
        <w:right w:val="none" w:sz="0" w:space="0" w:color="auto"/>
      </w:divBdr>
    </w:div>
    <w:div w:id="23751161">
      <w:bodyDiv w:val="1"/>
      <w:marLeft w:val="0"/>
      <w:marRight w:val="0"/>
      <w:marTop w:val="0"/>
      <w:marBottom w:val="0"/>
      <w:divBdr>
        <w:top w:val="none" w:sz="0" w:space="0" w:color="auto"/>
        <w:left w:val="none" w:sz="0" w:space="0" w:color="auto"/>
        <w:bottom w:val="none" w:sz="0" w:space="0" w:color="auto"/>
        <w:right w:val="none" w:sz="0" w:space="0" w:color="auto"/>
      </w:divBdr>
    </w:div>
    <w:div w:id="29688829">
      <w:bodyDiv w:val="1"/>
      <w:marLeft w:val="0"/>
      <w:marRight w:val="0"/>
      <w:marTop w:val="0"/>
      <w:marBottom w:val="0"/>
      <w:divBdr>
        <w:top w:val="none" w:sz="0" w:space="0" w:color="auto"/>
        <w:left w:val="none" w:sz="0" w:space="0" w:color="auto"/>
        <w:bottom w:val="none" w:sz="0" w:space="0" w:color="auto"/>
        <w:right w:val="none" w:sz="0" w:space="0" w:color="auto"/>
      </w:divBdr>
    </w:div>
    <w:div w:id="29691007">
      <w:bodyDiv w:val="1"/>
      <w:marLeft w:val="0"/>
      <w:marRight w:val="0"/>
      <w:marTop w:val="0"/>
      <w:marBottom w:val="0"/>
      <w:divBdr>
        <w:top w:val="none" w:sz="0" w:space="0" w:color="auto"/>
        <w:left w:val="none" w:sz="0" w:space="0" w:color="auto"/>
        <w:bottom w:val="none" w:sz="0" w:space="0" w:color="auto"/>
        <w:right w:val="none" w:sz="0" w:space="0" w:color="auto"/>
      </w:divBdr>
    </w:div>
    <w:div w:id="40635647">
      <w:bodyDiv w:val="1"/>
      <w:marLeft w:val="0"/>
      <w:marRight w:val="0"/>
      <w:marTop w:val="0"/>
      <w:marBottom w:val="0"/>
      <w:divBdr>
        <w:top w:val="none" w:sz="0" w:space="0" w:color="auto"/>
        <w:left w:val="none" w:sz="0" w:space="0" w:color="auto"/>
        <w:bottom w:val="none" w:sz="0" w:space="0" w:color="auto"/>
        <w:right w:val="none" w:sz="0" w:space="0" w:color="auto"/>
      </w:divBdr>
    </w:div>
    <w:div w:id="41908130">
      <w:bodyDiv w:val="1"/>
      <w:marLeft w:val="0"/>
      <w:marRight w:val="0"/>
      <w:marTop w:val="0"/>
      <w:marBottom w:val="0"/>
      <w:divBdr>
        <w:top w:val="none" w:sz="0" w:space="0" w:color="auto"/>
        <w:left w:val="none" w:sz="0" w:space="0" w:color="auto"/>
        <w:bottom w:val="none" w:sz="0" w:space="0" w:color="auto"/>
        <w:right w:val="none" w:sz="0" w:space="0" w:color="auto"/>
      </w:divBdr>
    </w:div>
    <w:div w:id="45840723">
      <w:bodyDiv w:val="1"/>
      <w:marLeft w:val="0"/>
      <w:marRight w:val="0"/>
      <w:marTop w:val="0"/>
      <w:marBottom w:val="0"/>
      <w:divBdr>
        <w:top w:val="none" w:sz="0" w:space="0" w:color="auto"/>
        <w:left w:val="none" w:sz="0" w:space="0" w:color="auto"/>
        <w:bottom w:val="none" w:sz="0" w:space="0" w:color="auto"/>
        <w:right w:val="none" w:sz="0" w:space="0" w:color="auto"/>
      </w:divBdr>
    </w:div>
    <w:div w:id="48308118">
      <w:bodyDiv w:val="1"/>
      <w:marLeft w:val="0"/>
      <w:marRight w:val="0"/>
      <w:marTop w:val="0"/>
      <w:marBottom w:val="0"/>
      <w:divBdr>
        <w:top w:val="none" w:sz="0" w:space="0" w:color="auto"/>
        <w:left w:val="none" w:sz="0" w:space="0" w:color="auto"/>
        <w:bottom w:val="none" w:sz="0" w:space="0" w:color="auto"/>
        <w:right w:val="none" w:sz="0" w:space="0" w:color="auto"/>
      </w:divBdr>
    </w:div>
    <w:div w:id="49157857">
      <w:bodyDiv w:val="1"/>
      <w:marLeft w:val="0"/>
      <w:marRight w:val="0"/>
      <w:marTop w:val="0"/>
      <w:marBottom w:val="0"/>
      <w:divBdr>
        <w:top w:val="none" w:sz="0" w:space="0" w:color="auto"/>
        <w:left w:val="none" w:sz="0" w:space="0" w:color="auto"/>
        <w:bottom w:val="none" w:sz="0" w:space="0" w:color="auto"/>
        <w:right w:val="none" w:sz="0" w:space="0" w:color="auto"/>
      </w:divBdr>
    </w:div>
    <w:div w:id="50034486">
      <w:bodyDiv w:val="1"/>
      <w:marLeft w:val="0"/>
      <w:marRight w:val="0"/>
      <w:marTop w:val="0"/>
      <w:marBottom w:val="0"/>
      <w:divBdr>
        <w:top w:val="none" w:sz="0" w:space="0" w:color="auto"/>
        <w:left w:val="none" w:sz="0" w:space="0" w:color="auto"/>
        <w:bottom w:val="none" w:sz="0" w:space="0" w:color="auto"/>
        <w:right w:val="none" w:sz="0" w:space="0" w:color="auto"/>
      </w:divBdr>
    </w:div>
    <w:div w:id="56589369">
      <w:bodyDiv w:val="1"/>
      <w:marLeft w:val="0"/>
      <w:marRight w:val="0"/>
      <w:marTop w:val="0"/>
      <w:marBottom w:val="0"/>
      <w:divBdr>
        <w:top w:val="none" w:sz="0" w:space="0" w:color="auto"/>
        <w:left w:val="none" w:sz="0" w:space="0" w:color="auto"/>
        <w:bottom w:val="none" w:sz="0" w:space="0" w:color="auto"/>
        <w:right w:val="none" w:sz="0" w:space="0" w:color="auto"/>
      </w:divBdr>
    </w:div>
    <w:div w:id="62605829">
      <w:bodyDiv w:val="1"/>
      <w:marLeft w:val="0"/>
      <w:marRight w:val="0"/>
      <w:marTop w:val="0"/>
      <w:marBottom w:val="0"/>
      <w:divBdr>
        <w:top w:val="none" w:sz="0" w:space="0" w:color="auto"/>
        <w:left w:val="none" w:sz="0" w:space="0" w:color="auto"/>
        <w:bottom w:val="none" w:sz="0" w:space="0" w:color="auto"/>
        <w:right w:val="none" w:sz="0" w:space="0" w:color="auto"/>
      </w:divBdr>
    </w:div>
    <w:div w:id="62996813">
      <w:bodyDiv w:val="1"/>
      <w:marLeft w:val="0"/>
      <w:marRight w:val="0"/>
      <w:marTop w:val="0"/>
      <w:marBottom w:val="0"/>
      <w:divBdr>
        <w:top w:val="none" w:sz="0" w:space="0" w:color="auto"/>
        <w:left w:val="none" w:sz="0" w:space="0" w:color="auto"/>
        <w:bottom w:val="none" w:sz="0" w:space="0" w:color="auto"/>
        <w:right w:val="none" w:sz="0" w:space="0" w:color="auto"/>
      </w:divBdr>
    </w:div>
    <w:div w:id="68969437">
      <w:bodyDiv w:val="1"/>
      <w:marLeft w:val="0"/>
      <w:marRight w:val="0"/>
      <w:marTop w:val="0"/>
      <w:marBottom w:val="0"/>
      <w:divBdr>
        <w:top w:val="none" w:sz="0" w:space="0" w:color="auto"/>
        <w:left w:val="none" w:sz="0" w:space="0" w:color="auto"/>
        <w:bottom w:val="none" w:sz="0" w:space="0" w:color="auto"/>
        <w:right w:val="none" w:sz="0" w:space="0" w:color="auto"/>
      </w:divBdr>
    </w:div>
    <w:div w:id="69888555">
      <w:bodyDiv w:val="1"/>
      <w:marLeft w:val="0"/>
      <w:marRight w:val="0"/>
      <w:marTop w:val="0"/>
      <w:marBottom w:val="0"/>
      <w:divBdr>
        <w:top w:val="none" w:sz="0" w:space="0" w:color="auto"/>
        <w:left w:val="none" w:sz="0" w:space="0" w:color="auto"/>
        <w:bottom w:val="none" w:sz="0" w:space="0" w:color="auto"/>
        <w:right w:val="none" w:sz="0" w:space="0" w:color="auto"/>
      </w:divBdr>
    </w:div>
    <w:div w:id="70320154">
      <w:bodyDiv w:val="1"/>
      <w:marLeft w:val="0"/>
      <w:marRight w:val="0"/>
      <w:marTop w:val="0"/>
      <w:marBottom w:val="0"/>
      <w:divBdr>
        <w:top w:val="none" w:sz="0" w:space="0" w:color="auto"/>
        <w:left w:val="none" w:sz="0" w:space="0" w:color="auto"/>
        <w:bottom w:val="none" w:sz="0" w:space="0" w:color="auto"/>
        <w:right w:val="none" w:sz="0" w:space="0" w:color="auto"/>
      </w:divBdr>
    </w:div>
    <w:div w:id="75514866">
      <w:bodyDiv w:val="1"/>
      <w:marLeft w:val="0"/>
      <w:marRight w:val="0"/>
      <w:marTop w:val="0"/>
      <w:marBottom w:val="0"/>
      <w:divBdr>
        <w:top w:val="none" w:sz="0" w:space="0" w:color="auto"/>
        <w:left w:val="none" w:sz="0" w:space="0" w:color="auto"/>
        <w:bottom w:val="none" w:sz="0" w:space="0" w:color="auto"/>
        <w:right w:val="none" w:sz="0" w:space="0" w:color="auto"/>
      </w:divBdr>
    </w:div>
    <w:div w:id="78599822">
      <w:bodyDiv w:val="1"/>
      <w:marLeft w:val="0"/>
      <w:marRight w:val="0"/>
      <w:marTop w:val="0"/>
      <w:marBottom w:val="0"/>
      <w:divBdr>
        <w:top w:val="none" w:sz="0" w:space="0" w:color="auto"/>
        <w:left w:val="none" w:sz="0" w:space="0" w:color="auto"/>
        <w:bottom w:val="none" w:sz="0" w:space="0" w:color="auto"/>
        <w:right w:val="none" w:sz="0" w:space="0" w:color="auto"/>
      </w:divBdr>
    </w:div>
    <w:div w:id="81071865">
      <w:bodyDiv w:val="1"/>
      <w:marLeft w:val="0"/>
      <w:marRight w:val="0"/>
      <w:marTop w:val="0"/>
      <w:marBottom w:val="0"/>
      <w:divBdr>
        <w:top w:val="none" w:sz="0" w:space="0" w:color="auto"/>
        <w:left w:val="none" w:sz="0" w:space="0" w:color="auto"/>
        <w:bottom w:val="none" w:sz="0" w:space="0" w:color="auto"/>
        <w:right w:val="none" w:sz="0" w:space="0" w:color="auto"/>
      </w:divBdr>
    </w:div>
    <w:div w:id="87652653">
      <w:bodyDiv w:val="1"/>
      <w:marLeft w:val="0"/>
      <w:marRight w:val="0"/>
      <w:marTop w:val="0"/>
      <w:marBottom w:val="0"/>
      <w:divBdr>
        <w:top w:val="none" w:sz="0" w:space="0" w:color="auto"/>
        <w:left w:val="none" w:sz="0" w:space="0" w:color="auto"/>
        <w:bottom w:val="none" w:sz="0" w:space="0" w:color="auto"/>
        <w:right w:val="none" w:sz="0" w:space="0" w:color="auto"/>
      </w:divBdr>
    </w:div>
    <w:div w:id="88548695">
      <w:bodyDiv w:val="1"/>
      <w:marLeft w:val="0"/>
      <w:marRight w:val="0"/>
      <w:marTop w:val="0"/>
      <w:marBottom w:val="0"/>
      <w:divBdr>
        <w:top w:val="none" w:sz="0" w:space="0" w:color="auto"/>
        <w:left w:val="none" w:sz="0" w:space="0" w:color="auto"/>
        <w:bottom w:val="none" w:sz="0" w:space="0" w:color="auto"/>
        <w:right w:val="none" w:sz="0" w:space="0" w:color="auto"/>
      </w:divBdr>
    </w:div>
    <w:div w:id="88620850">
      <w:bodyDiv w:val="1"/>
      <w:marLeft w:val="0"/>
      <w:marRight w:val="0"/>
      <w:marTop w:val="0"/>
      <w:marBottom w:val="0"/>
      <w:divBdr>
        <w:top w:val="none" w:sz="0" w:space="0" w:color="auto"/>
        <w:left w:val="none" w:sz="0" w:space="0" w:color="auto"/>
        <w:bottom w:val="none" w:sz="0" w:space="0" w:color="auto"/>
        <w:right w:val="none" w:sz="0" w:space="0" w:color="auto"/>
      </w:divBdr>
    </w:div>
    <w:div w:id="91971478">
      <w:bodyDiv w:val="1"/>
      <w:marLeft w:val="0"/>
      <w:marRight w:val="0"/>
      <w:marTop w:val="0"/>
      <w:marBottom w:val="0"/>
      <w:divBdr>
        <w:top w:val="none" w:sz="0" w:space="0" w:color="auto"/>
        <w:left w:val="none" w:sz="0" w:space="0" w:color="auto"/>
        <w:bottom w:val="none" w:sz="0" w:space="0" w:color="auto"/>
        <w:right w:val="none" w:sz="0" w:space="0" w:color="auto"/>
      </w:divBdr>
    </w:div>
    <w:div w:id="101071185">
      <w:bodyDiv w:val="1"/>
      <w:marLeft w:val="0"/>
      <w:marRight w:val="0"/>
      <w:marTop w:val="0"/>
      <w:marBottom w:val="0"/>
      <w:divBdr>
        <w:top w:val="none" w:sz="0" w:space="0" w:color="auto"/>
        <w:left w:val="none" w:sz="0" w:space="0" w:color="auto"/>
        <w:bottom w:val="none" w:sz="0" w:space="0" w:color="auto"/>
        <w:right w:val="none" w:sz="0" w:space="0" w:color="auto"/>
      </w:divBdr>
    </w:div>
    <w:div w:id="101188586">
      <w:bodyDiv w:val="1"/>
      <w:marLeft w:val="0"/>
      <w:marRight w:val="0"/>
      <w:marTop w:val="0"/>
      <w:marBottom w:val="0"/>
      <w:divBdr>
        <w:top w:val="none" w:sz="0" w:space="0" w:color="auto"/>
        <w:left w:val="none" w:sz="0" w:space="0" w:color="auto"/>
        <w:bottom w:val="none" w:sz="0" w:space="0" w:color="auto"/>
        <w:right w:val="none" w:sz="0" w:space="0" w:color="auto"/>
      </w:divBdr>
    </w:div>
    <w:div w:id="104689795">
      <w:bodyDiv w:val="1"/>
      <w:marLeft w:val="0"/>
      <w:marRight w:val="0"/>
      <w:marTop w:val="0"/>
      <w:marBottom w:val="0"/>
      <w:divBdr>
        <w:top w:val="none" w:sz="0" w:space="0" w:color="auto"/>
        <w:left w:val="none" w:sz="0" w:space="0" w:color="auto"/>
        <w:bottom w:val="none" w:sz="0" w:space="0" w:color="auto"/>
        <w:right w:val="none" w:sz="0" w:space="0" w:color="auto"/>
      </w:divBdr>
    </w:div>
    <w:div w:id="105581425">
      <w:bodyDiv w:val="1"/>
      <w:marLeft w:val="0"/>
      <w:marRight w:val="0"/>
      <w:marTop w:val="0"/>
      <w:marBottom w:val="0"/>
      <w:divBdr>
        <w:top w:val="none" w:sz="0" w:space="0" w:color="auto"/>
        <w:left w:val="none" w:sz="0" w:space="0" w:color="auto"/>
        <w:bottom w:val="none" w:sz="0" w:space="0" w:color="auto"/>
        <w:right w:val="none" w:sz="0" w:space="0" w:color="auto"/>
      </w:divBdr>
    </w:div>
    <w:div w:id="108475195">
      <w:bodyDiv w:val="1"/>
      <w:marLeft w:val="0"/>
      <w:marRight w:val="0"/>
      <w:marTop w:val="0"/>
      <w:marBottom w:val="0"/>
      <w:divBdr>
        <w:top w:val="none" w:sz="0" w:space="0" w:color="auto"/>
        <w:left w:val="none" w:sz="0" w:space="0" w:color="auto"/>
        <w:bottom w:val="none" w:sz="0" w:space="0" w:color="auto"/>
        <w:right w:val="none" w:sz="0" w:space="0" w:color="auto"/>
      </w:divBdr>
    </w:div>
    <w:div w:id="109251008">
      <w:bodyDiv w:val="1"/>
      <w:marLeft w:val="0"/>
      <w:marRight w:val="0"/>
      <w:marTop w:val="0"/>
      <w:marBottom w:val="0"/>
      <w:divBdr>
        <w:top w:val="none" w:sz="0" w:space="0" w:color="auto"/>
        <w:left w:val="none" w:sz="0" w:space="0" w:color="auto"/>
        <w:bottom w:val="none" w:sz="0" w:space="0" w:color="auto"/>
        <w:right w:val="none" w:sz="0" w:space="0" w:color="auto"/>
      </w:divBdr>
    </w:div>
    <w:div w:id="111635655">
      <w:bodyDiv w:val="1"/>
      <w:marLeft w:val="0"/>
      <w:marRight w:val="0"/>
      <w:marTop w:val="0"/>
      <w:marBottom w:val="0"/>
      <w:divBdr>
        <w:top w:val="none" w:sz="0" w:space="0" w:color="auto"/>
        <w:left w:val="none" w:sz="0" w:space="0" w:color="auto"/>
        <w:bottom w:val="none" w:sz="0" w:space="0" w:color="auto"/>
        <w:right w:val="none" w:sz="0" w:space="0" w:color="auto"/>
      </w:divBdr>
    </w:div>
    <w:div w:id="111823779">
      <w:bodyDiv w:val="1"/>
      <w:marLeft w:val="0"/>
      <w:marRight w:val="0"/>
      <w:marTop w:val="0"/>
      <w:marBottom w:val="0"/>
      <w:divBdr>
        <w:top w:val="none" w:sz="0" w:space="0" w:color="auto"/>
        <w:left w:val="none" w:sz="0" w:space="0" w:color="auto"/>
        <w:bottom w:val="none" w:sz="0" w:space="0" w:color="auto"/>
        <w:right w:val="none" w:sz="0" w:space="0" w:color="auto"/>
      </w:divBdr>
    </w:div>
    <w:div w:id="111898957">
      <w:bodyDiv w:val="1"/>
      <w:marLeft w:val="0"/>
      <w:marRight w:val="0"/>
      <w:marTop w:val="0"/>
      <w:marBottom w:val="0"/>
      <w:divBdr>
        <w:top w:val="none" w:sz="0" w:space="0" w:color="auto"/>
        <w:left w:val="none" w:sz="0" w:space="0" w:color="auto"/>
        <w:bottom w:val="none" w:sz="0" w:space="0" w:color="auto"/>
        <w:right w:val="none" w:sz="0" w:space="0" w:color="auto"/>
      </w:divBdr>
    </w:div>
    <w:div w:id="112098767">
      <w:bodyDiv w:val="1"/>
      <w:marLeft w:val="0"/>
      <w:marRight w:val="0"/>
      <w:marTop w:val="0"/>
      <w:marBottom w:val="0"/>
      <w:divBdr>
        <w:top w:val="none" w:sz="0" w:space="0" w:color="auto"/>
        <w:left w:val="none" w:sz="0" w:space="0" w:color="auto"/>
        <w:bottom w:val="none" w:sz="0" w:space="0" w:color="auto"/>
        <w:right w:val="none" w:sz="0" w:space="0" w:color="auto"/>
      </w:divBdr>
    </w:div>
    <w:div w:id="114102585">
      <w:bodyDiv w:val="1"/>
      <w:marLeft w:val="0"/>
      <w:marRight w:val="0"/>
      <w:marTop w:val="0"/>
      <w:marBottom w:val="0"/>
      <w:divBdr>
        <w:top w:val="none" w:sz="0" w:space="0" w:color="auto"/>
        <w:left w:val="none" w:sz="0" w:space="0" w:color="auto"/>
        <w:bottom w:val="none" w:sz="0" w:space="0" w:color="auto"/>
        <w:right w:val="none" w:sz="0" w:space="0" w:color="auto"/>
      </w:divBdr>
    </w:div>
    <w:div w:id="115833311">
      <w:bodyDiv w:val="1"/>
      <w:marLeft w:val="0"/>
      <w:marRight w:val="0"/>
      <w:marTop w:val="0"/>
      <w:marBottom w:val="0"/>
      <w:divBdr>
        <w:top w:val="none" w:sz="0" w:space="0" w:color="auto"/>
        <w:left w:val="none" w:sz="0" w:space="0" w:color="auto"/>
        <w:bottom w:val="none" w:sz="0" w:space="0" w:color="auto"/>
        <w:right w:val="none" w:sz="0" w:space="0" w:color="auto"/>
      </w:divBdr>
    </w:div>
    <w:div w:id="118232782">
      <w:bodyDiv w:val="1"/>
      <w:marLeft w:val="0"/>
      <w:marRight w:val="0"/>
      <w:marTop w:val="0"/>
      <w:marBottom w:val="0"/>
      <w:divBdr>
        <w:top w:val="none" w:sz="0" w:space="0" w:color="auto"/>
        <w:left w:val="none" w:sz="0" w:space="0" w:color="auto"/>
        <w:bottom w:val="none" w:sz="0" w:space="0" w:color="auto"/>
        <w:right w:val="none" w:sz="0" w:space="0" w:color="auto"/>
      </w:divBdr>
    </w:div>
    <w:div w:id="118501210">
      <w:bodyDiv w:val="1"/>
      <w:marLeft w:val="0"/>
      <w:marRight w:val="0"/>
      <w:marTop w:val="0"/>
      <w:marBottom w:val="0"/>
      <w:divBdr>
        <w:top w:val="none" w:sz="0" w:space="0" w:color="auto"/>
        <w:left w:val="none" w:sz="0" w:space="0" w:color="auto"/>
        <w:bottom w:val="none" w:sz="0" w:space="0" w:color="auto"/>
        <w:right w:val="none" w:sz="0" w:space="0" w:color="auto"/>
      </w:divBdr>
    </w:div>
    <w:div w:id="119228141">
      <w:bodyDiv w:val="1"/>
      <w:marLeft w:val="0"/>
      <w:marRight w:val="0"/>
      <w:marTop w:val="0"/>
      <w:marBottom w:val="0"/>
      <w:divBdr>
        <w:top w:val="none" w:sz="0" w:space="0" w:color="auto"/>
        <w:left w:val="none" w:sz="0" w:space="0" w:color="auto"/>
        <w:bottom w:val="none" w:sz="0" w:space="0" w:color="auto"/>
        <w:right w:val="none" w:sz="0" w:space="0" w:color="auto"/>
      </w:divBdr>
    </w:div>
    <w:div w:id="127363672">
      <w:bodyDiv w:val="1"/>
      <w:marLeft w:val="0"/>
      <w:marRight w:val="0"/>
      <w:marTop w:val="0"/>
      <w:marBottom w:val="0"/>
      <w:divBdr>
        <w:top w:val="none" w:sz="0" w:space="0" w:color="auto"/>
        <w:left w:val="none" w:sz="0" w:space="0" w:color="auto"/>
        <w:bottom w:val="none" w:sz="0" w:space="0" w:color="auto"/>
        <w:right w:val="none" w:sz="0" w:space="0" w:color="auto"/>
      </w:divBdr>
    </w:div>
    <w:div w:id="130631806">
      <w:bodyDiv w:val="1"/>
      <w:marLeft w:val="0"/>
      <w:marRight w:val="0"/>
      <w:marTop w:val="0"/>
      <w:marBottom w:val="0"/>
      <w:divBdr>
        <w:top w:val="none" w:sz="0" w:space="0" w:color="auto"/>
        <w:left w:val="none" w:sz="0" w:space="0" w:color="auto"/>
        <w:bottom w:val="none" w:sz="0" w:space="0" w:color="auto"/>
        <w:right w:val="none" w:sz="0" w:space="0" w:color="auto"/>
      </w:divBdr>
    </w:div>
    <w:div w:id="130827013">
      <w:bodyDiv w:val="1"/>
      <w:marLeft w:val="0"/>
      <w:marRight w:val="0"/>
      <w:marTop w:val="0"/>
      <w:marBottom w:val="0"/>
      <w:divBdr>
        <w:top w:val="none" w:sz="0" w:space="0" w:color="auto"/>
        <w:left w:val="none" w:sz="0" w:space="0" w:color="auto"/>
        <w:bottom w:val="none" w:sz="0" w:space="0" w:color="auto"/>
        <w:right w:val="none" w:sz="0" w:space="0" w:color="auto"/>
      </w:divBdr>
    </w:div>
    <w:div w:id="132253884">
      <w:bodyDiv w:val="1"/>
      <w:marLeft w:val="0"/>
      <w:marRight w:val="0"/>
      <w:marTop w:val="0"/>
      <w:marBottom w:val="0"/>
      <w:divBdr>
        <w:top w:val="none" w:sz="0" w:space="0" w:color="auto"/>
        <w:left w:val="none" w:sz="0" w:space="0" w:color="auto"/>
        <w:bottom w:val="none" w:sz="0" w:space="0" w:color="auto"/>
        <w:right w:val="none" w:sz="0" w:space="0" w:color="auto"/>
      </w:divBdr>
    </w:div>
    <w:div w:id="132411442">
      <w:bodyDiv w:val="1"/>
      <w:marLeft w:val="0"/>
      <w:marRight w:val="0"/>
      <w:marTop w:val="0"/>
      <w:marBottom w:val="0"/>
      <w:divBdr>
        <w:top w:val="none" w:sz="0" w:space="0" w:color="auto"/>
        <w:left w:val="none" w:sz="0" w:space="0" w:color="auto"/>
        <w:bottom w:val="none" w:sz="0" w:space="0" w:color="auto"/>
        <w:right w:val="none" w:sz="0" w:space="0" w:color="auto"/>
      </w:divBdr>
    </w:div>
    <w:div w:id="137692240">
      <w:bodyDiv w:val="1"/>
      <w:marLeft w:val="0"/>
      <w:marRight w:val="0"/>
      <w:marTop w:val="0"/>
      <w:marBottom w:val="0"/>
      <w:divBdr>
        <w:top w:val="none" w:sz="0" w:space="0" w:color="auto"/>
        <w:left w:val="none" w:sz="0" w:space="0" w:color="auto"/>
        <w:bottom w:val="none" w:sz="0" w:space="0" w:color="auto"/>
        <w:right w:val="none" w:sz="0" w:space="0" w:color="auto"/>
      </w:divBdr>
    </w:div>
    <w:div w:id="140737346">
      <w:bodyDiv w:val="1"/>
      <w:marLeft w:val="0"/>
      <w:marRight w:val="0"/>
      <w:marTop w:val="0"/>
      <w:marBottom w:val="0"/>
      <w:divBdr>
        <w:top w:val="none" w:sz="0" w:space="0" w:color="auto"/>
        <w:left w:val="none" w:sz="0" w:space="0" w:color="auto"/>
        <w:bottom w:val="none" w:sz="0" w:space="0" w:color="auto"/>
        <w:right w:val="none" w:sz="0" w:space="0" w:color="auto"/>
      </w:divBdr>
    </w:div>
    <w:div w:id="149292562">
      <w:bodyDiv w:val="1"/>
      <w:marLeft w:val="0"/>
      <w:marRight w:val="0"/>
      <w:marTop w:val="0"/>
      <w:marBottom w:val="0"/>
      <w:divBdr>
        <w:top w:val="none" w:sz="0" w:space="0" w:color="auto"/>
        <w:left w:val="none" w:sz="0" w:space="0" w:color="auto"/>
        <w:bottom w:val="none" w:sz="0" w:space="0" w:color="auto"/>
        <w:right w:val="none" w:sz="0" w:space="0" w:color="auto"/>
      </w:divBdr>
    </w:div>
    <w:div w:id="153495247">
      <w:bodyDiv w:val="1"/>
      <w:marLeft w:val="0"/>
      <w:marRight w:val="0"/>
      <w:marTop w:val="0"/>
      <w:marBottom w:val="0"/>
      <w:divBdr>
        <w:top w:val="none" w:sz="0" w:space="0" w:color="auto"/>
        <w:left w:val="none" w:sz="0" w:space="0" w:color="auto"/>
        <w:bottom w:val="none" w:sz="0" w:space="0" w:color="auto"/>
        <w:right w:val="none" w:sz="0" w:space="0" w:color="auto"/>
      </w:divBdr>
    </w:div>
    <w:div w:id="157811406">
      <w:bodyDiv w:val="1"/>
      <w:marLeft w:val="0"/>
      <w:marRight w:val="0"/>
      <w:marTop w:val="0"/>
      <w:marBottom w:val="0"/>
      <w:divBdr>
        <w:top w:val="none" w:sz="0" w:space="0" w:color="auto"/>
        <w:left w:val="none" w:sz="0" w:space="0" w:color="auto"/>
        <w:bottom w:val="none" w:sz="0" w:space="0" w:color="auto"/>
        <w:right w:val="none" w:sz="0" w:space="0" w:color="auto"/>
      </w:divBdr>
    </w:div>
    <w:div w:id="164637678">
      <w:bodyDiv w:val="1"/>
      <w:marLeft w:val="0"/>
      <w:marRight w:val="0"/>
      <w:marTop w:val="0"/>
      <w:marBottom w:val="0"/>
      <w:divBdr>
        <w:top w:val="none" w:sz="0" w:space="0" w:color="auto"/>
        <w:left w:val="none" w:sz="0" w:space="0" w:color="auto"/>
        <w:bottom w:val="none" w:sz="0" w:space="0" w:color="auto"/>
        <w:right w:val="none" w:sz="0" w:space="0" w:color="auto"/>
      </w:divBdr>
    </w:div>
    <w:div w:id="165948340">
      <w:bodyDiv w:val="1"/>
      <w:marLeft w:val="0"/>
      <w:marRight w:val="0"/>
      <w:marTop w:val="0"/>
      <w:marBottom w:val="0"/>
      <w:divBdr>
        <w:top w:val="none" w:sz="0" w:space="0" w:color="auto"/>
        <w:left w:val="none" w:sz="0" w:space="0" w:color="auto"/>
        <w:bottom w:val="none" w:sz="0" w:space="0" w:color="auto"/>
        <w:right w:val="none" w:sz="0" w:space="0" w:color="auto"/>
      </w:divBdr>
    </w:div>
    <w:div w:id="167642270">
      <w:bodyDiv w:val="1"/>
      <w:marLeft w:val="0"/>
      <w:marRight w:val="0"/>
      <w:marTop w:val="0"/>
      <w:marBottom w:val="0"/>
      <w:divBdr>
        <w:top w:val="none" w:sz="0" w:space="0" w:color="auto"/>
        <w:left w:val="none" w:sz="0" w:space="0" w:color="auto"/>
        <w:bottom w:val="none" w:sz="0" w:space="0" w:color="auto"/>
        <w:right w:val="none" w:sz="0" w:space="0" w:color="auto"/>
      </w:divBdr>
    </w:div>
    <w:div w:id="168065405">
      <w:bodyDiv w:val="1"/>
      <w:marLeft w:val="0"/>
      <w:marRight w:val="0"/>
      <w:marTop w:val="0"/>
      <w:marBottom w:val="0"/>
      <w:divBdr>
        <w:top w:val="none" w:sz="0" w:space="0" w:color="auto"/>
        <w:left w:val="none" w:sz="0" w:space="0" w:color="auto"/>
        <w:bottom w:val="none" w:sz="0" w:space="0" w:color="auto"/>
        <w:right w:val="none" w:sz="0" w:space="0" w:color="auto"/>
      </w:divBdr>
    </w:div>
    <w:div w:id="169030888">
      <w:bodyDiv w:val="1"/>
      <w:marLeft w:val="0"/>
      <w:marRight w:val="0"/>
      <w:marTop w:val="0"/>
      <w:marBottom w:val="0"/>
      <w:divBdr>
        <w:top w:val="none" w:sz="0" w:space="0" w:color="auto"/>
        <w:left w:val="none" w:sz="0" w:space="0" w:color="auto"/>
        <w:bottom w:val="none" w:sz="0" w:space="0" w:color="auto"/>
        <w:right w:val="none" w:sz="0" w:space="0" w:color="auto"/>
      </w:divBdr>
    </w:div>
    <w:div w:id="169412604">
      <w:bodyDiv w:val="1"/>
      <w:marLeft w:val="0"/>
      <w:marRight w:val="0"/>
      <w:marTop w:val="0"/>
      <w:marBottom w:val="0"/>
      <w:divBdr>
        <w:top w:val="none" w:sz="0" w:space="0" w:color="auto"/>
        <w:left w:val="none" w:sz="0" w:space="0" w:color="auto"/>
        <w:bottom w:val="none" w:sz="0" w:space="0" w:color="auto"/>
        <w:right w:val="none" w:sz="0" w:space="0" w:color="auto"/>
      </w:divBdr>
    </w:div>
    <w:div w:id="169494730">
      <w:bodyDiv w:val="1"/>
      <w:marLeft w:val="0"/>
      <w:marRight w:val="0"/>
      <w:marTop w:val="0"/>
      <w:marBottom w:val="0"/>
      <w:divBdr>
        <w:top w:val="none" w:sz="0" w:space="0" w:color="auto"/>
        <w:left w:val="none" w:sz="0" w:space="0" w:color="auto"/>
        <w:bottom w:val="none" w:sz="0" w:space="0" w:color="auto"/>
        <w:right w:val="none" w:sz="0" w:space="0" w:color="auto"/>
      </w:divBdr>
    </w:div>
    <w:div w:id="178280454">
      <w:bodyDiv w:val="1"/>
      <w:marLeft w:val="0"/>
      <w:marRight w:val="0"/>
      <w:marTop w:val="0"/>
      <w:marBottom w:val="0"/>
      <w:divBdr>
        <w:top w:val="none" w:sz="0" w:space="0" w:color="auto"/>
        <w:left w:val="none" w:sz="0" w:space="0" w:color="auto"/>
        <w:bottom w:val="none" w:sz="0" w:space="0" w:color="auto"/>
        <w:right w:val="none" w:sz="0" w:space="0" w:color="auto"/>
      </w:divBdr>
    </w:div>
    <w:div w:id="180702110">
      <w:bodyDiv w:val="1"/>
      <w:marLeft w:val="0"/>
      <w:marRight w:val="0"/>
      <w:marTop w:val="0"/>
      <w:marBottom w:val="0"/>
      <w:divBdr>
        <w:top w:val="none" w:sz="0" w:space="0" w:color="auto"/>
        <w:left w:val="none" w:sz="0" w:space="0" w:color="auto"/>
        <w:bottom w:val="none" w:sz="0" w:space="0" w:color="auto"/>
        <w:right w:val="none" w:sz="0" w:space="0" w:color="auto"/>
      </w:divBdr>
    </w:div>
    <w:div w:id="184909110">
      <w:bodyDiv w:val="1"/>
      <w:marLeft w:val="0"/>
      <w:marRight w:val="0"/>
      <w:marTop w:val="0"/>
      <w:marBottom w:val="0"/>
      <w:divBdr>
        <w:top w:val="none" w:sz="0" w:space="0" w:color="auto"/>
        <w:left w:val="none" w:sz="0" w:space="0" w:color="auto"/>
        <w:bottom w:val="none" w:sz="0" w:space="0" w:color="auto"/>
        <w:right w:val="none" w:sz="0" w:space="0" w:color="auto"/>
      </w:divBdr>
    </w:div>
    <w:div w:id="188498249">
      <w:bodyDiv w:val="1"/>
      <w:marLeft w:val="0"/>
      <w:marRight w:val="0"/>
      <w:marTop w:val="0"/>
      <w:marBottom w:val="0"/>
      <w:divBdr>
        <w:top w:val="none" w:sz="0" w:space="0" w:color="auto"/>
        <w:left w:val="none" w:sz="0" w:space="0" w:color="auto"/>
        <w:bottom w:val="none" w:sz="0" w:space="0" w:color="auto"/>
        <w:right w:val="none" w:sz="0" w:space="0" w:color="auto"/>
      </w:divBdr>
    </w:div>
    <w:div w:id="189490718">
      <w:bodyDiv w:val="1"/>
      <w:marLeft w:val="0"/>
      <w:marRight w:val="0"/>
      <w:marTop w:val="0"/>
      <w:marBottom w:val="0"/>
      <w:divBdr>
        <w:top w:val="none" w:sz="0" w:space="0" w:color="auto"/>
        <w:left w:val="none" w:sz="0" w:space="0" w:color="auto"/>
        <w:bottom w:val="none" w:sz="0" w:space="0" w:color="auto"/>
        <w:right w:val="none" w:sz="0" w:space="0" w:color="auto"/>
      </w:divBdr>
    </w:div>
    <w:div w:id="190067725">
      <w:bodyDiv w:val="1"/>
      <w:marLeft w:val="0"/>
      <w:marRight w:val="0"/>
      <w:marTop w:val="0"/>
      <w:marBottom w:val="0"/>
      <w:divBdr>
        <w:top w:val="none" w:sz="0" w:space="0" w:color="auto"/>
        <w:left w:val="none" w:sz="0" w:space="0" w:color="auto"/>
        <w:bottom w:val="none" w:sz="0" w:space="0" w:color="auto"/>
        <w:right w:val="none" w:sz="0" w:space="0" w:color="auto"/>
      </w:divBdr>
    </w:div>
    <w:div w:id="190068588">
      <w:bodyDiv w:val="1"/>
      <w:marLeft w:val="0"/>
      <w:marRight w:val="0"/>
      <w:marTop w:val="0"/>
      <w:marBottom w:val="0"/>
      <w:divBdr>
        <w:top w:val="none" w:sz="0" w:space="0" w:color="auto"/>
        <w:left w:val="none" w:sz="0" w:space="0" w:color="auto"/>
        <w:bottom w:val="none" w:sz="0" w:space="0" w:color="auto"/>
        <w:right w:val="none" w:sz="0" w:space="0" w:color="auto"/>
      </w:divBdr>
    </w:div>
    <w:div w:id="193076422">
      <w:bodyDiv w:val="1"/>
      <w:marLeft w:val="0"/>
      <w:marRight w:val="0"/>
      <w:marTop w:val="0"/>
      <w:marBottom w:val="0"/>
      <w:divBdr>
        <w:top w:val="none" w:sz="0" w:space="0" w:color="auto"/>
        <w:left w:val="none" w:sz="0" w:space="0" w:color="auto"/>
        <w:bottom w:val="none" w:sz="0" w:space="0" w:color="auto"/>
        <w:right w:val="none" w:sz="0" w:space="0" w:color="auto"/>
      </w:divBdr>
    </w:div>
    <w:div w:id="193420930">
      <w:bodyDiv w:val="1"/>
      <w:marLeft w:val="0"/>
      <w:marRight w:val="0"/>
      <w:marTop w:val="0"/>
      <w:marBottom w:val="0"/>
      <w:divBdr>
        <w:top w:val="none" w:sz="0" w:space="0" w:color="auto"/>
        <w:left w:val="none" w:sz="0" w:space="0" w:color="auto"/>
        <w:bottom w:val="none" w:sz="0" w:space="0" w:color="auto"/>
        <w:right w:val="none" w:sz="0" w:space="0" w:color="auto"/>
      </w:divBdr>
    </w:div>
    <w:div w:id="197011287">
      <w:bodyDiv w:val="1"/>
      <w:marLeft w:val="0"/>
      <w:marRight w:val="0"/>
      <w:marTop w:val="0"/>
      <w:marBottom w:val="0"/>
      <w:divBdr>
        <w:top w:val="none" w:sz="0" w:space="0" w:color="auto"/>
        <w:left w:val="none" w:sz="0" w:space="0" w:color="auto"/>
        <w:bottom w:val="none" w:sz="0" w:space="0" w:color="auto"/>
        <w:right w:val="none" w:sz="0" w:space="0" w:color="auto"/>
      </w:divBdr>
    </w:div>
    <w:div w:id="197940455">
      <w:bodyDiv w:val="1"/>
      <w:marLeft w:val="0"/>
      <w:marRight w:val="0"/>
      <w:marTop w:val="0"/>
      <w:marBottom w:val="0"/>
      <w:divBdr>
        <w:top w:val="none" w:sz="0" w:space="0" w:color="auto"/>
        <w:left w:val="none" w:sz="0" w:space="0" w:color="auto"/>
        <w:bottom w:val="none" w:sz="0" w:space="0" w:color="auto"/>
        <w:right w:val="none" w:sz="0" w:space="0" w:color="auto"/>
      </w:divBdr>
    </w:div>
    <w:div w:id="203173664">
      <w:bodyDiv w:val="1"/>
      <w:marLeft w:val="0"/>
      <w:marRight w:val="0"/>
      <w:marTop w:val="0"/>
      <w:marBottom w:val="0"/>
      <w:divBdr>
        <w:top w:val="none" w:sz="0" w:space="0" w:color="auto"/>
        <w:left w:val="none" w:sz="0" w:space="0" w:color="auto"/>
        <w:bottom w:val="none" w:sz="0" w:space="0" w:color="auto"/>
        <w:right w:val="none" w:sz="0" w:space="0" w:color="auto"/>
      </w:divBdr>
    </w:div>
    <w:div w:id="203637152">
      <w:bodyDiv w:val="1"/>
      <w:marLeft w:val="0"/>
      <w:marRight w:val="0"/>
      <w:marTop w:val="0"/>
      <w:marBottom w:val="0"/>
      <w:divBdr>
        <w:top w:val="none" w:sz="0" w:space="0" w:color="auto"/>
        <w:left w:val="none" w:sz="0" w:space="0" w:color="auto"/>
        <w:bottom w:val="none" w:sz="0" w:space="0" w:color="auto"/>
        <w:right w:val="none" w:sz="0" w:space="0" w:color="auto"/>
      </w:divBdr>
    </w:div>
    <w:div w:id="203644844">
      <w:bodyDiv w:val="1"/>
      <w:marLeft w:val="0"/>
      <w:marRight w:val="0"/>
      <w:marTop w:val="0"/>
      <w:marBottom w:val="0"/>
      <w:divBdr>
        <w:top w:val="none" w:sz="0" w:space="0" w:color="auto"/>
        <w:left w:val="none" w:sz="0" w:space="0" w:color="auto"/>
        <w:bottom w:val="none" w:sz="0" w:space="0" w:color="auto"/>
        <w:right w:val="none" w:sz="0" w:space="0" w:color="auto"/>
      </w:divBdr>
    </w:div>
    <w:div w:id="205530188">
      <w:bodyDiv w:val="1"/>
      <w:marLeft w:val="0"/>
      <w:marRight w:val="0"/>
      <w:marTop w:val="0"/>
      <w:marBottom w:val="0"/>
      <w:divBdr>
        <w:top w:val="none" w:sz="0" w:space="0" w:color="auto"/>
        <w:left w:val="none" w:sz="0" w:space="0" w:color="auto"/>
        <w:bottom w:val="none" w:sz="0" w:space="0" w:color="auto"/>
        <w:right w:val="none" w:sz="0" w:space="0" w:color="auto"/>
      </w:divBdr>
    </w:div>
    <w:div w:id="209074546">
      <w:bodyDiv w:val="1"/>
      <w:marLeft w:val="0"/>
      <w:marRight w:val="0"/>
      <w:marTop w:val="0"/>
      <w:marBottom w:val="0"/>
      <w:divBdr>
        <w:top w:val="none" w:sz="0" w:space="0" w:color="auto"/>
        <w:left w:val="none" w:sz="0" w:space="0" w:color="auto"/>
        <w:bottom w:val="none" w:sz="0" w:space="0" w:color="auto"/>
        <w:right w:val="none" w:sz="0" w:space="0" w:color="auto"/>
      </w:divBdr>
    </w:div>
    <w:div w:id="211310290">
      <w:bodyDiv w:val="1"/>
      <w:marLeft w:val="0"/>
      <w:marRight w:val="0"/>
      <w:marTop w:val="0"/>
      <w:marBottom w:val="0"/>
      <w:divBdr>
        <w:top w:val="none" w:sz="0" w:space="0" w:color="auto"/>
        <w:left w:val="none" w:sz="0" w:space="0" w:color="auto"/>
        <w:bottom w:val="none" w:sz="0" w:space="0" w:color="auto"/>
        <w:right w:val="none" w:sz="0" w:space="0" w:color="auto"/>
      </w:divBdr>
    </w:div>
    <w:div w:id="212736132">
      <w:bodyDiv w:val="1"/>
      <w:marLeft w:val="0"/>
      <w:marRight w:val="0"/>
      <w:marTop w:val="0"/>
      <w:marBottom w:val="0"/>
      <w:divBdr>
        <w:top w:val="none" w:sz="0" w:space="0" w:color="auto"/>
        <w:left w:val="none" w:sz="0" w:space="0" w:color="auto"/>
        <w:bottom w:val="none" w:sz="0" w:space="0" w:color="auto"/>
        <w:right w:val="none" w:sz="0" w:space="0" w:color="auto"/>
      </w:divBdr>
    </w:div>
    <w:div w:id="214852377">
      <w:bodyDiv w:val="1"/>
      <w:marLeft w:val="0"/>
      <w:marRight w:val="0"/>
      <w:marTop w:val="0"/>
      <w:marBottom w:val="0"/>
      <w:divBdr>
        <w:top w:val="none" w:sz="0" w:space="0" w:color="auto"/>
        <w:left w:val="none" w:sz="0" w:space="0" w:color="auto"/>
        <w:bottom w:val="none" w:sz="0" w:space="0" w:color="auto"/>
        <w:right w:val="none" w:sz="0" w:space="0" w:color="auto"/>
      </w:divBdr>
    </w:div>
    <w:div w:id="215314800">
      <w:bodyDiv w:val="1"/>
      <w:marLeft w:val="0"/>
      <w:marRight w:val="0"/>
      <w:marTop w:val="0"/>
      <w:marBottom w:val="0"/>
      <w:divBdr>
        <w:top w:val="none" w:sz="0" w:space="0" w:color="auto"/>
        <w:left w:val="none" w:sz="0" w:space="0" w:color="auto"/>
        <w:bottom w:val="none" w:sz="0" w:space="0" w:color="auto"/>
        <w:right w:val="none" w:sz="0" w:space="0" w:color="auto"/>
      </w:divBdr>
    </w:div>
    <w:div w:id="216671709">
      <w:bodyDiv w:val="1"/>
      <w:marLeft w:val="0"/>
      <w:marRight w:val="0"/>
      <w:marTop w:val="0"/>
      <w:marBottom w:val="0"/>
      <w:divBdr>
        <w:top w:val="none" w:sz="0" w:space="0" w:color="auto"/>
        <w:left w:val="none" w:sz="0" w:space="0" w:color="auto"/>
        <w:bottom w:val="none" w:sz="0" w:space="0" w:color="auto"/>
        <w:right w:val="none" w:sz="0" w:space="0" w:color="auto"/>
      </w:divBdr>
    </w:div>
    <w:div w:id="226843317">
      <w:bodyDiv w:val="1"/>
      <w:marLeft w:val="0"/>
      <w:marRight w:val="0"/>
      <w:marTop w:val="0"/>
      <w:marBottom w:val="0"/>
      <w:divBdr>
        <w:top w:val="none" w:sz="0" w:space="0" w:color="auto"/>
        <w:left w:val="none" w:sz="0" w:space="0" w:color="auto"/>
        <w:bottom w:val="none" w:sz="0" w:space="0" w:color="auto"/>
        <w:right w:val="none" w:sz="0" w:space="0" w:color="auto"/>
      </w:divBdr>
    </w:div>
    <w:div w:id="227691469">
      <w:bodyDiv w:val="1"/>
      <w:marLeft w:val="0"/>
      <w:marRight w:val="0"/>
      <w:marTop w:val="0"/>
      <w:marBottom w:val="0"/>
      <w:divBdr>
        <w:top w:val="none" w:sz="0" w:space="0" w:color="auto"/>
        <w:left w:val="none" w:sz="0" w:space="0" w:color="auto"/>
        <w:bottom w:val="none" w:sz="0" w:space="0" w:color="auto"/>
        <w:right w:val="none" w:sz="0" w:space="0" w:color="auto"/>
      </w:divBdr>
    </w:div>
    <w:div w:id="239800785">
      <w:bodyDiv w:val="1"/>
      <w:marLeft w:val="0"/>
      <w:marRight w:val="0"/>
      <w:marTop w:val="0"/>
      <w:marBottom w:val="0"/>
      <w:divBdr>
        <w:top w:val="none" w:sz="0" w:space="0" w:color="auto"/>
        <w:left w:val="none" w:sz="0" w:space="0" w:color="auto"/>
        <w:bottom w:val="none" w:sz="0" w:space="0" w:color="auto"/>
        <w:right w:val="none" w:sz="0" w:space="0" w:color="auto"/>
      </w:divBdr>
    </w:div>
    <w:div w:id="239994860">
      <w:bodyDiv w:val="1"/>
      <w:marLeft w:val="0"/>
      <w:marRight w:val="0"/>
      <w:marTop w:val="0"/>
      <w:marBottom w:val="0"/>
      <w:divBdr>
        <w:top w:val="none" w:sz="0" w:space="0" w:color="auto"/>
        <w:left w:val="none" w:sz="0" w:space="0" w:color="auto"/>
        <w:bottom w:val="none" w:sz="0" w:space="0" w:color="auto"/>
        <w:right w:val="none" w:sz="0" w:space="0" w:color="auto"/>
      </w:divBdr>
    </w:div>
    <w:div w:id="242841035">
      <w:bodyDiv w:val="1"/>
      <w:marLeft w:val="0"/>
      <w:marRight w:val="0"/>
      <w:marTop w:val="0"/>
      <w:marBottom w:val="0"/>
      <w:divBdr>
        <w:top w:val="none" w:sz="0" w:space="0" w:color="auto"/>
        <w:left w:val="none" w:sz="0" w:space="0" w:color="auto"/>
        <w:bottom w:val="none" w:sz="0" w:space="0" w:color="auto"/>
        <w:right w:val="none" w:sz="0" w:space="0" w:color="auto"/>
      </w:divBdr>
    </w:div>
    <w:div w:id="243494700">
      <w:bodyDiv w:val="1"/>
      <w:marLeft w:val="0"/>
      <w:marRight w:val="0"/>
      <w:marTop w:val="0"/>
      <w:marBottom w:val="0"/>
      <w:divBdr>
        <w:top w:val="none" w:sz="0" w:space="0" w:color="auto"/>
        <w:left w:val="none" w:sz="0" w:space="0" w:color="auto"/>
        <w:bottom w:val="none" w:sz="0" w:space="0" w:color="auto"/>
        <w:right w:val="none" w:sz="0" w:space="0" w:color="auto"/>
      </w:divBdr>
    </w:div>
    <w:div w:id="244413014">
      <w:bodyDiv w:val="1"/>
      <w:marLeft w:val="0"/>
      <w:marRight w:val="0"/>
      <w:marTop w:val="0"/>
      <w:marBottom w:val="0"/>
      <w:divBdr>
        <w:top w:val="none" w:sz="0" w:space="0" w:color="auto"/>
        <w:left w:val="none" w:sz="0" w:space="0" w:color="auto"/>
        <w:bottom w:val="none" w:sz="0" w:space="0" w:color="auto"/>
        <w:right w:val="none" w:sz="0" w:space="0" w:color="auto"/>
      </w:divBdr>
    </w:div>
    <w:div w:id="245458506">
      <w:bodyDiv w:val="1"/>
      <w:marLeft w:val="0"/>
      <w:marRight w:val="0"/>
      <w:marTop w:val="0"/>
      <w:marBottom w:val="0"/>
      <w:divBdr>
        <w:top w:val="none" w:sz="0" w:space="0" w:color="auto"/>
        <w:left w:val="none" w:sz="0" w:space="0" w:color="auto"/>
        <w:bottom w:val="none" w:sz="0" w:space="0" w:color="auto"/>
        <w:right w:val="none" w:sz="0" w:space="0" w:color="auto"/>
      </w:divBdr>
    </w:div>
    <w:div w:id="249042766">
      <w:bodyDiv w:val="1"/>
      <w:marLeft w:val="0"/>
      <w:marRight w:val="0"/>
      <w:marTop w:val="0"/>
      <w:marBottom w:val="0"/>
      <w:divBdr>
        <w:top w:val="none" w:sz="0" w:space="0" w:color="auto"/>
        <w:left w:val="none" w:sz="0" w:space="0" w:color="auto"/>
        <w:bottom w:val="none" w:sz="0" w:space="0" w:color="auto"/>
        <w:right w:val="none" w:sz="0" w:space="0" w:color="auto"/>
      </w:divBdr>
    </w:div>
    <w:div w:id="252513319">
      <w:bodyDiv w:val="1"/>
      <w:marLeft w:val="0"/>
      <w:marRight w:val="0"/>
      <w:marTop w:val="0"/>
      <w:marBottom w:val="0"/>
      <w:divBdr>
        <w:top w:val="none" w:sz="0" w:space="0" w:color="auto"/>
        <w:left w:val="none" w:sz="0" w:space="0" w:color="auto"/>
        <w:bottom w:val="none" w:sz="0" w:space="0" w:color="auto"/>
        <w:right w:val="none" w:sz="0" w:space="0" w:color="auto"/>
      </w:divBdr>
    </w:div>
    <w:div w:id="254477789">
      <w:bodyDiv w:val="1"/>
      <w:marLeft w:val="0"/>
      <w:marRight w:val="0"/>
      <w:marTop w:val="0"/>
      <w:marBottom w:val="0"/>
      <w:divBdr>
        <w:top w:val="none" w:sz="0" w:space="0" w:color="auto"/>
        <w:left w:val="none" w:sz="0" w:space="0" w:color="auto"/>
        <w:bottom w:val="none" w:sz="0" w:space="0" w:color="auto"/>
        <w:right w:val="none" w:sz="0" w:space="0" w:color="auto"/>
      </w:divBdr>
    </w:div>
    <w:div w:id="257950898">
      <w:bodyDiv w:val="1"/>
      <w:marLeft w:val="0"/>
      <w:marRight w:val="0"/>
      <w:marTop w:val="0"/>
      <w:marBottom w:val="0"/>
      <w:divBdr>
        <w:top w:val="none" w:sz="0" w:space="0" w:color="auto"/>
        <w:left w:val="none" w:sz="0" w:space="0" w:color="auto"/>
        <w:bottom w:val="none" w:sz="0" w:space="0" w:color="auto"/>
        <w:right w:val="none" w:sz="0" w:space="0" w:color="auto"/>
      </w:divBdr>
    </w:div>
    <w:div w:id="258487234">
      <w:bodyDiv w:val="1"/>
      <w:marLeft w:val="0"/>
      <w:marRight w:val="0"/>
      <w:marTop w:val="0"/>
      <w:marBottom w:val="0"/>
      <w:divBdr>
        <w:top w:val="none" w:sz="0" w:space="0" w:color="auto"/>
        <w:left w:val="none" w:sz="0" w:space="0" w:color="auto"/>
        <w:bottom w:val="none" w:sz="0" w:space="0" w:color="auto"/>
        <w:right w:val="none" w:sz="0" w:space="0" w:color="auto"/>
      </w:divBdr>
    </w:div>
    <w:div w:id="258804947">
      <w:bodyDiv w:val="1"/>
      <w:marLeft w:val="0"/>
      <w:marRight w:val="0"/>
      <w:marTop w:val="0"/>
      <w:marBottom w:val="0"/>
      <w:divBdr>
        <w:top w:val="none" w:sz="0" w:space="0" w:color="auto"/>
        <w:left w:val="none" w:sz="0" w:space="0" w:color="auto"/>
        <w:bottom w:val="none" w:sz="0" w:space="0" w:color="auto"/>
        <w:right w:val="none" w:sz="0" w:space="0" w:color="auto"/>
      </w:divBdr>
    </w:div>
    <w:div w:id="258879032">
      <w:bodyDiv w:val="1"/>
      <w:marLeft w:val="0"/>
      <w:marRight w:val="0"/>
      <w:marTop w:val="0"/>
      <w:marBottom w:val="0"/>
      <w:divBdr>
        <w:top w:val="none" w:sz="0" w:space="0" w:color="auto"/>
        <w:left w:val="none" w:sz="0" w:space="0" w:color="auto"/>
        <w:bottom w:val="none" w:sz="0" w:space="0" w:color="auto"/>
        <w:right w:val="none" w:sz="0" w:space="0" w:color="auto"/>
      </w:divBdr>
    </w:div>
    <w:div w:id="261960713">
      <w:bodyDiv w:val="1"/>
      <w:marLeft w:val="0"/>
      <w:marRight w:val="0"/>
      <w:marTop w:val="0"/>
      <w:marBottom w:val="0"/>
      <w:divBdr>
        <w:top w:val="none" w:sz="0" w:space="0" w:color="auto"/>
        <w:left w:val="none" w:sz="0" w:space="0" w:color="auto"/>
        <w:bottom w:val="none" w:sz="0" w:space="0" w:color="auto"/>
        <w:right w:val="none" w:sz="0" w:space="0" w:color="auto"/>
      </w:divBdr>
    </w:div>
    <w:div w:id="262542851">
      <w:bodyDiv w:val="1"/>
      <w:marLeft w:val="0"/>
      <w:marRight w:val="0"/>
      <w:marTop w:val="0"/>
      <w:marBottom w:val="0"/>
      <w:divBdr>
        <w:top w:val="none" w:sz="0" w:space="0" w:color="auto"/>
        <w:left w:val="none" w:sz="0" w:space="0" w:color="auto"/>
        <w:bottom w:val="none" w:sz="0" w:space="0" w:color="auto"/>
        <w:right w:val="none" w:sz="0" w:space="0" w:color="auto"/>
      </w:divBdr>
    </w:div>
    <w:div w:id="263998561">
      <w:bodyDiv w:val="1"/>
      <w:marLeft w:val="0"/>
      <w:marRight w:val="0"/>
      <w:marTop w:val="0"/>
      <w:marBottom w:val="0"/>
      <w:divBdr>
        <w:top w:val="none" w:sz="0" w:space="0" w:color="auto"/>
        <w:left w:val="none" w:sz="0" w:space="0" w:color="auto"/>
        <w:bottom w:val="none" w:sz="0" w:space="0" w:color="auto"/>
        <w:right w:val="none" w:sz="0" w:space="0" w:color="auto"/>
      </w:divBdr>
    </w:div>
    <w:div w:id="265164714">
      <w:bodyDiv w:val="1"/>
      <w:marLeft w:val="0"/>
      <w:marRight w:val="0"/>
      <w:marTop w:val="0"/>
      <w:marBottom w:val="0"/>
      <w:divBdr>
        <w:top w:val="none" w:sz="0" w:space="0" w:color="auto"/>
        <w:left w:val="none" w:sz="0" w:space="0" w:color="auto"/>
        <w:bottom w:val="none" w:sz="0" w:space="0" w:color="auto"/>
        <w:right w:val="none" w:sz="0" w:space="0" w:color="auto"/>
      </w:divBdr>
    </w:div>
    <w:div w:id="271862458">
      <w:bodyDiv w:val="1"/>
      <w:marLeft w:val="0"/>
      <w:marRight w:val="0"/>
      <w:marTop w:val="0"/>
      <w:marBottom w:val="0"/>
      <w:divBdr>
        <w:top w:val="none" w:sz="0" w:space="0" w:color="auto"/>
        <w:left w:val="none" w:sz="0" w:space="0" w:color="auto"/>
        <w:bottom w:val="none" w:sz="0" w:space="0" w:color="auto"/>
        <w:right w:val="none" w:sz="0" w:space="0" w:color="auto"/>
      </w:divBdr>
    </w:div>
    <w:div w:id="272709097">
      <w:bodyDiv w:val="1"/>
      <w:marLeft w:val="0"/>
      <w:marRight w:val="0"/>
      <w:marTop w:val="0"/>
      <w:marBottom w:val="0"/>
      <w:divBdr>
        <w:top w:val="none" w:sz="0" w:space="0" w:color="auto"/>
        <w:left w:val="none" w:sz="0" w:space="0" w:color="auto"/>
        <w:bottom w:val="none" w:sz="0" w:space="0" w:color="auto"/>
        <w:right w:val="none" w:sz="0" w:space="0" w:color="auto"/>
      </w:divBdr>
    </w:div>
    <w:div w:id="275452989">
      <w:bodyDiv w:val="1"/>
      <w:marLeft w:val="0"/>
      <w:marRight w:val="0"/>
      <w:marTop w:val="0"/>
      <w:marBottom w:val="0"/>
      <w:divBdr>
        <w:top w:val="none" w:sz="0" w:space="0" w:color="auto"/>
        <w:left w:val="none" w:sz="0" w:space="0" w:color="auto"/>
        <w:bottom w:val="none" w:sz="0" w:space="0" w:color="auto"/>
        <w:right w:val="none" w:sz="0" w:space="0" w:color="auto"/>
      </w:divBdr>
    </w:div>
    <w:div w:id="275479632">
      <w:bodyDiv w:val="1"/>
      <w:marLeft w:val="0"/>
      <w:marRight w:val="0"/>
      <w:marTop w:val="0"/>
      <w:marBottom w:val="0"/>
      <w:divBdr>
        <w:top w:val="none" w:sz="0" w:space="0" w:color="auto"/>
        <w:left w:val="none" w:sz="0" w:space="0" w:color="auto"/>
        <w:bottom w:val="none" w:sz="0" w:space="0" w:color="auto"/>
        <w:right w:val="none" w:sz="0" w:space="0" w:color="auto"/>
      </w:divBdr>
    </w:div>
    <w:div w:id="279460341">
      <w:bodyDiv w:val="1"/>
      <w:marLeft w:val="0"/>
      <w:marRight w:val="0"/>
      <w:marTop w:val="0"/>
      <w:marBottom w:val="0"/>
      <w:divBdr>
        <w:top w:val="none" w:sz="0" w:space="0" w:color="auto"/>
        <w:left w:val="none" w:sz="0" w:space="0" w:color="auto"/>
        <w:bottom w:val="none" w:sz="0" w:space="0" w:color="auto"/>
        <w:right w:val="none" w:sz="0" w:space="0" w:color="auto"/>
      </w:divBdr>
    </w:div>
    <w:div w:id="286589491">
      <w:bodyDiv w:val="1"/>
      <w:marLeft w:val="0"/>
      <w:marRight w:val="0"/>
      <w:marTop w:val="0"/>
      <w:marBottom w:val="0"/>
      <w:divBdr>
        <w:top w:val="none" w:sz="0" w:space="0" w:color="auto"/>
        <w:left w:val="none" w:sz="0" w:space="0" w:color="auto"/>
        <w:bottom w:val="none" w:sz="0" w:space="0" w:color="auto"/>
        <w:right w:val="none" w:sz="0" w:space="0" w:color="auto"/>
      </w:divBdr>
    </w:div>
    <w:div w:id="289173511">
      <w:bodyDiv w:val="1"/>
      <w:marLeft w:val="0"/>
      <w:marRight w:val="0"/>
      <w:marTop w:val="0"/>
      <w:marBottom w:val="0"/>
      <w:divBdr>
        <w:top w:val="none" w:sz="0" w:space="0" w:color="auto"/>
        <w:left w:val="none" w:sz="0" w:space="0" w:color="auto"/>
        <w:bottom w:val="none" w:sz="0" w:space="0" w:color="auto"/>
        <w:right w:val="none" w:sz="0" w:space="0" w:color="auto"/>
      </w:divBdr>
    </w:div>
    <w:div w:id="292953977">
      <w:bodyDiv w:val="1"/>
      <w:marLeft w:val="0"/>
      <w:marRight w:val="0"/>
      <w:marTop w:val="0"/>
      <w:marBottom w:val="0"/>
      <w:divBdr>
        <w:top w:val="none" w:sz="0" w:space="0" w:color="auto"/>
        <w:left w:val="none" w:sz="0" w:space="0" w:color="auto"/>
        <w:bottom w:val="none" w:sz="0" w:space="0" w:color="auto"/>
        <w:right w:val="none" w:sz="0" w:space="0" w:color="auto"/>
      </w:divBdr>
    </w:div>
    <w:div w:id="294912820">
      <w:bodyDiv w:val="1"/>
      <w:marLeft w:val="0"/>
      <w:marRight w:val="0"/>
      <w:marTop w:val="0"/>
      <w:marBottom w:val="0"/>
      <w:divBdr>
        <w:top w:val="none" w:sz="0" w:space="0" w:color="auto"/>
        <w:left w:val="none" w:sz="0" w:space="0" w:color="auto"/>
        <w:bottom w:val="none" w:sz="0" w:space="0" w:color="auto"/>
        <w:right w:val="none" w:sz="0" w:space="0" w:color="auto"/>
      </w:divBdr>
    </w:div>
    <w:div w:id="300617592">
      <w:bodyDiv w:val="1"/>
      <w:marLeft w:val="0"/>
      <w:marRight w:val="0"/>
      <w:marTop w:val="0"/>
      <w:marBottom w:val="0"/>
      <w:divBdr>
        <w:top w:val="none" w:sz="0" w:space="0" w:color="auto"/>
        <w:left w:val="none" w:sz="0" w:space="0" w:color="auto"/>
        <w:bottom w:val="none" w:sz="0" w:space="0" w:color="auto"/>
        <w:right w:val="none" w:sz="0" w:space="0" w:color="auto"/>
      </w:divBdr>
    </w:div>
    <w:div w:id="300814241">
      <w:bodyDiv w:val="1"/>
      <w:marLeft w:val="0"/>
      <w:marRight w:val="0"/>
      <w:marTop w:val="0"/>
      <w:marBottom w:val="0"/>
      <w:divBdr>
        <w:top w:val="none" w:sz="0" w:space="0" w:color="auto"/>
        <w:left w:val="none" w:sz="0" w:space="0" w:color="auto"/>
        <w:bottom w:val="none" w:sz="0" w:space="0" w:color="auto"/>
        <w:right w:val="none" w:sz="0" w:space="0" w:color="auto"/>
      </w:divBdr>
    </w:div>
    <w:div w:id="302388558">
      <w:bodyDiv w:val="1"/>
      <w:marLeft w:val="0"/>
      <w:marRight w:val="0"/>
      <w:marTop w:val="0"/>
      <w:marBottom w:val="0"/>
      <w:divBdr>
        <w:top w:val="none" w:sz="0" w:space="0" w:color="auto"/>
        <w:left w:val="none" w:sz="0" w:space="0" w:color="auto"/>
        <w:bottom w:val="none" w:sz="0" w:space="0" w:color="auto"/>
        <w:right w:val="none" w:sz="0" w:space="0" w:color="auto"/>
      </w:divBdr>
    </w:div>
    <w:div w:id="303897532">
      <w:bodyDiv w:val="1"/>
      <w:marLeft w:val="0"/>
      <w:marRight w:val="0"/>
      <w:marTop w:val="0"/>
      <w:marBottom w:val="0"/>
      <w:divBdr>
        <w:top w:val="none" w:sz="0" w:space="0" w:color="auto"/>
        <w:left w:val="none" w:sz="0" w:space="0" w:color="auto"/>
        <w:bottom w:val="none" w:sz="0" w:space="0" w:color="auto"/>
        <w:right w:val="none" w:sz="0" w:space="0" w:color="auto"/>
      </w:divBdr>
    </w:div>
    <w:div w:id="304891021">
      <w:bodyDiv w:val="1"/>
      <w:marLeft w:val="0"/>
      <w:marRight w:val="0"/>
      <w:marTop w:val="0"/>
      <w:marBottom w:val="0"/>
      <w:divBdr>
        <w:top w:val="none" w:sz="0" w:space="0" w:color="auto"/>
        <w:left w:val="none" w:sz="0" w:space="0" w:color="auto"/>
        <w:bottom w:val="none" w:sz="0" w:space="0" w:color="auto"/>
        <w:right w:val="none" w:sz="0" w:space="0" w:color="auto"/>
      </w:divBdr>
    </w:div>
    <w:div w:id="306008915">
      <w:bodyDiv w:val="1"/>
      <w:marLeft w:val="0"/>
      <w:marRight w:val="0"/>
      <w:marTop w:val="0"/>
      <w:marBottom w:val="0"/>
      <w:divBdr>
        <w:top w:val="none" w:sz="0" w:space="0" w:color="auto"/>
        <w:left w:val="none" w:sz="0" w:space="0" w:color="auto"/>
        <w:bottom w:val="none" w:sz="0" w:space="0" w:color="auto"/>
        <w:right w:val="none" w:sz="0" w:space="0" w:color="auto"/>
      </w:divBdr>
    </w:div>
    <w:div w:id="309214318">
      <w:bodyDiv w:val="1"/>
      <w:marLeft w:val="0"/>
      <w:marRight w:val="0"/>
      <w:marTop w:val="0"/>
      <w:marBottom w:val="0"/>
      <w:divBdr>
        <w:top w:val="none" w:sz="0" w:space="0" w:color="auto"/>
        <w:left w:val="none" w:sz="0" w:space="0" w:color="auto"/>
        <w:bottom w:val="none" w:sz="0" w:space="0" w:color="auto"/>
        <w:right w:val="none" w:sz="0" w:space="0" w:color="auto"/>
      </w:divBdr>
    </w:div>
    <w:div w:id="312105510">
      <w:bodyDiv w:val="1"/>
      <w:marLeft w:val="0"/>
      <w:marRight w:val="0"/>
      <w:marTop w:val="0"/>
      <w:marBottom w:val="0"/>
      <w:divBdr>
        <w:top w:val="none" w:sz="0" w:space="0" w:color="auto"/>
        <w:left w:val="none" w:sz="0" w:space="0" w:color="auto"/>
        <w:bottom w:val="none" w:sz="0" w:space="0" w:color="auto"/>
        <w:right w:val="none" w:sz="0" w:space="0" w:color="auto"/>
      </w:divBdr>
    </w:div>
    <w:div w:id="316419143">
      <w:bodyDiv w:val="1"/>
      <w:marLeft w:val="0"/>
      <w:marRight w:val="0"/>
      <w:marTop w:val="0"/>
      <w:marBottom w:val="0"/>
      <w:divBdr>
        <w:top w:val="none" w:sz="0" w:space="0" w:color="auto"/>
        <w:left w:val="none" w:sz="0" w:space="0" w:color="auto"/>
        <w:bottom w:val="none" w:sz="0" w:space="0" w:color="auto"/>
        <w:right w:val="none" w:sz="0" w:space="0" w:color="auto"/>
      </w:divBdr>
    </w:div>
    <w:div w:id="316687960">
      <w:bodyDiv w:val="1"/>
      <w:marLeft w:val="0"/>
      <w:marRight w:val="0"/>
      <w:marTop w:val="0"/>
      <w:marBottom w:val="0"/>
      <w:divBdr>
        <w:top w:val="none" w:sz="0" w:space="0" w:color="auto"/>
        <w:left w:val="none" w:sz="0" w:space="0" w:color="auto"/>
        <w:bottom w:val="none" w:sz="0" w:space="0" w:color="auto"/>
        <w:right w:val="none" w:sz="0" w:space="0" w:color="auto"/>
      </w:divBdr>
    </w:div>
    <w:div w:id="320501522">
      <w:bodyDiv w:val="1"/>
      <w:marLeft w:val="0"/>
      <w:marRight w:val="0"/>
      <w:marTop w:val="0"/>
      <w:marBottom w:val="0"/>
      <w:divBdr>
        <w:top w:val="none" w:sz="0" w:space="0" w:color="auto"/>
        <w:left w:val="none" w:sz="0" w:space="0" w:color="auto"/>
        <w:bottom w:val="none" w:sz="0" w:space="0" w:color="auto"/>
        <w:right w:val="none" w:sz="0" w:space="0" w:color="auto"/>
      </w:divBdr>
    </w:div>
    <w:div w:id="321275109">
      <w:bodyDiv w:val="1"/>
      <w:marLeft w:val="0"/>
      <w:marRight w:val="0"/>
      <w:marTop w:val="0"/>
      <w:marBottom w:val="0"/>
      <w:divBdr>
        <w:top w:val="none" w:sz="0" w:space="0" w:color="auto"/>
        <w:left w:val="none" w:sz="0" w:space="0" w:color="auto"/>
        <w:bottom w:val="none" w:sz="0" w:space="0" w:color="auto"/>
        <w:right w:val="none" w:sz="0" w:space="0" w:color="auto"/>
      </w:divBdr>
    </w:div>
    <w:div w:id="322052170">
      <w:bodyDiv w:val="1"/>
      <w:marLeft w:val="0"/>
      <w:marRight w:val="0"/>
      <w:marTop w:val="0"/>
      <w:marBottom w:val="0"/>
      <w:divBdr>
        <w:top w:val="none" w:sz="0" w:space="0" w:color="auto"/>
        <w:left w:val="none" w:sz="0" w:space="0" w:color="auto"/>
        <w:bottom w:val="none" w:sz="0" w:space="0" w:color="auto"/>
        <w:right w:val="none" w:sz="0" w:space="0" w:color="auto"/>
      </w:divBdr>
    </w:div>
    <w:div w:id="322390111">
      <w:bodyDiv w:val="1"/>
      <w:marLeft w:val="0"/>
      <w:marRight w:val="0"/>
      <w:marTop w:val="0"/>
      <w:marBottom w:val="0"/>
      <w:divBdr>
        <w:top w:val="none" w:sz="0" w:space="0" w:color="auto"/>
        <w:left w:val="none" w:sz="0" w:space="0" w:color="auto"/>
        <w:bottom w:val="none" w:sz="0" w:space="0" w:color="auto"/>
        <w:right w:val="none" w:sz="0" w:space="0" w:color="auto"/>
      </w:divBdr>
    </w:div>
    <w:div w:id="324171351">
      <w:bodyDiv w:val="1"/>
      <w:marLeft w:val="0"/>
      <w:marRight w:val="0"/>
      <w:marTop w:val="0"/>
      <w:marBottom w:val="0"/>
      <w:divBdr>
        <w:top w:val="none" w:sz="0" w:space="0" w:color="auto"/>
        <w:left w:val="none" w:sz="0" w:space="0" w:color="auto"/>
        <w:bottom w:val="none" w:sz="0" w:space="0" w:color="auto"/>
        <w:right w:val="none" w:sz="0" w:space="0" w:color="auto"/>
      </w:divBdr>
    </w:div>
    <w:div w:id="325938783">
      <w:bodyDiv w:val="1"/>
      <w:marLeft w:val="0"/>
      <w:marRight w:val="0"/>
      <w:marTop w:val="0"/>
      <w:marBottom w:val="0"/>
      <w:divBdr>
        <w:top w:val="none" w:sz="0" w:space="0" w:color="auto"/>
        <w:left w:val="none" w:sz="0" w:space="0" w:color="auto"/>
        <w:bottom w:val="none" w:sz="0" w:space="0" w:color="auto"/>
        <w:right w:val="none" w:sz="0" w:space="0" w:color="auto"/>
      </w:divBdr>
    </w:div>
    <w:div w:id="326401172">
      <w:bodyDiv w:val="1"/>
      <w:marLeft w:val="0"/>
      <w:marRight w:val="0"/>
      <w:marTop w:val="0"/>
      <w:marBottom w:val="0"/>
      <w:divBdr>
        <w:top w:val="none" w:sz="0" w:space="0" w:color="auto"/>
        <w:left w:val="none" w:sz="0" w:space="0" w:color="auto"/>
        <w:bottom w:val="none" w:sz="0" w:space="0" w:color="auto"/>
        <w:right w:val="none" w:sz="0" w:space="0" w:color="auto"/>
      </w:divBdr>
    </w:div>
    <w:div w:id="328220744">
      <w:bodyDiv w:val="1"/>
      <w:marLeft w:val="0"/>
      <w:marRight w:val="0"/>
      <w:marTop w:val="0"/>
      <w:marBottom w:val="0"/>
      <w:divBdr>
        <w:top w:val="none" w:sz="0" w:space="0" w:color="auto"/>
        <w:left w:val="none" w:sz="0" w:space="0" w:color="auto"/>
        <w:bottom w:val="none" w:sz="0" w:space="0" w:color="auto"/>
        <w:right w:val="none" w:sz="0" w:space="0" w:color="auto"/>
      </w:divBdr>
    </w:div>
    <w:div w:id="329867530">
      <w:bodyDiv w:val="1"/>
      <w:marLeft w:val="0"/>
      <w:marRight w:val="0"/>
      <w:marTop w:val="0"/>
      <w:marBottom w:val="0"/>
      <w:divBdr>
        <w:top w:val="none" w:sz="0" w:space="0" w:color="auto"/>
        <w:left w:val="none" w:sz="0" w:space="0" w:color="auto"/>
        <w:bottom w:val="none" w:sz="0" w:space="0" w:color="auto"/>
        <w:right w:val="none" w:sz="0" w:space="0" w:color="auto"/>
      </w:divBdr>
    </w:div>
    <w:div w:id="330374101">
      <w:bodyDiv w:val="1"/>
      <w:marLeft w:val="0"/>
      <w:marRight w:val="0"/>
      <w:marTop w:val="0"/>
      <w:marBottom w:val="0"/>
      <w:divBdr>
        <w:top w:val="none" w:sz="0" w:space="0" w:color="auto"/>
        <w:left w:val="none" w:sz="0" w:space="0" w:color="auto"/>
        <w:bottom w:val="none" w:sz="0" w:space="0" w:color="auto"/>
        <w:right w:val="none" w:sz="0" w:space="0" w:color="auto"/>
      </w:divBdr>
    </w:div>
    <w:div w:id="332029357">
      <w:bodyDiv w:val="1"/>
      <w:marLeft w:val="0"/>
      <w:marRight w:val="0"/>
      <w:marTop w:val="0"/>
      <w:marBottom w:val="0"/>
      <w:divBdr>
        <w:top w:val="none" w:sz="0" w:space="0" w:color="auto"/>
        <w:left w:val="none" w:sz="0" w:space="0" w:color="auto"/>
        <w:bottom w:val="none" w:sz="0" w:space="0" w:color="auto"/>
        <w:right w:val="none" w:sz="0" w:space="0" w:color="auto"/>
      </w:divBdr>
    </w:div>
    <w:div w:id="337275153">
      <w:bodyDiv w:val="1"/>
      <w:marLeft w:val="0"/>
      <w:marRight w:val="0"/>
      <w:marTop w:val="0"/>
      <w:marBottom w:val="0"/>
      <w:divBdr>
        <w:top w:val="none" w:sz="0" w:space="0" w:color="auto"/>
        <w:left w:val="none" w:sz="0" w:space="0" w:color="auto"/>
        <w:bottom w:val="none" w:sz="0" w:space="0" w:color="auto"/>
        <w:right w:val="none" w:sz="0" w:space="0" w:color="auto"/>
      </w:divBdr>
    </w:div>
    <w:div w:id="339084740">
      <w:bodyDiv w:val="1"/>
      <w:marLeft w:val="0"/>
      <w:marRight w:val="0"/>
      <w:marTop w:val="0"/>
      <w:marBottom w:val="0"/>
      <w:divBdr>
        <w:top w:val="none" w:sz="0" w:space="0" w:color="auto"/>
        <w:left w:val="none" w:sz="0" w:space="0" w:color="auto"/>
        <w:bottom w:val="none" w:sz="0" w:space="0" w:color="auto"/>
        <w:right w:val="none" w:sz="0" w:space="0" w:color="auto"/>
      </w:divBdr>
    </w:div>
    <w:div w:id="340935330">
      <w:bodyDiv w:val="1"/>
      <w:marLeft w:val="0"/>
      <w:marRight w:val="0"/>
      <w:marTop w:val="0"/>
      <w:marBottom w:val="0"/>
      <w:divBdr>
        <w:top w:val="none" w:sz="0" w:space="0" w:color="auto"/>
        <w:left w:val="none" w:sz="0" w:space="0" w:color="auto"/>
        <w:bottom w:val="none" w:sz="0" w:space="0" w:color="auto"/>
        <w:right w:val="none" w:sz="0" w:space="0" w:color="auto"/>
      </w:divBdr>
    </w:div>
    <w:div w:id="341861786">
      <w:bodyDiv w:val="1"/>
      <w:marLeft w:val="0"/>
      <w:marRight w:val="0"/>
      <w:marTop w:val="0"/>
      <w:marBottom w:val="0"/>
      <w:divBdr>
        <w:top w:val="none" w:sz="0" w:space="0" w:color="auto"/>
        <w:left w:val="none" w:sz="0" w:space="0" w:color="auto"/>
        <w:bottom w:val="none" w:sz="0" w:space="0" w:color="auto"/>
        <w:right w:val="none" w:sz="0" w:space="0" w:color="auto"/>
      </w:divBdr>
    </w:div>
    <w:div w:id="342051149">
      <w:bodyDiv w:val="1"/>
      <w:marLeft w:val="0"/>
      <w:marRight w:val="0"/>
      <w:marTop w:val="0"/>
      <w:marBottom w:val="0"/>
      <w:divBdr>
        <w:top w:val="none" w:sz="0" w:space="0" w:color="auto"/>
        <w:left w:val="none" w:sz="0" w:space="0" w:color="auto"/>
        <w:bottom w:val="none" w:sz="0" w:space="0" w:color="auto"/>
        <w:right w:val="none" w:sz="0" w:space="0" w:color="auto"/>
      </w:divBdr>
    </w:div>
    <w:div w:id="343750029">
      <w:bodyDiv w:val="1"/>
      <w:marLeft w:val="0"/>
      <w:marRight w:val="0"/>
      <w:marTop w:val="0"/>
      <w:marBottom w:val="0"/>
      <w:divBdr>
        <w:top w:val="none" w:sz="0" w:space="0" w:color="auto"/>
        <w:left w:val="none" w:sz="0" w:space="0" w:color="auto"/>
        <w:bottom w:val="none" w:sz="0" w:space="0" w:color="auto"/>
        <w:right w:val="none" w:sz="0" w:space="0" w:color="auto"/>
      </w:divBdr>
    </w:div>
    <w:div w:id="344134525">
      <w:bodyDiv w:val="1"/>
      <w:marLeft w:val="0"/>
      <w:marRight w:val="0"/>
      <w:marTop w:val="0"/>
      <w:marBottom w:val="0"/>
      <w:divBdr>
        <w:top w:val="none" w:sz="0" w:space="0" w:color="auto"/>
        <w:left w:val="none" w:sz="0" w:space="0" w:color="auto"/>
        <w:bottom w:val="none" w:sz="0" w:space="0" w:color="auto"/>
        <w:right w:val="none" w:sz="0" w:space="0" w:color="auto"/>
      </w:divBdr>
    </w:div>
    <w:div w:id="345987795">
      <w:bodyDiv w:val="1"/>
      <w:marLeft w:val="0"/>
      <w:marRight w:val="0"/>
      <w:marTop w:val="0"/>
      <w:marBottom w:val="0"/>
      <w:divBdr>
        <w:top w:val="none" w:sz="0" w:space="0" w:color="auto"/>
        <w:left w:val="none" w:sz="0" w:space="0" w:color="auto"/>
        <w:bottom w:val="none" w:sz="0" w:space="0" w:color="auto"/>
        <w:right w:val="none" w:sz="0" w:space="0" w:color="auto"/>
      </w:divBdr>
    </w:div>
    <w:div w:id="349380565">
      <w:bodyDiv w:val="1"/>
      <w:marLeft w:val="0"/>
      <w:marRight w:val="0"/>
      <w:marTop w:val="0"/>
      <w:marBottom w:val="0"/>
      <w:divBdr>
        <w:top w:val="none" w:sz="0" w:space="0" w:color="auto"/>
        <w:left w:val="none" w:sz="0" w:space="0" w:color="auto"/>
        <w:bottom w:val="none" w:sz="0" w:space="0" w:color="auto"/>
        <w:right w:val="none" w:sz="0" w:space="0" w:color="auto"/>
      </w:divBdr>
    </w:div>
    <w:div w:id="349643558">
      <w:bodyDiv w:val="1"/>
      <w:marLeft w:val="0"/>
      <w:marRight w:val="0"/>
      <w:marTop w:val="0"/>
      <w:marBottom w:val="0"/>
      <w:divBdr>
        <w:top w:val="none" w:sz="0" w:space="0" w:color="auto"/>
        <w:left w:val="none" w:sz="0" w:space="0" w:color="auto"/>
        <w:bottom w:val="none" w:sz="0" w:space="0" w:color="auto"/>
        <w:right w:val="none" w:sz="0" w:space="0" w:color="auto"/>
      </w:divBdr>
    </w:div>
    <w:div w:id="350767860">
      <w:bodyDiv w:val="1"/>
      <w:marLeft w:val="0"/>
      <w:marRight w:val="0"/>
      <w:marTop w:val="0"/>
      <w:marBottom w:val="0"/>
      <w:divBdr>
        <w:top w:val="none" w:sz="0" w:space="0" w:color="auto"/>
        <w:left w:val="none" w:sz="0" w:space="0" w:color="auto"/>
        <w:bottom w:val="none" w:sz="0" w:space="0" w:color="auto"/>
        <w:right w:val="none" w:sz="0" w:space="0" w:color="auto"/>
      </w:divBdr>
    </w:div>
    <w:div w:id="351807613">
      <w:bodyDiv w:val="1"/>
      <w:marLeft w:val="0"/>
      <w:marRight w:val="0"/>
      <w:marTop w:val="0"/>
      <w:marBottom w:val="0"/>
      <w:divBdr>
        <w:top w:val="none" w:sz="0" w:space="0" w:color="auto"/>
        <w:left w:val="none" w:sz="0" w:space="0" w:color="auto"/>
        <w:bottom w:val="none" w:sz="0" w:space="0" w:color="auto"/>
        <w:right w:val="none" w:sz="0" w:space="0" w:color="auto"/>
      </w:divBdr>
    </w:div>
    <w:div w:id="353457406">
      <w:bodyDiv w:val="1"/>
      <w:marLeft w:val="0"/>
      <w:marRight w:val="0"/>
      <w:marTop w:val="0"/>
      <w:marBottom w:val="0"/>
      <w:divBdr>
        <w:top w:val="none" w:sz="0" w:space="0" w:color="auto"/>
        <w:left w:val="none" w:sz="0" w:space="0" w:color="auto"/>
        <w:bottom w:val="none" w:sz="0" w:space="0" w:color="auto"/>
        <w:right w:val="none" w:sz="0" w:space="0" w:color="auto"/>
      </w:divBdr>
    </w:div>
    <w:div w:id="355035236">
      <w:bodyDiv w:val="1"/>
      <w:marLeft w:val="0"/>
      <w:marRight w:val="0"/>
      <w:marTop w:val="0"/>
      <w:marBottom w:val="0"/>
      <w:divBdr>
        <w:top w:val="none" w:sz="0" w:space="0" w:color="auto"/>
        <w:left w:val="none" w:sz="0" w:space="0" w:color="auto"/>
        <w:bottom w:val="none" w:sz="0" w:space="0" w:color="auto"/>
        <w:right w:val="none" w:sz="0" w:space="0" w:color="auto"/>
      </w:divBdr>
    </w:div>
    <w:div w:id="356739553">
      <w:bodyDiv w:val="1"/>
      <w:marLeft w:val="0"/>
      <w:marRight w:val="0"/>
      <w:marTop w:val="0"/>
      <w:marBottom w:val="0"/>
      <w:divBdr>
        <w:top w:val="none" w:sz="0" w:space="0" w:color="auto"/>
        <w:left w:val="none" w:sz="0" w:space="0" w:color="auto"/>
        <w:bottom w:val="none" w:sz="0" w:space="0" w:color="auto"/>
        <w:right w:val="none" w:sz="0" w:space="0" w:color="auto"/>
      </w:divBdr>
    </w:div>
    <w:div w:id="357388696">
      <w:bodyDiv w:val="1"/>
      <w:marLeft w:val="0"/>
      <w:marRight w:val="0"/>
      <w:marTop w:val="0"/>
      <w:marBottom w:val="0"/>
      <w:divBdr>
        <w:top w:val="none" w:sz="0" w:space="0" w:color="auto"/>
        <w:left w:val="none" w:sz="0" w:space="0" w:color="auto"/>
        <w:bottom w:val="none" w:sz="0" w:space="0" w:color="auto"/>
        <w:right w:val="none" w:sz="0" w:space="0" w:color="auto"/>
      </w:divBdr>
    </w:div>
    <w:div w:id="362249857">
      <w:bodyDiv w:val="1"/>
      <w:marLeft w:val="0"/>
      <w:marRight w:val="0"/>
      <w:marTop w:val="0"/>
      <w:marBottom w:val="0"/>
      <w:divBdr>
        <w:top w:val="none" w:sz="0" w:space="0" w:color="auto"/>
        <w:left w:val="none" w:sz="0" w:space="0" w:color="auto"/>
        <w:bottom w:val="none" w:sz="0" w:space="0" w:color="auto"/>
        <w:right w:val="none" w:sz="0" w:space="0" w:color="auto"/>
      </w:divBdr>
    </w:div>
    <w:div w:id="369648444">
      <w:bodyDiv w:val="1"/>
      <w:marLeft w:val="0"/>
      <w:marRight w:val="0"/>
      <w:marTop w:val="0"/>
      <w:marBottom w:val="0"/>
      <w:divBdr>
        <w:top w:val="none" w:sz="0" w:space="0" w:color="auto"/>
        <w:left w:val="none" w:sz="0" w:space="0" w:color="auto"/>
        <w:bottom w:val="none" w:sz="0" w:space="0" w:color="auto"/>
        <w:right w:val="none" w:sz="0" w:space="0" w:color="auto"/>
      </w:divBdr>
    </w:div>
    <w:div w:id="369963450">
      <w:bodyDiv w:val="1"/>
      <w:marLeft w:val="0"/>
      <w:marRight w:val="0"/>
      <w:marTop w:val="0"/>
      <w:marBottom w:val="0"/>
      <w:divBdr>
        <w:top w:val="none" w:sz="0" w:space="0" w:color="auto"/>
        <w:left w:val="none" w:sz="0" w:space="0" w:color="auto"/>
        <w:bottom w:val="none" w:sz="0" w:space="0" w:color="auto"/>
        <w:right w:val="none" w:sz="0" w:space="0" w:color="auto"/>
      </w:divBdr>
    </w:div>
    <w:div w:id="374813482">
      <w:bodyDiv w:val="1"/>
      <w:marLeft w:val="0"/>
      <w:marRight w:val="0"/>
      <w:marTop w:val="0"/>
      <w:marBottom w:val="0"/>
      <w:divBdr>
        <w:top w:val="none" w:sz="0" w:space="0" w:color="auto"/>
        <w:left w:val="none" w:sz="0" w:space="0" w:color="auto"/>
        <w:bottom w:val="none" w:sz="0" w:space="0" w:color="auto"/>
        <w:right w:val="none" w:sz="0" w:space="0" w:color="auto"/>
      </w:divBdr>
    </w:div>
    <w:div w:id="375590864">
      <w:bodyDiv w:val="1"/>
      <w:marLeft w:val="0"/>
      <w:marRight w:val="0"/>
      <w:marTop w:val="0"/>
      <w:marBottom w:val="0"/>
      <w:divBdr>
        <w:top w:val="none" w:sz="0" w:space="0" w:color="auto"/>
        <w:left w:val="none" w:sz="0" w:space="0" w:color="auto"/>
        <w:bottom w:val="none" w:sz="0" w:space="0" w:color="auto"/>
        <w:right w:val="none" w:sz="0" w:space="0" w:color="auto"/>
      </w:divBdr>
    </w:div>
    <w:div w:id="375933400">
      <w:bodyDiv w:val="1"/>
      <w:marLeft w:val="0"/>
      <w:marRight w:val="0"/>
      <w:marTop w:val="0"/>
      <w:marBottom w:val="0"/>
      <w:divBdr>
        <w:top w:val="none" w:sz="0" w:space="0" w:color="auto"/>
        <w:left w:val="none" w:sz="0" w:space="0" w:color="auto"/>
        <w:bottom w:val="none" w:sz="0" w:space="0" w:color="auto"/>
        <w:right w:val="none" w:sz="0" w:space="0" w:color="auto"/>
      </w:divBdr>
    </w:div>
    <w:div w:id="377055110">
      <w:bodyDiv w:val="1"/>
      <w:marLeft w:val="0"/>
      <w:marRight w:val="0"/>
      <w:marTop w:val="0"/>
      <w:marBottom w:val="0"/>
      <w:divBdr>
        <w:top w:val="none" w:sz="0" w:space="0" w:color="auto"/>
        <w:left w:val="none" w:sz="0" w:space="0" w:color="auto"/>
        <w:bottom w:val="none" w:sz="0" w:space="0" w:color="auto"/>
        <w:right w:val="none" w:sz="0" w:space="0" w:color="auto"/>
      </w:divBdr>
    </w:div>
    <w:div w:id="377749853">
      <w:bodyDiv w:val="1"/>
      <w:marLeft w:val="0"/>
      <w:marRight w:val="0"/>
      <w:marTop w:val="0"/>
      <w:marBottom w:val="0"/>
      <w:divBdr>
        <w:top w:val="none" w:sz="0" w:space="0" w:color="auto"/>
        <w:left w:val="none" w:sz="0" w:space="0" w:color="auto"/>
        <w:bottom w:val="none" w:sz="0" w:space="0" w:color="auto"/>
        <w:right w:val="none" w:sz="0" w:space="0" w:color="auto"/>
      </w:divBdr>
    </w:div>
    <w:div w:id="380713652">
      <w:bodyDiv w:val="1"/>
      <w:marLeft w:val="0"/>
      <w:marRight w:val="0"/>
      <w:marTop w:val="0"/>
      <w:marBottom w:val="0"/>
      <w:divBdr>
        <w:top w:val="none" w:sz="0" w:space="0" w:color="auto"/>
        <w:left w:val="none" w:sz="0" w:space="0" w:color="auto"/>
        <w:bottom w:val="none" w:sz="0" w:space="0" w:color="auto"/>
        <w:right w:val="none" w:sz="0" w:space="0" w:color="auto"/>
      </w:divBdr>
    </w:div>
    <w:div w:id="382337742">
      <w:bodyDiv w:val="1"/>
      <w:marLeft w:val="0"/>
      <w:marRight w:val="0"/>
      <w:marTop w:val="0"/>
      <w:marBottom w:val="0"/>
      <w:divBdr>
        <w:top w:val="none" w:sz="0" w:space="0" w:color="auto"/>
        <w:left w:val="none" w:sz="0" w:space="0" w:color="auto"/>
        <w:bottom w:val="none" w:sz="0" w:space="0" w:color="auto"/>
        <w:right w:val="none" w:sz="0" w:space="0" w:color="auto"/>
      </w:divBdr>
    </w:div>
    <w:div w:id="382871881">
      <w:bodyDiv w:val="1"/>
      <w:marLeft w:val="0"/>
      <w:marRight w:val="0"/>
      <w:marTop w:val="0"/>
      <w:marBottom w:val="0"/>
      <w:divBdr>
        <w:top w:val="none" w:sz="0" w:space="0" w:color="auto"/>
        <w:left w:val="none" w:sz="0" w:space="0" w:color="auto"/>
        <w:bottom w:val="none" w:sz="0" w:space="0" w:color="auto"/>
        <w:right w:val="none" w:sz="0" w:space="0" w:color="auto"/>
      </w:divBdr>
    </w:div>
    <w:div w:id="388457753">
      <w:bodyDiv w:val="1"/>
      <w:marLeft w:val="0"/>
      <w:marRight w:val="0"/>
      <w:marTop w:val="0"/>
      <w:marBottom w:val="0"/>
      <w:divBdr>
        <w:top w:val="none" w:sz="0" w:space="0" w:color="auto"/>
        <w:left w:val="none" w:sz="0" w:space="0" w:color="auto"/>
        <w:bottom w:val="none" w:sz="0" w:space="0" w:color="auto"/>
        <w:right w:val="none" w:sz="0" w:space="0" w:color="auto"/>
      </w:divBdr>
    </w:div>
    <w:div w:id="390426917">
      <w:bodyDiv w:val="1"/>
      <w:marLeft w:val="0"/>
      <w:marRight w:val="0"/>
      <w:marTop w:val="0"/>
      <w:marBottom w:val="0"/>
      <w:divBdr>
        <w:top w:val="none" w:sz="0" w:space="0" w:color="auto"/>
        <w:left w:val="none" w:sz="0" w:space="0" w:color="auto"/>
        <w:bottom w:val="none" w:sz="0" w:space="0" w:color="auto"/>
        <w:right w:val="none" w:sz="0" w:space="0" w:color="auto"/>
      </w:divBdr>
    </w:div>
    <w:div w:id="394201245">
      <w:bodyDiv w:val="1"/>
      <w:marLeft w:val="0"/>
      <w:marRight w:val="0"/>
      <w:marTop w:val="0"/>
      <w:marBottom w:val="0"/>
      <w:divBdr>
        <w:top w:val="none" w:sz="0" w:space="0" w:color="auto"/>
        <w:left w:val="none" w:sz="0" w:space="0" w:color="auto"/>
        <w:bottom w:val="none" w:sz="0" w:space="0" w:color="auto"/>
        <w:right w:val="none" w:sz="0" w:space="0" w:color="auto"/>
      </w:divBdr>
    </w:div>
    <w:div w:id="396099955">
      <w:bodyDiv w:val="1"/>
      <w:marLeft w:val="0"/>
      <w:marRight w:val="0"/>
      <w:marTop w:val="0"/>
      <w:marBottom w:val="0"/>
      <w:divBdr>
        <w:top w:val="none" w:sz="0" w:space="0" w:color="auto"/>
        <w:left w:val="none" w:sz="0" w:space="0" w:color="auto"/>
        <w:bottom w:val="none" w:sz="0" w:space="0" w:color="auto"/>
        <w:right w:val="none" w:sz="0" w:space="0" w:color="auto"/>
      </w:divBdr>
    </w:div>
    <w:div w:id="397631336">
      <w:bodyDiv w:val="1"/>
      <w:marLeft w:val="0"/>
      <w:marRight w:val="0"/>
      <w:marTop w:val="0"/>
      <w:marBottom w:val="0"/>
      <w:divBdr>
        <w:top w:val="none" w:sz="0" w:space="0" w:color="auto"/>
        <w:left w:val="none" w:sz="0" w:space="0" w:color="auto"/>
        <w:bottom w:val="none" w:sz="0" w:space="0" w:color="auto"/>
        <w:right w:val="none" w:sz="0" w:space="0" w:color="auto"/>
      </w:divBdr>
    </w:div>
    <w:div w:id="398485051">
      <w:bodyDiv w:val="1"/>
      <w:marLeft w:val="0"/>
      <w:marRight w:val="0"/>
      <w:marTop w:val="0"/>
      <w:marBottom w:val="0"/>
      <w:divBdr>
        <w:top w:val="none" w:sz="0" w:space="0" w:color="auto"/>
        <w:left w:val="none" w:sz="0" w:space="0" w:color="auto"/>
        <w:bottom w:val="none" w:sz="0" w:space="0" w:color="auto"/>
        <w:right w:val="none" w:sz="0" w:space="0" w:color="auto"/>
      </w:divBdr>
    </w:div>
    <w:div w:id="398984457">
      <w:bodyDiv w:val="1"/>
      <w:marLeft w:val="0"/>
      <w:marRight w:val="0"/>
      <w:marTop w:val="0"/>
      <w:marBottom w:val="0"/>
      <w:divBdr>
        <w:top w:val="none" w:sz="0" w:space="0" w:color="auto"/>
        <w:left w:val="none" w:sz="0" w:space="0" w:color="auto"/>
        <w:bottom w:val="none" w:sz="0" w:space="0" w:color="auto"/>
        <w:right w:val="none" w:sz="0" w:space="0" w:color="auto"/>
      </w:divBdr>
    </w:div>
    <w:div w:id="401031543">
      <w:bodyDiv w:val="1"/>
      <w:marLeft w:val="0"/>
      <w:marRight w:val="0"/>
      <w:marTop w:val="0"/>
      <w:marBottom w:val="0"/>
      <w:divBdr>
        <w:top w:val="none" w:sz="0" w:space="0" w:color="auto"/>
        <w:left w:val="none" w:sz="0" w:space="0" w:color="auto"/>
        <w:bottom w:val="none" w:sz="0" w:space="0" w:color="auto"/>
        <w:right w:val="none" w:sz="0" w:space="0" w:color="auto"/>
      </w:divBdr>
    </w:div>
    <w:div w:id="406341057">
      <w:bodyDiv w:val="1"/>
      <w:marLeft w:val="0"/>
      <w:marRight w:val="0"/>
      <w:marTop w:val="0"/>
      <w:marBottom w:val="0"/>
      <w:divBdr>
        <w:top w:val="none" w:sz="0" w:space="0" w:color="auto"/>
        <w:left w:val="none" w:sz="0" w:space="0" w:color="auto"/>
        <w:bottom w:val="none" w:sz="0" w:space="0" w:color="auto"/>
        <w:right w:val="none" w:sz="0" w:space="0" w:color="auto"/>
      </w:divBdr>
    </w:div>
    <w:div w:id="408697721">
      <w:bodyDiv w:val="1"/>
      <w:marLeft w:val="0"/>
      <w:marRight w:val="0"/>
      <w:marTop w:val="0"/>
      <w:marBottom w:val="0"/>
      <w:divBdr>
        <w:top w:val="none" w:sz="0" w:space="0" w:color="auto"/>
        <w:left w:val="none" w:sz="0" w:space="0" w:color="auto"/>
        <w:bottom w:val="none" w:sz="0" w:space="0" w:color="auto"/>
        <w:right w:val="none" w:sz="0" w:space="0" w:color="auto"/>
      </w:divBdr>
    </w:div>
    <w:div w:id="418989147">
      <w:bodyDiv w:val="1"/>
      <w:marLeft w:val="0"/>
      <w:marRight w:val="0"/>
      <w:marTop w:val="0"/>
      <w:marBottom w:val="0"/>
      <w:divBdr>
        <w:top w:val="none" w:sz="0" w:space="0" w:color="auto"/>
        <w:left w:val="none" w:sz="0" w:space="0" w:color="auto"/>
        <w:bottom w:val="none" w:sz="0" w:space="0" w:color="auto"/>
        <w:right w:val="none" w:sz="0" w:space="0" w:color="auto"/>
      </w:divBdr>
    </w:div>
    <w:div w:id="419454197">
      <w:bodyDiv w:val="1"/>
      <w:marLeft w:val="0"/>
      <w:marRight w:val="0"/>
      <w:marTop w:val="0"/>
      <w:marBottom w:val="0"/>
      <w:divBdr>
        <w:top w:val="none" w:sz="0" w:space="0" w:color="auto"/>
        <w:left w:val="none" w:sz="0" w:space="0" w:color="auto"/>
        <w:bottom w:val="none" w:sz="0" w:space="0" w:color="auto"/>
        <w:right w:val="none" w:sz="0" w:space="0" w:color="auto"/>
      </w:divBdr>
    </w:div>
    <w:div w:id="421755499">
      <w:bodyDiv w:val="1"/>
      <w:marLeft w:val="0"/>
      <w:marRight w:val="0"/>
      <w:marTop w:val="0"/>
      <w:marBottom w:val="0"/>
      <w:divBdr>
        <w:top w:val="none" w:sz="0" w:space="0" w:color="auto"/>
        <w:left w:val="none" w:sz="0" w:space="0" w:color="auto"/>
        <w:bottom w:val="none" w:sz="0" w:space="0" w:color="auto"/>
        <w:right w:val="none" w:sz="0" w:space="0" w:color="auto"/>
      </w:divBdr>
    </w:div>
    <w:div w:id="425661399">
      <w:bodyDiv w:val="1"/>
      <w:marLeft w:val="0"/>
      <w:marRight w:val="0"/>
      <w:marTop w:val="0"/>
      <w:marBottom w:val="0"/>
      <w:divBdr>
        <w:top w:val="none" w:sz="0" w:space="0" w:color="auto"/>
        <w:left w:val="none" w:sz="0" w:space="0" w:color="auto"/>
        <w:bottom w:val="none" w:sz="0" w:space="0" w:color="auto"/>
        <w:right w:val="none" w:sz="0" w:space="0" w:color="auto"/>
      </w:divBdr>
    </w:div>
    <w:div w:id="429005978">
      <w:bodyDiv w:val="1"/>
      <w:marLeft w:val="0"/>
      <w:marRight w:val="0"/>
      <w:marTop w:val="0"/>
      <w:marBottom w:val="0"/>
      <w:divBdr>
        <w:top w:val="none" w:sz="0" w:space="0" w:color="auto"/>
        <w:left w:val="none" w:sz="0" w:space="0" w:color="auto"/>
        <w:bottom w:val="none" w:sz="0" w:space="0" w:color="auto"/>
        <w:right w:val="none" w:sz="0" w:space="0" w:color="auto"/>
      </w:divBdr>
    </w:div>
    <w:div w:id="429085894">
      <w:bodyDiv w:val="1"/>
      <w:marLeft w:val="0"/>
      <w:marRight w:val="0"/>
      <w:marTop w:val="0"/>
      <w:marBottom w:val="0"/>
      <w:divBdr>
        <w:top w:val="none" w:sz="0" w:space="0" w:color="auto"/>
        <w:left w:val="none" w:sz="0" w:space="0" w:color="auto"/>
        <w:bottom w:val="none" w:sz="0" w:space="0" w:color="auto"/>
        <w:right w:val="none" w:sz="0" w:space="0" w:color="auto"/>
      </w:divBdr>
    </w:div>
    <w:div w:id="430710562">
      <w:bodyDiv w:val="1"/>
      <w:marLeft w:val="0"/>
      <w:marRight w:val="0"/>
      <w:marTop w:val="0"/>
      <w:marBottom w:val="0"/>
      <w:divBdr>
        <w:top w:val="none" w:sz="0" w:space="0" w:color="auto"/>
        <w:left w:val="none" w:sz="0" w:space="0" w:color="auto"/>
        <w:bottom w:val="none" w:sz="0" w:space="0" w:color="auto"/>
        <w:right w:val="none" w:sz="0" w:space="0" w:color="auto"/>
      </w:divBdr>
    </w:div>
    <w:div w:id="433718364">
      <w:bodyDiv w:val="1"/>
      <w:marLeft w:val="0"/>
      <w:marRight w:val="0"/>
      <w:marTop w:val="0"/>
      <w:marBottom w:val="0"/>
      <w:divBdr>
        <w:top w:val="none" w:sz="0" w:space="0" w:color="auto"/>
        <w:left w:val="none" w:sz="0" w:space="0" w:color="auto"/>
        <w:bottom w:val="none" w:sz="0" w:space="0" w:color="auto"/>
        <w:right w:val="none" w:sz="0" w:space="0" w:color="auto"/>
      </w:divBdr>
    </w:div>
    <w:div w:id="436828650">
      <w:bodyDiv w:val="1"/>
      <w:marLeft w:val="0"/>
      <w:marRight w:val="0"/>
      <w:marTop w:val="0"/>
      <w:marBottom w:val="0"/>
      <w:divBdr>
        <w:top w:val="none" w:sz="0" w:space="0" w:color="auto"/>
        <w:left w:val="none" w:sz="0" w:space="0" w:color="auto"/>
        <w:bottom w:val="none" w:sz="0" w:space="0" w:color="auto"/>
        <w:right w:val="none" w:sz="0" w:space="0" w:color="auto"/>
      </w:divBdr>
    </w:div>
    <w:div w:id="459108202">
      <w:bodyDiv w:val="1"/>
      <w:marLeft w:val="0"/>
      <w:marRight w:val="0"/>
      <w:marTop w:val="0"/>
      <w:marBottom w:val="0"/>
      <w:divBdr>
        <w:top w:val="none" w:sz="0" w:space="0" w:color="auto"/>
        <w:left w:val="none" w:sz="0" w:space="0" w:color="auto"/>
        <w:bottom w:val="none" w:sz="0" w:space="0" w:color="auto"/>
        <w:right w:val="none" w:sz="0" w:space="0" w:color="auto"/>
      </w:divBdr>
    </w:div>
    <w:div w:id="459417568">
      <w:bodyDiv w:val="1"/>
      <w:marLeft w:val="0"/>
      <w:marRight w:val="0"/>
      <w:marTop w:val="0"/>
      <w:marBottom w:val="0"/>
      <w:divBdr>
        <w:top w:val="none" w:sz="0" w:space="0" w:color="auto"/>
        <w:left w:val="none" w:sz="0" w:space="0" w:color="auto"/>
        <w:bottom w:val="none" w:sz="0" w:space="0" w:color="auto"/>
        <w:right w:val="none" w:sz="0" w:space="0" w:color="auto"/>
      </w:divBdr>
    </w:div>
    <w:div w:id="460194649">
      <w:bodyDiv w:val="1"/>
      <w:marLeft w:val="0"/>
      <w:marRight w:val="0"/>
      <w:marTop w:val="0"/>
      <w:marBottom w:val="0"/>
      <w:divBdr>
        <w:top w:val="none" w:sz="0" w:space="0" w:color="auto"/>
        <w:left w:val="none" w:sz="0" w:space="0" w:color="auto"/>
        <w:bottom w:val="none" w:sz="0" w:space="0" w:color="auto"/>
        <w:right w:val="none" w:sz="0" w:space="0" w:color="auto"/>
      </w:divBdr>
    </w:div>
    <w:div w:id="468015548">
      <w:bodyDiv w:val="1"/>
      <w:marLeft w:val="0"/>
      <w:marRight w:val="0"/>
      <w:marTop w:val="0"/>
      <w:marBottom w:val="0"/>
      <w:divBdr>
        <w:top w:val="none" w:sz="0" w:space="0" w:color="auto"/>
        <w:left w:val="none" w:sz="0" w:space="0" w:color="auto"/>
        <w:bottom w:val="none" w:sz="0" w:space="0" w:color="auto"/>
        <w:right w:val="none" w:sz="0" w:space="0" w:color="auto"/>
      </w:divBdr>
    </w:div>
    <w:div w:id="468404875">
      <w:bodyDiv w:val="1"/>
      <w:marLeft w:val="0"/>
      <w:marRight w:val="0"/>
      <w:marTop w:val="0"/>
      <w:marBottom w:val="0"/>
      <w:divBdr>
        <w:top w:val="none" w:sz="0" w:space="0" w:color="auto"/>
        <w:left w:val="none" w:sz="0" w:space="0" w:color="auto"/>
        <w:bottom w:val="none" w:sz="0" w:space="0" w:color="auto"/>
        <w:right w:val="none" w:sz="0" w:space="0" w:color="auto"/>
      </w:divBdr>
    </w:div>
    <w:div w:id="468476155">
      <w:bodyDiv w:val="1"/>
      <w:marLeft w:val="0"/>
      <w:marRight w:val="0"/>
      <w:marTop w:val="0"/>
      <w:marBottom w:val="0"/>
      <w:divBdr>
        <w:top w:val="none" w:sz="0" w:space="0" w:color="auto"/>
        <w:left w:val="none" w:sz="0" w:space="0" w:color="auto"/>
        <w:bottom w:val="none" w:sz="0" w:space="0" w:color="auto"/>
        <w:right w:val="none" w:sz="0" w:space="0" w:color="auto"/>
      </w:divBdr>
    </w:div>
    <w:div w:id="472335800">
      <w:bodyDiv w:val="1"/>
      <w:marLeft w:val="0"/>
      <w:marRight w:val="0"/>
      <w:marTop w:val="0"/>
      <w:marBottom w:val="0"/>
      <w:divBdr>
        <w:top w:val="none" w:sz="0" w:space="0" w:color="auto"/>
        <w:left w:val="none" w:sz="0" w:space="0" w:color="auto"/>
        <w:bottom w:val="none" w:sz="0" w:space="0" w:color="auto"/>
        <w:right w:val="none" w:sz="0" w:space="0" w:color="auto"/>
      </w:divBdr>
    </w:div>
    <w:div w:id="476193317">
      <w:bodyDiv w:val="1"/>
      <w:marLeft w:val="0"/>
      <w:marRight w:val="0"/>
      <w:marTop w:val="0"/>
      <w:marBottom w:val="0"/>
      <w:divBdr>
        <w:top w:val="none" w:sz="0" w:space="0" w:color="auto"/>
        <w:left w:val="none" w:sz="0" w:space="0" w:color="auto"/>
        <w:bottom w:val="none" w:sz="0" w:space="0" w:color="auto"/>
        <w:right w:val="none" w:sz="0" w:space="0" w:color="auto"/>
      </w:divBdr>
    </w:div>
    <w:div w:id="478889639">
      <w:bodyDiv w:val="1"/>
      <w:marLeft w:val="0"/>
      <w:marRight w:val="0"/>
      <w:marTop w:val="0"/>
      <w:marBottom w:val="0"/>
      <w:divBdr>
        <w:top w:val="none" w:sz="0" w:space="0" w:color="auto"/>
        <w:left w:val="none" w:sz="0" w:space="0" w:color="auto"/>
        <w:bottom w:val="none" w:sz="0" w:space="0" w:color="auto"/>
        <w:right w:val="none" w:sz="0" w:space="0" w:color="auto"/>
      </w:divBdr>
    </w:div>
    <w:div w:id="479465640">
      <w:bodyDiv w:val="1"/>
      <w:marLeft w:val="0"/>
      <w:marRight w:val="0"/>
      <w:marTop w:val="0"/>
      <w:marBottom w:val="0"/>
      <w:divBdr>
        <w:top w:val="none" w:sz="0" w:space="0" w:color="auto"/>
        <w:left w:val="none" w:sz="0" w:space="0" w:color="auto"/>
        <w:bottom w:val="none" w:sz="0" w:space="0" w:color="auto"/>
        <w:right w:val="none" w:sz="0" w:space="0" w:color="auto"/>
      </w:divBdr>
    </w:div>
    <w:div w:id="480773538">
      <w:bodyDiv w:val="1"/>
      <w:marLeft w:val="0"/>
      <w:marRight w:val="0"/>
      <w:marTop w:val="0"/>
      <w:marBottom w:val="0"/>
      <w:divBdr>
        <w:top w:val="none" w:sz="0" w:space="0" w:color="auto"/>
        <w:left w:val="none" w:sz="0" w:space="0" w:color="auto"/>
        <w:bottom w:val="none" w:sz="0" w:space="0" w:color="auto"/>
        <w:right w:val="none" w:sz="0" w:space="0" w:color="auto"/>
      </w:divBdr>
    </w:div>
    <w:div w:id="482237860">
      <w:bodyDiv w:val="1"/>
      <w:marLeft w:val="0"/>
      <w:marRight w:val="0"/>
      <w:marTop w:val="0"/>
      <w:marBottom w:val="0"/>
      <w:divBdr>
        <w:top w:val="none" w:sz="0" w:space="0" w:color="auto"/>
        <w:left w:val="none" w:sz="0" w:space="0" w:color="auto"/>
        <w:bottom w:val="none" w:sz="0" w:space="0" w:color="auto"/>
        <w:right w:val="none" w:sz="0" w:space="0" w:color="auto"/>
      </w:divBdr>
    </w:div>
    <w:div w:id="486557498">
      <w:bodyDiv w:val="1"/>
      <w:marLeft w:val="0"/>
      <w:marRight w:val="0"/>
      <w:marTop w:val="0"/>
      <w:marBottom w:val="0"/>
      <w:divBdr>
        <w:top w:val="none" w:sz="0" w:space="0" w:color="auto"/>
        <w:left w:val="none" w:sz="0" w:space="0" w:color="auto"/>
        <w:bottom w:val="none" w:sz="0" w:space="0" w:color="auto"/>
        <w:right w:val="none" w:sz="0" w:space="0" w:color="auto"/>
      </w:divBdr>
    </w:div>
    <w:div w:id="489947240">
      <w:bodyDiv w:val="1"/>
      <w:marLeft w:val="0"/>
      <w:marRight w:val="0"/>
      <w:marTop w:val="0"/>
      <w:marBottom w:val="0"/>
      <w:divBdr>
        <w:top w:val="none" w:sz="0" w:space="0" w:color="auto"/>
        <w:left w:val="none" w:sz="0" w:space="0" w:color="auto"/>
        <w:bottom w:val="none" w:sz="0" w:space="0" w:color="auto"/>
        <w:right w:val="none" w:sz="0" w:space="0" w:color="auto"/>
      </w:divBdr>
    </w:div>
    <w:div w:id="503937597">
      <w:bodyDiv w:val="1"/>
      <w:marLeft w:val="0"/>
      <w:marRight w:val="0"/>
      <w:marTop w:val="0"/>
      <w:marBottom w:val="0"/>
      <w:divBdr>
        <w:top w:val="none" w:sz="0" w:space="0" w:color="auto"/>
        <w:left w:val="none" w:sz="0" w:space="0" w:color="auto"/>
        <w:bottom w:val="none" w:sz="0" w:space="0" w:color="auto"/>
        <w:right w:val="none" w:sz="0" w:space="0" w:color="auto"/>
      </w:divBdr>
    </w:div>
    <w:div w:id="504787701">
      <w:bodyDiv w:val="1"/>
      <w:marLeft w:val="0"/>
      <w:marRight w:val="0"/>
      <w:marTop w:val="0"/>
      <w:marBottom w:val="0"/>
      <w:divBdr>
        <w:top w:val="none" w:sz="0" w:space="0" w:color="auto"/>
        <w:left w:val="none" w:sz="0" w:space="0" w:color="auto"/>
        <w:bottom w:val="none" w:sz="0" w:space="0" w:color="auto"/>
        <w:right w:val="none" w:sz="0" w:space="0" w:color="auto"/>
      </w:divBdr>
    </w:div>
    <w:div w:id="505944151">
      <w:bodyDiv w:val="1"/>
      <w:marLeft w:val="0"/>
      <w:marRight w:val="0"/>
      <w:marTop w:val="0"/>
      <w:marBottom w:val="0"/>
      <w:divBdr>
        <w:top w:val="none" w:sz="0" w:space="0" w:color="auto"/>
        <w:left w:val="none" w:sz="0" w:space="0" w:color="auto"/>
        <w:bottom w:val="none" w:sz="0" w:space="0" w:color="auto"/>
        <w:right w:val="none" w:sz="0" w:space="0" w:color="auto"/>
      </w:divBdr>
    </w:div>
    <w:div w:id="511803090">
      <w:bodyDiv w:val="1"/>
      <w:marLeft w:val="0"/>
      <w:marRight w:val="0"/>
      <w:marTop w:val="0"/>
      <w:marBottom w:val="0"/>
      <w:divBdr>
        <w:top w:val="none" w:sz="0" w:space="0" w:color="auto"/>
        <w:left w:val="none" w:sz="0" w:space="0" w:color="auto"/>
        <w:bottom w:val="none" w:sz="0" w:space="0" w:color="auto"/>
        <w:right w:val="none" w:sz="0" w:space="0" w:color="auto"/>
      </w:divBdr>
    </w:div>
    <w:div w:id="512375569">
      <w:bodyDiv w:val="1"/>
      <w:marLeft w:val="0"/>
      <w:marRight w:val="0"/>
      <w:marTop w:val="0"/>
      <w:marBottom w:val="0"/>
      <w:divBdr>
        <w:top w:val="none" w:sz="0" w:space="0" w:color="auto"/>
        <w:left w:val="none" w:sz="0" w:space="0" w:color="auto"/>
        <w:bottom w:val="none" w:sz="0" w:space="0" w:color="auto"/>
        <w:right w:val="none" w:sz="0" w:space="0" w:color="auto"/>
      </w:divBdr>
    </w:div>
    <w:div w:id="512651436">
      <w:bodyDiv w:val="1"/>
      <w:marLeft w:val="0"/>
      <w:marRight w:val="0"/>
      <w:marTop w:val="0"/>
      <w:marBottom w:val="0"/>
      <w:divBdr>
        <w:top w:val="none" w:sz="0" w:space="0" w:color="auto"/>
        <w:left w:val="none" w:sz="0" w:space="0" w:color="auto"/>
        <w:bottom w:val="none" w:sz="0" w:space="0" w:color="auto"/>
        <w:right w:val="none" w:sz="0" w:space="0" w:color="auto"/>
      </w:divBdr>
    </w:div>
    <w:div w:id="513157062">
      <w:bodyDiv w:val="1"/>
      <w:marLeft w:val="0"/>
      <w:marRight w:val="0"/>
      <w:marTop w:val="0"/>
      <w:marBottom w:val="0"/>
      <w:divBdr>
        <w:top w:val="none" w:sz="0" w:space="0" w:color="auto"/>
        <w:left w:val="none" w:sz="0" w:space="0" w:color="auto"/>
        <w:bottom w:val="none" w:sz="0" w:space="0" w:color="auto"/>
        <w:right w:val="none" w:sz="0" w:space="0" w:color="auto"/>
      </w:divBdr>
    </w:div>
    <w:div w:id="515652944">
      <w:bodyDiv w:val="1"/>
      <w:marLeft w:val="0"/>
      <w:marRight w:val="0"/>
      <w:marTop w:val="0"/>
      <w:marBottom w:val="0"/>
      <w:divBdr>
        <w:top w:val="none" w:sz="0" w:space="0" w:color="auto"/>
        <w:left w:val="none" w:sz="0" w:space="0" w:color="auto"/>
        <w:bottom w:val="none" w:sz="0" w:space="0" w:color="auto"/>
        <w:right w:val="none" w:sz="0" w:space="0" w:color="auto"/>
      </w:divBdr>
    </w:div>
    <w:div w:id="517811573">
      <w:bodyDiv w:val="1"/>
      <w:marLeft w:val="0"/>
      <w:marRight w:val="0"/>
      <w:marTop w:val="0"/>
      <w:marBottom w:val="0"/>
      <w:divBdr>
        <w:top w:val="none" w:sz="0" w:space="0" w:color="auto"/>
        <w:left w:val="none" w:sz="0" w:space="0" w:color="auto"/>
        <w:bottom w:val="none" w:sz="0" w:space="0" w:color="auto"/>
        <w:right w:val="none" w:sz="0" w:space="0" w:color="auto"/>
      </w:divBdr>
    </w:div>
    <w:div w:id="520357820">
      <w:bodyDiv w:val="1"/>
      <w:marLeft w:val="0"/>
      <w:marRight w:val="0"/>
      <w:marTop w:val="0"/>
      <w:marBottom w:val="0"/>
      <w:divBdr>
        <w:top w:val="none" w:sz="0" w:space="0" w:color="auto"/>
        <w:left w:val="none" w:sz="0" w:space="0" w:color="auto"/>
        <w:bottom w:val="none" w:sz="0" w:space="0" w:color="auto"/>
        <w:right w:val="none" w:sz="0" w:space="0" w:color="auto"/>
      </w:divBdr>
    </w:div>
    <w:div w:id="521869207">
      <w:bodyDiv w:val="1"/>
      <w:marLeft w:val="0"/>
      <w:marRight w:val="0"/>
      <w:marTop w:val="0"/>
      <w:marBottom w:val="0"/>
      <w:divBdr>
        <w:top w:val="none" w:sz="0" w:space="0" w:color="auto"/>
        <w:left w:val="none" w:sz="0" w:space="0" w:color="auto"/>
        <w:bottom w:val="none" w:sz="0" w:space="0" w:color="auto"/>
        <w:right w:val="none" w:sz="0" w:space="0" w:color="auto"/>
      </w:divBdr>
    </w:div>
    <w:div w:id="530724442">
      <w:bodyDiv w:val="1"/>
      <w:marLeft w:val="0"/>
      <w:marRight w:val="0"/>
      <w:marTop w:val="0"/>
      <w:marBottom w:val="0"/>
      <w:divBdr>
        <w:top w:val="none" w:sz="0" w:space="0" w:color="auto"/>
        <w:left w:val="none" w:sz="0" w:space="0" w:color="auto"/>
        <w:bottom w:val="none" w:sz="0" w:space="0" w:color="auto"/>
        <w:right w:val="none" w:sz="0" w:space="0" w:color="auto"/>
      </w:divBdr>
    </w:div>
    <w:div w:id="531647253">
      <w:bodyDiv w:val="1"/>
      <w:marLeft w:val="0"/>
      <w:marRight w:val="0"/>
      <w:marTop w:val="0"/>
      <w:marBottom w:val="0"/>
      <w:divBdr>
        <w:top w:val="none" w:sz="0" w:space="0" w:color="auto"/>
        <w:left w:val="none" w:sz="0" w:space="0" w:color="auto"/>
        <w:bottom w:val="none" w:sz="0" w:space="0" w:color="auto"/>
        <w:right w:val="none" w:sz="0" w:space="0" w:color="auto"/>
      </w:divBdr>
    </w:div>
    <w:div w:id="531915887">
      <w:bodyDiv w:val="1"/>
      <w:marLeft w:val="0"/>
      <w:marRight w:val="0"/>
      <w:marTop w:val="0"/>
      <w:marBottom w:val="0"/>
      <w:divBdr>
        <w:top w:val="none" w:sz="0" w:space="0" w:color="auto"/>
        <w:left w:val="none" w:sz="0" w:space="0" w:color="auto"/>
        <w:bottom w:val="none" w:sz="0" w:space="0" w:color="auto"/>
        <w:right w:val="none" w:sz="0" w:space="0" w:color="auto"/>
      </w:divBdr>
    </w:div>
    <w:div w:id="532109329">
      <w:bodyDiv w:val="1"/>
      <w:marLeft w:val="0"/>
      <w:marRight w:val="0"/>
      <w:marTop w:val="0"/>
      <w:marBottom w:val="0"/>
      <w:divBdr>
        <w:top w:val="none" w:sz="0" w:space="0" w:color="auto"/>
        <w:left w:val="none" w:sz="0" w:space="0" w:color="auto"/>
        <w:bottom w:val="none" w:sz="0" w:space="0" w:color="auto"/>
        <w:right w:val="none" w:sz="0" w:space="0" w:color="auto"/>
      </w:divBdr>
    </w:div>
    <w:div w:id="535506458">
      <w:bodyDiv w:val="1"/>
      <w:marLeft w:val="0"/>
      <w:marRight w:val="0"/>
      <w:marTop w:val="0"/>
      <w:marBottom w:val="0"/>
      <w:divBdr>
        <w:top w:val="none" w:sz="0" w:space="0" w:color="auto"/>
        <w:left w:val="none" w:sz="0" w:space="0" w:color="auto"/>
        <w:bottom w:val="none" w:sz="0" w:space="0" w:color="auto"/>
        <w:right w:val="none" w:sz="0" w:space="0" w:color="auto"/>
      </w:divBdr>
    </w:div>
    <w:div w:id="536701726">
      <w:bodyDiv w:val="1"/>
      <w:marLeft w:val="0"/>
      <w:marRight w:val="0"/>
      <w:marTop w:val="0"/>
      <w:marBottom w:val="0"/>
      <w:divBdr>
        <w:top w:val="none" w:sz="0" w:space="0" w:color="auto"/>
        <w:left w:val="none" w:sz="0" w:space="0" w:color="auto"/>
        <w:bottom w:val="none" w:sz="0" w:space="0" w:color="auto"/>
        <w:right w:val="none" w:sz="0" w:space="0" w:color="auto"/>
      </w:divBdr>
    </w:div>
    <w:div w:id="537860521">
      <w:bodyDiv w:val="1"/>
      <w:marLeft w:val="0"/>
      <w:marRight w:val="0"/>
      <w:marTop w:val="0"/>
      <w:marBottom w:val="0"/>
      <w:divBdr>
        <w:top w:val="none" w:sz="0" w:space="0" w:color="auto"/>
        <w:left w:val="none" w:sz="0" w:space="0" w:color="auto"/>
        <w:bottom w:val="none" w:sz="0" w:space="0" w:color="auto"/>
        <w:right w:val="none" w:sz="0" w:space="0" w:color="auto"/>
      </w:divBdr>
    </w:div>
    <w:div w:id="538012735">
      <w:bodyDiv w:val="1"/>
      <w:marLeft w:val="0"/>
      <w:marRight w:val="0"/>
      <w:marTop w:val="0"/>
      <w:marBottom w:val="0"/>
      <w:divBdr>
        <w:top w:val="none" w:sz="0" w:space="0" w:color="auto"/>
        <w:left w:val="none" w:sz="0" w:space="0" w:color="auto"/>
        <w:bottom w:val="none" w:sz="0" w:space="0" w:color="auto"/>
        <w:right w:val="none" w:sz="0" w:space="0" w:color="auto"/>
      </w:divBdr>
    </w:div>
    <w:div w:id="539900217">
      <w:bodyDiv w:val="1"/>
      <w:marLeft w:val="0"/>
      <w:marRight w:val="0"/>
      <w:marTop w:val="0"/>
      <w:marBottom w:val="0"/>
      <w:divBdr>
        <w:top w:val="none" w:sz="0" w:space="0" w:color="auto"/>
        <w:left w:val="none" w:sz="0" w:space="0" w:color="auto"/>
        <w:bottom w:val="none" w:sz="0" w:space="0" w:color="auto"/>
        <w:right w:val="none" w:sz="0" w:space="0" w:color="auto"/>
      </w:divBdr>
    </w:div>
    <w:div w:id="546335992">
      <w:bodyDiv w:val="1"/>
      <w:marLeft w:val="0"/>
      <w:marRight w:val="0"/>
      <w:marTop w:val="0"/>
      <w:marBottom w:val="0"/>
      <w:divBdr>
        <w:top w:val="none" w:sz="0" w:space="0" w:color="auto"/>
        <w:left w:val="none" w:sz="0" w:space="0" w:color="auto"/>
        <w:bottom w:val="none" w:sz="0" w:space="0" w:color="auto"/>
        <w:right w:val="none" w:sz="0" w:space="0" w:color="auto"/>
      </w:divBdr>
    </w:div>
    <w:div w:id="546575237">
      <w:bodyDiv w:val="1"/>
      <w:marLeft w:val="0"/>
      <w:marRight w:val="0"/>
      <w:marTop w:val="0"/>
      <w:marBottom w:val="0"/>
      <w:divBdr>
        <w:top w:val="none" w:sz="0" w:space="0" w:color="auto"/>
        <w:left w:val="none" w:sz="0" w:space="0" w:color="auto"/>
        <w:bottom w:val="none" w:sz="0" w:space="0" w:color="auto"/>
        <w:right w:val="none" w:sz="0" w:space="0" w:color="auto"/>
      </w:divBdr>
    </w:div>
    <w:div w:id="546643942">
      <w:bodyDiv w:val="1"/>
      <w:marLeft w:val="0"/>
      <w:marRight w:val="0"/>
      <w:marTop w:val="0"/>
      <w:marBottom w:val="0"/>
      <w:divBdr>
        <w:top w:val="none" w:sz="0" w:space="0" w:color="auto"/>
        <w:left w:val="none" w:sz="0" w:space="0" w:color="auto"/>
        <w:bottom w:val="none" w:sz="0" w:space="0" w:color="auto"/>
        <w:right w:val="none" w:sz="0" w:space="0" w:color="auto"/>
      </w:divBdr>
    </w:div>
    <w:div w:id="547691851">
      <w:bodyDiv w:val="1"/>
      <w:marLeft w:val="0"/>
      <w:marRight w:val="0"/>
      <w:marTop w:val="0"/>
      <w:marBottom w:val="0"/>
      <w:divBdr>
        <w:top w:val="none" w:sz="0" w:space="0" w:color="auto"/>
        <w:left w:val="none" w:sz="0" w:space="0" w:color="auto"/>
        <w:bottom w:val="none" w:sz="0" w:space="0" w:color="auto"/>
        <w:right w:val="none" w:sz="0" w:space="0" w:color="auto"/>
      </w:divBdr>
    </w:div>
    <w:div w:id="550271755">
      <w:bodyDiv w:val="1"/>
      <w:marLeft w:val="0"/>
      <w:marRight w:val="0"/>
      <w:marTop w:val="0"/>
      <w:marBottom w:val="0"/>
      <w:divBdr>
        <w:top w:val="none" w:sz="0" w:space="0" w:color="auto"/>
        <w:left w:val="none" w:sz="0" w:space="0" w:color="auto"/>
        <w:bottom w:val="none" w:sz="0" w:space="0" w:color="auto"/>
        <w:right w:val="none" w:sz="0" w:space="0" w:color="auto"/>
      </w:divBdr>
    </w:div>
    <w:div w:id="550531410">
      <w:bodyDiv w:val="1"/>
      <w:marLeft w:val="0"/>
      <w:marRight w:val="0"/>
      <w:marTop w:val="0"/>
      <w:marBottom w:val="0"/>
      <w:divBdr>
        <w:top w:val="none" w:sz="0" w:space="0" w:color="auto"/>
        <w:left w:val="none" w:sz="0" w:space="0" w:color="auto"/>
        <w:bottom w:val="none" w:sz="0" w:space="0" w:color="auto"/>
        <w:right w:val="none" w:sz="0" w:space="0" w:color="auto"/>
      </w:divBdr>
    </w:div>
    <w:div w:id="553274544">
      <w:bodyDiv w:val="1"/>
      <w:marLeft w:val="0"/>
      <w:marRight w:val="0"/>
      <w:marTop w:val="0"/>
      <w:marBottom w:val="0"/>
      <w:divBdr>
        <w:top w:val="none" w:sz="0" w:space="0" w:color="auto"/>
        <w:left w:val="none" w:sz="0" w:space="0" w:color="auto"/>
        <w:bottom w:val="none" w:sz="0" w:space="0" w:color="auto"/>
        <w:right w:val="none" w:sz="0" w:space="0" w:color="auto"/>
      </w:divBdr>
    </w:div>
    <w:div w:id="555236960">
      <w:bodyDiv w:val="1"/>
      <w:marLeft w:val="0"/>
      <w:marRight w:val="0"/>
      <w:marTop w:val="0"/>
      <w:marBottom w:val="0"/>
      <w:divBdr>
        <w:top w:val="none" w:sz="0" w:space="0" w:color="auto"/>
        <w:left w:val="none" w:sz="0" w:space="0" w:color="auto"/>
        <w:bottom w:val="none" w:sz="0" w:space="0" w:color="auto"/>
        <w:right w:val="none" w:sz="0" w:space="0" w:color="auto"/>
      </w:divBdr>
    </w:div>
    <w:div w:id="556212023">
      <w:bodyDiv w:val="1"/>
      <w:marLeft w:val="0"/>
      <w:marRight w:val="0"/>
      <w:marTop w:val="0"/>
      <w:marBottom w:val="0"/>
      <w:divBdr>
        <w:top w:val="none" w:sz="0" w:space="0" w:color="auto"/>
        <w:left w:val="none" w:sz="0" w:space="0" w:color="auto"/>
        <w:bottom w:val="none" w:sz="0" w:space="0" w:color="auto"/>
        <w:right w:val="none" w:sz="0" w:space="0" w:color="auto"/>
      </w:divBdr>
    </w:div>
    <w:div w:id="559364263">
      <w:bodyDiv w:val="1"/>
      <w:marLeft w:val="0"/>
      <w:marRight w:val="0"/>
      <w:marTop w:val="0"/>
      <w:marBottom w:val="0"/>
      <w:divBdr>
        <w:top w:val="none" w:sz="0" w:space="0" w:color="auto"/>
        <w:left w:val="none" w:sz="0" w:space="0" w:color="auto"/>
        <w:bottom w:val="none" w:sz="0" w:space="0" w:color="auto"/>
        <w:right w:val="none" w:sz="0" w:space="0" w:color="auto"/>
      </w:divBdr>
    </w:div>
    <w:div w:id="560865317">
      <w:bodyDiv w:val="1"/>
      <w:marLeft w:val="0"/>
      <w:marRight w:val="0"/>
      <w:marTop w:val="0"/>
      <w:marBottom w:val="0"/>
      <w:divBdr>
        <w:top w:val="none" w:sz="0" w:space="0" w:color="auto"/>
        <w:left w:val="none" w:sz="0" w:space="0" w:color="auto"/>
        <w:bottom w:val="none" w:sz="0" w:space="0" w:color="auto"/>
        <w:right w:val="none" w:sz="0" w:space="0" w:color="auto"/>
      </w:divBdr>
    </w:div>
    <w:div w:id="562836916">
      <w:bodyDiv w:val="1"/>
      <w:marLeft w:val="0"/>
      <w:marRight w:val="0"/>
      <w:marTop w:val="0"/>
      <w:marBottom w:val="0"/>
      <w:divBdr>
        <w:top w:val="none" w:sz="0" w:space="0" w:color="auto"/>
        <w:left w:val="none" w:sz="0" w:space="0" w:color="auto"/>
        <w:bottom w:val="none" w:sz="0" w:space="0" w:color="auto"/>
        <w:right w:val="none" w:sz="0" w:space="0" w:color="auto"/>
      </w:divBdr>
    </w:div>
    <w:div w:id="563221540">
      <w:bodyDiv w:val="1"/>
      <w:marLeft w:val="0"/>
      <w:marRight w:val="0"/>
      <w:marTop w:val="0"/>
      <w:marBottom w:val="0"/>
      <w:divBdr>
        <w:top w:val="none" w:sz="0" w:space="0" w:color="auto"/>
        <w:left w:val="none" w:sz="0" w:space="0" w:color="auto"/>
        <w:bottom w:val="none" w:sz="0" w:space="0" w:color="auto"/>
        <w:right w:val="none" w:sz="0" w:space="0" w:color="auto"/>
      </w:divBdr>
    </w:div>
    <w:div w:id="563376612">
      <w:bodyDiv w:val="1"/>
      <w:marLeft w:val="0"/>
      <w:marRight w:val="0"/>
      <w:marTop w:val="0"/>
      <w:marBottom w:val="0"/>
      <w:divBdr>
        <w:top w:val="none" w:sz="0" w:space="0" w:color="auto"/>
        <w:left w:val="none" w:sz="0" w:space="0" w:color="auto"/>
        <w:bottom w:val="none" w:sz="0" w:space="0" w:color="auto"/>
        <w:right w:val="none" w:sz="0" w:space="0" w:color="auto"/>
      </w:divBdr>
    </w:div>
    <w:div w:id="572009762">
      <w:bodyDiv w:val="1"/>
      <w:marLeft w:val="0"/>
      <w:marRight w:val="0"/>
      <w:marTop w:val="0"/>
      <w:marBottom w:val="0"/>
      <w:divBdr>
        <w:top w:val="none" w:sz="0" w:space="0" w:color="auto"/>
        <w:left w:val="none" w:sz="0" w:space="0" w:color="auto"/>
        <w:bottom w:val="none" w:sz="0" w:space="0" w:color="auto"/>
        <w:right w:val="none" w:sz="0" w:space="0" w:color="auto"/>
      </w:divBdr>
    </w:div>
    <w:div w:id="572933322">
      <w:bodyDiv w:val="1"/>
      <w:marLeft w:val="0"/>
      <w:marRight w:val="0"/>
      <w:marTop w:val="0"/>
      <w:marBottom w:val="0"/>
      <w:divBdr>
        <w:top w:val="none" w:sz="0" w:space="0" w:color="auto"/>
        <w:left w:val="none" w:sz="0" w:space="0" w:color="auto"/>
        <w:bottom w:val="none" w:sz="0" w:space="0" w:color="auto"/>
        <w:right w:val="none" w:sz="0" w:space="0" w:color="auto"/>
      </w:divBdr>
    </w:div>
    <w:div w:id="575937559">
      <w:bodyDiv w:val="1"/>
      <w:marLeft w:val="0"/>
      <w:marRight w:val="0"/>
      <w:marTop w:val="0"/>
      <w:marBottom w:val="0"/>
      <w:divBdr>
        <w:top w:val="none" w:sz="0" w:space="0" w:color="auto"/>
        <w:left w:val="none" w:sz="0" w:space="0" w:color="auto"/>
        <w:bottom w:val="none" w:sz="0" w:space="0" w:color="auto"/>
        <w:right w:val="none" w:sz="0" w:space="0" w:color="auto"/>
      </w:divBdr>
    </w:div>
    <w:div w:id="581066209">
      <w:bodyDiv w:val="1"/>
      <w:marLeft w:val="0"/>
      <w:marRight w:val="0"/>
      <w:marTop w:val="0"/>
      <w:marBottom w:val="0"/>
      <w:divBdr>
        <w:top w:val="none" w:sz="0" w:space="0" w:color="auto"/>
        <w:left w:val="none" w:sz="0" w:space="0" w:color="auto"/>
        <w:bottom w:val="none" w:sz="0" w:space="0" w:color="auto"/>
        <w:right w:val="none" w:sz="0" w:space="0" w:color="auto"/>
      </w:divBdr>
    </w:div>
    <w:div w:id="582879532">
      <w:bodyDiv w:val="1"/>
      <w:marLeft w:val="0"/>
      <w:marRight w:val="0"/>
      <w:marTop w:val="0"/>
      <w:marBottom w:val="0"/>
      <w:divBdr>
        <w:top w:val="none" w:sz="0" w:space="0" w:color="auto"/>
        <w:left w:val="none" w:sz="0" w:space="0" w:color="auto"/>
        <w:bottom w:val="none" w:sz="0" w:space="0" w:color="auto"/>
        <w:right w:val="none" w:sz="0" w:space="0" w:color="auto"/>
      </w:divBdr>
    </w:div>
    <w:div w:id="585959072">
      <w:bodyDiv w:val="1"/>
      <w:marLeft w:val="0"/>
      <w:marRight w:val="0"/>
      <w:marTop w:val="0"/>
      <w:marBottom w:val="0"/>
      <w:divBdr>
        <w:top w:val="none" w:sz="0" w:space="0" w:color="auto"/>
        <w:left w:val="none" w:sz="0" w:space="0" w:color="auto"/>
        <w:bottom w:val="none" w:sz="0" w:space="0" w:color="auto"/>
        <w:right w:val="none" w:sz="0" w:space="0" w:color="auto"/>
      </w:divBdr>
    </w:div>
    <w:div w:id="585966875">
      <w:bodyDiv w:val="1"/>
      <w:marLeft w:val="0"/>
      <w:marRight w:val="0"/>
      <w:marTop w:val="0"/>
      <w:marBottom w:val="0"/>
      <w:divBdr>
        <w:top w:val="none" w:sz="0" w:space="0" w:color="auto"/>
        <w:left w:val="none" w:sz="0" w:space="0" w:color="auto"/>
        <w:bottom w:val="none" w:sz="0" w:space="0" w:color="auto"/>
        <w:right w:val="none" w:sz="0" w:space="0" w:color="auto"/>
      </w:divBdr>
    </w:div>
    <w:div w:id="589241425">
      <w:bodyDiv w:val="1"/>
      <w:marLeft w:val="0"/>
      <w:marRight w:val="0"/>
      <w:marTop w:val="0"/>
      <w:marBottom w:val="0"/>
      <w:divBdr>
        <w:top w:val="none" w:sz="0" w:space="0" w:color="auto"/>
        <w:left w:val="none" w:sz="0" w:space="0" w:color="auto"/>
        <w:bottom w:val="none" w:sz="0" w:space="0" w:color="auto"/>
        <w:right w:val="none" w:sz="0" w:space="0" w:color="auto"/>
      </w:divBdr>
    </w:div>
    <w:div w:id="590624561">
      <w:bodyDiv w:val="1"/>
      <w:marLeft w:val="0"/>
      <w:marRight w:val="0"/>
      <w:marTop w:val="0"/>
      <w:marBottom w:val="0"/>
      <w:divBdr>
        <w:top w:val="none" w:sz="0" w:space="0" w:color="auto"/>
        <w:left w:val="none" w:sz="0" w:space="0" w:color="auto"/>
        <w:bottom w:val="none" w:sz="0" w:space="0" w:color="auto"/>
        <w:right w:val="none" w:sz="0" w:space="0" w:color="auto"/>
      </w:divBdr>
    </w:div>
    <w:div w:id="591545049">
      <w:bodyDiv w:val="1"/>
      <w:marLeft w:val="0"/>
      <w:marRight w:val="0"/>
      <w:marTop w:val="0"/>
      <w:marBottom w:val="0"/>
      <w:divBdr>
        <w:top w:val="none" w:sz="0" w:space="0" w:color="auto"/>
        <w:left w:val="none" w:sz="0" w:space="0" w:color="auto"/>
        <w:bottom w:val="none" w:sz="0" w:space="0" w:color="auto"/>
        <w:right w:val="none" w:sz="0" w:space="0" w:color="auto"/>
      </w:divBdr>
    </w:div>
    <w:div w:id="598606792">
      <w:bodyDiv w:val="1"/>
      <w:marLeft w:val="0"/>
      <w:marRight w:val="0"/>
      <w:marTop w:val="0"/>
      <w:marBottom w:val="0"/>
      <w:divBdr>
        <w:top w:val="none" w:sz="0" w:space="0" w:color="auto"/>
        <w:left w:val="none" w:sz="0" w:space="0" w:color="auto"/>
        <w:bottom w:val="none" w:sz="0" w:space="0" w:color="auto"/>
        <w:right w:val="none" w:sz="0" w:space="0" w:color="auto"/>
      </w:divBdr>
    </w:div>
    <w:div w:id="601034598">
      <w:bodyDiv w:val="1"/>
      <w:marLeft w:val="0"/>
      <w:marRight w:val="0"/>
      <w:marTop w:val="0"/>
      <w:marBottom w:val="0"/>
      <w:divBdr>
        <w:top w:val="none" w:sz="0" w:space="0" w:color="auto"/>
        <w:left w:val="none" w:sz="0" w:space="0" w:color="auto"/>
        <w:bottom w:val="none" w:sz="0" w:space="0" w:color="auto"/>
        <w:right w:val="none" w:sz="0" w:space="0" w:color="auto"/>
      </w:divBdr>
    </w:div>
    <w:div w:id="603999728">
      <w:bodyDiv w:val="1"/>
      <w:marLeft w:val="0"/>
      <w:marRight w:val="0"/>
      <w:marTop w:val="0"/>
      <w:marBottom w:val="0"/>
      <w:divBdr>
        <w:top w:val="none" w:sz="0" w:space="0" w:color="auto"/>
        <w:left w:val="none" w:sz="0" w:space="0" w:color="auto"/>
        <w:bottom w:val="none" w:sz="0" w:space="0" w:color="auto"/>
        <w:right w:val="none" w:sz="0" w:space="0" w:color="auto"/>
      </w:divBdr>
    </w:div>
    <w:div w:id="609775516">
      <w:bodyDiv w:val="1"/>
      <w:marLeft w:val="0"/>
      <w:marRight w:val="0"/>
      <w:marTop w:val="0"/>
      <w:marBottom w:val="0"/>
      <w:divBdr>
        <w:top w:val="none" w:sz="0" w:space="0" w:color="auto"/>
        <w:left w:val="none" w:sz="0" w:space="0" w:color="auto"/>
        <w:bottom w:val="none" w:sz="0" w:space="0" w:color="auto"/>
        <w:right w:val="none" w:sz="0" w:space="0" w:color="auto"/>
      </w:divBdr>
    </w:div>
    <w:div w:id="611473891">
      <w:bodyDiv w:val="1"/>
      <w:marLeft w:val="0"/>
      <w:marRight w:val="0"/>
      <w:marTop w:val="0"/>
      <w:marBottom w:val="0"/>
      <w:divBdr>
        <w:top w:val="none" w:sz="0" w:space="0" w:color="auto"/>
        <w:left w:val="none" w:sz="0" w:space="0" w:color="auto"/>
        <w:bottom w:val="none" w:sz="0" w:space="0" w:color="auto"/>
        <w:right w:val="none" w:sz="0" w:space="0" w:color="auto"/>
      </w:divBdr>
    </w:div>
    <w:div w:id="615529099">
      <w:bodyDiv w:val="1"/>
      <w:marLeft w:val="0"/>
      <w:marRight w:val="0"/>
      <w:marTop w:val="0"/>
      <w:marBottom w:val="0"/>
      <w:divBdr>
        <w:top w:val="none" w:sz="0" w:space="0" w:color="auto"/>
        <w:left w:val="none" w:sz="0" w:space="0" w:color="auto"/>
        <w:bottom w:val="none" w:sz="0" w:space="0" w:color="auto"/>
        <w:right w:val="none" w:sz="0" w:space="0" w:color="auto"/>
      </w:divBdr>
    </w:div>
    <w:div w:id="615599194">
      <w:bodyDiv w:val="1"/>
      <w:marLeft w:val="0"/>
      <w:marRight w:val="0"/>
      <w:marTop w:val="0"/>
      <w:marBottom w:val="0"/>
      <w:divBdr>
        <w:top w:val="none" w:sz="0" w:space="0" w:color="auto"/>
        <w:left w:val="none" w:sz="0" w:space="0" w:color="auto"/>
        <w:bottom w:val="none" w:sz="0" w:space="0" w:color="auto"/>
        <w:right w:val="none" w:sz="0" w:space="0" w:color="auto"/>
      </w:divBdr>
    </w:div>
    <w:div w:id="618417959">
      <w:bodyDiv w:val="1"/>
      <w:marLeft w:val="0"/>
      <w:marRight w:val="0"/>
      <w:marTop w:val="0"/>
      <w:marBottom w:val="0"/>
      <w:divBdr>
        <w:top w:val="none" w:sz="0" w:space="0" w:color="auto"/>
        <w:left w:val="none" w:sz="0" w:space="0" w:color="auto"/>
        <w:bottom w:val="none" w:sz="0" w:space="0" w:color="auto"/>
        <w:right w:val="none" w:sz="0" w:space="0" w:color="auto"/>
      </w:divBdr>
    </w:div>
    <w:div w:id="620187920">
      <w:bodyDiv w:val="1"/>
      <w:marLeft w:val="0"/>
      <w:marRight w:val="0"/>
      <w:marTop w:val="0"/>
      <w:marBottom w:val="0"/>
      <w:divBdr>
        <w:top w:val="none" w:sz="0" w:space="0" w:color="auto"/>
        <w:left w:val="none" w:sz="0" w:space="0" w:color="auto"/>
        <w:bottom w:val="none" w:sz="0" w:space="0" w:color="auto"/>
        <w:right w:val="none" w:sz="0" w:space="0" w:color="auto"/>
      </w:divBdr>
    </w:div>
    <w:div w:id="622150227">
      <w:bodyDiv w:val="1"/>
      <w:marLeft w:val="0"/>
      <w:marRight w:val="0"/>
      <w:marTop w:val="0"/>
      <w:marBottom w:val="0"/>
      <w:divBdr>
        <w:top w:val="none" w:sz="0" w:space="0" w:color="auto"/>
        <w:left w:val="none" w:sz="0" w:space="0" w:color="auto"/>
        <w:bottom w:val="none" w:sz="0" w:space="0" w:color="auto"/>
        <w:right w:val="none" w:sz="0" w:space="0" w:color="auto"/>
      </w:divBdr>
    </w:div>
    <w:div w:id="627862143">
      <w:bodyDiv w:val="1"/>
      <w:marLeft w:val="0"/>
      <w:marRight w:val="0"/>
      <w:marTop w:val="0"/>
      <w:marBottom w:val="0"/>
      <w:divBdr>
        <w:top w:val="none" w:sz="0" w:space="0" w:color="auto"/>
        <w:left w:val="none" w:sz="0" w:space="0" w:color="auto"/>
        <w:bottom w:val="none" w:sz="0" w:space="0" w:color="auto"/>
        <w:right w:val="none" w:sz="0" w:space="0" w:color="auto"/>
      </w:divBdr>
    </w:div>
    <w:div w:id="628166302">
      <w:bodyDiv w:val="1"/>
      <w:marLeft w:val="0"/>
      <w:marRight w:val="0"/>
      <w:marTop w:val="0"/>
      <w:marBottom w:val="0"/>
      <w:divBdr>
        <w:top w:val="none" w:sz="0" w:space="0" w:color="auto"/>
        <w:left w:val="none" w:sz="0" w:space="0" w:color="auto"/>
        <w:bottom w:val="none" w:sz="0" w:space="0" w:color="auto"/>
        <w:right w:val="none" w:sz="0" w:space="0" w:color="auto"/>
      </w:divBdr>
    </w:div>
    <w:div w:id="629093855">
      <w:bodyDiv w:val="1"/>
      <w:marLeft w:val="0"/>
      <w:marRight w:val="0"/>
      <w:marTop w:val="0"/>
      <w:marBottom w:val="0"/>
      <w:divBdr>
        <w:top w:val="none" w:sz="0" w:space="0" w:color="auto"/>
        <w:left w:val="none" w:sz="0" w:space="0" w:color="auto"/>
        <w:bottom w:val="none" w:sz="0" w:space="0" w:color="auto"/>
        <w:right w:val="none" w:sz="0" w:space="0" w:color="auto"/>
      </w:divBdr>
    </w:div>
    <w:div w:id="633801519">
      <w:bodyDiv w:val="1"/>
      <w:marLeft w:val="0"/>
      <w:marRight w:val="0"/>
      <w:marTop w:val="0"/>
      <w:marBottom w:val="0"/>
      <w:divBdr>
        <w:top w:val="none" w:sz="0" w:space="0" w:color="auto"/>
        <w:left w:val="none" w:sz="0" w:space="0" w:color="auto"/>
        <w:bottom w:val="none" w:sz="0" w:space="0" w:color="auto"/>
        <w:right w:val="none" w:sz="0" w:space="0" w:color="auto"/>
      </w:divBdr>
    </w:div>
    <w:div w:id="634142008">
      <w:bodyDiv w:val="1"/>
      <w:marLeft w:val="0"/>
      <w:marRight w:val="0"/>
      <w:marTop w:val="0"/>
      <w:marBottom w:val="0"/>
      <w:divBdr>
        <w:top w:val="none" w:sz="0" w:space="0" w:color="auto"/>
        <w:left w:val="none" w:sz="0" w:space="0" w:color="auto"/>
        <w:bottom w:val="none" w:sz="0" w:space="0" w:color="auto"/>
        <w:right w:val="none" w:sz="0" w:space="0" w:color="auto"/>
      </w:divBdr>
    </w:div>
    <w:div w:id="634264029">
      <w:bodyDiv w:val="1"/>
      <w:marLeft w:val="0"/>
      <w:marRight w:val="0"/>
      <w:marTop w:val="0"/>
      <w:marBottom w:val="0"/>
      <w:divBdr>
        <w:top w:val="none" w:sz="0" w:space="0" w:color="auto"/>
        <w:left w:val="none" w:sz="0" w:space="0" w:color="auto"/>
        <w:bottom w:val="none" w:sz="0" w:space="0" w:color="auto"/>
        <w:right w:val="none" w:sz="0" w:space="0" w:color="auto"/>
      </w:divBdr>
    </w:div>
    <w:div w:id="635839780">
      <w:bodyDiv w:val="1"/>
      <w:marLeft w:val="0"/>
      <w:marRight w:val="0"/>
      <w:marTop w:val="0"/>
      <w:marBottom w:val="0"/>
      <w:divBdr>
        <w:top w:val="none" w:sz="0" w:space="0" w:color="auto"/>
        <w:left w:val="none" w:sz="0" w:space="0" w:color="auto"/>
        <w:bottom w:val="none" w:sz="0" w:space="0" w:color="auto"/>
        <w:right w:val="none" w:sz="0" w:space="0" w:color="auto"/>
      </w:divBdr>
    </w:div>
    <w:div w:id="639268721">
      <w:bodyDiv w:val="1"/>
      <w:marLeft w:val="0"/>
      <w:marRight w:val="0"/>
      <w:marTop w:val="0"/>
      <w:marBottom w:val="0"/>
      <w:divBdr>
        <w:top w:val="none" w:sz="0" w:space="0" w:color="auto"/>
        <w:left w:val="none" w:sz="0" w:space="0" w:color="auto"/>
        <w:bottom w:val="none" w:sz="0" w:space="0" w:color="auto"/>
        <w:right w:val="none" w:sz="0" w:space="0" w:color="auto"/>
      </w:divBdr>
    </w:div>
    <w:div w:id="645862080">
      <w:bodyDiv w:val="1"/>
      <w:marLeft w:val="0"/>
      <w:marRight w:val="0"/>
      <w:marTop w:val="0"/>
      <w:marBottom w:val="0"/>
      <w:divBdr>
        <w:top w:val="none" w:sz="0" w:space="0" w:color="auto"/>
        <w:left w:val="none" w:sz="0" w:space="0" w:color="auto"/>
        <w:bottom w:val="none" w:sz="0" w:space="0" w:color="auto"/>
        <w:right w:val="none" w:sz="0" w:space="0" w:color="auto"/>
      </w:divBdr>
    </w:div>
    <w:div w:id="654407744">
      <w:bodyDiv w:val="1"/>
      <w:marLeft w:val="0"/>
      <w:marRight w:val="0"/>
      <w:marTop w:val="0"/>
      <w:marBottom w:val="0"/>
      <w:divBdr>
        <w:top w:val="none" w:sz="0" w:space="0" w:color="auto"/>
        <w:left w:val="none" w:sz="0" w:space="0" w:color="auto"/>
        <w:bottom w:val="none" w:sz="0" w:space="0" w:color="auto"/>
        <w:right w:val="none" w:sz="0" w:space="0" w:color="auto"/>
      </w:divBdr>
    </w:div>
    <w:div w:id="654919747">
      <w:bodyDiv w:val="1"/>
      <w:marLeft w:val="0"/>
      <w:marRight w:val="0"/>
      <w:marTop w:val="0"/>
      <w:marBottom w:val="0"/>
      <w:divBdr>
        <w:top w:val="none" w:sz="0" w:space="0" w:color="auto"/>
        <w:left w:val="none" w:sz="0" w:space="0" w:color="auto"/>
        <w:bottom w:val="none" w:sz="0" w:space="0" w:color="auto"/>
        <w:right w:val="none" w:sz="0" w:space="0" w:color="auto"/>
      </w:divBdr>
    </w:div>
    <w:div w:id="659385171">
      <w:bodyDiv w:val="1"/>
      <w:marLeft w:val="0"/>
      <w:marRight w:val="0"/>
      <w:marTop w:val="0"/>
      <w:marBottom w:val="0"/>
      <w:divBdr>
        <w:top w:val="none" w:sz="0" w:space="0" w:color="auto"/>
        <w:left w:val="none" w:sz="0" w:space="0" w:color="auto"/>
        <w:bottom w:val="none" w:sz="0" w:space="0" w:color="auto"/>
        <w:right w:val="none" w:sz="0" w:space="0" w:color="auto"/>
      </w:divBdr>
    </w:div>
    <w:div w:id="659582159">
      <w:bodyDiv w:val="1"/>
      <w:marLeft w:val="0"/>
      <w:marRight w:val="0"/>
      <w:marTop w:val="0"/>
      <w:marBottom w:val="0"/>
      <w:divBdr>
        <w:top w:val="none" w:sz="0" w:space="0" w:color="auto"/>
        <w:left w:val="none" w:sz="0" w:space="0" w:color="auto"/>
        <w:bottom w:val="none" w:sz="0" w:space="0" w:color="auto"/>
        <w:right w:val="none" w:sz="0" w:space="0" w:color="auto"/>
      </w:divBdr>
    </w:div>
    <w:div w:id="660356094">
      <w:bodyDiv w:val="1"/>
      <w:marLeft w:val="0"/>
      <w:marRight w:val="0"/>
      <w:marTop w:val="0"/>
      <w:marBottom w:val="0"/>
      <w:divBdr>
        <w:top w:val="none" w:sz="0" w:space="0" w:color="auto"/>
        <w:left w:val="none" w:sz="0" w:space="0" w:color="auto"/>
        <w:bottom w:val="none" w:sz="0" w:space="0" w:color="auto"/>
        <w:right w:val="none" w:sz="0" w:space="0" w:color="auto"/>
      </w:divBdr>
    </w:div>
    <w:div w:id="662508559">
      <w:bodyDiv w:val="1"/>
      <w:marLeft w:val="0"/>
      <w:marRight w:val="0"/>
      <w:marTop w:val="0"/>
      <w:marBottom w:val="0"/>
      <w:divBdr>
        <w:top w:val="none" w:sz="0" w:space="0" w:color="auto"/>
        <w:left w:val="none" w:sz="0" w:space="0" w:color="auto"/>
        <w:bottom w:val="none" w:sz="0" w:space="0" w:color="auto"/>
        <w:right w:val="none" w:sz="0" w:space="0" w:color="auto"/>
      </w:divBdr>
    </w:div>
    <w:div w:id="663971108">
      <w:bodyDiv w:val="1"/>
      <w:marLeft w:val="0"/>
      <w:marRight w:val="0"/>
      <w:marTop w:val="0"/>
      <w:marBottom w:val="0"/>
      <w:divBdr>
        <w:top w:val="none" w:sz="0" w:space="0" w:color="auto"/>
        <w:left w:val="none" w:sz="0" w:space="0" w:color="auto"/>
        <w:bottom w:val="none" w:sz="0" w:space="0" w:color="auto"/>
        <w:right w:val="none" w:sz="0" w:space="0" w:color="auto"/>
      </w:divBdr>
    </w:div>
    <w:div w:id="666056796">
      <w:bodyDiv w:val="1"/>
      <w:marLeft w:val="0"/>
      <w:marRight w:val="0"/>
      <w:marTop w:val="0"/>
      <w:marBottom w:val="0"/>
      <w:divBdr>
        <w:top w:val="none" w:sz="0" w:space="0" w:color="auto"/>
        <w:left w:val="none" w:sz="0" w:space="0" w:color="auto"/>
        <w:bottom w:val="none" w:sz="0" w:space="0" w:color="auto"/>
        <w:right w:val="none" w:sz="0" w:space="0" w:color="auto"/>
      </w:divBdr>
    </w:div>
    <w:div w:id="667563240">
      <w:bodyDiv w:val="1"/>
      <w:marLeft w:val="0"/>
      <w:marRight w:val="0"/>
      <w:marTop w:val="0"/>
      <w:marBottom w:val="0"/>
      <w:divBdr>
        <w:top w:val="none" w:sz="0" w:space="0" w:color="auto"/>
        <w:left w:val="none" w:sz="0" w:space="0" w:color="auto"/>
        <w:bottom w:val="none" w:sz="0" w:space="0" w:color="auto"/>
        <w:right w:val="none" w:sz="0" w:space="0" w:color="auto"/>
      </w:divBdr>
    </w:div>
    <w:div w:id="670060201">
      <w:bodyDiv w:val="1"/>
      <w:marLeft w:val="0"/>
      <w:marRight w:val="0"/>
      <w:marTop w:val="0"/>
      <w:marBottom w:val="0"/>
      <w:divBdr>
        <w:top w:val="none" w:sz="0" w:space="0" w:color="auto"/>
        <w:left w:val="none" w:sz="0" w:space="0" w:color="auto"/>
        <w:bottom w:val="none" w:sz="0" w:space="0" w:color="auto"/>
        <w:right w:val="none" w:sz="0" w:space="0" w:color="auto"/>
      </w:divBdr>
    </w:div>
    <w:div w:id="672148405">
      <w:bodyDiv w:val="1"/>
      <w:marLeft w:val="0"/>
      <w:marRight w:val="0"/>
      <w:marTop w:val="0"/>
      <w:marBottom w:val="0"/>
      <w:divBdr>
        <w:top w:val="none" w:sz="0" w:space="0" w:color="auto"/>
        <w:left w:val="none" w:sz="0" w:space="0" w:color="auto"/>
        <w:bottom w:val="none" w:sz="0" w:space="0" w:color="auto"/>
        <w:right w:val="none" w:sz="0" w:space="0" w:color="auto"/>
      </w:divBdr>
    </w:div>
    <w:div w:id="672491637">
      <w:bodyDiv w:val="1"/>
      <w:marLeft w:val="0"/>
      <w:marRight w:val="0"/>
      <w:marTop w:val="0"/>
      <w:marBottom w:val="0"/>
      <w:divBdr>
        <w:top w:val="none" w:sz="0" w:space="0" w:color="auto"/>
        <w:left w:val="none" w:sz="0" w:space="0" w:color="auto"/>
        <w:bottom w:val="none" w:sz="0" w:space="0" w:color="auto"/>
        <w:right w:val="none" w:sz="0" w:space="0" w:color="auto"/>
      </w:divBdr>
    </w:div>
    <w:div w:id="677080015">
      <w:bodyDiv w:val="1"/>
      <w:marLeft w:val="0"/>
      <w:marRight w:val="0"/>
      <w:marTop w:val="0"/>
      <w:marBottom w:val="0"/>
      <w:divBdr>
        <w:top w:val="none" w:sz="0" w:space="0" w:color="auto"/>
        <w:left w:val="none" w:sz="0" w:space="0" w:color="auto"/>
        <w:bottom w:val="none" w:sz="0" w:space="0" w:color="auto"/>
        <w:right w:val="none" w:sz="0" w:space="0" w:color="auto"/>
      </w:divBdr>
    </w:div>
    <w:div w:id="681050154">
      <w:bodyDiv w:val="1"/>
      <w:marLeft w:val="0"/>
      <w:marRight w:val="0"/>
      <w:marTop w:val="0"/>
      <w:marBottom w:val="0"/>
      <w:divBdr>
        <w:top w:val="none" w:sz="0" w:space="0" w:color="auto"/>
        <w:left w:val="none" w:sz="0" w:space="0" w:color="auto"/>
        <w:bottom w:val="none" w:sz="0" w:space="0" w:color="auto"/>
        <w:right w:val="none" w:sz="0" w:space="0" w:color="auto"/>
      </w:divBdr>
    </w:div>
    <w:div w:id="681974803">
      <w:bodyDiv w:val="1"/>
      <w:marLeft w:val="0"/>
      <w:marRight w:val="0"/>
      <w:marTop w:val="0"/>
      <w:marBottom w:val="0"/>
      <w:divBdr>
        <w:top w:val="none" w:sz="0" w:space="0" w:color="auto"/>
        <w:left w:val="none" w:sz="0" w:space="0" w:color="auto"/>
        <w:bottom w:val="none" w:sz="0" w:space="0" w:color="auto"/>
        <w:right w:val="none" w:sz="0" w:space="0" w:color="auto"/>
      </w:divBdr>
    </w:div>
    <w:div w:id="689380022">
      <w:bodyDiv w:val="1"/>
      <w:marLeft w:val="0"/>
      <w:marRight w:val="0"/>
      <w:marTop w:val="0"/>
      <w:marBottom w:val="0"/>
      <w:divBdr>
        <w:top w:val="none" w:sz="0" w:space="0" w:color="auto"/>
        <w:left w:val="none" w:sz="0" w:space="0" w:color="auto"/>
        <w:bottom w:val="none" w:sz="0" w:space="0" w:color="auto"/>
        <w:right w:val="none" w:sz="0" w:space="0" w:color="auto"/>
      </w:divBdr>
    </w:div>
    <w:div w:id="692729074">
      <w:bodyDiv w:val="1"/>
      <w:marLeft w:val="0"/>
      <w:marRight w:val="0"/>
      <w:marTop w:val="0"/>
      <w:marBottom w:val="0"/>
      <w:divBdr>
        <w:top w:val="none" w:sz="0" w:space="0" w:color="auto"/>
        <w:left w:val="none" w:sz="0" w:space="0" w:color="auto"/>
        <w:bottom w:val="none" w:sz="0" w:space="0" w:color="auto"/>
        <w:right w:val="none" w:sz="0" w:space="0" w:color="auto"/>
      </w:divBdr>
    </w:div>
    <w:div w:id="696080569">
      <w:bodyDiv w:val="1"/>
      <w:marLeft w:val="0"/>
      <w:marRight w:val="0"/>
      <w:marTop w:val="0"/>
      <w:marBottom w:val="0"/>
      <w:divBdr>
        <w:top w:val="none" w:sz="0" w:space="0" w:color="auto"/>
        <w:left w:val="none" w:sz="0" w:space="0" w:color="auto"/>
        <w:bottom w:val="none" w:sz="0" w:space="0" w:color="auto"/>
        <w:right w:val="none" w:sz="0" w:space="0" w:color="auto"/>
      </w:divBdr>
    </w:div>
    <w:div w:id="696463476">
      <w:bodyDiv w:val="1"/>
      <w:marLeft w:val="0"/>
      <w:marRight w:val="0"/>
      <w:marTop w:val="0"/>
      <w:marBottom w:val="0"/>
      <w:divBdr>
        <w:top w:val="none" w:sz="0" w:space="0" w:color="auto"/>
        <w:left w:val="none" w:sz="0" w:space="0" w:color="auto"/>
        <w:bottom w:val="none" w:sz="0" w:space="0" w:color="auto"/>
        <w:right w:val="none" w:sz="0" w:space="0" w:color="auto"/>
      </w:divBdr>
    </w:div>
    <w:div w:id="697196200">
      <w:bodyDiv w:val="1"/>
      <w:marLeft w:val="0"/>
      <w:marRight w:val="0"/>
      <w:marTop w:val="0"/>
      <w:marBottom w:val="0"/>
      <w:divBdr>
        <w:top w:val="none" w:sz="0" w:space="0" w:color="auto"/>
        <w:left w:val="none" w:sz="0" w:space="0" w:color="auto"/>
        <w:bottom w:val="none" w:sz="0" w:space="0" w:color="auto"/>
        <w:right w:val="none" w:sz="0" w:space="0" w:color="auto"/>
      </w:divBdr>
    </w:div>
    <w:div w:id="697658035">
      <w:bodyDiv w:val="1"/>
      <w:marLeft w:val="0"/>
      <w:marRight w:val="0"/>
      <w:marTop w:val="0"/>
      <w:marBottom w:val="0"/>
      <w:divBdr>
        <w:top w:val="none" w:sz="0" w:space="0" w:color="auto"/>
        <w:left w:val="none" w:sz="0" w:space="0" w:color="auto"/>
        <w:bottom w:val="none" w:sz="0" w:space="0" w:color="auto"/>
        <w:right w:val="none" w:sz="0" w:space="0" w:color="auto"/>
      </w:divBdr>
    </w:div>
    <w:div w:id="702679473">
      <w:bodyDiv w:val="1"/>
      <w:marLeft w:val="0"/>
      <w:marRight w:val="0"/>
      <w:marTop w:val="0"/>
      <w:marBottom w:val="0"/>
      <w:divBdr>
        <w:top w:val="none" w:sz="0" w:space="0" w:color="auto"/>
        <w:left w:val="none" w:sz="0" w:space="0" w:color="auto"/>
        <w:bottom w:val="none" w:sz="0" w:space="0" w:color="auto"/>
        <w:right w:val="none" w:sz="0" w:space="0" w:color="auto"/>
      </w:divBdr>
    </w:div>
    <w:div w:id="703751703">
      <w:bodyDiv w:val="1"/>
      <w:marLeft w:val="0"/>
      <w:marRight w:val="0"/>
      <w:marTop w:val="0"/>
      <w:marBottom w:val="0"/>
      <w:divBdr>
        <w:top w:val="none" w:sz="0" w:space="0" w:color="auto"/>
        <w:left w:val="none" w:sz="0" w:space="0" w:color="auto"/>
        <w:bottom w:val="none" w:sz="0" w:space="0" w:color="auto"/>
        <w:right w:val="none" w:sz="0" w:space="0" w:color="auto"/>
      </w:divBdr>
    </w:div>
    <w:div w:id="705253749">
      <w:bodyDiv w:val="1"/>
      <w:marLeft w:val="0"/>
      <w:marRight w:val="0"/>
      <w:marTop w:val="0"/>
      <w:marBottom w:val="0"/>
      <w:divBdr>
        <w:top w:val="none" w:sz="0" w:space="0" w:color="auto"/>
        <w:left w:val="none" w:sz="0" w:space="0" w:color="auto"/>
        <w:bottom w:val="none" w:sz="0" w:space="0" w:color="auto"/>
        <w:right w:val="none" w:sz="0" w:space="0" w:color="auto"/>
      </w:divBdr>
    </w:div>
    <w:div w:id="708993563">
      <w:bodyDiv w:val="1"/>
      <w:marLeft w:val="0"/>
      <w:marRight w:val="0"/>
      <w:marTop w:val="0"/>
      <w:marBottom w:val="0"/>
      <w:divBdr>
        <w:top w:val="none" w:sz="0" w:space="0" w:color="auto"/>
        <w:left w:val="none" w:sz="0" w:space="0" w:color="auto"/>
        <w:bottom w:val="none" w:sz="0" w:space="0" w:color="auto"/>
        <w:right w:val="none" w:sz="0" w:space="0" w:color="auto"/>
      </w:divBdr>
    </w:div>
    <w:div w:id="711542182">
      <w:bodyDiv w:val="1"/>
      <w:marLeft w:val="0"/>
      <w:marRight w:val="0"/>
      <w:marTop w:val="0"/>
      <w:marBottom w:val="0"/>
      <w:divBdr>
        <w:top w:val="none" w:sz="0" w:space="0" w:color="auto"/>
        <w:left w:val="none" w:sz="0" w:space="0" w:color="auto"/>
        <w:bottom w:val="none" w:sz="0" w:space="0" w:color="auto"/>
        <w:right w:val="none" w:sz="0" w:space="0" w:color="auto"/>
      </w:divBdr>
    </w:div>
    <w:div w:id="711614248">
      <w:bodyDiv w:val="1"/>
      <w:marLeft w:val="0"/>
      <w:marRight w:val="0"/>
      <w:marTop w:val="0"/>
      <w:marBottom w:val="0"/>
      <w:divBdr>
        <w:top w:val="none" w:sz="0" w:space="0" w:color="auto"/>
        <w:left w:val="none" w:sz="0" w:space="0" w:color="auto"/>
        <w:bottom w:val="none" w:sz="0" w:space="0" w:color="auto"/>
        <w:right w:val="none" w:sz="0" w:space="0" w:color="auto"/>
      </w:divBdr>
    </w:div>
    <w:div w:id="712466105">
      <w:bodyDiv w:val="1"/>
      <w:marLeft w:val="0"/>
      <w:marRight w:val="0"/>
      <w:marTop w:val="0"/>
      <w:marBottom w:val="0"/>
      <w:divBdr>
        <w:top w:val="none" w:sz="0" w:space="0" w:color="auto"/>
        <w:left w:val="none" w:sz="0" w:space="0" w:color="auto"/>
        <w:bottom w:val="none" w:sz="0" w:space="0" w:color="auto"/>
        <w:right w:val="none" w:sz="0" w:space="0" w:color="auto"/>
      </w:divBdr>
    </w:div>
    <w:div w:id="714158851">
      <w:bodyDiv w:val="1"/>
      <w:marLeft w:val="0"/>
      <w:marRight w:val="0"/>
      <w:marTop w:val="0"/>
      <w:marBottom w:val="0"/>
      <w:divBdr>
        <w:top w:val="none" w:sz="0" w:space="0" w:color="auto"/>
        <w:left w:val="none" w:sz="0" w:space="0" w:color="auto"/>
        <w:bottom w:val="none" w:sz="0" w:space="0" w:color="auto"/>
        <w:right w:val="none" w:sz="0" w:space="0" w:color="auto"/>
      </w:divBdr>
    </w:div>
    <w:div w:id="717976547">
      <w:bodyDiv w:val="1"/>
      <w:marLeft w:val="0"/>
      <w:marRight w:val="0"/>
      <w:marTop w:val="0"/>
      <w:marBottom w:val="0"/>
      <w:divBdr>
        <w:top w:val="none" w:sz="0" w:space="0" w:color="auto"/>
        <w:left w:val="none" w:sz="0" w:space="0" w:color="auto"/>
        <w:bottom w:val="none" w:sz="0" w:space="0" w:color="auto"/>
        <w:right w:val="none" w:sz="0" w:space="0" w:color="auto"/>
      </w:divBdr>
    </w:div>
    <w:div w:id="718474765">
      <w:bodyDiv w:val="1"/>
      <w:marLeft w:val="0"/>
      <w:marRight w:val="0"/>
      <w:marTop w:val="0"/>
      <w:marBottom w:val="0"/>
      <w:divBdr>
        <w:top w:val="none" w:sz="0" w:space="0" w:color="auto"/>
        <w:left w:val="none" w:sz="0" w:space="0" w:color="auto"/>
        <w:bottom w:val="none" w:sz="0" w:space="0" w:color="auto"/>
        <w:right w:val="none" w:sz="0" w:space="0" w:color="auto"/>
      </w:divBdr>
    </w:div>
    <w:div w:id="720252308">
      <w:bodyDiv w:val="1"/>
      <w:marLeft w:val="0"/>
      <w:marRight w:val="0"/>
      <w:marTop w:val="0"/>
      <w:marBottom w:val="0"/>
      <w:divBdr>
        <w:top w:val="none" w:sz="0" w:space="0" w:color="auto"/>
        <w:left w:val="none" w:sz="0" w:space="0" w:color="auto"/>
        <w:bottom w:val="none" w:sz="0" w:space="0" w:color="auto"/>
        <w:right w:val="none" w:sz="0" w:space="0" w:color="auto"/>
      </w:divBdr>
    </w:div>
    <w:div w:id="721909295">
      <w:bodyDiv w:val="1"/>
      <w:marLeft w:val="0"/>
      <w:marRight w:val="0"/>
      <w:marTop w:val="0"/>
      <w:marBottom w:val="0"/>
      <w:divBdr>
        <w:top w:val="none" w:sz="0" w:space="0" w:color="auto"/>
        <w:left w:val="none" w:sz="0" w:space="0" w:color="auto"/>
        <w:bottom w:val="none" w:sz="0" w:space="0" w:color="auto"/>
        <w:right w:val="none" w:sz="0" w:space="0" w:color="auto"/>
      </w:divBdr>
    </w:div>
    <w:div w:id="722219223">
      <w:bodyDiv w:val="1"/>
      <w:marLeft w:val="0"/>
      <w:marRight w:val="0"/>
      <w:marTop w:val="0"/>
      <w:marBottom w:val="0"/>
      <w:divBdr>
        <w:top w:val="none" w:sz="0" w:space="0" w:color="auto"/>
        <w:left w:val="none" w:sz="0" w:space="0" w:color="auto"/>
        <w:bottom w:val="none" w:sz="0" w:space="0" w:color="auto"/>
        <w:right w:val="none" w:sz="0" w:space="0" w:color="auto"/>
      </w:divBdr>
    </w:div>
    <w:div w:id="724990070">
      <w:bodyDiv w:val="1"/>
      <w:marLeft w:val="0"/>
      <w:marRight w:val="0"/>
      <w:marTop w:val="0"/>
      <w:marBottom w:val="0"/>
      <w:divBdr>
        <w:top w:val="none" w:sz="0" w:space="0" w:color="auto"/>
        <w:left w:val="none" w:sz="0" w:space="0" w:color="auto"/>
        <w:bottom w:val="none" w:sz="0" w:space="0" w:color="auto"/>
        <w:right w:val="none" w:sz="0" w:space="0" w:color="auto"/>
      </w:divBdr>
    </w:div>
    <w:div w:id="725953088">
      <w:bodyDiv w:val="1"/>
      <w:marLeft w:val="0"/>
      <w:marRight w:val="0"/>
      <w:marTop w:val="0"/>
      <w:marBottom w:val="0"/>
      <w:divBdr>
        <w:top w:val="none" w:sz="0" w:space="0" w:color="auto"/>
        <w:left w:val="none" w:sz="0" w:space="0" w:color="auto"/>
        <w:bottom w:val="none" w:sz="0" w:space="0" w:color="auto"/>
        <w:right w:val="none" w:sz="0" w:space="0" w:color="auto"/>
      </w:divBdr>
    </w:div>
    <w:div w:id="726076957">
      <w:bodyDiv w:val="1"/>
      <w:marLeft w:val="0"/>
      <w:marRight w:val="0"/>
      <w:marTop w:val="0"/>
      <w:marBottom w:val="0"/>
      <w:divBdr>
        <w:top w:val="none" w:sz="0" w:space="0" w:color="auto"/>
        <w:left w:val="none" w:sz="0" w:space="0" w:color="auto"/>
        <w:bottom w:val="none" w:sz="0" w:space="0" w:color="auto"/>
        <w:right w:val="none" w:sz="0" w:space="0" w:color="auto"/>
      </w:divBdr>
    </w:div>
    <w:div w:id="728263571">
      <w:bodyDiv w:val="1"/>
      <w:marLeft w:val="0"/>
      <w:marRight w:val="0"/>
      <w:marTop w:val="0"/>
      <w:marBottom w:val="0"/>
      <w:divBdr>
        <w:top w:val="none" w:sz="0" w:space="0" w:color="auto"/>
        <w:left w:val="none" w:sz="0" w:space="0" w:color="auto"/>
        <w:bottom w:val="none" w:sz="0" w:space="0" w:color="auto"/>
        <w:right w:val="none" w:sz="0" w:space="0" w:color="auto"/>
      </w:divBdr>
    </w:div>
    <w:div w:id="732893527">
      <w:bodyDiv w:val="1"/>
      <w:marLeft w:val="0"/>
      <w:marRight w:val="0"/>
      <w:marTop w:val="0"/>
      <w:marBottom w:val="0"/>
      <w:divBdr>
        <w:top w:val="none" w:sz="0" w:space="0" w:color="auto"/>
        <w:left w:val="none" w:sz="0" w:space="0" w:color="auto"/>
        <w:bottom w:val="none" w:sz="0" w:space="0" w:color="auto"/>
        <w:right w:val="none" w:sz="0" w:space="0" w:color="auto"/>
      </w:divBdr>
    </w:div>
    <w:div w:id="737091228">
      <w:bodyDiv w:val="1"/>
      <w:marLeft w:val="0"/>
      <w:marRight w:val="0"/>
      <w:marTop w:val="0"/>
      <w:marBottom w:val="0"/>
      <w:divBdr>
        <w:top w:val="none" w:sz="0" w:space="0" w:color="auto"/>
        <w:left w:val="none" w:sz="0" w:space="0" w:color="auto"/>
        <w:bottom w:val="none" w:sz="0" w:space="0" w:color="auto"/>
        <w:right w:val="none" w:sz="0" w:space="0" w:color="auto"/>
      </w:divBdr>
    </w:div>
    <w:div w:id="743065840">
      <w:bodyDiv w:val="1"/>
      <w:marLeft w:val="0"/>
      <w:marRight w:val="0"/>
      <w:marTop w:val="0"/>
      <w:marBottom w:val="0"/>
      <w:divBdr>
        <w:top w:val="none" w:sz="0" w:space="0" w:color="auto"/>
        <w:left w:val="none" w:sz="0" w:space="0" w:color="auto"/>
        <w:bottom w:val="none" w:sz="0" w:space="0" w:color="auto"/>
        <w:right w:val="none" w:sz="0" w:space="0" w:color="auto"/>
      </w:divBdr>
    </w:div>
    <w:div w:id="744955937">
      <w:bodyDiv w:val="1"/>
      <w:marLeft w:val="0"/>
      <w:marRight w:val="0"/>
      <w:marTop w:val="0"/>
      <w:marBottom w:val="0"/>
      <w:divBdr>
        <w:top w:val="none" w:sz="0" w:space="0" w:color="auto"/>
        <w:left w:val="none" w:sz="0" w:space="0" w:color="auto"/>
        <w:bottom w:val="none" w:sz="0" w:space="0" w:color="auto"/>
        <w:right w:val="none" w:sz="0" w:space="0" w:color="auto"/>
      </w:divBdr>
    </w:div>
    <w:div w:id="745225041">
      <w:bodyDiv w:val="1"/>
      <w:marLeft w:val="0"/>
      <w:marRight w:val="0"/>
      <w:marTop w:val="0"/>
      <w:marBottom w:val="0"/>
      <w:divBdr>
        <w:top w:val="none" w:sz="0" w:space="0" w:color="auto"/>
        <w:left w:val="none" w:sz="0" w:space="0" w:color="auto"/>
        <w:bottom w:val="none" w:sz="0" w:space="0" w:color="auto"/>
        <w:right w:val="none" w:sz="0" w:space="0" w:color="auto"/>
      </w:divBdr>
    </w:div>
    <w:div w:id="749544285">
      <w:bodyDiv w:val="1"/>
      <w:marLeft w:val="0"/>
      <w:marRight w:val="0"/>
      <w:marTop w:val="0"/>
      <w:marBottom w:val="0"/>
      <w:divBdr>
        <w:top w:val="none" w:sz="0" w:space="0" w:color="auto"/>
        <w:left w:val="none" w:sz="0" w:space="0" w:color="auto"/>
        <w:bottom w:val="none" w:sz="0" w:space="0" w:color="auto"/>
        <w:right w:val="none" w:sz="0" w:space="0" w:color="auto"/>
      </w:divBdr>
    </w:div>
    <w:div w:id="749690956">
      <w:bodyDiv w:val="1"/>
      <w:marLeft w:val="0"/>
      <w:marRight w:val="0"/>
      <w:marTop w:val="0"/>
      <w:marBottom w:val="0"/>
      <w:divBdr>
        <w:top w:val="none" w:sz="0" w:space="0" w:color="auto"/>
        <w:left w:val="none" w:sz="0" w:space="0" w:color="auto"/>
        <w:bottom w:val="none" w:sz="0" w:space="0" w:color="auto"/>
        <w:right w:val="none" w:sz="0" w:space="0" w:color="auto"/>
      </w:divBdr>
    </w:div>
    <w:div w:id="750153178">
      <w:bodyDiv w:val="1"/>
      <w:marLeft w:val="0"/>
      <w:marRight w:val="0"/>
      <w:marTop w:val="0"/>
      <w:marBottom w:val="0"/>
      <w:divBdr>
        <w:top w:val="none" w:sz="0" w:space="0" w:color="auto"/>
        <w:left w:val="none" w:sz="0" w:space="0" w:color="auto"/>
        <w:bottom w:val="none" w:sz="0" w:space="0" w:color="auto"/>
        <w:right w:val="none" w:sz="0" w:space="0" w:color="auto"/>
      </w:divBdr>
    </w:div>
    <w:div w:id="754400199">
      <w:bodyDiv w:val="1"/>
      <w:marLeft w:val="0"/>
      <w:marRight w:val="0"/>
      <w:marTop w:val="0"/>
      <w:marBottom w:val="0"/>
      <w:divBdr>
        <w:top w:val="none" w:sz="0" w:space="0" w:color="auto"/>
        <w:left w:val="none" w:sz="0" w:space="0" w:color="auto"/>
        <w:bottom w:val="none" w:sz="0" w:space="0" w:color="auto"/>
        <w:right w:val="none" w:sz="0" w:space="0" w:color="auto"/>
      </w:divBdr>
    </w:div>
    <w:div w:id="755588791">
      <w:bodyDiv w:val="1"/>
      <w:marLeft w:val="0"/>
      <w:marRight w:val="0"/>
      <w:marTop w:val="0"/>
      <w:marBottom w:val="0"/>
      <w:divBdr>
        <w:top w:val="none" w:sz="0" w:space="0" w:color="auto"/>
        <w:left w:val="none" w:sz="0" w:space="0" w:color="auto"/>
        <w:bottom w:val="none" w:sz="0" w:space="0" w:color="auto"/>
        <w:right w:val="none" w:sz="0" w:space="0" w:color="auto"/>
      </w:divBdr>
    </w:div>
    <w:div w:id="755640081">
      <w:bodyDiv w:val="1"/>
      <w:marLeft w:val="0"/>
      <w:marRight w:val="0"/>
      <w:marTop w:val="0"/>
      <w:marBottom w:val="0"/>
      <w:divBdr>
        <w:top w:val="none" w:sz="0" w:space="0" w:color="auto"/>
        <w:left w:val="none" w:sz="0" w:space="0" w:color="auto"/>
        <w:bottom w:val="none" w:sz="0" w:space="0" w:color="auto"/>
        <w:right w:val="none" w:sz="0" w:space="0" w:color="auto"/>
      </w:divBdr>
    </w:div>
    <w:div w:id="757287807">
      <w:bodyDiv w:val="1"/>
      <w:marLeft w:val="0"/>
      <w:marRight w:val="0"/>
      <w:marTop w:val="0"/>
      <w:marBottom w:val="0"/>
      <w:divBdr>
        <w:top w:val="none" w:sz="0" w:space="0" w:color="auto"/>
        <w:left w:val="none" w:sz="0" w:space="0" w:color="auto"/>
        <w:bottom w:val="none" w:sz="0" w:space="0" w:color="auto"/>
        <w:right w:val="none" w:sz="0" w:space="0" w:color="auto"/>
      </w:divBdr>
    </w:div>
    <w:div w:id="761031472">
      <w:bodyDiv w:val="1"/>
      <w:marLeft w:val="0"/>
      <w:marRight w:val="0"/>
      <w:marTop w:val="0"/>
      <w:marBottom w:val="0"/>
      <w:divBdr>
        <w:top w:val="none" w:sz="0" w:space="0" w:color="auto"/>
        <w:left w:val="none" w:sz="0" w:space="0" w:color="auto"/>
        <w:bottom w:val="none" w:sz="0" w:space="0" w:color="auto"/>
        <w:right w:val="none" w:sz="0" w:space="0" w:color="auto"/>
      </w:divBdr>
    </w:div>
    <w:div w:id="762728650">
      <w:bodyDiv w:val="1"/>
      <w:marLeft w:val="0"/>
      <w:marRight w:val="0"/>
      <w:marTop w:val="0"/>
      <w:marBottom w:val="0"/>
      <w:divBdr>
        <w:top w:val="none" w:sz="0" w:space="0" w:color="auto"/>
        <w:left w:val="none" w:sz="0" w:space="0" w:color="auto"/>
        <w:bottom w:val="none" w:sz="0" w:space="0" w:color="auto"/>
        <w:right w:val="none" w:sz="0" w:space="0" w:color="auto"/>
      </w:divBdr>
    </w:div>
    <w:div w:id="766973037">
      <w:bodyDiv w:val="1"/>
      <w:marLeft w:val="0"/>
      <w:marRight w:val="0"/>
      <w:marTop w:val="0"/>
      <w:marBottom w:val="0"/>
      <w:divBdr>
        <w:top w:val="none" w:sz="0" w:space="0" w:color="auto"/>
        <w:left w:val="none" w:sz="0" w:space="0" w:color="auto"/>
        <w:bottom w:val="none" w:sz="0" w:space="0" w:color="auto"/>
        <w:right w:val="none" w:sz="0" w:space="0" w:color="auto"/>
      </w:divBdr>
    </w:div>
    <w:div w:id="769203368">
      <w:bodyDiv w:val="1"/>
      <w:marLeft w:val="0"/>
      <w:marRight w:val="0"/>
      <w:marTop w:val="0"/>
      <w:marBottom w:val="0"/>
      <w:divBdr>
        <w:top w:val="none" w:sz="0" w:space="0" w:color="auto"/>
        <w:left w:val="none" w:sz="0" w:space="0" w:color="auto"/>
        <w:bottom w:val="none" w:sz="0" w:space="0" w:color="auto"/>
        <w:right w:val="none" w:sz="0" w:space="0" w:color="auto"/>
      </w:divBdr>
    </w:div>
    <w:div w:id="772559016">
      <w:bodyDiv w:val="1"/>
      <w:marLeft w:val="0"/>
      <w:marRight w:val="0"/>
      <w:marTop w:val="0"/>
      <w:marBottom w:val="0"/>
      <w:divBdr>
        <w:top w:val="none" w:sz="0" w:space="0" w:color="auto"/>
        <w:left w:val="none" w:sz="0" w:space="0" w:color="auto"/>
        <w:bottom w:val="none" w:sz="0" w:space="0" w:color="auto"/>
        <w:right w:val="none" w:sz="0" w:space="0" w:color="auto"/>
      </w:divBdr>
    </w:div>
    <w:div w:id="773094982">
      <w:bodyDiv w:val="1"/>
      <w:marLeft w:val="0"/>
      <w:marRight w:val="0"/>
      <w:marTop w:val="0"/>
      <w:marBottom w:val="0"/>
      <w:divBdr>
        <w:top w:val="none" w:sz="0" w:space="0" w:color="auto"/>
        <w:left w:val="none" w:sz="0" w:space="0" w:color="auto"/>
        <w:bottom w:val="none" w:sz="0" w:space="0" w:color="auto"/>
        <w:right w:val="none" w:sz="0" w:space="0" w:color="auto"/>
      </w:divBdr>
    </w:div>
    <w:div w:id="776605219">
      <w:bodyDiv w:val="1"/>
      <w:marLeft w:val="0"/>
      <w:marRight w:val="0"/>
      <w:marTop w:val="0"/>
      <w:marBottom w:val="0"/>
      <w:divBdr>
        <w:top w:val="none" w:sz="0" w:space="0" w:color="auto"/>
        <w:left w:val="none" w:sz="0" w:space="0" w:color="auto"/>
        <w:bottom w:val="none" w:sz="0" w:space="0" w:color="auto"/>
        <w:right w:val="none" w:sz="0" w:space="0" w:color="auto"/>
      </w:divBdr>
    </w:div>
    <w:div w:id="779299466">
      <w:bodyDiv w:val="1"/>
      <w:marLeft w:val="0"/>
      <w:marRight w:val="0"/>
      <w:marTop w:val="0"/>
      <w:marBottom w:val="0"/>
      <w:divBdr>
        <w:top w:val="none" w:sz="0" w:space="0" w:color="auto"/>
        <w:left w:val="none" w:sz="0" w:space="0" w:color="auto"/>
        <w:bottom w:val="none" w:sz="0" w:space="0" w:color="auto"/>
        <w:right w:val="none" w:sz="0" w:space="0" w:color="auto"/>
      </w:divBdr>
    </w:div>
    <w:div w:id="780302750">
      <w:bodyDiv w:val="1"/>
      <w:marLeft w:val="0"/>
      <w:marRight w:val="0"/>
      <w:marTop w:val="0"/>
      <w:marBottom w:val="0"/>
      <w:divBdr>
        <w:top w:val="none" w:sz="0" w:space="0" w:color="auto"/>
        <w:left w:val="none" w:sz="0" w:space="0" w:color="auto"/>
        <w:bottom w:val="none" w:sz="0" w:space="0" w:color="auto"/>
        <w:right w:val="none" w:sz="0" w:space="0" w:color="auto"/>
      </w:divBdr>
    </w:div>
    <w:div w:id="780491438">
      <w:bodyDiv w:val="1"/>
      <w:marLeft w:val="0"/>
      <w:marRight w:val="0"/>
      <w:marTop w:val="0"/>
      <w:marBottom w:val="0"/>
      <w:divBdr>
        <w:top w:val="none" w:sz="0" w:space="0" w:color="auto"/>
        <w:left w:val="none" w:sz="0" w:space="0" w:color="auto"/>
        <w:bottom w:val="none" w:sz="0" w:space="0" w:color="auto"/>
        <w:right w:val="none" w:sz="0" w:space="0" w:color="auto"/>
      </w:divBdr>
    </w:div>
    <w:div w:id="786237907">
      <w:bodyDiv w:val="1"/>
      <w:marLeft w:val="0"/>
      <w:marRight w:val="0"/>
      <w:marTop w:val="0"/>
      <w:marBottom w:val="0"/>
      <w:divBdr>
        <w:top w:val="none" w:sz="0" w:space="0" w:color="auto"/>
        <w:left w:val="none" w:sz="0" w:space="0" w:color="auto"/>
        <w:bottom w:val="none" w:sz="0" w:space="0" w:color="auto"/>
        <w:right w:val="none" w:sz="0" w:space="0" w:color="auto"/>
      </w:divBdr>
    </w:div>
    <w:div w:id="791745593">
      <w:bodyDiv w:val="1"/>
      <w:marLeft w:val="0"/>
      <w:marRight w:val="0"/>
      <w:marTop w:val="0"/>
      <w:marBottom w:val="0"/>
      <w:divBdr>
        <w:top w:val="none" w:sz="0" w:space="0" w:color="auto"/>
        <w:left w:val="none" w:sz="0" w:space="0" w:color="auto"/>
        <w:bottom w:val="none" w:sz="0" w:space="0" w:color="auto"/>
        <w:right w:val="none" w:sz="0" w:space="0" w:color="auto"/>
      </w:divBdr>
    </w:div>
    <w:div w:id="792362758">
      <w:bodyDiv w:val="1"/>
      <w:marLeft w:val="0"/>
      <w:marRight w:val="0"/>
      <w:marTop w:val="0"/>
      <w:marBottom w:val="0"/>
      <w:divBdr>
        <w:top w:val="none" w:sz="0" w:space="0" w:color="auto"/>
        <w:left w:val="none" w:sz="0" w:space="0" w:color="auto"/>
        <w:bottom w:val="none" w:sz="0" w:space="0" w:color="auto"/>
        <w:right w:val="none" w:sz="0" w:space="0" w:color="auto"/>
      </w:divBdr>
    </w:div>
    <w:div w:id="797340240">
      <w:bodyDiv w:val="1"/>
      <w:marLeft w:val="0"/>
      <w:marRight w:val="0"/>
      <w:marTop w:val="0"/>
      <w:marBottom w:val="0"/>
      <w:divBdr>
        <w:top w:val="none" w:sz="0" w:space="0" w:color="auto"/>
        <w:left w:val="none" w:sz="0" w:space="0" w:color="auto"/>
        <w:bottom w:val="none" w:sz="0" w:space="0" w:color="auto"/>
        <w:right w:val="none" w:sz="0" w:space="0" w:color="auto"/>
      </w:divBdr>
    </w:div>
    <w:div w:id="798884943">
      <w:bodyDiv w:val="1"/>
      <w:marLeft w:val="0"/>
      <w:marRight w:val="0"/>
      <w:marTop w:val="0"/>
      <w:marBottom w:val="0"/>
      <w:divBdr>
        <w:top w:val="none" w:sz="0" w:space="0" w:color="auto"/>
        <w:left w:val="none" w:sz="0" w:space="0" w:color="auto"/>
        <w:bottom w:val="none" w:sz="0" w:space="0" w:color="auto"/>
        <w:right w:val="none" w:sz="0" w:space="0" w:color="auto"/>
      </w:divBdr>
    </w:div>
    <w:div w:id="799225249">
      <w:bodyDiv w:val="1"/>
      <w:marLeft w:val="0"/>
      <w:marRight w:val="0"/>
      <w:marTop w:val="0"/>
      <w:marBottom w:val="0"/>
      <w:divBdr>
        <w:top w:val="none" w:sz="0" w:space="0" w:color="auto"/>
        <w:left w:val="none" w:sz="0" w:space="0" w:color="auto"/>
        <w:bottom w:val="none" w:sz="0" w:space="0" w:color="auto"/>
        <w:right w:val="none" w:sz="0" w:space="0" w:color="auto"/>
      </w:divBdr>
    </w:div>
    <w:div w:id="799541760">
      <w:bodyDiv w:val="1"/>
      <w:marLeft w:val="0"/>
      <w:marRight w:val="0"/>
      <w:marTop w:val="0"/>
      <w:marBottom w:val="0"/>
      <w:divBdr>
        <w:top w:val="none" w:sz="0" w:space="0" w:color="auto"/>
        <w:left w:val="none" w:sz="0" w:space="0" w:color="auto"/>
        <w:bottom w:val="none" w:sz="0" w:space="0" w:color="auto"/>
        <w:right w:val="none" w:sz="0" w:space="0" w:color="auto"/>
      </w:divBdr>
    </w:div>
    <w:div w:id="801579540">
      <w:bodyDiv w:val="1"/>
      <w:marLeft w:val="0"/>
      <w:marRight w:val="0"/>
      <w:marTop w:val="0"/>
      <w:marBottom w:val="0"/>
      <w:divBdr>
        <w:top w:val="none" w:sz="0" w:space="0" w:color="auto"/>
        <w:left w:val="none" w:sz="0" w:space="0" w:color="auto"/>
        <w:bottom w:val="none" w:sz="0" w:space="0" w:color="auto"/>
        <w:right w:val="none" w:sz="0" w:space="0" w:color="auto"/>
      </w:divBdr>
    </w:div>
    <w:div w:id="809058465">
      <w:bodyDiv w:val="1"/>
      <w:marLeft w:val="0"/>
      <w:marRight w:val="0"/>
      <w:marTop w:val="0"/>
      <w:marBottom w:val="0"/>
      <w:divBdr>
        <w:top w:val="none" w:sz="0" w:space="0" w:color="auto"/>
        <w:left w:val="none" w:sz="0" w:space="0" w:color="auto"/>
        <w:bottom w:val="none" w:sz="0" w:space="0" w:color="auto"/>
        <w:right w:val="none" w:sz="0" w:space="0" w:color="auto"/>
      </w:divBdr>
    </w:div>
    <w:div w:id="810710805">
      <w:bodyDiv w:val="1"/>
      <w:marLeft w:val="0"/>
      <w:marRight w:val="0"/>
      <w:marTop w:val="0"/>
      <w:marBottom w:val="0"/>
      <w:divBdr>
        <w:top w:val="none" w:sz="0" w:space="0" w:color="auto"/>
        <w:left w:val="none" w:sz="0" w:space="0" w:color="auto"/>
        <w:bottom w:val="none" w:sz="0" w:space="0" w:color="auto"/>
        <w:right w:val="none" w:sz="0" w:space="0" w:color="auto"/>
      </w:divBdr>
    </w:div>
    <w:div w:id="811558938">
      <w:bodyDiv w:val="1"/>
      <w:marLeft w:val="0"/>
      <w:marRight w:val="0"/>
      <w:marTop w:val="0"/>
      <w:marBottom w:val="0"/>
      <w:divBdr>
        <w:top w:val="none" w:sz="0" w:space="0" w:color="auto"/>
        <w:left w:val="none" w:sz="0" w:space="0" w:color="auto"/>
        <w:bottom w:val="none" w:sz="0" w:space="0" w:color="auto"/>
        <w:right w:val="none" w:sz="0" w:space="0" w:color="auto"/>
      </w:divBdr>
    </w:div>
    <w:div w:id="811675601">
      <w:bodyDiv w:val="1"/>
      <w:marLeft w:val="0"/>
      <w:marRight w:val="0"/>
      <w:marTop w:val="0"/>
      <w:marBottom w:val="0"/>
      <w:divBdr>
        <w:top w:val="none" w:sz="0" w:space="0" w:color="auto"/>
        <w:left w:val="none" w:sz="0" w:space="0" w:color="auto"/>
        <w:bottom w:val="none" w:sz="0" w:space="0" w:color="auto"/>
        <w:right w:val="none" w:sz="0" w:space="0" w:color="auto"/>
      </w:divBdr>
    </w:div>
    <w:div w:id="812601307">
      <w:bodyDiv w:val="1"/>
      <w:marLeft w:val="0"/>
      <w:marRight w:val="0"/>
      <w:marTop w:val="0"/>
      <w:marBottom w:val="0"/>
      <w:divBdr>
        <w:top w:val="none" w:sz="0" w:space="0" w:color="auto"/>
        <w:left w:val="none" w:sz="0" w:space="0" w:color="auto"/>
        <w:bottom w:val="none" w:sz="0" w:space="0" w:color="auto"/>
        <w:right w:val="none" w:sz="0" w:space="0" w:color="auto"/>
      </w:divBdr>
    </w:div>
    <w:div w:id="820468413">
      <w:bodyDiv w:val="1"/>
      <w:marLeft w:val="0"/>
      <w:marRight w:val="0"/>
      <w:marTop w:val="0"/>
      <w:marBottom w:val="0"/>
      <w:divBdr>
        <w:top w:val="none" w:sz="0" w:space="0" w:color="auto"/>
        <w:left w:val="none" w:sz="0" w:space="0" w:color="auto"/>
        <w:bottom w:val="none" w:sz="0" w:space="0" w:color="auto"/>
        <w:right w:val="none" w:sz="0" w:space="0" w:color="auto"/>
      </w:divBdr>
    </w:div>
    <w:div w:id="821000606">
      <w:bodyDiv w:val="1"/>
      <w:marLeft w:val="0"/>
      <w:marRight w:val="0"/>
      <w:marTop w:val="0"/>
      <w:marBottom w:val="0"/>
      <w:divBdr>
        <w:top w:val="none" w:sz="0" w:space="0" w:color="auto"/>
        <w:left w:val="none" w:sz="0" w:space="0" w:color="auto"/>
        <w:bottom w:val="none" w:sz="0" w:space="0" w:color="auto"/>
        <w:right w:val="none" w:sz="0" w:space="0" w:color="auto"/>
      </w:divBdr>
    </w:div>
    <w:div w:id="821771157">
      <w:bodyDiv w:val="1"/>
      <w:marLeft w:val="0"/>
      <w:marRight w:val="0"/>
      <w:marTop w:val="0"/>
      <w:marBottom w:val="0"/>
      <w:divBdr>
        <w:top w:val="none" w:sz="0" w:space="0" w:color="auto"/>
        <w:left w:val="none" w:sz="0" w:space="0" w:color="auto"/>
        <w:bottom w:val="none" w:sz="0" w:space="0" w:color="auto"/>
        <w:right w:val="none" w:sz="0" w:space="0" w:color="auto"/>
      </w:divBdr>
    </w:div>
    <w:div w:id="825710614">
      <w:bodyDiv w:val="1"/>
      <w:marLeft w:val="0"/>
      <w:marRight w:val="0"/>
      <w:marTop w:val="0"/>
      <w:marBottom w:val="0"/>
      <w:divBdr>
        <w:top w:val="none" w:sz="0" w:space="0" w:color="auto"/>
        <w:left w:val="none" w:sz="0" w:space="0" w:color="auto"/>
        <w:bottom w:val="none" w:sz="0" w:space="0" w:color="auto"/>
        <w:right w:val="none" w:sz="0" w:space="0" w:color="auto"/>
      </w:divBdr>
    </w:div>
    <w:div w:id="827599442">
      <w:bodyDiv w:val="1"/>
      <w:marLeft w:val="0"/>
      <w:marRight w:val="0"/>
      <w:marTop w:val="0"/>
      <w:marBottom w:val="0"/>
      <w:divBdr>
        <w:top w:val="none" w:sz="0" w:space="0" w:color="auto"/>
        <w:left w:val="none" w:sz="0" w:space="0" w:color="auto"/>
        <w:bottom w:val="none" w:sz="0" w:space="0" w:color="auto"/>
        <w:right w:val="none" w:sz="0" w:space="0" w:color="auto"/>
      </w:divBdr>
    </w:div>
    <w:div w:id="829365938">
      <w:bodyDiv w:val="1"/>
      <w:marLeft w:val="0"/>
      <w:marRight w:val="0"/>
      <w:marTop w:val="0"/>
      <w:marBottom w:val="0"/>
      <w:divBdr>
        <w:top w:val="none" w:sz="0" w:space="0" w:color="auto"/>
        <w:left w:val="none" w:sz="0" w:space="0" w:color="auto"/>
        <w:bottom w:val="none" w:sz="0" w:space="0" w:color="auto"/>
        <w:right w:val="none" w:sz="0" w:space="0" w:color="auto"/>
      </w:divBdr>
    </w:div>
    <w:div w:id="830293807">
      <w:bodyDiv w:val="1"/>
      <w:marLeft w:val="0"/>
      <w:marRight w:val="0"/>
      <w:marTop w:val="0"/>
      <w:marBottom w:val="0"/>
      <w:divBdr>
        <w:top w:val="none" w:sz="0" w:space="0" w:color="auto"/>
        <w:left w:val="none" w:sz="0" w:space="0" w:color="auto"/>
        <w:bottom w:val="none" w:sz="0" w:space="0" w:color="auto"/>
        <w:right w:val="none" w:sz="0" w:space="0" w:color="auto"/>
      </w:divBdr>
    </w:div>
    <w:div w:id="830828202">
      <w:bodyDiv w:val="1"/>
      <w:marLeft w:val="0"/>
      <w:marRight w:val="0"/>
      <w:marTop w:val="0"/>
      <w:marBottom w:val="0"/>
      <w:divBdr>
        <w:top w:val="none" w:sz="0" w:space="0" w:color="auto"/>
        <w:left w:val="none" w:sz="0" w:space="0" w:color="auto"/>
        <w:bottom w:val="none" w:sz="0" w:space="0" w:color="auto"/>
        <w:right w:val="none" w:sz="0" w:space="0" w:color="auto"/>
      </w:divBdr>
    </w:div>
    <w:div w:id="833296982">
      <w:bodyDiv w:val="1"/>
      <w:marLeft w:val="0"/>
      <w:marRight w:val="0"/>
      <w:marTop w:val="0"/>
      <w:marBottom w:val="0"/>
      <w:divBdr>
        <w:top w:val="none" w:sz="0" w:space="0" w:color="auto"/>
        <w:left w:val="none" w:sz="0" w:space="0" w:color="auto"/>
        <w:bottom w:val="none" w:sz="0" w:space="0" w:color="auto"/>
        <w:right w:val="none" w:sz="0" w:space="0" w:color="auto"/>
      </w:divBdr>
    </w:div>
    <w:div w:id="834224885">
      <w:bodyDiv w:val="1"/>
      <w:marLeft w:val="0"/>
      <w:marRight w:val="0"/>
      <w:marTop w:val="0"/>
      <w:marBottom w:val="0"/>
      <w:divBdr>
        <w:top w:val="none" w:sz="0" w:space="0" w:color="auto"/>
        <w:left w:val="none" w:sz="0" w:space="0" w:color="auto"/>
        <w:bottom w:val="none" w:sz="0" w:space="0" w:color="auto"/>
        <w:right w:val="none" w:sz="0" w:space="0" w:color="auto"/>
      </w:divBdr>
    </w:div>
    <w:div w:id="836459680">
      <w:bodyDiv w:val="1"/>
      <w:marLeft w:val="0"/>
      <w:marRight w:val="0"/>
      <w:marTop w:val="0"/>
      <w:marBottom w:val="0"/>
      <w:divBdr>
        <w:top w:val="none" w:sz="0" w:space="0" w:color="auto"/>
        <w:left w:val="none" w:sz="0" w:space="0" w:color="auto"/>
        <w:bottom w:val="none" w:sz="0" w:space="0" w:color="auto"/>
        <w:right w:val="none" w:sz="0" w:space="0" w:color="auto"/>
      </w:divBdr>
    </w:div>
    <w:div w:id="838035256">
      <w:bodyDiv w:val="1"/>
      <w:marLeft w:val="0"/>
      <w:marRight w:val="0"/>
      <w:marTop w:val="0"/>
      <w:marBottom w:val="0"/>
      <w:divBdr>
        <w:top w:val="none" w:sz="0" w:space="0" w:color="auto"/>
        <w:left w:val="none" w:sz="0" w:space="0" w:color="auto"/>
        <w:bottom w:val="none" w:sz="0" w:space="0" w:color="auto"/>
        <w:right w:val="none" w:sz="0" w:space="0" w:color="auto"/>
      </w:divBdr>
    </w:div>
    <w:div w:id="840706617">
      <w:bodyDiv w:val="1"/>
      <w:marLeft w:val="0"/>
      <w:marRight w:val="0"/>
      <w:marTop w:val="0"/>
      <w:marBottom w:val="0"/>
      <w:divBdr>
        <w:top w:val="none" w:sz="0" w:space="0" w:color="auto"/>
        <w:left w:val="none" w:sz="0" w:space="0" w:color="auto"/>
        <w:bottom w:val="none" w:sz="0" w:space="0" w:color="auto"/>
        <w:right w:val="none" w:sz="0" w:space="0" w:color="auto"/>
      </w:divBdr>
    </w:div>
    <w:div w:id="842087286">
      <w:bodyDiv w:val="1"/>
      <w:marLeft w:val="0"/>
      <w:marRight w:val="0"/>
      <w:marTop w:val="0"/>
      <w:marBottom w:val="0"/>
      <w:divBdr>
        <w:top w:val="none" w:sz="0" w:space="0" w:color="auto"/>
        <w:left w:val="none" w:sz="0" w:space="0" w:color="auto"/>
        <w:bottom w:val="none" w:sz="0" w:space="0" w:color="auto"/>
        <w:right w:val="none" w:sz="0" w:space="0" w:color="auto"/>
      </w:divBdr>
    </w:div>
    <w:div w:id="844592555">
      <w:bodyDiv w:val="1"/>
      <w:marLeft w:val="0"/>
      <w:marRight w:val="0"/>
      <w:marTop w:val="0"/>
      <w:marBottom w:val="0"/>
      <w:divBdr>
        <w:top w:val="none" w:sz="0" w:space="0" w:color="auto"/>
        <w:left w:val="none" w:sz="0" w:space="0" w:color="auto"/>
        <w:bottom w:val="none" w:sz="0" w:space="0" w:color="auto"/>
        <w:right w:val="none" w:sz="0" w:space="0" w:color="auto"/>
      </w:divBdr>
    </w:div>
    <w:div w:id="845904524">
      <w:bodyDiv w:val="1"/>
      <w:marLeft w:val="0"/>
      <w:marRight w:val="0"/>
      <w:marTop w:val="0"/>
      <w:marBottom w:val="0"/>
      <w:divBdr>
        <w:top w:val="none" w:sz="0" w:space="0" w:color="auto"/>
        <w:left w:val="none" w:sz="0" w:space="0" w:color="auto"/>
        <w:bottom w:val="none" w:sz="0" w:space="0" w:color="auto"/>
        <w:right w:val="none" w:sz="0" w:space="0" w:color="auto"/>
      </w:divBdr>
    </w:div>
    <w:div w:id="847326125">
      <w:bodyDiv w:val="1"/>
      <w:marLeft w:val="0"/>
      <w:marRight w:val="0"/>
      <w:marTop w:val="0"/>
      <w:marBottom w:val="0"/>
      <w:divBdr>
        <w:top w:val="none" w:sz="0" w:space="0" w:color="auto"/>
        <w:left w:val="none" w:sz="0" w:space="0" w:color="auto"/>
        <w:bottom w:val="none" w:sz="0" w:space="0" w:color="auto"/>
        <w:right w:val="none" w:sz="0" w:space="0" w:color="auto"/>
      </w:divBdr>
    </w:div>
    <w:div w:id="848174588">
      <w:bodyDiv w:val="1"/>
      <w:marLeft w:val="0"/>
      <w:marRight w:val="0"/>
      <w:marTop w:val="0"/>
      <w:marBottom w:val="0"/>
      <w:divBdr>
        <w:top w:val="none" w:sz="0" w:space="0" w:color="auto"/>
        <w:left w:val="none" w:sz="0" w:space="0" w:color="auto"/>
        <w:bottom w:val="none" w:sz="0" w:space="0" w:color="auto"/>
        <w:right w:val="none" w:sz="0" w:space="0" w:color="auto"/>
      </w:divBdr>
    </w:div>
    <w:div w:id="849415856">
      <w:bodyDiv w:val="1"/>
      <w:marLeft w:val="0"/>
      <w:marRight w:val="0"/>
      <w:marTop w:val="0"/>
      <w:marBottom w:val="0"/>
      <w:divBdr>
        <w:top w:val="none" w:sz="0" w:space="0" w:color="auto"/>
        <w:left w:val="none" w:sz="0" w:space="0" w:color="auto"/>
        <w:bottom w:val="none" w:sz="0" w:space="0" w:color="auto"/>
        <w:right w:val="none" w:sz="0" w:space="0" w:color="auto"/>
      </w:divBdr>
    </w:div>
    <w:div w:id="850030741">
      <w:bodyDiv w:val="1"/>
      <w:marLeft w:val="0"/>
      <w:marRight w:val="0"/>
      <w:marTop w:val="0"/>
      <w:marBottom w:val="0"/>
      <w:divBdr>
        <w:top w:val="none" w:sz="0" w:space="0" w:color="auto"/>
        <w:left w:val="none" w:sz="0" w:space="0" w:color="auto"/>
        <w:bottom w:val="none" w:sz="0" w:space="0" w:color="auto"/>
        <w:right w:val="none" w:sz="0" w:space="0" w:color="auto"/>
      </w:divBdr>
    </w:div>
    <w:div w:id="854029748">
      <w:bodyDiv w:val="1"/>
      <w:marLeft w:val="0"/>
      <w:marRight w:val="0"/>
      <w:marTop w:val="0"/>
      <w:marBottom w:val="0"/>
      <w:divBdr>
        <w:top w:val="none" w:sz="0" w:space="0" w:color="auto"/>
        <w:left w:val="none" w:sz="0" w:space="0" w:color="auto"/>
        <w:bottom w:val="none" w:sz="0" w:space="0" w:color="auto"/>
        <w:right w:val="none" w:sz="0" w:space="0" w:color="auto"/>
      </w:divBdr>
    </w:div>
    <w:div w:id="854538533">
      <w:bodyDiv w:val="1"/>
      <w:marLeft w:val="0"/>
      <w:marRight w:val="0"/>
      <w:marTop w:val="0"/>
      <w:marBottom w:val="0"/>
      <w:divBdr>
        <w:top w:val="none" w:sz="0" w:space="0" w:color="auto"/>
        <w:left w:val="none" w:sz="0" w:space="0" w:color="auto"/>
        <w:bottom w:val="none" w:sz="0" w:space="0" w:color="auto"/>
        <w:right w:val="none" w:sz="0" w:space="0" w:color="auto"/>
      </w:divBdr>
    </w:div>
    <w:div w:id="856650285">
      <w:bodyDiv w:val="1"/>
      <w:marLeft w:val="0"/>
      <w:marRight w:val="0"/>
      <w:marTop w:val="0"/>
      <w:marBottom w:val="0"/>
      <w:divBdr>
        <w:top w:val="none" w:sz="0" w:space="0" w:color="auto"/>
        <w:left w:val="none" w:sz="0" w:space="0" w:color="auto"/>
        <w:bottom w:val="none" w:sz="0" w:space="0" w:color="auto"/>
        <w:right w:val="none" w:sz="0" w:space="0" w:color="auto"/>
      </w:divBdr>
    </w:div>
    <w:div w:id="857541414">
      <w:bodyDiv w:val="1"/>
      <w:marLeft w:val="0"/>
      <w:marRight w:val="0"/>
      <w:marTop w:val="0"/>
      <w:marBottom w:val="0"/>
      <w:divBdr>
        <w:top w:val="none" w:sz="0" w:space="0" w:color="auto"/>
        <w:left w:val="none" w:sz="0" w:space="0" w:color="auto"/>
        <w:bottom w:val="none" w:sz="0" w:space="0" w:color="auto"/>
        <w:right w:val="none" w:sz="0" w:space="0" w:color="auto"/>
      </w:divBdr>
    </w:div>
    <w:div w:id="858854167">
      <w:bodyDiv w:val="1"/>
      <w:marLeft w:val="0"/>
      <w:marRight w:val="0"/>
      <w:marTop w:val="0"/>
      <w:marBottom w:val="0"/>
      <w:divBdr>
        <w:top w:val="none" w:sz="0" w:space="0" w:color="auto"/>
        <w:left w:val="none" w:sz="0" w:space="0" w:color="auto"/>
        <w:bottom w:val="none" w:sz="0" w:space="0" w:color="auto"/>
        <w:right w:val="none" w:sz="0" w:space="0" w:color="auto"/>
      </w:divBdr>
    </w:div>
    <w:div w:id="863130123">
      <w:bodyDiv w:val="1"/>
      <w:marLeft w:val="0"/>
      <w:marRight w:val="0"/>
      <w:marTop w:val="0"/>
      <w:marBottom w:val="0"/>
      <w:divBdr>
        <w:top w:val="none" w:sz="0" w:space="0" w:color="auto"/>
        <w:left w:val="none" w:sz="0" w:space="0" w:color="auto"/>
        <w:bottom w:val="none" w:sz="0" w:space="0" w:color="auto"/>
        <w:right w:val="none" w:sz="0" w:space="0" w:color="auto"/>
      </w:divBdr>
    </w:div>
    <w:div w:id="864710574">
      <w:bodyDiv w:val="1"/>
      <w:marLeft w:val="0"/>
      <w:marRight w:val="0"/>
      <w:marTop w:val="0"/>
      <w:marBottom w:val="0"/>
      <w:divBdr>
        <w:top w:val="none" w:sz="0" w:space="0" w:color="auto"/>
        <w:left w:val="none" w:sz="0" w:space="0" w:color="auto"/>
        <w:bottom w:val="none" w:sz="0" w:space="0" w:color="auto"/>
        <w:right w:val="none" w:sz="0" w:space="0" w:color="auto"/>
      </w:divBdr>
    </w:div>
    <w:div w:id="869150757">
      <w:bodyDiv w:val="1"/>
      <w:marLeft w:val="0"/>
      <w:marRight w:val="0"/>
      <w:marTop w:val="0"/>
      <w:marBottom w:val="0"/>
      <w:divBdr>
        <w:top w:val="none" w:sz="0" w:space="0" w:color="auto"/>
        <w:left w:val="none" w:sz="0" w:space="0" w:color="auto"/>
        <w:bottom w:val="none" w:sz="0" w:space="0" w:color="auto"/>
        <w:right w:val="none" w:sz="0" w:space="0" w:color="auto"/>
      </w:divBdr>
    </w:div>
    <w:div w:id="878981020">
      <w:bodyDiv w:val="1"/>
      <w:marLeft w:val="0"/>
      <w:marRight w:val="0"/>
      <w:marTop w:val="0"/>
      <w:marBottom w:val="0"/>
      <w:divBdr>
        <w:top w:val="none" w:sz="0" w:space="0" w:color="auto"/>
        <w:left w:val="none" w:sz="0" w:space="0" w:color="auto"/>
        <w:bottom w:val="none" w:sz="0" w:space="0" w:color="auto"/>
        <w:right w:val="none" w:sz="0" w:space="0" w:color="auto"/>
      </w:divBdr>
    </w:div>
    <w:div w:id="880097482">
      <w:bodyDiv w:val="1"/>
      <w:marLeft w:val="0"/>
      <w:marRight w:val="0"/>
      <w:marTop w:val="0"/>
      <w:marBottom w:val="0"/>
      <w:divBdr>
        <w:top w:val="none" w:sz="0" w:space="0" w:color="auto"/>
        <w:left w:val="none" w:sz="0" w:space="0" w:color="auto"/>
        <w:bottom w:val="none" w:sz="0" w:space="0" w:color="auto"/>
        <w:right w:val="none" w:sz="0" w:space="0" w:color="auto"/>
      </w:divBdr>
    </w:div>
    <w:div w:id="885683716">
      <w:bodyDiv w:val="1"/>
      <w:marLeft w:val="0"/>
      <w:marRight w:val="0"/>
      <w:marTop w:val="0"/>
      <w:marBottom w:val="0"/>
      <w:divBdr>
        <w:top w:val="none" w:sz="0" w:space="0" w:color="auto"/>
        <w:left w:val="none" w:sz="0" w:space="0" w:color="auto"/>
        <w:bottom w:val="none" w:sz="0" w:space="0" w:color="auto"/>
        <w:right w:val="none" w:sz="0" w:space="0" w:color="auto"/>
      </w:divBdr>
    </w:div>
    <w:div w:id="898058016">
      <w:bodyDiv w:val="1"/>
      <w:marLeft w:val="0"/>
      <w:marRight w:val="0"/>
      <w:marTop w:val="0"/>
      <w:marBottom w:val="0"/>
      <w:divBdr>
        <w:top w:val="none" w:sz="0" w:space="0" w:color="auto"/>
        <w:left w:val="none" w:sz="0" w:space="0" w:color="auto"/>
        <w:bottom w:val="none" w:sz="0" w:space="0" w:color="auto"/>
        <w:right w:val="none" w:sz="0" w:space="0" w:color="auto"/>
      </w:divBdr>
    </w:div>
    <w:div w:id="899707483">
      <w:bodyDiv w:val="1"/>
      <w:marLeft w:val="0"/>
      <w:marRight w:val="0"/>
      <w:marTop w:val="0"/>
      <w:marBottom w:val="0"/>
      <w:divBdr>
        <w:top w:val="none" w:sz="0" w:space="0" w:color="auto"/>
        <w:left w:val="none" w:sz="0" w:space="0" w:color="auto"/>
        <w:bottom w:val="none" w:sz="0" w:space="0" w:color="auto"/>
        <w:right w:val="none" w:sz="0" w:space="0" w:color="auto"/>
      </w:divBdr>
    </w:div>
    <w:div w:id="901254306">
      <w:bodyDiv w:val="1"/>
      <w:marLeft w:val="0"/>
      <w:marRight w:val="0"/>
      <w:marTop w:val="0"/>
      <w:marBottom w:val="0"/>
      <w:divBdr>
        <w:top w:val="none" w:sz="0" w:space="0" w:color="auto"/>
        <w:left w:val="none" w:sz="0" w:space="0" w:color="auto"/>
        <w:bottom w:val="none" w:sz="0" w:space="0" w:color="auto"/>
        <w:right w:val="none" w:sz="0" w:space="0" w:color="auto"/>
      </w:divBdr>
    </w:div>
    <w:div w:id="901255045">
      <w:bodyDiv w:val="1"/>
      <w:marLeft w:val="0"/>
      <w:marRight w:val="0"/>
      <w:marTop w:val="0"/>
      <w:marBottom w:val="0"/>
      <w:divBdr>
        <w:top w:val="none" w:sz="0" w:space="0" w:color="auto"/>
        <w:left w:val="none" w:sz="0" w:space="0" w:color="auto"/>
        <w:bottom w:val="none" w:sz="0" w:space="0" w:color="auto"/>
        <w:right w:val="none" w:sz="0" w:space="0" w:color="auto"/>
      </w:divBdr>
    </w:div>
    <w:div w:id="905844054">
      <w:bodyDiv w:val="1"/>
      <w:marLeft w:val="0"/>
      <w:marRight w:val="0"/>
      <w:marTop w:val="0"/>
      <w:marBottom w:val="0"/>
      <w:divBdr>
        <w:top w:val="none" w:sz="0" w:space="0" w:color="auto"/>
        <w:left w:val="none" w:sz="0" w:space="0" w:color="auto"/>
        <w:bottom w:val="none" w:sz="0" w:space="0" w:color="auto"/>
        <w:right w:val="none" w:sz="0" w:space="0" w:color="auto"/>
      </w:divBdr>
    </w:div>
    <w:div w:id="908730957">
      <w:bodyDiv w:val="1"/>
      <w:marLeft w:val="0"/>
      <w:marRight w:val="0"/>
      <w:marTop w:val="0"/>
      <w:marBottom w:val="0"/>
      <w:divBdr>
        <w:top w:val="none" w:sz="0" w:space="0" w:color="auto"/>
        <w:left w:val="none" w:sz="0" w:space="0" w:color="auto"/>
        <w:bottom w:val="none" w:sz="0" w:space="0" w:color="auto"/>
        <w:right w:val="none" w:sz="0" w:space="0" w:color="auto"/>
      </w:divBdr>
    </w:div>
    <w:div w:id="909847410">
      <w:bodyDiv w:val="1"/>
      <w:marLeft w:val="0"/>
      <w:marRight w:val="0"/>
      <w:marTop w:val="0"/>
      <w:marBottom w:val="0"/>
      <w:divBdr>
        <w:top w:val="none" w:sz="0" w:space="0" w:color="auto"/>
        <w:left w:val="none" w:sz="0" w:space="0" w:color="auto"/>
        <w:bottom w:val="none" w:sz="0" w:space="0" w:color="auto"/>
        <w:right w:val="none" w:sz="0" w:space="0" w:color="auto"/>
      </w:divBdr>
    </w:div>
    <w:div w:id="909847912">
      <w:bodyDiv w:val="1"/>
      <w:marLeft w:val="0"/>
      <w:marRight w:val="0"/>
      <w:marTop w:val="0"/>
      <w:marBottom w:val="0"/>
      <w:divBdr>
        <w:top w:val="none" w:sz="0" w:space="0" w:color="auto"/>
        <w:left w:val="none" w:sz="0" w:space="0" w:color="auto"/>
        <w:bottom w:val="none" w:sz="0" w:space="0" w:color="auto"/>
        <w:right w:val="none" w:sz="0" w:space="0" w:color="auto"/>
      </w:divBdr>
    </w:div>
    <w:div w:id="917637467">
      <w:bodyDiv w:val="1"/>
      <w:marLeft w:val="0"/>
      <w:marRight w:val="0"/>
      <w:marTop w:val="0"/>
      <w:marBottom w:val="0"/>
      <w:divBdr>
        <w:top w:val="none" w:sz="0" w:space="0" w:color="auto"/>
        <w:left w:val="none" w:sz="0" w:space="0" w:color="auto"/>
        <w:bottom w:val="none" w:sz="0" w:space="0" w:color="auto"/>
        <w:right w:val="none" w:sz="0" w:space="0" w:color="auto"/>
      </w:divBdr>
    </w:div>
    <w:div w:id="919482268">
      <w:bodyDiv w:val="1"/>
      <w:marLeft w:val="0"/>
      <w:marRight w:val="0"/>
      <w:marTop w:val="0"/>
      <w:marBottom w:val="0"/>
      <w:divBdr>
        <w:top w:val="none" w:sz="0" w:space="0" w:color="auto"/>
        <w:left w:val="none" w:sz="0" w:space="0" w:color="auto"/>
        <w:bottom w:val="none" w:sz="0" w:space="0" w:color="auto"/>
        <w:right w:val="none" w:sz="0" w:space="0" w:color="auto"/>
      </w:divBdr>
    </w:div>
    <w:div w:id="920020089">
      <w:bodyDiv w:val="1"/>
      <w:marLeft w:val="0"/>
      <w:marRight w:val="0"/>
      <w:marTop w:val="0"/>
      <w:marBottom w:val="0"/>
      <w:divBdr>
        <w:top w:val="none" w:sz="0" w:space="0" w:color="auto"/>
        <w:left w:val="none" w:sz="0" w:space="0" w:color="auto"/>
        <w:bottom w:val="none" w:sz="0" w:space="0" w:color="auto"/>
        <w:right w:val="none" w:sz="0" w:space="0" w:color="auto"/>
      </w:divBdr>
    </w:div>
    <w:div w:id="920288676">
      <w:bodyDiv w:val="1"/>
      <w:marLeft w:val="0"/>
      <w:marRight w:val="0"/>
      <w:marTop w:val="0"/>
      <w:marBottom w:val="0"/>
      <w:divBdr>
        <w:top w:val="none" w:sz="0" w:space="0" w:color="auto"/>
        <w:left w:val="none" w:sz="0" w:space="0" w:color="auto"/>
        <w:bottom w:val="none" w:sz="0" w:space="0" w:color="auto"/>
        <w:right w:val="none" w:sz="0" w:space="0" w:color="auto"/>
      </w:divBdr>
    </w:div>
    <w:div w:id="922228969">
      <w:bodyDiv w:val="1"/>
      <w:marLeft w:val="0"/>
      <w:marRight w:val="0"/>
      <w:marTop w:val="0"/>
      <w:marBottom w:val="0"/>
      <w:divBdr>
        <w:top w:val="none" w:sz="0" w:space="0" w:color="auto"/>
        <w:left w:val="none" w:sz="0" w:space="0" w:color="auto"/>
        <w:bottom w:val="none" w:sz="0" w:space="0" w:color="auto"/>
        <w:right w:val="none" w:sz="0" w:space="0" w:color="auto"/>
      </w:divBdr>
    </w:div>
    <w:div w:id="923228467">
      <w:bodyDiv w:val="1"/>
      <w:marLeft w:val="0"/>
      <w:marRight w:val="0"/>
      <w:marTop w:val="0"/>
      <w:marBottom w:val="0"/>
      <w:divBdr>
        <w:top w:val="none" w:sz="0" w:space="0" w:color="auto"/>
        <w:left w:val="none" w:sz="0" w:space="0" w:color="auto"/>
        <w:bottom w:val="none" w:sz="0" w:space="0" w:color="auto"/>
        <w:right w:val="none" w:sz="0" w:space="0" w:color="auto"/>
      </w:divBdr>
    </w:div>
    <w:div w:id="923729984">
      <w:bodyDiv w:val="1"/>
      <w:marLeft w:val="0"/>
      <w:marRight w:val="0"/>
      <w:marTop w:val="0"/>
      <w:marBottom w:val="0"/>
      <w:divBdr>
        <w:top w:val="none" w:sz="0" w:space="0" w:color="auto"/>
        <w:left w:val="none" w:sz="0" w:space="0" w:color="auto"/>
        <w:bottom w:val="none" w:sz="0" w:space="0" w:color="auto"/>
        <w:right w:val="none" w:sz="0" w:space="0" w:color="auto"/>
      </w:divBdr>
    </w:div>
    <w:div w:id="926772033">
      <w:bodyDiv w:val="1"/>
      <w:marLeft w:val="0"/>
      <w:marRight w:val="0"/>
      <w:marTop w:val="0"/>
      <w:marBottom w:val="0"/>
      <w:divBdr>
        <w:top w:val="none" w:sz="0" w:space="0" w:color="auto"/>
        <w:left w:val="none" w:sz="0" w:space="0" w:color="auto"/>
        <w:bottom w:val="none" w:sz="0" w:space="0" w:color="auto"/>
        <w:right w:val="none" w:sz="0" w:space="0" w:color="auto"/>
      </w:divBdr>
    </w:div>
    <w:div w:id="927350088">
      <w:bodyDiv w:val="1"/>
      <w:marLeft w:val="0"/>
      <w:marRight w:val="0"/>
      <w:marTop w:val="0"/>
      <w:marBottom w:val="0"/>
      <w:divBdr>
        <w:top w:val="none" w:sz="0" w:space="0" w:color="auto"/>
        <w:left w:val="none" w:sz="0" w:space="0" w:color="auto"/>
        <w:bottom w:val="none" w:sz="0" w:space="0" w:color="auto"/>
        <w:right w:val="none" w:sz="0" w:space="0" w:color="auto"/>
      </w:divBdr>
    </w:div>
    <w:div w:id="933052106">
      <w:bodyDiv w:val="1"/>
      <w:marLeft w:val="0"/>
      <w:marRight w:val="0"/>
      <w:marTop w:val="0"/>
      <w:marBottom w:val="0"/>
      <w:divBdr>
        <w:top w:val="none" w:sz="0" w:space="0" w:color="auto"/>
        <w:left w:val="none" w:sz="0" w:space="0" w:color="auto"/>
        <w:bottom w:val="none" w:sz="0" w:space="0" w:color="auto"/>
        <w:right w:val="none" w:sz="0" w:space="0" w:color="auto"/>
      </w:divBdr>
    </w:div>
    <w:div w:id="934629656">
      <w:bodyDiv w:val="1"/>
      <w:marLeft w:val="0"/>
      <w:marRight w:val="0"/>
      <w:marTop w:val="0"/>
      <w:marBottom w:val="0"/>
      <w:divBdr>
        <w:top w:val="none" w:sz="0" w:space="0" w:color="auto"/>
        <w:left w:val="none" w:sz="0" w:space="0" w:color="auto"/>
        <w:bottom w:val="none" w:sz="0" w:space="0" w:color="auto"/>
        <w:right w:val="none" w:sz="0" w:space="0" w:color="auto"/>
      </w:divBdr>
    </w:div>
    <w:div w:id="936717782">
      <w:bodyDiv w:val="1"/>
      <w:marLeft w:val="0"/>
      <w:marRight w:val="0"/>
      <w:marTop w:val="0"/>
      <w:marBottom w:val="0"/>
      <w:divBdr>
        <w:top w:val="none" w:sz="0" w:space="0" w:color="auto"/>
        <w:left w:val="none" w:sz="0" w:space="0" w:color="auto"/>
        <w:bottom w:val="none" w:sz="0" w:space="0" w:color="auto"/>
        <w:right w:val="none" w:sz="0" w:space="0" w:color="auto"/>
      </w:divBdr>
    </w:div>
    <w:div w:id="940798415">
      <w:bodyDiv w:val="1"/>
      <w:marLeft w:val="0"/>
      <w:marRight w:val="0"/>
      <w:marTop w:val="0"/>
      <w:marBottom w:val="0"/>
      <w:divBdr>
        <w:top w:val="none" w:sz="0" w:space="0" w:color="auto"/>
        <w:left w:val="none" w:sz="0" w:space="0" w:color="auto"/>
        <w:bottom w:val="none" w:sz="0" w:space="0" w:color="auto"/>
        <w:right w:val="none" w:sz="0" w:space="0" w:color="auto"/>
      </w:divBdr>
    </w:div>
    <w:div w:id="951935267">
      <w:bodyDiv w:val="1"/>
      <w:marLeft w:val="0"/>
      <w:marRight w:val="0"/>
      <w:marTop w:val="0"/>
      <w:marBottom w:val="0"/>
      <w:divBdr>
        <w:top w:val="none" w:sz="0" w:space="0" w:color="auto"/>
        <w:left w:val="none" w:sz="0" w:space="0" w:color="auto"/>
        <w:bottom w:val="none" w:sz="0" w:space="0" w:color="auto"/>
        <w:right w:val="none" w:sz="0" w:space="0" w:color="auto"/>
      </w:divBdr>
    </w:div>
    <w:div w:id="953294482">
      <w:bodyDiv w:val="1"/>
      <w:marLeft w:val="0"/>
      <w:marRight w:val="0"/>
      <w:marTop w:val="0"/>
      <w:marBottom w:val="0"/>
      <w:divBdr>
        <w:top w:val="none" w:sz="0" w:space="0" w:color="auto"/>
        <w:left w:val="none" w:sz="0" w:space="0" w:color="auto"/>
        <w:bottom w:val="none" w:sz="0" w:space="0" w:color="auto"/>
        <w:right w:val="none" w:sz="0" w:space="0" w:color="auto"/>
      </w:divBdr>
    </w:div>
    <w:div w:id="958998754">
      <w:bodyDiv w:val="1"/>
      <w:marLeft w:val="0"/>
      <w:marRight w:val="0"/>
      <w:marTop w:val="0"/>
      <w:marBottom w:val="0"/>
      <w:divBdr>
        <w:top w:val="none" w:sz="0" w:space="0" w:color="auto"/>
        <w:left w:val="none" w:sz="0" w:space="0" w:color="auto"/>
        <w:bottom w:val="none" w:sz="0" w:space="0" w:color="auto"/>
        <w:right w:val="none" w:sz="0" w:space="0" w:color="auto"/>
      </w:divBdr>
    </w:div>
    <w:div w:id="959578412">
      <w:bodyDiv w:val="1"/>
      <w:marLeft w:val="0"/>
      <w:marRight w:val="0"/>
      <w:marTop w:val="0"/>
      <w:marBottom w:val="0"/>
      <w:divBdr>
        <w:top w:val="none" w:sz="0" w:space="0" w:color="auto"/>
        <w:left w:val="none" w:sz="0" w:space="0" w:color="auto"/>
        <w:bottom w:val="none" w:sz="0" w:space="0" w:color="auto"/>
        <w:right w:val="none" w:sz="0" w:space="0" w:color="auto"/>
      </w:divBdr>
    </w:div>
    <w:div w:id="960918515">
      <w:bodyDiv w:val="1"/>
      <w:marLeft w:val="0"/>
      <w:marRight w:val="0"/>
      <w:marTop w:val="0"/>
      <w:marBottom w:val="0"/>
      <w:divBdr>
        <w:top w:val="none" w:sz="0" w:space="0" w:color="auto"/>
        <w:left w:val="none" w:sz="0" w:space="0" w:color="auto"/>
        <w:bottom w:val="none" w:sz="0" w:space="0" w:color="auto"/>
        <w:right w:val="none" w:sz="0" w:space="0" w:color="auto"/>
      </w:divBdr>
    </w:div>
    <w:div w:id="962148614">
      <w:bodyDiv w:val="1"/>
      <w:marLeft w:val="0"/>
      <w:marRight w:val="0"/>
      <w:marTop w:val="0"/>
      <w:marBottom w:val="0"/>
      <w:divBdr>
        <w:top w:val="none" w:sz="0" w:space="0" w:color="auto"/>
        <w:left w:val="none" w:sz="0" w:space="0" w:color="auto"/>
        <w:bottom w:val="none" w:sz="0" w:space="0" w:color="auto"/>
        <w:right w:val="none" w:sz="0" w:space="0" w:color="auto"/>
      </w:divBdr>
    </w:div>
    <w:div w:id="962803532">
      <w:bodyDiv w:val="1"/>
      <w:marLeft w:val="0"/>
      <w:marRight w:val="0"/>
      <w:marTop w:val="0"/>
      <w:marBottom w:val="0"/>
      <w:divBdr>
        <w:top w:val="none" w:sz="0" w:space="0" w:color="auto"/>
        <w:left w:val="none" w:sz="0" w:space="0" w:color="auto"/>
        <w:bottom w:val="none" w:sz="0" w:space="0" w:color="auto"/>
        <w:right w:val="none" w:sz="0" w:space="0" w:color="auto"/>
      </w:divBdr>
    </w:div>
    <w:div w:id="973681808">
      <w:bodyDiv w:val="1"/>
      <w:marLeft w:val="0"/>
      <w:marRight w:val="0"/>
      <w:marTop w:val="0"/>
      <w:marBottom w:val="0"/>
      <w:divBdr>
        <w:top w:val="none" w:sz="0" w:space="0" w:color="auto"/>
        <w:left w:val="none" w:sz="0" w:space="0" w:color="auto"/>
        <w:bottom w:val="none" w:sz="0" w:space="0" w:color="auto"/>
        <w:right w:val="none" w:sz="0" w:space="0" w:color="auto"/>
      </w:divBdr>
    </w:div>
    <w:div w:id="977145136">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977761403">
      <w:bodyDiv w:val="1"/>
      <w:marLeft w:val="0"/>
      <w:marRight w:val="0"/>
      <w:marTop w:val="0"/>
      <w:marBottom w:val="0"/>
      <w:divBdr>
        <w:top w:val="none" w:sz="0" w:space="0" w:color="auto"/>
        <w:left w:val="none" w:sz="0" w:space="0" w:color="auto"/>
        <w:bottom w:val="none" w:sz="0" w:space="0" w:color="auto"/>
        <w:right w:val="none" w:sz="0" w:space="0" w:color="auto"/>
      </w:divBdr>
    </w:div>
    <w:div w:id="979961219">
      <w:bodyDiv w:val="1"/>
      <w:marLeft w:val="0"/>
      <w:marRight w:val="0"/>
      <w:marTop w:val="0"/>
      <w:marBottom w:val="0"/>
      <w:divBdr>
        <w:top w:val="none" w:sz="0" w:space="0" w:color="auto"/>
        <w:left w:val="none" w:sz="0" w:space="0" w:color="auto"/>
        <w:bottom w:val="none" w:sz="0" w:space="0" w:color="auto"/>
        <w:right w:val="none" w:sz="0" w:space="0" w:color="auto"/>
      </w:divBdr>
    </w:div>
    <w:div w:id="980958199">
      <w:bodyDiv w:val="1"/>
      <w:marLeft w:val="0"/>
      <w:marRight w:val="0"/>
      <w:marTop w:val="0"/>
      <w:marBottom w:val="0"/>
      <w:divBdr>
        <w:top w:val="none" w:sz="0" w:space="0" w:color="auto"/>
        <w:left w:val="none" w:sz="0" w:space="0" w:color="auto"/>
        <w:bottom w:val="none" w:sz="0" w:space="0" w:color="auto"/>
        <w:right w:val="none" w:sz="0" w:space="0" w:color="auto"/>
      </w:divBdr>
    </w:div>
    <w:div w:id="981882580">
      <w:bodyDiv w:val="1"/>
      <w:marLeft w:val="0"/>
      <w:marRight w:val="0"/>
      <w:marTop w:val="0"/>
      <w:marBottom w:val="0"/>
      <w:divBdr>
        <w:top w:val="none" w:sz="0" w:space="0" w:color="auto"/>
        <w:left w:val="none" w:sz="0" w:space="0" w:color="auto"/>
        <w:bottom w:val="none" w:sz="0" w:space="0" w:color="auto"/>
        <w:right w:val="none" w:sz="0" w:space="0" w:color="auto"/>
      </w:divBdr>
    </w:div>
    <w:div w:id="983856408">
      <w:bodyDiv w:val="1"/>
      <w:marLeft w:val="0"/>
      <w:marRight w:val="0"/>
      <w:marTop w:val="0"/>
      <w:marBottom w:val="0"/>
      <w:divBdr>
        <w:top w:val="none" w:sz="0" w:space="0" w:color="auto"/>
        <w:left w:val="none" w:sz="0" w:space="0" w:color="auto"/>
        <w:bottom w:val="none" w:sz="0" w:space="0" w:color="auto"/>
        <w:right w:val="none" w:sz="0" w:space="0" w:color="auto"/>
      </w:divBdr>
    </w:div>
    <w:div w:id="984045131">
      <w:bodyDiv w:val="1"/>
      <w:marLeft w:val="0"/>
      <w:marRight w:val="0"/>
      <w:marTop w:val="0"/>
      <w:marBottom w:val="0"/>
      <w:divBdr>
        <w:top w:val="none" w:sz="0" w:space="0" w:color="auto"/>
        <w:left w:val="none" w:sz="0" w:space="0" w:color="auto"/>
        <w:bottom w:val="none" w:sz="0" w:space="0" w:color="auto"/>
        <w:right w:val="none" w:sz="0" w:space="0" w:color="auto"/>
      </w:divBdr>
    </w:div>
    <w:div w:id="986281566">
      <w:bodyDiv w:val="1"/>
      <w:marLeft w:val="0"/>
      <w:marRight w:val="0"/>
      <w:marTop w:val="0"/>
      <w:marBottom w:val="0"/>
      <w:divBdr>
        <w:top w:val="none" w:sz="0" w:space="0" w:color="auto"/>
        <w:left w:val="none" w:sz="0" w:space="0" w:color="auto"/>
        <w:bottom w:val="none" w:sz="0" w:space="0" w:color="auto"/>
        <w:right w:val="none" w:sz="0" w:space="0" w:color="auto"/>
      </w:divBdr>
    </w:div>
    <w:div w:id="993920419">
      <w:bodyDiv w:val="1"/>
      <w:marLeft w:val="0"/>
      <w:marRight w:val="0"/>
      <w:marTop w:val="0"/>
      <w:marBottom w:val="0"/>
      <w:divBdr>
        <w:top w:val="none" w:sz="0" w:space="0" w:color="auto"/>
        <w:left w:val="none" w:sz="0" w:space="0" w:color="auto"/>
        <w:bottom w:val="none" w:sz="0" w:space="0" w:color="auto"/>
        <w:right w:val="none" w:sz="0" w:space="0" w:color="auto"/>
      </w:divBdr>
    </w:div>
    <w:div w:id="994140796">
      <w:bodyDiv w:val="1"/>
      <w:marLeft w:val="0"/>
      <w:marRight w:val="0"/>
      <w:marTop w:val="0"/>
      <w:marBottom w:val="0"/>
      <w:divBdr>
        <w:top w:val="none" w:sz="0" w:space="0" w:color="auto"/>
        <w:left w:val="none" w:sz="0" w:space="0" w:color="auto"/>
        <w:bottom w:val="none" w:sz="0" w:space="0" w:color="auto"/>
        <w:right w:val="none" w:sz="0" w:space="0" w:color="auto"/>
      </w:divBdr>
    </w:div>
    <w:div w:id="994912114">
      <w:bodyDiv w:val="1"/>
      <w:marLeft w:val="0"/>
      <w:marRight w:val="0"/>
      <w:marTop w:val="0"/>
      <w:marBottom w:val="0"/>
      <w:divBdr>
        <w:top w:val="none" w:sz="0" w:space="0" w:color="auto"/>
        <w:left w:val="none" w:sz="0" w:space="0" w:color="auto"/>
        <w:bottom w:val="none" w:sz="0" w:space="0" w:color="auto"/>
        <w:right w:val="none" w:sz="0" w:space="0" w:color="auto"/>
      </w:divBdr>
    </w:div>
    <w:div w:id="996495942">
      <w:bodyDiv w:val="1"/>
      <w:marLeft w:val="0"/>
      <w:marRight w:val="0"/>
      <w:marTop w:val="0"/>
      <w:marBottom w:val="0"/>
      <w:divBdr>
        <w:top w:val="none" w:sz="0" w:space="0" w:color="auto"/>
        <w:left w:val="none" w:sz="0" w:space="0" w:color="auto"/>
        <w:bottom w:val="none" w:sz="0" w:space="0" w:color="auto"/>
        <w:right w:val="none" w:sz="0" w:space="0" w:color="auto"/>
      </w:divBdr>
    </w:div>
    <w:div w:id="997609991">
      <w:bodyDiv w:val="1"/>
      <w:marLeft w:val="0"/>
      <w:marRight w:val="0"/>
      <w:marTop w:val="0"/>
      <w:marBottom w:val="0"/>
      <w:divBdr>
        <w:top w:val="none" w:sz="0" w:space="0" w:color="auto"/>
        <w:left w:val="none" w:sz="0" w:space="0" w:color="auto"/>
        <w:bottom w:val="none" w:sz="0" w:space="0" w:color="auto"/>
        <w:right w:val="none" w:sz="0" w:space="0" w:color="auto"/>
      </w:divBdr>
    </w:div>
    <w:div w:id="997928108">
      <w:bodyDiv w:val="1"/>
      <w:marLeft w:val="0"/>
      <w:marRight w:val="0"/>
      <w:marTop w:val="0"/>
      <w:marBottom w:val="0"/>
      <w:divBdr>
        <w:top w:val="none" w:sz="0" w:space="0" w:color="auto"/>
        <w:left w:val="none" w:sz="0" w:space="0" w:color="auto"/>
        <w:bottom w:val="none" w:sz="0" w:space="0" w:color="auto"/>
        <w:right w:val="none" w:sz="0" w:space="0" w:color="auto"/>
      </w:divBdr>
    </w:div>
    <w:div w:id="998265118">
      <w:bodyDiv w:val="1"/>
      <w:marLeft w:val="0"/>
      <w:marRight w:val="0"/>
      <w:marTop w:val="0"/>
      <w:marBottom w:val="0"/>
      <w:divBdr>
        <w:top w:val="none" w:sz="0" w:space="0" w:color="auto"/>
        <w:left w:val="none" w:sz="0" w:space="0" w:color="auto"/>
        <w:bottom w:val="none" w:sz="0" w:space="0" w:color="auto"/>
        <w:right w:val="none" w:sz="0" w:space="0" w:color="auto"/>
      </w:divBdr>
    </w:div>
    <w:div w:id="999575709">
      <w:bodyDiv w:val="1"/>
      <w:marLeft w:val="0"/>
      <w:marRight w:val="0"/>
      <w:marTop w:val="0"/>
      <w:marBottom w:val="0"/>
      <w:divBdr>
        <w:top w:val="none" w:sz="0" w:space="0" w:color="auto"/>
        <w:left w:val="none" w:sz="0" w:space="0" w:color="auto"/>
        <w:bottom w:val="none" w:sz="0" w:space="0" w:color="auto"/>
        <w:right w:val="none" w:sz="0" w:space="0" w:color="auto"/>
      </w:divBdr>
    </w:div>
    <w:div w:id="999964027">
      <w:bodyDiv w:val="1"/>
      <w:marLeft w:val="0"/>
      <w:marRight w:val="0"/>
      <w:marTop w:val="0"/>
      <w:marBottom w:val="0"/>
      <w:divBdr>
        <w:top w:val="none" w:sz="0" w:space="0" w:color="auto"/>
        <w:left w:val="none" w:sz="0" w:space="0" w:color="auto"/>
        <w:bottom w:val="none" w:sz="0" w:space="0" w:color="auto"/>
        <w:right w:val="none" w:sz="0" w:space="0" w:color="auto"/>
      </w:divBdr>
    </w:div>
    <w:div w:id="1002197554">
      <w:bodyDiv w:val="1"/>
      <w:marLeft w:val="0"/>
      <w:marRight w:val="0"/>
      <w:marTop w:val="0"/>
      <w:marBottom w:val="0"/>
      <w:divBdr>
        <w:top w:val="none" w:sz="0" w:space="0" w:color="auto"/>
        <w:left w:val="none" w:sz="0" w:space="0" w:color="auto"/>
        <w:bottom w:val="none" w:sz="0" w:space="0" w:color="auto"/>
        <w:right w:val="none" w:sz="0" w:space="0" w:color="auto"/>
      </w:divBdr>
    </w:div>
    <w:div w:id="1002322236">
      <w:bodyDiv w:val="1"/>
      <w:marLeft w:val="0"/>
      <w:marRight w:val="0"/>
      <w:marTop w:val="0"/>
      <w:marBottom w:val="0"/>
      <w:divBdr>
        <w:top w:val="none" w:sz="0" w:space="0" w:color="auto"/>
        <w:left w:val="none" w:sz="0" w:space="0" w:color="auto"/>
        <w:bottom w:val="none" w:sz="0" w:space="0" w:color="auto"/>
        <w:right w:val="none" w:sz="0" w:space="0" w:color="auto"/>
      </w:divBdr>
    </w:div>
    <w:div w:id="1004750543">
      <w:bodyDiv w:val="1"/>
      <w:marLeft w:val="0"/>
      <w:marRight w:val="0"/>
      <w:marTop w:val="0"/>
      <w:marBottom w:val="0"/>
      <w:divBdr>
        <w:top w:val="none" w:sz="0" w:space="0" w:color="auto"/>
        <w:left w:val="none" w:sz="0" w:space="0" w:color="auto"/>
        <w:bottom w:val="none" w:sz="0" w:space="0" w:color="auto"/>
        <w:right w:val="none" w:sz="0" w:space="0" w:color="auto"/>
      </w:divBdr>
    </w:div>
    <w:div w:id="1005590013">
      <w:bodyDiv w:val="1"/>
      <w:marLeft w:val="0"/>
      <w:marRight w:val="0"/>
      <w:marTop w:val="0"/>
      <w:marBottom w:val="0"/>
      <w:divBdr>
        <w:top w:val="none" w:sz="0" w:space="0" w:color="auto"/>
        <w:left w:val="none" w:sz="0" w:space="0" w:color="auto"/>
        <w:bottom w:val="none" w:sz="0" w:space="0" w:color="auto"/>
        <w:right w:val="none" w:sz="0" w:space="0" w:color="auto"/>
      </w:divBdr>
    </w:div>
    <w:div w:id="1007175465">
      <w:bodyDiv w:val="1"/>
      <w:marLeft w:val="0"/>
      <w:marRight w:val="0"/>
      <w:marTop w:val="0"/>
      <w:marBottom w:val="0"/>
      <w:divBdr>
        <w:top w:val="none" w:sz="0" w:space="0" w:color="auto"/>
        <w:left w:val="none" w:sz="0" w:space="0" w:color="auto"/>
        <w:bottom w:val="none" w:sz="0" w:space="0" w:color="auto"/>
        <w:right w:val="none" w:sz="0" w:space="0" w:color="auto"/>
      </w:divBdr>
    </w:div>
    <w:div w:id="1009867426">
      <w:bodyDiv w:val="1"/>
      <w:marLeft w:val="0"/>
      <w:marRight w:val="0"/>
      <w:marTop w:val="0"/>
      <w:marBottom w:val="0"/>
      <w:divBdr>
        <w:top w:val="none" w:sz="0" w:space="0" w:color="auto"/>
        <w:left w:val="none" w:sz="0" w:space="0" w:color="auto"/>
        <w:bottom w:val="none" w:sz="0" w:space="0" w:color="auto"/>
        <w:right w:val="none" w:sz="0" w:space="0" w:color="auto"/>
      </w:divBdr>
    </w:div>
    <w:div w:id="1010645216">
      <w:bodyDiv w:val="1"/>
      <w:marLeft w:val="0"/>
      <w:marRight w:val="0"/>
      <w:marTop w:val="0"/>
      <w:marBottom w:val="0"/>
      <w:divBdr>
        <w:top w:val="none" w:sz="0" w:space="0" w:color="auto"/>
        <w:left w:val="none" w:sz="0" w:space="0" w:color="auto"/>
        <w:bottom w:val="none" w:sz="0" w:space="0" w:color="auto"/>
        <w:right w:val="none" w:sz="0" w:space="0" w:color="auto"/>
      </w:divBdr>
    </w:div>
    <w:div w:id="1014070089">
      <w:bodyDiv w:val="1"/>
      <w:marLeft w:val="0"/>
      <w:marRight w:val="0"/>
      <w:marTop w:val="0"/>
      <w:marBottom w:val="0"/>
      <w:divBdr>
        <w:top w:val="none" w:sz="0" w:space="0" w:color="auto"/>
        <w:left w:val="none" w:sz="0" w:space="0" w:color="auto"/>
        <w:bottom w:val="none" w:sz="0" w:space="0" w:color="auto"/>
        <w:right w:val="none" w:sz="0" w:space="0" w:color="auto"/>
      </w:divBdr>
    </w:div>
    <w:div w:id="1014695741">
      <w:bodyDiv w:val="1"/>
      <w:marLeft w:val="0"/>
      <w:marRight w:val="0"/>
      <w:marTop w:val="0"/>
      <w:marBottom w:val="0"/>
      <w:divBdr>
        <w:top w:val="none" w:sz="0" w:space="0" w:color="auto"/>
        <w:left w:val="none" w:sz="0" w:space="0" w:color="auto"/>
        <w:bottom w:val="none" w:sz="0" w:space="0" w:color="auto"/>
        <w:right w:val="none" w:sz="0" w:space="0" w:color="auto"/>
      </w:divBdr>
    </w:div>
    <w:div w:id="1020661849">
      <w:bodyDiv w:val="1"/>
      <w:marLeft w:val="0"/>
      <w:marRight w:val="0"/>
      <w:marTop w:val="0"/>
      <w:marBottom w:val="0"/>
      <w:divBdr>
        <w:top w:val="none" w:sz="0" w:space="0" w:color="auto"/>
        <w:left w:val="none" w:sz="0" w:space="0" w:color="auto"/>
        <w:bottom w:val="none" w:sz="0" w:space="0" w:color="auto"/>
        <w:right w:val="none" w:sz="0" w:space="0" w:color="auto"/>
      </w:divBdr>
    </w:div>
    <w:div w:id="1034845425">
      <w:bodyDiv w:val="1"/>
      <w:marLeft w:val="0"/>
      <w:marRight w:val="0"/>
      <w:marTop w:val="0"/>
      <w:marBottom w:val="0"/>
      <w:divBdr>
        <w:top w:val="none" w:sz="0" w:space="0" w:color="auto"/>
        <w:left w:val="none" w:sz="0" w:space="0" w:color="auto"/>
        <w:bottom w:val="none" w:sz="0" w:space="0" w:color="auto"/>
        <w:right w:val="none" w:sz="0" w:space="0" w:color="auto"/>
      </w:divBdr>
    </w:div>
    <w:div w:id="1035081694">
      <w:bodyDiv w:val="1"/>
      <w:marLeft w:val="0"/>
      <w:marRight w:val="0"/>
      <w:marTop w:val="0"/>
      <w:marBottom w:val="0"/>
      <w:divBdr>
        <w:top w:val="none" w:sz="0" w:space="0" w:color="auto"/>
        <w:left w:val="none" w:sz="0" w:space="0" w:color="auto"/>
        <w:bottom w:val="none" w:sz="0" w:space="0" w:color="auto"/>
        <w:right w:val="none" w:sz="0" w:space="0" w:color="auto"/>
      </w:divBdr>
    </w:div>
    <w:div w:id="1035691757">
      <w:bodyDiv w:val="1"/>
      <w:marLeft w:val="0"/>
      <w:marRight w:val="0"/>
      <w:marTop w:val="0"/>
      <w:marBottom w:val="0"/>
      <w:divBdr>
        <w:top w:val="none" w:sz="0" w:space="0" w:color="auto"/>
        <w:left w:val="none" w:sz="0" w:space="0" w:color="auto"/>
        <w:bottom w:val="none" w:sz="0" w:space="0" w:color="auto"/>
        <w:right w:val="none" w:sz="0" w:space="0" w:color="auto"/>
      </w:divBdr>
    </w:div>
    <w:div w:id="1041782826">
      <w:bodyDiv w:val="1"/>
      <w:marLeft w:val="0"/>
      <w:marRight w:val="0"/>
      <w:marTop w:val="0"/>
      <w:marBottom w:val="0"/>
      <w:divBdr>
        <w:top w:val="none" w:sz="0" w:space="0" w:color="auto"/>
        <w:left w:val="none" w:sz="0" w:space="0" w:color="auto"/>
        <w:bottom w:val="none" w:sz="0" w:space="0" w:color="auto"/>
        <w:right w:val="none" w:sz="0" w:space="0" w:color="auto"/>
      </w:divBdr>
    </w:div>
    <w:div w:id="1044601428">
      <w:bodyDiv w:val="1"/>
      <w:marLeft w:val="0"/>
      <w:marRight w:val="0"/>
      <w:marTop w:val="0"/>
      <w:marBottom w:val="0"/>
      <w:divBdr>
        <w:top w:val="none" w:sz="0" w:space="0" w:color="auto"/>
        <w:left w:val="none" w:sz="0" w:space="0" w:color="auto"/>
        <w:bottom w:val="none" w:sz="0" w:space="0" w:color="auto"/>
        <w:right w:val="none" w:sz="0" w:space="0" w:color="auto"/>
      </w:divBdr>
    </w:div>
    <w:div w:id="1046687404">
      <w:bodyDiv w:val="1"/>
      <w:marLeft w:val="0"/>
      <w:marRight w:val="0"/>
      <w:marTop w:val="0"/>
      <w:marBottom w:val="0"/>
      <w:divBdr>
        <w:top w:val="none" w:sz="0" w:space="0" w:color="auto"/>
        <w:left w:val="none" w:sz="0" w:space="0" w:color="auto"/>
        <w:bottom w:val="none" w:sz="0" w:space="0" w:color="auto"/>
        <w:right w:val="none" w:sz="0" w:space="0" w:color="auto"/>
      </w:divBdr>
    </w:div>
    <w:div w:id="1050109268">
      <w:bodyDiv w:val="1"/>
      <w:marLeft w:val="0"/>
      <w:marRight w:val="0"/>
      <w:marTop w:val="0"/>
      <w:marBottom w:val="0"/>
      <w:divBdr>
        <w:top w:val="none" w:sz="0" w:space="0" w:color="auto"/>
        <w:left w:val="none" w:sz="0" w:space="0" w:color="auto"/>
        <w:bottom w:val="none" w:sz="0" w:space="0" w:color="auto"/>
        <w:right w:val="none" w:sz="0" w:space="0" w:color="auto"/>
      </w:divBdr>
    </w:div>
    <w:div w:id="1051731299">
      <w:bodyDiv w:val="1"/>
      <w:marLeft w:val="0"/>
      <w:marRight w:val="0"/>
      <w:marTop w:val="0"/>
      <w:marBottom w:val="0"/>
      <w:divBdr>
        <w:top w:val="none" w:sz="0" w:space="0" w:color="auto"/>
        <w:left w:val="none" w:sz="0" w:space="0" w:color="auto"/>
        <w:bottom w:val="none" w:sz="0" w:space="0" w:color="auto"/>
        <w:right w:val="none" w:sz="0" w:space="0" w:color="auto"/>
      </w:divBdr>
    </w:div>
    <w:div w:id="1055664365">
      <w:bodyDiv w:val="1"/>
      <w:marLeft w:val="0"/>
      <w:marRight w:val="0"/>
      <w:marTop w:val="0"/>
      <w:marBottom w:val="0"/>
      <w:divBdr>
        <w:top w:val="none" w:sz="0" w:space="0" w:color="auto"/>
        <w:left w:val="none" w:sz="0" w:space="0" w:color="auto"/>
        <w:bottom w:val="none" w:sz="0" w:space="0" w:color="auto"/>
        <w:right w:val="none" w:sz="0" w:space="0" w:color="auto"/>
      </w:divBdr>
    </w:div>
    <w:div w:id="1056006704">
      <w:bodyDiv w:val="1"/>
      <w:marLeft w:val="0"/>
      <w:marRight w:val="0"/>
      <w:marTop w:val="0"/>
      <w:marBottom w:val="0"/>
      <w:divBdr>
        <w:top w:val="none" w:sz="0" w:space="0" w:color="auto"/>
        <w:left w:val="none" w:sz="0" w:space="0" w:color="auto"/>
        <w:bottom w:val="none" w:sz="0" w:space="0" w:color="auto"/>
        <w:right w:val="none" w:sz="0" w:space="0" w:color="auto"/>
      </w:divBdr>
    </w:div>
    <w:div w:id="1056508183">
      <w:bodyDiv w:val="1"/>
      <w:marLeft w:val="0"/>
      <w:marRight w:val="0"/>
      <w:marTop w:val="0"/>
      <w:marBottom w:val="0"/>
      <w:divBdr>
        <w:top w:val="none" w:sz="0" w:space="0" w:color="auto"/>
        <w:left w:val="none" w:sz="0" w:space="0" w:color="auto"/>
        <w:bottom w:val="none" w:sz="0" w:space="0" w:color="auto"/>
        <w:right w:val="none" w:sz="0" w:space="0" w:color="auto"/>
      </w:divBdr>
    </w:div>
    <w:div w:id="1056930720">
      <w:bodyDiv w:val="1"/>
      <w:marLeft w:val="0"/>
      <w:marRight w:val="0"/>
      <w:marTop w:val="0"/>
      <w:marBottom w:val="0"/>
      <w:divBdr>
        <w:top w:val="none" w:sz="0" w:space="0" w:color="auto"/>
        <w:left w:val="none" w:sz="0" w:space="0" w:color="auto"/>
        <w:bottom w:val="none" w:sz="0" w:space="0" w:color="auto"/>
        <w:right w:val="none" w:sz="0" w:space="0" w:color="auto"/>
      </w:divBdr>
    </w:div>
    <w:div w:id="1057362180">
      <w:bodyDiv w:val="1"/>
      <w:marLeft w:val="0"/>
      <w:marRight w:val="0"/>
      <w:marTop w:val="0"/>
      <w:marBottom w:val="0"/>
      <w:divBdr>
        <w:top w:val="none" w:sz="0" w:space="0" w:color="auto"/>
        <w:left w:val="none" w:sz="0" w:space="0" w:color="auto"/>
        <w:bottom w:val="none" w:sz="0" w:space="0" w:color="auto"/>
        <w:right w:val="none" w:sz="0" w:space="0" w:color="auto"/>
      </w:divBdr>
    </w:div>
    <w:div w:id="1057508003">
      <w:bodyDiv w:val="1"/>
      <w:marLeft w:val="0"/>
      <w:marRight w:val="0"/>
      <w:marTop w:val="0"/>
      <w:marBottom w:val="0"/>
      <w:divBdr>
        <w:top w:val="none" w:sz="0" w:space="0" w:color="auto"/>
        <w:left w:val="none" w:sz="0" w:space="0" w:color="auto"/>
        <w:bottom w:val="none" w:sz="0" w:space="0" w:color="auto"/>
        <w:right w:val="none" w:sz="0" w:space="0" w:color="auto"/>
      </w:divBdr>
    </w:div>
    <w:div w:id="1057818938">
      <w:bodyDiv w:val="1"/>
      <w:marLeft w:val="0"/>
      <w:marRight w:val="0"/>
      <w:marTop w:val="0"/>
      <w:marBottom w:val="0"/>
      <w:divBdr>
        <w:top w:val="none" w:sz="0" w:space="0" w:color="auto"/>
        <w:left w:val="none" w:sz="0" w:space="0" w:color="auto"/>
        <w:bottom w:val="none" w:sz="0" w:space="0" w:color="auto"/>
        <w:right w:val="none" w:sz="0" w:space="0" w:color="auto"/>
      </w:divBdr>
    </w:div>
    <w:div w:id="1058743447">
      <w:bodyDiv w:val="1"/>
      <w:marLeft w:val="0"/>
      <w:marRight w:val="0"/>
      <w:marTop w:val="0"/>
      <w:marBottom w:val="0"/>
      <w:divBdr>
        <w:top w:val="none" w:sz="0" w:space="0" w:color="auto"/>
        <w:left w:val="none" w:sz="0" w:space="0" w:color="auto"/>
        <w:bottom w:val="none" w:sz="0" w:space="0" w:color="auto"/>
        <w:right w:val="none" w:sz="0" w:space="0" w:color="auto"/>
      </w:divBdr>
    </w:div>
    <w:div w:id="1059404338">
      <w:bodyDiv w:val="1"/>
      <w:marLeft w:val="0"/>
      <w:marRight w:val="0"/>
      <w:marTop w:val="0"/>
      <w:marBottom w:val="0"/>
      <w:divBdr>
        <w:top w:val="none" w:sz="0" w:space="0" w:color="auto"/>
        <w:left w:val="none" w:sz="0" w:space="0" w:color="auto"/>
        <w:bottom w:val="none" w:sz="0" w:space="0" w:color="auto"/>
        <w:right w:val="none" w:sz="0" w:space="0" w:color="auto"/>
      </w:divBdr>
    </w:div>
    <w:div w:id="1059981991">
      <w:bodyDiv w:val="1"/>
      <w:marLeft w:val="0"/>
      <w:marRight w:val="0"/>
      <w:marTop w:val="0"/>
      <w:marBottom w:val="0"/>
      <w:divBdr>
        <w:top w:val="none" w:sz="0" w:space="0" w:color="auto"/>
        <w:left w:val="none" w:sz="0" w:space="0" w:color="auto"/>
        <w:bottom w:val="none" w:sz="0" w:space="0" w:color="auto"/>
        <w:right w:val="none" w:sz="0" w:space="0" w:color="auto"/>
      </w:divBdr>
    </w:div>
    <w:div w:id="1060403011">
      <w:bodyDiv w:val="1"/>
      <w:marLeft w:val="0"/>
      <w:marRight w:val="0"/>
      <w:marTop w:val="0"/>
      <w:marBottom w:val="0"/>
      <w:divBdr>
        <w:top w:val="none" w:sz="0" w:space="0" w:color="auto"/>
        <w:left w:val="none" w:sz="0" w:space="0" w:color="auto"/>
        <w:bottom w:val="none" w:sz="0" w:space="0" w:color="auto"/>
        <w:right w:val="none" w:sz="0" w:space="0" w:color="auto"/>
      </w:divBdr>
    </w:div>
    <w:div w:id="1061100969">
      <w:bodyDiv w:val="1"/>
      <w:marLeft w:val="0"/>
      <w:marRight w:val="0"/>
      <w:marTop w:val="0"/>
      <w:marBottom w:val="0"/>
      <w:divBdr>
        <w:top w:val="none" w:sz="0" w:space="0" w:color="auto"/>
        <w:left w:val="none" w:sz="0" w:space="0" w:color="auto"/>
        <w:bottom w:val="none" w:sz="0" w:space="0" w:color="auto"/>
        <w:right w:val="none" w:sz="0" w:space="0" w:color="auto"/>
      </w:divBdr>
    </w:div>
    <w:div w:id="1065569663">
      <w:bodyDiv w:val="1"/>
      <w:marLeft w:val="0"/>
      <w:marRight w:val="0"/>
      <w:marTop w:val="0"/>
      <w:marBottom w:val="0"/>
      <w:divBdr>
        <w:top w:val="none" w:sz="0" w:space="0" w:color="auto"/>
        <w:left w:val="none" w:sz="0" w:space="0" w:color="auto"/>
        <w:bottom w:val="none" w:sz="0" w:space="0" w:color="auto"/>
        <w:right w:val="none" w:sz="0" w:space="0" w:color="auto"/>
      </w:divBdr>
    </w:div>
    <w:div w:id="1066145948">
      <w:bodyDiv w:val="1"/>
      <w:marLeft w:val="0"/>
      <w:marRight w:val="0"/>
      <w:marTop w:val="0"/>
      <w:marBottom w:val="0"/>
      <w:divBdr>
        <w:top w:val="none" w:sz="0" w:space="0" w:color="auto"/>
        <w:left w:val="none" w:sz="0" w:space="0" w:color="auto"/>
        <w:bottom w:val="none" w:sz="0" w:space="0" w:color="auto"/>
        <w:right w:val="none" w:sz="0" w:space="0" w:color="auto"/>
      </w:divBdr>
    </w:div>
    <w:div w:id="1068067081">
      <w:bodyDiv w:val="1"/>
      <w:marLeft w:val="0"/>
      <w:marRight w:val="0"/>
      <w:marTop w:val="0"/>
      <w:marBottom w:val="0"/>
      <w:divBdr>
        <w:top w:val="none" w:sz="0" w:space="0" w:color="auto"/>
        <w:left w:val="none" w:sz="0" w:space="0" w:color="auto"/>
        <w:bottom w:val="none" w:sz="0" w:space="0" w:color="auto"/>
        <w:right w:val="none" w:sz="0" w:space="0" w:color="auto"/>
      </w:divBdr>
    </w:div>
    <w:div w:id="1069038933">
      <w:bodyDiv w:val="1"/>
      <w:marLeft w:val="0"/>
      <w:marRight w:val="0"/>
      <w:marTop w:val="0"/>
      <w:marBottom w:val="0"/>
      <w:divBdr>
        <w:top w:val="none" w:sz="0" w:space="0" w:color="auto"/>
        <w:left w:val="none" w:sz="0" w:space="0" w:color="auto"/>
        <w:bottom w:val="none" w:sz="0" w:space="0" w:color="auto"/>
        <w:right w:val="none" w:sz="0" w:space="0" w:color="auto"/>
      </w:divBdr>
    </w:div>
    <w:div w:id="1070081491">
      <w:bodyDiv w:val="1"/>
      <w:marLeft w:val="0"/>
      <w:marRight w:val="0"/>
      <w:marTop w:val="0"/>
      <w:marBottom w:val="0"/>
      <w:divBdr>
        <w:top w:val="none" w:sz="0" w:space="0" w:color="auto"/>
        <w:left w:val="none" w:sz="0" w:space="0" w:color="auto"/>
        <w:bottom w:val="none" w:sz="0" w:space="0" w:color="auto"/>
        <w:right w:val="none" w:sz="0" w:space="0" w:color="auto"/>
      </w:divBdr>
    </w:div>
    <w:div w:id="1074662581">
      <w:bodyDiv w:val="1"/>
      <w:marLeft w:val="0"/>
      <w:marRight w:val="0"/>
      <w:marTop w:val="0"/>
      <w:marBottom w:val="0"/>
      <w:divBdr>
        <w:top w:val="none" w:sz="0" w:space="0" w:color="auto"/>
        <w:left w:val="none" w:sz="0" w:space="0" w:color="auto"/>
        <w:bottom w:val="none" w:sz="0" w:space="0" w:color="auto"/>
        <w:right w:val="none" w:sz="0" w:space="0" w:color="auto"/>
      </w:divBdr>
    </w:div>
    <w:div w:id="1075863068">
      <w:bodyDiv w:val="1"/>
      <w:marLeft w:val="0"/>
      <w:marRight w:val="0"/>
      <w:marTop w:val="0"/>
      <w:marBottom w:val="0"/>
      <w:divBdr>
        <w:top w:val="none" w:sz="0" w:space="0" w:color="auto"/>
        <w:left w:val="none" w:sz="0" w:space="0" w:color="auto"/>
        <w:bottom w:val="none" w:sz="0" w:space="0" w:color="auto"/>
        <w:right w:val="none" w:sz="0" w:space="0" w:color="auto"/>
      </w:divBdr>
    </w:div>
    <w:div w:id="1075980503">
      <w:bodyDiv w:val="1"/>
      <w:marLeft w:val="0"/>
      <w:marRight w:val="0"/>
      <w:marTop w:val="0"/>
      <w:marBottom w:val="0"/>
      <w:divBdr>
        <w:top w:val="none" w:sz="0" w:space="0" w:color="auto"/>
        <w:left w:val="none" w:sz="0" w:space="0" w:color="auto"/>
        <w:bottom w:val="none" w:sz="0" w:space="0" w:color="auto"/>
        <w:right w:val="none" w:sz="0" w:space="0" w:color="auto"/>
      </w:divBdr>
    </w:div>
    <w:div w:id="1076174847">
      <w:bodyDiv w:val="1"/>
      <w:marLeft w:val="0"/>
      <w:marRight w:val="0"/>
      <w:marTop w:val="0"/>
      <w:marBottom w:val="0"/>
      <w:divBdr>
        <w:top w:val="none" w:sz="0" w:space="0" w:color="auto"/>
        <w:left w:val="none" w:sz="0" w:space="0" w:color="auto"/>
        <w:bottom w:val="none" w:sz="0" w:space="0" w:color="auto"/>
        <w:right w:val="none" w:sz="0" w:space="0" w:color="auto"/>
      </w:divBdr>
    </w:div>
    <w:div w:id="1084764911">
      <w:bodyDiv w:val="1"/>
      <w:marLeft w:val="0"/>
      <w:marRight w:val="0"/>
      <w:marTop w:val="0"/>
      <w:marBottom w:val="0"/>
      <w:divBdr>
        <w:top w:val="none" w:sz="0" w:space="0" w:color="auto"/>
        <w:left w:val="none" w:sz="0" w:space="0" w:color="auto"/>
        <w:bottom w:val="none" w:sz="0" w:space="0" w:color="auto"/>
        <w:right w:val="none" w:sz="0" w:space="0" w:color="auto"/>
      </w:divBdr>
    </w:div>
    <w:div w:id="1086347519">
      <w:bodyDiv w:val="1"/>
      <w:marLeft w:val="0"/>
      <w:marRight w:val="0"/>
      <w:marTop w:val="0"/>
      <w:marBottom w:val="0"/>
      <w:divBdr>
        <w:top w:val="none" w:sz="0" w:space="0" w:color="auto"/>
        <w:left w:val="none" w:sz="0" w:space="0" w:color="auto"/>
        <w:bottom w:val="none" w:sz="0" w:space="0" w:color="auto"/>
        <w:right w:val="none" w:sz="0" w:space="0" w:color="auto"/>
      </w:divBdr>
    </w:div>
    <w:div w:id="1086729272">
      <w:bodyDiv w:val="1"/>
      <w:marLeft w:val="0"/>
      <w:marRight w:val="0"/>
      <w:marTop w:val="0"/>
      <w:marBottom w:val="0"/>
      <w:divBdr>
        <w:top w:val="none" w:sz="0" w:space="0" w:color="auto"/>
        <w:left w:val="none" w:sz="0" w:space="0" w:color="auto"/>
        <w:bottom w:val="none" w:sz="0" w:space="0" w:color="auto"/>
        <w:right w:val="none" w:sz="0" w:space="0" w:color="auto"/>
      </w:divBdr>
    </w:div>
    <w:div w:id="1089347389">
      <w:bodyDiv w:val="1"/>
      <w:marLeft w:val="0"/>
      <w:marRight w:val="0"/>
      <w:marTop w:val="0"/>
      <w:marBottom w:val="0"/>
      <w:divBdr>
        <w:top w:val="none" w:sz="0" w:space="0" w:color="auto"/>
        <w:left w:val="none" w:sz="0" w:space="0" w:color="auto"/>
        <w:bottom w:val="none" w:sz="0" w:space="0" w:color="auto"/>
        <w:right w:val="none" w:sz="0" w:space="0" w:color="auto"/>
      </w:divBdr>
    </w:div>
    <w:div w:id="1090396780">
      <w:bodyDiv w:val="1"/>
      <w:marLeft w:val="0"/>
      <w:marRight w:val="0"/>
      <w:marTop w:val="0"/>
      <w:marBottom w:val="0"/>
      <w:divBdr>
        <w:top w:val="none" w:sz="0" w:space="0" w:color="auto"/>
        <w:left w:val="none" w:sz="0" w:space="0" w:color="auto"/>
        <w:bottom w:val="none" w:sz="0" w:space="0" w:color="auto"/>
        <w:right w:val="none" w:sz="0" w:space="0" w:color="auto"/>
      </w:divBdr>
    </w:div>
    <w:div w:id="1090467191">
      <w:bodyDiv w:val="1"/>
      <w:marLeft w:val="0"/>
      <w:marRight w:val="0"/>
      <w:marTop w:val="0"/>
      <w:marBottom w:val="0"/>
      <w:divBdr>
        <w:top w:val="none" w:sz="0" w:space="0" w:color="auto"/>
        <w:left w:val="none" w:sz="0" w:space="0" w:color="auto"/>
        <w:bottom w:val="none" w:sz="0" w:space="0" w:color="auto"/>
        <w:right w:val="none" w:sz="0" w:space="0" w:color="auto"/>
      </w:divBdr>
    </w:div>
    <w:div w:id="1093672483">
      <w:bodyDiv w:val="1"/>
      <w:marLeft w:val="0"/>
      <w:marRight w:val="0"/>
      <w:marTop w:val="0"/>
      <w:marBottom w:val="0"/>
      <w:divBdr>
        <w:top w:val="none" w:sz="0" w:space="0" w:color="auto"/>
        <w:left w:val="none" w:sz="0" w:space="0" w:color="auto"/>
        <w:bottom w:val="none" w:sz="0" w:space="0" w:color="auto"/>
        <w:right w:val="none" w:sz="0" w:space="0" w:color="auto"/>
      </w:divBdr>
    </w:div>
    <w:div w:id="1104224562">
      <w:bodyDiv w:val="1"/>
      <w:marLeft w:val="0"/>
      <w:marRight w:val="0"/>
      <w:marTop w:val="0"/>
      <w:marBottom w:val="0"/>
      <w:divBdr>
        <w:top w:val="none" w:sz="0" w:space="0" w:color="auto"/>
        <w:left w:val="none" w:sz="0" w:space="0" w:color="auto"/>
        <w:bottom w:val="none" w:sz="0" w:space="0" w:color="auto"/>
        <w:right w:val="none" w:sz="0" w:space="0" w:color="auto"/>
      </w:divBdr>
    </w:div>
    <w:div w:id="1113020115">
      <w:bodyDiv w:val="1"/>
      <w:marLeft w:val="0"/>
      <w:marRight w:val="0"/>
      <w:marTop w:val="0"/>
      <w:marBottom w:val="0"/>
      <w:divBdr>
        <w:top w:val="none" w:sz="0" w:space="0" w:color="auto"/>
        <w:left w:val="none" w:sz="0" w:space="0" w:color="auto"/>
        <w:bottom w:val="none" w:sz="0" w:space="0" w:color="auto"/>
        <w:right w:val="none" w:sz="0" w:space="0" w:color="auto"/>
      </w:divBdr>
    </w:div>
    <w:div w:id="1115518830">
      <w:bodyDiv w:val="1"/>
      <w:marLeft w:val="0"/>
      <w:marRight w:val="0"/>
      <w:marTop w:val="0"/>
      <w:marBottom w:val="0"/>
      <w:divBdr>
        <w:top w:val="none" w:sz="0" w:space="0" w:color="auto"/>
        <w:left w:val="none" w:sz="0" w:space="0" w:color="auto"/>
        <w:bottom w:val="none" w:sz="0" w:space="0" w:color="auto"/>
        <w:right w:val="none" w:sz="0" w:space="0" w:color="auto"/>
      </w:divBdr>
    </w:div>
    <w:div w:id="1116290229">
      <w:bodyDiv w:val="1"/>
      <w:marLeft w:val="0"/>
      <w:marRight w:val="0"/>
      <w:marTop w:val="0"/>
      <w:marBottom w:val="0"/>
      <w:divBdr>
        <w:top w:val="none" w:sz="0" w:space="0" w:color="auto"/>
        <w:left w:val="none" w:sz="0" w:space="0" w:color="auto"/>
        <w:bottom w:val="none" w:sz="0" w:space="0" w:color="auto"/>
        <w:right w:val="none" w:sz="0" w:space="0" w:color="auto"/>
      </w:divBdr>
    </w:div>
    <w:div w:id="1119955192">
      <w:bodyDiv w:val="1"/>
      <w:marLeft w:val="0"/>
      <w:marRight w:val="0"/>
      <w:marTop w:val="0"/>
      <w:marBottom w:val="0"/>
      <w:divBdr>
        <w:top w:val="none" w:sz="0" w:space="0" w:color="auto"/>
        <w:left w:val="none" w:sz="0" w:space="0" w:color="auto"/>
        <w:bottom w:val="none" w:sz="0" w:space="0" w:color="auto"/>
        <w:right w:val="none" w:sz="0" w:space="0" w:color="auto"/>
      </w:divBdr>
    </w:div>
    <w:div w:id="1122455426">
      <w:bodyDiv w:val="1"/>
      <w:marLeft w:val="0"/>
      <w:marRight w:val="0"/>
      <w:marTop w:val="0"/>
      <w:marBottom w:val="0"/>
      <w:divBdr>
        <w:top w:val="none" w:sz="0" w:space="0" w:color="auto"/>
        <w:left w:val="none" w:sz="0" w:space="0" w:color="auto"/>
        <w:bottom w:val="none" w:sz="0" w:space="0" w:color="auto"/>
        <w:right w:val="none" w:sz="0" w:space="0" w:color="auto"/>
      </w:divBdr>
    </w:div>
    <w:div w:id="1125931447">
      <w:bodyDiv w:val="1"/>
      <w:marLeft w:val="0"/>
      <w:marRight w:val="0"/>
      <w:marTop w:val="0"/>
      <w:marBottom w:val="0"/>
      <w:divBdr>
        <w:top w:val="none" w:sz="0" w:space="0" w:color="auto"/>
        <w:left w:val="none" w:sz="0" w:space="0" w:color="auto"/>
        <w:bottom w:val="none" w:sz="0" w:space="0" w:color="auto"/>
        <w:right w:val="none" w:sz="0" w:space="0" w:color="auto"/>
      </w:divBdr>
    </w:div>
    <w:div w:id="1129788429">
      <w:bodyDiv w:val="1"/>
      <w:marLeft w:val="0"/>
      <w:marRight w:val="0"/>
      <w:marTop w:val="0"/>
      <w:marBottom w:val="0"/>
      <w:divBdr>
        <w:top w:val="none" w:sz="0" w:space="0" w:color="auto"/>
        <w:left w:val="none" w:sz="0" w:space="0" w:color="auto"/>
        <w:bottom w:val="none" w:sz="0" w:space="0" w:color="auto"/>
        <w:right w:val="none" w:sz="0" w:space="0" w:color="auto"/>
      </w:divBdr>
    </w:div>
    <w:div w:id="1133789684">
      <w:bodyDiv w:val="1"/>
      <w:marLeft w:val="0"/>
      <w:marRight w:val="0"/>
      <w:marTop w:val="0"/>
      <w:marBottom w:val="0"/>
      <w:divBdr>
        <w:top w:val="none" w:sz="0" w:space="0" w:color="auto"/>
        <w:left w:val="none" w:sz="0" w:space="0" w:color="auto"/>
        <w:bottom w:val="none" w:sz="0" w:space="0" w:color="auto"/>
        <w:right w:val="none" w:sz="0" w:space="0" w:color="auto"/>
      </w:divBdr>
    </w:div>
    <w:div w:id="1134373805">
      <w:bodyDiv w:val="1"/>
      <w:marLeft w:val="0"/>
      <w:marRight w:val="0"/>
      <w:marTop w:val="0"/>
      <w:marBottom w:val="0"/>
      <w:divBdr>
        <w:top w:val="none" w:sz="0" w:space="0" w:color="auto"/>
        <w:left w:val="none" w:sz="0" w:space="0" w:color="auto"/>
        <w:bottom w:val="none" w:sz="0" w:space="0" w:color="auto"/>
        <w:right w:val="none" w:sz="0" w:space="0" w:color="auto"/>
      </w:divBdr>
    </w:div>
    <w:div w:id="1137180739">
      <w:bodyDiv w:val="1"/>
      <w:marLeft w:val="0"/>
      <w:marRight w:val="0"/>
      <w:marTop w:val="0"/>
      <w:marBottom w:val="0"/>
      <w:divBdr>
        <w:top w:val="none" w:sz="0" w:space="0" w:color="auto"/>
        <w:left w:val="none" w:sz="0" w:space="0" w:color="auto"/>
        <w:bottom w:val="none" w:sz="0" w:space="0" w:color="auto"/>
        <w:right w:val="none" w:sz="0" w:space="0" w:color="auto"/>
      </w:divBdr>
    </w:div>
    <w:div w:id="1140002802">
      <w:bodyDiv w:val="1"/>
      <w:marLeft w:val="0"/>
      <w:marRight w:val="0"/>
      <w:marTop w:val="0"/>
      <w:marBottom w:val="0"/>
      <w:divBdr>
        <w:top w:val="none" w:sz="0" w:space="0" w:color="auto"/>
        <w:left w:val="none" w:sz="0" w:space="0" w:color="auto"/>
        <w:bottom w:val="none" w:sz="0" w:space="0" w:color="auto"/>
        <w:right w:val="none" w:sz="0" w:space="0" w:color="auto"/>
      </w:divBdr>
    </w:div>
    <w:div w:id="1141583397">
      <w:bodyDiv w:val="1"/>
      <w:marLeft w:val="0"/>
      <w:marRight w:val="0"/>
      <w:marTop w:val="0"/>
      <w:marBottom w:val="0"/>
      <w:divBdr>
        <w:top w:val="none" w:sz="0" w:space="0" w:color="auto"/>
        <w:left w:val="none" w:sz="0" w:space="0" w:color="auto"/>
        <w:bottom w:val="none" w:sz="0" w:space="0" w:color="auto"/>
        <w:right w:val="none" w:sz="0" w:space="0" w:color="auto"/>
      </w:divBdr>
    </w:div>
    <w:div w:id="1144152630">
      <w:bodyDiv w:val="1"/>
      <w:marLeft w:val="0"/>
      <w:marRight w:val="0"/>
      <w:marTop w:val="0"/>
      <w:marBottom w:val="0"/>
      <w:divBdr>
        <w:top w:val="none" w:sz="0" w:space="0" w:color="auto"/>
        <w:left w:val="none" w:sz="0" w:space="0" w:color="auto"/>
        <w:bottom w:val="none" w:sz="0" w:space="0" w:color="auto"/>
        <w:right w:val="none" w:sz="0" w:space="0" w:color="auto"/>
      </w:divBdr>
    </w:div>
    <w:div w:id="1144589945">
      <w:bodyDiv w:val="1"/>
      <w:marLeft w:val="0"/>
      <w:marRight w:val="0"/>
      <w:marTop w:val="0"/>
      <w:marBottom w:val="0"/>
      <w:divBdr>
        <w:top w:val="none" w:sz="0" w:space="0" w:color="auto"/>
        <w:left w:val="none" w:sz="0" w:space="0" w:color="auto"/>
        <w:bottom w:val="none" w:sz="0" w:space="0" w:color="auto"/>
        <w:right w:val="none" w:sz="0" w:space="0" w:color="auto"/>
      </w:divBdr>
    </w:div>
    <w:div w:id="1144735850">
      <w:bodyDiv w:val="1"/>
      <w:marLeft w:val="0"/>
      <w:marRight w:val="0"/>
      <w:marTop w:val="0"/>
      <w:marBottom w:val="0"/>
      <w:divBdr>
        <w:top w:val="none" w:sz="0" w:space="0" w:color="auto"/>
        <w:left w:val="none" w:sz="0" w:space="0" w:color="auto"/>
        <w:bottom w:val="none" w:sz="0" w:space="0" w:color="auto"/>
        <w:right w:val="none" w:sz="0" w:space="0" w:color="auto"/>
      </w:divBdr>
    </w:div>
    <w:div w:id="1145466112">
      <w:bodyDiv w:val="1"/>
      <w:marLeft w:val="0"/>
      <w:marRight w:val="0"/>
      <w:marTop w:val="0"/>
      <w:marBottom w:val="0"/>
      <w:divBdr>
        <w:top w:val="none" w:sz="0" w:space="0" w:color="auto"/>
        <w:left w:val="none" w:sz="0" w:space="0" w:color="auto"/>
        <w:bottom w:val="none" w:sz="0" w:space="0" w:color="auto"/>
        <w:right w:val="none" w:sz="0" w:space="0" w:color="auto"/>
      </w:divBdr>
    </w:div>
    <w:div w:id="1146505528">
      <w:bodyDiv w:val="1"/>
      <w:marLeft w:val="0"/>
      <w:marRight w:val="0"/>
      <w:marTop w:val="0"/>
      <w:marBottom w:val="0"/>
      <w:divBdr>
        <w:top w:val="none" w:sz="0" w:space="0" w:color="auto"/>
        <w:left w:val="none" w:sz="0" w:space="0" w:color="auto"/>
        <w:bottom w:val="none" w:sz="0" w:space="0" w:color="auto"/>
        <w:right w:val="none" w:sz="0" w:space="0" w:color="auto"/>
      </w:divBdr>
    </w:div>
    <w:div w:id="1149206063">
      <w:bodyDiv w:val="1"/>
      <w:marLeft w:val="0"/>
      <w:marRight w:val="0"/>
      <w:marTop w:val="0"/>
      <w:marBottom w:val="0"/>
      <w:divBdr>
        <w:top w:val="none" w:sz="0" w:space="0" w:color="auto"/>
        <w:left w:val="none" w:sz="0" w:space="0" w:color="auto"/>
        <w:bottom w:val="none" w:sz="0" w:space="0" w:color="auto"/>
        <w:right w:val="none" w:sz="0" w:space="0" w:color="auto"/>
      </w:divBdr>
    </w:div>
    <w:div w:id="1153565688">
      <w:bodyDiv w:val="1"/>
      <w:marLeft w:val="0"/>
      <w:marRight w:val="0"/>
      <w:marTop w:val="0"/>
      <w:marBottom w:val="0"/>
      <w:divBdr>
        <w:top w:val="none" w:sz="0" w:space="0" w:color="auto"/>
        <w:left w:val="none" w:sz="0" w:space="0" w:color="auto"/>
        <w:bottom w:val="none" w:sz="0" w:space="0" w:color="auto"/>
        <w:right w:val="none" w:sz="0" w:space="0" w:color="auto"/>
      </w:divBdr>
    </w:div>
    <w:div w:id="1154881769">
      <w:bodyDiv w:val="1"/>
      <w:marLeft w:val="0"/>
      <w:marRight w:val="0"/>
      <w:marTop w:val="0"/>
      <w:marBottom w:val="0"/>
      <w:divBdr>
        <w:top w:val="none" w:sz="0" w:space="0" w:color="auto"/>
        <w:left w:val="none" w:sz="0" w:space="0" w:color="auto"/>
        <w:bottom w:val="none" w:sz="0" w:space="0" w:color="auto"/>
        <w:right w:val="none" w:sz="0" w:space="0" w:color="auto"/>
      </w:divBdr>
    </w:div>
    <w:div w:id="1156528254">
      <w:bodyDiv w:val="1"/>
      <w:marLeft w:val="0"/>
      <w:marRight w:val="0"/>
      <w:marTop w:val="0"/>
      <w:marBottom w:val="0"/>
      <w:divBdr>
        <w:top w:val="none" w:sz="0" w:space="0" w:color="auto"/>
        <w:left w:val="none" w:sz="0" w:space="0" w:color="auto"/>
        <w:bottom w:val="none" w:sz="0" w:space="0" w:color="auto"/>
        <w:right w:val="none" w:sz="0" w:space="0" w:color="auto"/>
      </w:divBdr>
    </w:div>
    <w:div w:id="1157263833">
      <w:bodyDiv w:val="1"/>
      <w:marLeft w:val="0"/>
      <w:marRight w:val="0"/>
      <w:marTop w:val="0"/>
      <w:marBottom w:val="0"/>
      <w:divBdr>
        <w:top w:val="none" w:sz="0" w:space="0" w:color="auto"/>
        <w:left w:val="none" w:sz="0" w:space="0" w:color="auto"/>
        <w:bottom w:val="none" w:sz="0" w:space="0" w:color="auto"/>
        <w:right w:val="none" w:sz="0" w:space="0" w:color="auto"/>
      </w:divBdr>
    </w:div>
    <w:div w:id="1163351269">
      <w:bodyDiv w:val="1"/>
      <w:marLeft w:val="0"/>
      <w:marRight w:val="0"/>
      <w:marTop w:val="0"/>
      <w:marBottom w:val="0"/>
      <w:divBdr>
        <w:top w:val="none" w:sz="0" w:space="0" w:color="auto"/>
        <w:left w:val="none" w:sz="0" w:space="0" w:color="auto"/>
        <w:bottom w:val="none" w:sz="0" w:space="0" w:color="auto"/>
        <w:right w:val="none" w:sz="0" w:space="0" w:color="auto"/>
      </w:divBdr>
    </w:div>
    <w:div w:id="1163934639">
      <w:bodyDiv w:val="1"/>
      <w:marLeft w:val="0"/>
      <w:marRight w:val="0"/>
      <w:marTop w:val="0"/>
      <w:marBottom w:val="0"/>
      <w:divBdr>
        <w:top w:val="none" w:sz="0" w:space="0" w:color="auto"/>
        <w:left w:val="none" w:sz="0" w:space="0" w:color="auto"/>
        <w:bottom w:val="none" w:sz="0" w:space="0" w:color="auto"/>
        <w:right w:val="none" w:sz="0" w:space="0" w:color="auto"/>
      </w:divBdr>
    </w:div>
    <w:div w:id="1165055152">
      <w:bodyDiv w:val="1"/>
      <w:marLeft w:val="0"/>
      <w:marRight w:val="0"/>
      <w:marTop w:val="0"/>
      <w:marBottom w:val="0"/>
      <w:divBdr>
        <w:top w:val="none" w:sz="0" w:space="0" w:color="auto"/>
        <w:left w:val="none" w:sz="0" w:space="0" w:color="auto"/>
        <w:bottom w:val="none" w:sz="0" w:space="0" w:color="auto"/>
        <w:right w:val="none" w:sz="0" w:space="0" w:color="auto"/>
      </w:divBdr>
    </w:div>
    <w:div w:id="1166094194">
      <w:bodyDiv w:val="1"/>
      <w:marLeft w:val="0"/>
      <w:marRight w:val="0"/>
      <w:marTop w:val="0"/>
      <w:marBottom w:val="0"/>
      <w:divBdr>
        <w:top w:val="none" w:sz="0" w:space="0" w:color="auto"/>
        <w:left w:val="none" w:sz="0" w:space="0" w:color="auto"/>
        <w:bottom w:val="none" w:sz="0" w:space="0" w:color="auto"/>
        <w:right w:val="none" w:sz="0" w:space="0" w:color="auto"/>
      </w:divBdr>
    </w:div>
    <w:div w:id="1168522787">
      <w:bodyDiv w:val="1"/>
      <w:marLeft w:val="0"/>
      <w:marRight w:val="0"/>
      <w:marTop w:val="0"/>
      <w:marBottom w:val="0"/>
      <w:divBdr>
        <w:top w:val="none" w:sz="0" w:space="0" w:color="auto"/>
        <w:left w:val="none" w:sz="0" w:space="0" w:color="auto"/>
        <w:bottom w:val="none" w:sz="0" w:space="0" w:color="auto"/>
        <w:right w:val="none" w:sz="0" w:space="0" w:color="auto"/>
      </w:divBdr>
    </w:div>
    <w:div w:id="1171214091">
      <w:bodyDiv w:val="1"/>
      <w:marLeft w:val="0"/>
      <w:marRight w:val="0"/>
      <w:marTop w:val="0"/>
      <w:marBottom w:val="0"/>
      <w:divBdr>
        <w:top w:val="none" w:sz="0" w:space="0" w:color="auto"/>
        <w:left w:val="none" w:sz="0" w:space="0" w:color="auto"/>
        <w:bottom w:val="none" w:sz="0" w:space="0" w:color="auto"/>
        <w:right w:val="none" w:sz="0" w:space="0" w:color="auto"/>
      </w:divBdr>
    </w:div>
    <w:div w:id="1171673848">
      <w:bodyDiv w:val="1"/>
      <w:marLeft w:val="0"/>
      <w:marRight w:val="0"/>
      <w:marTop w:val="0"/>
      <w:marBottom w:val="0"/>
      <w:divBdr>
        <w:top w:val="none" w:sz="0" w:space="0" w:color="auto"/>
        <w:left w:val="none" w:sz="0" w:space="0" w:color="auto"/>
        <w:bottom w:val="none" w:sz="0" w:space="0" w:color="auto"/>
        <w:right w:val="none" w:sz="0" w:space="0" w:color="auto"/>
      </w:divBdr>
    </w:div>
    <w:div w:id="1173570041">
      <w:bodyDiv w:val="1"/>
      <w:marLeft w:val="0"/>
      <w:marRight w:val="0"/>
      <w:marTop w:val="0"/>
      <w:marBottom w:val="0"/>
      <w:divBdr>
        <w:top w:val="none" w:sz="0" w:space="0" w:color="auto"/>
        <w:left w:val="none" w:sz="0" w:space="0" w:color="auto"/>
        <w:bottom w:val="none" w:sz="0" w:space="0" w:color="auto"/>
        <w:right w:val="none" w:sz="0" w:space="0" w:color="auto"/>
      </w:divBdr>
    </w:div>
    <w:div w:id="1174690538">
      <w:bodyDiv w:val="1"/>
      <w:marLeft w:val="0"/>
      <w:marRight w:val="0"/>
      <w:marTop w:val="0"/>
      <w:marBottom w:val="0"/>
      <w:divBdr>
        <w:top w:val="none" w:sz="0" w:space="0" w:color="auto"/>
        <w:left w:val="none" w:sz="0" w:space="0" w:color="auto"/>
        <w:bottom w:val="none" w:sz="0" w:space="0" w:color="auto"/>
        <w:right w:val="none" w:sz="0" w:space="0" w:color="auto"/>
      </w:divBdr>
    </w:div>
    <w:div w:id="1176337209">
      <w:bodyDiv w:val="1"/>
      <w:marLeft w:val="0"/>
      <w:marRight w:val="0"/>
      <w:marTop w:val="0"/>
      <w:marBottom w:val="0"/>
      <w:divBdr>
        <w:top w:val="none" w:sz="0" w:space="0" w:color="auto"/>
        <w:left w:val="none" w:sz="0" w:space="0" w:color="auto"/>
        <w:bottom w:val="none" w:sz="0" w:space="0" w:color="auto"/>
        <w:right w:val="none" w:sz="0" w:space="0" w:color="auto"/>
      </w:divBdr>
    </w:div>
    <w:div w:id="1177227564">
      <w:bodyDiv w:val="1"/>
      <w:marLeft w:val="0"/>
      <w:marRight w:val="0"/>
      <w:marTop w:val="0"/>
      <w:marBottom w:val="0"/>
      <w:divBdr>
        <w:top w:val="none" w:sz="0" w:space="0" w:color="auto"/>
        <w:left w:val="none" w:sz="0" w:space="0" w:color="auto"/>
        <w:bottom w:val="none" w:sz="0" w:space="0" w:color="auto"/>
        <w:right w:val="none" w:sz="0" w:space="0" w:color="auto"/>
      </w:divBdr>
    </w:div>
    <w:div w:id="1184513856">
      <w:bodyDiv w:val="1"/>
      <w:marLeft w:val="0"/>
      <w:marRight w:val="0"/>
      <w:marTop w:val="0"/>
      <w:marBottom w:val="0"/>
      <w:divBdr>
        <w:top w:val="none" w:sz="0" w:space="0" w:color="auto"/>
        <w:left w:val="none" w:sz="0" w:space="0" w:color="auto"/>
        <w:bottom w:val="none" w:sz="0" w:space="0" w:color="auto"/>
        <w:right w:val="none" w:sz="0" w:space="0" w:color="auto"/>
      </w:divBdr>
    </w:div>
    <w:div w:id="1192497186">
      <w:bodyDiv w:val="1"/>
      <w:marLeft w:val="0"/>
      <w:marRight w:val="0"/>
      <w:marTop w:val="0"/>
      <w:marBottom w:val="0"/>
      <w:divBdr>
        <w:top w:val="none" w:sz="0" w:space="0" w:color="auto"/>
        <w:left w:val="none" w:sz="0" w:space="0" w:color="auto"/>
        <w:bottom w:val="none" w:sz="0" w:space="0" w:color="auto"/>
        <w:right w:val="none" w:sz="0" w:space="0" w:color="auto"/>
      </w:divBdr>
    </w:div>
    <w:div w:id="1194880424">
      <w:bodyDiv w:val="1"/>
      <w:marLeft w:val="0"/>
      <w:marRight w:val="0"/>
      <w:marTop w:val="0"/>
      <w:marBottom w:val="0"/>
      <w:divBdr>
        <w:top w:val="none" w:sz="0" w:space="0" w:color="auto"/>
        <w:left w:val="none" w:sz="0" w:space="0" w:color="auto"/>
        <w:bottom w:val="none" w:sz="0" w:space="0" w:color="auto"/>
        <w:right w:val="none" w:sz="0" w:space="0" w:color="auto"/>
      </w:divBdr>
    </w:div>
    <w:div w:id="1198662778">
      <w:bodyDiv w:val="1"/>
      <w:marLeft w:val="0"/>
      <w:marRight w:val="0"/>
      <w:marTop w:val="0"/>
      <w:marBottom w:val="0"/>
      <w:divBdr>
        <w:top w:val="none" w:sz="0" w:space="0" w:color="auto"/>
        <w:left w:val="none" w:sz="0" w:space="0" w:color="auto"/>
        <w:bottom w:val="none" w:sz="0" w:space="0" w:color="auto"/>
        <w:right w:val="none" w:sz="0" w:space="0" w:color="auto"/>
      </w:divBdr>
    </w:div>
    <w:div w:id="1207061355">
      <w:bodyDiv w:val="1"/>
      <w:marLeft w:val="0"/>
      <w:marRight w:val="0"/>
      <w:marTop w:val="0"/>
      <w:marBottom w:val="0"/>
      <w:divBdr>
        <w:top w:val="none" w:sz="0" w:space="0" w:color="auto"/>
        <w:left w:val="none" w:sz="0" w:space="0" w:color="auto"/>
        <w:bottom w:val="none" w:sz="0" w:space="0" w:color="auto"/>
        <w:right w:val="none" w:sz="0" w:space="0" w:color="auto"/>
      </w:divBdr>
    </w:div>
    <w:div w:id="1207915895">
      <w:bodyDiv w:val="1"/>
      <w:marLeft w:val="0"/>
      <w:marRight w:val="0"/>
      <w:marTop w:val="0"/>
      <w:marBottom w:val="0"/>
      <w:divBdr>
        <w:top w:val="none" w:sz="0" w:space="0" w:color="auto"/>
        <w:left w:val="none" w:sz="0" w:space="0" w:color="auto"/>
        <w:bottom w:val="none" w:sz="0" w:space="0" w:color="auto"/>
        <w:right w:val="none" w:sz="0" w:space="0" w:color="auto"/>
      </w:divBdr>
    </w:div>
    <w:div w:id="1209807089">
      <w:bodyDiv w:val="1"/>
      <w:marLeft w:val="0"/>
      <w:marRight w:val="0"/>
      <w:marTop w:val="0"/>
      <w:marBottom w:val="0"/>
      <w:divBdr>
        <w:top w:val="none" w:sz="0" w:space="0" w:color="auto"/>
        <w:left w:val="none" w:sz="0" w:space="0" w:color="auto"/>
        <w:bottom w:val="none" w:sz="0" w:space="0" w:color="auto"/>
        <w:right w:val="none" w:sz="0" w:space="0" w:color="auto"/>
      </w:divBdr>
    </w:div>
    <w:div w:id="1211310739">
      <w:bodyDiv w:val="1"/>
      <w:marLeft w:val="0"/>
      <w:marRight w:val="0"/>
      <w:marTop w:val="0"/>
      <w:marBottom w:val="0"/>
      <w:divBdr>
        <w:top w:val="none" w:sz="0" w:space="0" w:color="auto"/>
        <w:left w:val="none" w:sz="0" w:space="0" w:color="auto"/>
        <w:bottom w:val="none" w:sz="0" w:space="0" w:color="auto"/>
        <w:right w:val="none" w:sz="0" w:space="0" w:color="auto"/>
      </w:divBdr>
    </w:div>
    <w:div w:id="1214658893">
      <w:bodyDiv w:val="1"/>
      <w:marLeft w:val="0"/>
      <w:marRight w:val="0"/>
      <w:marTop w:val="0"/>
      <w:marBottom w:val="0"/>
      <w:divBdr>
        <w:top w:val="none" w:sz="0" w:space="0" w:color="auto"/>
        <w:left w:val="none" w:sz="0" w:space="0" w:color="auto"/>
        <w:bottom w:val="none" w:sz="0" w:space="0" w:color="auto"/>
        <w:right w:val="none" w:sz="0" w:space="0" w:color="auto"/>
      </w:divBdr>
    </w:div>
    <w:div w:id="1215266698">
      <w:bodyDiv w:val="1"/>
      <w:marLeft w:val="0"/>
      <w:marRight w:val="0"/>
      <w:marTop w:val="0"/>
      <w:marBottom w:val="0"/>
      <w:divBdr>
        <w:top w:val="none" w:sz="0" w:space="0" w:color="auto"/>
        <w:left w:val="none" w:sz="0" w:space="0" w:color="auto"/>
        <w:bottom w:val="none" w:sz="0" w:space="0" w:color="auto"/>
        <w:right w:val="none" w:sz="0" w:space="0" w:color="auto"/>
      </w:divBdr>
    </w:div>
    <w:div w:id="1215433427">
      <w:bodyDiv w:val="1"/>
      <w:marLeft w:val="0"/>
      <w:marRight w:val="0"/>
      <w:marTop w:val="0"/>
      <w:marBottom w:val="0"/>
      <w:divBdr>
        <w:top w:val="none" w:sz="0" w:space="0" w:color="auto"/>
        <w:left w:val="none" w:sz="0" w:space="0" w:color="auto"/>
        <w:bottom w:val="none" w:sz="0" w:space="0" w:color="auto"/>
        <w:right w:val="none" w:sz="0" w:space="0" w:color="auto"/>
      </w:divBdr>
    </w:div>
    <w:div w:id="1216549957">
      <w:bodyDiv w:val="1"/>
      <w:marLeft w:val="0"/>
      <w:marRight w:val="0"/>
      <w:marTop w:val="0"/>
      <w:marBottom w:val="0"/>
      <w:divBdr>
        <w:top w:val="none" w:sz="0" w:space="0" w:color="auto"/>
        <w:left w:val="none" w:sz="0" w:space="0" w:color="auto"/>
        <w:bottom w:val="none" w:sz="0" w:space="0" w:color="auto"/>
        <w:right w:val="none" w:sz="0" w:space="0" w:color="auto"/>
      </w:divBdr>
    </w:div>
    <w:div w:id="1216697513">
      <w:bodyDiv w:val="1"/>
      <w:marLeft w:val="0"/>
      <w:marRight w:val="0"/>
      <w:marTop w:val="0"/>
      <w:marBottom w:val="0"/>
      <w:divBdr>
        <w:top w:val="none" w:sz="0" w:space="0" w:color="auto"/>
        <w:left w:val="none" w:sz="0" w:space="0" w:color="auto"/>
        <w:bottom w:val="none" w:sz="0" w:space="0" w:color="auto"/>
        <w:right w:val="none" w:sz="0" w:space="0" w:color="auto"/>
      </w:divBdr>
    </w:div>
    <w:div w:id="1220048315">
      <w:bodyDiv w:val="1"/>
      <w:marLeft w:val="0"/>
      <w:marRight w:val="0"/>
      <w:marTop w:val="0"/>
      <w:marBottom w:val="0"/>
      <w:divBdr>
        <w:top w:val="none" w:sz="0" w:space="0" w:color="auto"/>
        <w:left w:val="none" w:sz="0" w:space="0" w:color="auto"/>
        <w:bottom w:val="none" w:sz="0" w:space="0" w:color="auto"/>
        <w:right w:val="none" w:sz="0" w:space="0" w:color="auto"/>
      </w:divBdr>
    </w:div>
    <w:div w:id="1223558744">
      <w:bodyDiv w:val="1"/>
      <w:marLeft w:val="0"/>
      <w:marRight w:val="0"/>
      <w:marTop w:val="0"/>
      <w:marBottom w:val="0"/>
      <w:divBdr>
        <w:top w:val="none" w:sz="0" w:space="0" w:color="auto"/>
        <w:left w:val="none" w:sz="0" w:space="0" w:color="auto"/>
        <w:bottom w:val="none" w:sz="0" w:space="0" w:color="auto"/>
        <w:right w:val="none" w:sz="0" w:space="0" w:color="auto"/>
      </w:divBdr>
    </w:div>
    <w:div w:id="1224681541">
      <w:bodyDiv w:val="1"/>
      <w:marLeft w:val="0"/>
      <w:marRight w:val="0"/>
      <w:marTop w:val="0"/>
      <w:marBottom w:val="0"/>
      <w:divBdr>
        <w:top w:val="none" w:sz="0" w:space="0" w:color="auto"/>
        <w:left w:val="none" w:sz="0" w:space="0" w:color="auto"/>
        <w:bottom w:val="none" w:sz="0" w:space="0" w:color="auto"/>
        <w:right w:val="none" w:sz="0" w:space="0" w:color="auto"/>
      </w:divBdr>
    </w:div>
    <w:div w:id="1225219653">
      <w:bodyDiv w:val="1"/>
      <w:marLeft w:val="0"/>
      <w:marRight w:val="0"/>
      <w:marTop w:val="0"/>
      <w:marBottom w:val="0"/>
      <w:divBdr>
        <w:top w:val="none" w:sz="0" w:space="0" w:color="auto"/>
        <w:left w:val="none" w:sz="0" w:space="0" w:color="auto"/>
        <w:bottom w:val="none" w:sz="0" w:space="0" w:color="auto"/>
        <w:right w:val="none" w:sz="0" w:space="0" w:color="auto"/>
      </w:divBdr>
    </w:div>
    <w:div w:id="1231499086">
      <w:bodyDiv w:val="1"/>
      <w:marLeft w:val="0"/>
      <w:marRight w:val="0"/>
      <w:marTop w:val="0"/>
      <w:marBottom w:val="0"/>
      <w:divBdr>
        <w:top w:val="none" w:sz="0" w:space="0" w:color="auto"/>
        <w:left w:val="none" w:sz="0" w:space="0" w:color="auto"/>
        <w:bottom w:val="none" w:sz="0" w:space="0" w:color="auto"/>
        <w:right w:val="none" w:sz="0" w:space="0" w:color="auto"/>
      </w:divBdr>
    </w:div>
    <w:div w:id="1233345012">
      <w:bodyDiv w:val="1"/>
      <w:marLeft w:val="0"/>
      <w:marRight w:val="0"/>
      <w:marTop w:val="0"/>
      <w:marBottom w:val="0"/>
      <w:divBdr>
        <w:top w:val="none" w:sz="0" w:space="0" w:color="auto"/>
        <w:left w:val="none" w:sz="0" w:space="0" w:color="auto"/>
        <w:bottom w:val="none" w:sz="0" w:space="0" w:color="auto"/>
        <w:right w:val="none" w:sz="0" w:space="0" w:color="auto"/>
      </w:divBdr>
    </w:div>
    <w:div w:id="1239443182">
      <w:bodyDiv w:val="1"/>
      <w:marLeft w:val="0"/>
      <w:marRight w:val="0"/>
      <w:marTop w:val="0"/>
      <w:marBottom w:val="0"/>
      <w:divBdr>
        <w:top w:val="none" w:sz="0" w:space="0" w:color="auto"/>
        <w:left w:val="none" w:sz="0" w:space="0" w:color="auto"/>
        <w:bottom w:val="none" w:sz="0" w:space="0" w:color="auto"/>
        <w:right w:val="none" w:sz="0" w:space="0" w:color="auto"/>
      </w:divBdr>
    </w:div>
    <w:div w:id="1240360604">
      <w:bodyDiv w:val="1"/>
      <w:marLeft w:val="0"/>
      <w:marRight w:val="0"/>
      <w:marTop w:val="0"/>
      <w:marBottom w:val="0"/>
      <w:divBdr>
        <w:top w:val="none" w:sz="0" w:space="0" w:color="auto"/>
        <w:left w:val="none" w:sz="0" w:space="0" w:color="auto"/>
        <w:bottom w:val="none" w:sz="0" w:space="0" w:color="auto"/>
        <w:right w:val="none" w:sz="0" w:space="0" w:color="auto"/>
      </w:divBdr>
    </w:div>
    <w:div w:id="1242829919">
      <w:bodyDiv w:val="1"/>
      <w:marLeft w:val="0"/>
      <w:marRight w:val="0"/>
      <w:marTop w:val="0"/>
      <w:marBottom w:val="0"/>
      <w:divBdr>
        <w:top w:val="none" w:sz="0" w:space="0" w:color="auto"/>
        <w:left w:val="none" w:sz="0" w:space="0" w:color="auto"/>
        <w:bottom w:val="none" w:sz="0" w:space="0" w:color="auto"/>
        <w:right w:val="none" w:sz="0" w:space="0" w:color="auto"/>
      </w:divBdr>
    </w:div>
    <w:div w:id="1246307476">
      <w:bodyDiv w:val="1"/>
      <w:marLeft w:val="0"/>
      <w:marRight w:val="0"/>
      <w:marTop w:val="0"/>
      <w:marBottom w:val="0"/>
      <w:divBdr>
        <w:top w:val="none" w:sz="0" w:space="0" w:color="auto"/>
        <w:left w:val="none" w:sz="0" w:space="0" w:color="auto"/>
        <w:bottom w:val="none" w:sz="0" w:space="0" w:color="auto"/>
        <w:right w:val="none" w:sz="0" w:space="0" w:color="auto"/>
      </w:divBdr>
    </w:div>
    <w:div w:id="1250000654">
      <w:bodyDiv w:val="1"/>
      <w:marLeft w:val="0"/>
      <w:marRight w:val="0"/>
      <w:marTop w:val="0"/>
      <w:marBottom w:val="0"/>
      <w:divBdr>
        <w:top w:val="none" w:sz="0" w:space="0" w:color="auto"/>
        <w:left w:val="none" w:sz="0" w:space="0" w:color="auto"/>
        <w:bottom w:val="none" w:sz="0" w:space="0" w:color="auto"/>
        <w:right w:val="none" w:sz="0" w:space="0" w:color="auto"/>
      </w:divBdr>
    </w:div>
    <w:div w:id="1251039116">
      <w:bodyDiv w:val="1"/>
      <w:marLeft w:val="0"/>
      <w:marRight w:val="0"/>
      <w:marTop w:val="0"/>
      <w:marBottom w:val="0"/>
      <w:divBdr>
        <w:top w:val="none" w:sz="0" w:space="0" w:color="auto"/>
        <w:left w:val="none" w:sz="0" w:space="0" w:color="auto"/>
        <w:bottom w:val="none" w:sz="0" w:space="0" w:color="auto"/>
        <w:right w:val="none" w:sz="0" w:space="0" w:color="auto"/>
      </w:divBdr>
    </w:div>
    <w:div w:id="1251085175">
      <w:bodyDiv w:val="1"/>
      <w:marLeft w:val="0"/>
      <w:marRight w:val="0"/>
      <w:marTop w:val="0"/>
      <w:marBottom w:val="0"/>
      <w:divBdr>
        <w:top w:val="none" w:sz="0" w:space="0" w:color="auto"/>
        <w:left w:val="none" w:sz="0" w:space="0" w:color="auto"/>
        <w:bottom w:val="none" w:sz="0" w:space="0" w:color="auto"/>
        <w:right w:val="none" w:sz="0" w:space="0" w:color="auto"/>
      </w:divBdr>
    </w:div>
    <w:div w:id="1251888245">
      <w:bodyDiv w:val="1"/>
      <w:marLeft w:val="0"/>
      <w:marRight w:val="0"/>
      <w:marTop w:val="0"/>
      <w:marBottom w:val="0"/>
      <w:divBdr>
        <w:top w:val="none" w:sz="0" w:space="0" w:color="auto"/>
        <w:left w:val="none" w:sz="0" w:space="0" w:color="auto"/>
        <w:bottom w:val="none" w:sz="0" w:space="0" w:color="auto"/>
        <w:right w:val="none" w:sz="0" w:space="0" w:color="auto"/>
      </w:divBdr>
    </w:div>
    <w:div w:id="1255243277">
      <w:bodyDiv w:val="1"/>
      <w:marLeft w:val="0"/>
      <w:marRight w:val="0"/>
      <w:marTop w:val="0"/>
      <w:marBottom w:val="0"/>
      <w:divBdr>
        <w:top w:val="none" w:sz="0" w:space="0" w:color="auto"/>
        <w:left w:val="none" w:sz="0" w:space="0" w:color="auto"/>
        <w:bottom w:val="none" w:sz="0" w:space="0" w:color="auto"/>
        <w:right w:val="none" w:sz="0" w:space="0" w:color="auto"/>
      </w:divBdr>
    </w:div>
    <w:div w:id="1256477195">
      <w:bodyDiv w:val="1"/>
      <w:marLeft w:val="0"/>
      <w:marRight w:val="0"/>
      <w:marTop w:val="0"/>
      <w:marBottom w:val="0"/>
      <w:divBdr>
        <w:top w:val="none" w:sz="0" w:space="0" w:color="auto"/>
        <w:left w:val="none" w:sz="0" w:space="0" w:color="auto"/>
        <w:bottom w:val="none" w:sz="0" w:space="0" w:color="auto"/>
        <w:right w:val="none" w:sz="0" w:space="0" w:color="auto"/>
      </w:divBdr>
    </w:div>
    <w:div w:id="1257517173">
      <w:bodyDiv w:val="1"/>
      <w:marLeft w:val="0"/>
      <w:marRight w:val="0"/>
      <w:marTop w:val="0"/>
      <w:marBottom w:val="0"/>
      <w:divBdr>
        <w:top w:val="none" w:sz="0" w:space="0" w:color="auto"/>
        <w:left w:val="none" w:sz="0" w:space="0" w:color="auto"/>
        <w:bottom w:val="none" w:sz="0" w:space="0" w:color="auto"/>
        <w:right w:val="none" w:sz="0" w:space="0" w:color="auto"/>
      </w:divBdr>
    </w:div>
    <w:div w:id="1259093670">
      <w:bodyDiv w:val="1"/>
      <w:marLeft w:val="0"/>
      <w:marRight w:val="0"/>
      <w:marTop w:val="0"/>
      <w:marBottom w:val="0"/>
      <w:divBdr>
        <w:top w:val="none" w:sz="0" w:space="0" w:color="auto"/>
        <w:left w:val="none" w:sz="0" w:space="0" w:color="auto"/>
        <w:bottom w:val="none" w:sz="0" w:space="0" w:color="auto"/>
        <w:right w:val="none" w:sz="0" w:space="0" w:color="auto"/>
      </w:divBdr>
    </w:div>
    <w:div w:id="1261648563">
      <w:bodyDiv w:val="1"/>
      <w:marLeft w:val="0"/>
      <w:marRight w:val="0"/>
      <w:marTop w:val="0"/>
      <w:marBottom w:val="0"/>
      <w:divBdr>
        <w:top w:val="none" w:sz="0" w:space="0" w:color="auto"/>
        <w:left w:val="none" w:sz="0" w:space="0" w:color="auto"/>
        <w:bottom w:val="none" w:sz="0" w:space="0" w:color="auto"/>
        <w:right w:val="none" w:sz="0" w:space="0" w:color="auto"/>
      </w:divBdr>
    </w:div>
    <w:div w:id="1263148083">
      <w:bodyDiv w:val="1"/>
      <w:marLeft w:val="0"/>
      <w:marRight w:val="0"/>
      <w:marTop w:val="0"/>
      <w:marBottom w:val="0"/>
      <w:divBdr>
        <w:top w:val="none" w:sz="0" w:space="0" w:color="auto"/>
        <w:left w:val="none" w:sz="0" w:space="0" w:color="auto"/>
        <w:bottom w:val="none" w:sz="0" w:space="0" w:color="auto"/>
        <w:right w:val="none" w:sz="0" w:space="0" w:color="auto"/>
      </w:divBdr>
    </w:div>
    <w:div w:id="1267270349">
      <w:bodyDiv w:val="1"/>
      <w:marLeft w:val="0"/>
      <w:marRight w:val="0"/>
      <w:marTop w:val="0"/>
      <w:marBottom w:val="0"/>
      <w:divBdr>
        <w:top w:val="none" w:sz="0" w:space="0" w:color="auto"/>
        <w:left w:val="none" w:sz="0" w:space="0" w:color="auto"/>
        <w:bottom w:val="none" w:sz="0" w:space="0" w:color="auto"/>
        <w:right w:val="none" w:sz="0" w:space="0" w:color="auto"/>
      </w:divBdr>
    </w:div>
    <w:div w:id="1269508485">
      <w:bodyDiv w:val="1"/>
      <w:marLeft w:val="0"/>
      <w:marRight w:val="0"/>
      <w:marTop w:val="0"/>
      <w:marBottom w:val="0"/>
      <w:divBdr>
        <w:top w:val="none" w:sz="0" w:space="0" w:color="auto"/>
        <w:left w:val="none" w:sz="0" w:space="0" w:color="auto"/>
        <w:bottom w:val="none" w:sz="0" w:space="0" w:color="auto"/>
        <w:right w:val="none" w:sz="0" w:space="0" w:color="auto"/>
      </w:divBdr>
    </w:div>
    <w:div w:id="1272124833">
      <w:bodyDiv w:val="1"/>
      <w:marLeft w:val="0"/>
      <w:marRight w:val="0"/>
      <w:marTop w:val="0"/>
      <w:marBottom w:val="0"/>
      <w:divBdr>
        <w:top w:val="none" w:sz="0" w:space="0" w:color="auto"/>
        <w:left w:val="none" w:sz="0" w:space="0" w:color="auto"/>
        <w:bottom w:val="none" w:sz="0" w:space="0" w:color="auto"/>
        <w:right w:val="none" w:sz="0" w:space="0" w:color="auto"/>
      </w:divBdr>
    </w:div>
    <w:div w:id="1275602547">
      <w:bodyDiv w:val="1"/>
      <w:marLeft w:val="0"/>
      <w:marRight w:val="0"/>
      <w:marTop w:val="0"/>
      <w:marBottom w:val="0"/>
      <w:divBdr>
        <w:top w:val="none" w:sz="0" w:space="0" w:color="auto"/>
        <w:left w:val="none" w:sz="0" w:space="0" w:color="auto"/>
        <w:bottom w:val="none" w:sz="0" w:space="0" w:color="auto"/>
        <w:right w:val="none" w:sz="0" w:space="0" w:color="auto"/>
      </w:divBdr>
    </w:div>
    <w:div w:id="1275943784">
      <w:bodyDiv w:val="1"/>
      <w:marLeft w:val="0"/>
      <w:marRight w:val="0"/>
      <w:marTop w:val="0"/>
      <w:marBottom w:val="0"/>
      <w:divBdr>
        <w:top w:val="none" w:sz="0" w:space="0" w:color="auto"/>
        <w:left w:val="none" w:sz="0" w:space="0" w:color="auto"/>
        <w:bottom w:val="none" w:sz="0" w:space="0" w:color="auto"/>
        <w:right w:val="none" w:sz="0" w:space="0" w:color="auto"/>
      </w:divBdr>
    </w:div>
    <w:div w:id="1282414456">
      <w:bodyDiv w:val="1"/>
      <w:marLeft w:val="0"/>
      <w:marRight w:val="0"/>
      <w:marTop w:val="0"/>
      <w:marBottom w:val="0"/>
      <w:divBdr>
        <w:top w:val="none" w:sz="0" w:space="0" w:color="auto"/>
        <w:left w:val="none" w:sz="0" w:space="0" w:color="auto"/>
        <w:bottom w:val="none" w:sz="0" w:space="0" w:color="auto"/>
        <w:right w:val="none" w:sz="0" w:space="0" w:color="auto"/>
      </w:divBdr>
    </w:div>
    <w:div w:id="1282569122">
      <w:bodyDiv w:val="1"/>
      <w:marLeft w:val="0"/>
      <w:marRight w:val="0"/>
      <w:marTop w:val="0"/>
      <w:marBottom w:val="0"/>
      <w:divBdr>
        <w:top w:val="none" w:sz="0" w:space="0" w:color="auto"/>
        <w:left w:val="none" w:sz="0" w:space="0" w:color="auto"/>
        <w:bottom w:val="none" w:sz="0" w:space="0" w:color="auto"/>
        <w:right w:val="none" w:sz="0" w:space="0" w:color="auto"/>
      </w:divBdr>
    </w:div>
    <w:div w:id="1285309160">
      <w:bodyDiv w:val="1"/>
      <w:marLeft w:val="0"/>
      <w:marRight w:val="0"/>
      <w:marTop w:val="0"/>
      <w:marBottom w:val="0"/>
      <w:divBdr>
        <w:top w:val="none" w:sz="0" w:space="0" w:color="auto"/>
        <w:left w:val="none" w:sz="0" w:space="0" w:color="auto"/>
        <w:bottom w:val="none" w:sz="0" w:space="0" w:color="auto"/>
        <w:right w:val="none" w:sz="0" w:space="0" w:color="auto"/>
      </w:divBdr>
    </w:div>
    <w:div w:id="1285380236">
      <w:bodyDiv w:val="1"/>
      <w:marLeft w:val="0"/>
      <w:marRight w:val="0"/>
      <w:marTop w:val="0"/>
      <w:marBottom w:val="0"/>
      <w:divBdr>
        <w:top w:val="none" w:sz="0" w:space="0" w:color="auto"/>
        <w:left w:val="none" w:sz="0" w:space="0" w:color="auto"/>
        <w:bottom w:val="none" w:sz="0" w:space="0" w:color="auto"/>
        <w:right w:val="none" w:sz="0" w:space="0" w:color="auto"/>
      </w:divBdr>
    </w:div>
    <w:div w:id="1289168059">
      <w:bodyDiv w:val="1"/>
      <w:marLeft w:val="0"/>
      <w:marRight w:val="0"/>
      <w:marTop w:val="0"/>
      <w:marBottom w:val="0"/>
      <w:divBdr>
        <w:top w:val="none" w:sz="0" w:space="0" w:color="auto"/>
        <w:left w:val="none" w:sz="0" w:space="0" w:color="auto"/>
        <w:bottom w:val="none" w:sz="0" w:space="0" w:color="auto"/>
        <w:right w:val="none" w:sz="0" w:space="0" w:color="auto"/>
      </w:divBdr>
    </w:div>
    <w:div w:id="1290432564">
      <w:bodyDiv w:val="1"/>
      <w:marLeft w:val="0"/>
      <w:marRight w:val="0"/>
      <w:marTop w:val="0"/>
      <w:marBottom w:val="0"/>
      <w:divBdr>
        <w:top w:val="none" w:sz="0" w:space="0" w:color="auto"/>
        <w:left w:val="none" w:sz="0" w:space="0" w:color="auto"/>
        <w:bottom w:val="none" w:sz="0" w:space="0" w:color="auto"/>
        <w:right w:val="none" w:sz="0" w:space="0" w:color="auto"/>
      </w:divBdr>
    </w:div>
    <w:div w:id="1290894941">
      <w:bodyDiv w:val="1"/>
      <w:marLeft w:val="0"/>
      <w:marRight w:val="0"/>
      <w:marTop w:val="0"/>
      <w:marBottom w:val="0"/>
      <w:divBdr>
        <w:top w:val="none" w:sz="0" w:space="0" w:color="auto"/>
        <w:left w:val="none" w:sz="0" w:space="0" w:color="auto"/>
        <w:bottom w:val="none" w:sz="0" w:space="0" w:color="auto"/>
        <w:right w:val="none" w:sz="0" w:space="0" w:color="auto"/>
      </w:divBdr>
    </w:div>
    <w:div w:id="1297830968">
      <w:bodyDiv w:val="1"/>
      <w:marLeft w:val="0"/>
      <w:marRight w:val="0"/>
      <w:marTop w:val="0"/>
      <w:marBottom w:val="0"/>
      <w:divBdr>
        <w:top w:val="none" w:sz="0" w:space="0" w:color="auto"/>
        <w:left w:val="none" w:sz="0" w:space="0" w:color="auto"/>
        <w:bottom w:val="none" w:sz="0" w:space="0" w:color="auto"/>
        <w:right w:val="none" w:sz="0" w:space="0" w:color="auto"/>
      </w:divBdr>
    </w:div>
    <w:div w:id="1298994467">
      <w:bodyDiv w:val="1"/>
      <w:marLeft w:val="0"/>
      <w:marRight w:val="0"/>
      <w:marTop w:val="0"/>
      <w:marBottom w:val="0"/>
      <w:divBdr>
        <w:top w:val="none" w:sz="0" w:space="0" w:color="auto"/>
        <w:left w:val="none" w:sz="0" w:space="0" w:color="auto"/>
        <w:bottom w:val="none" w:sz="0" w:space="0" w:color="auto"/>
        <w:right w:val="none" w:sz="0" w:space="0" w:color="auto"/>
      </w:divBdr>
    </w:div>
    <w:div w:id="1299531054">
      <w:bodyDiv w:val="1"/>
      <w:marLeft w:val="0"/>
      <w:marRight w:val="0"/>
      <w:marTop w:val="0"/>
      <w:marBottom w:val="0"/>
      <w:divBdr>
        <w:top w:val="none" w:sz="0" w:space="0" w:color="auto"/>
        <w:left w:val="none" w:sz="0" w:space="0" w:color="auto"/>
        <w:bottom w:val="none" w:sz="0" w:space="0" w:color="auto"/>
        <w:right w:val="none" w:sz="0" w:space="0" w:color="auto"/>
      </w:divBdr>
    </w:div>
    <w:div w:id="1301109279">
      <w:bodyDiv w:val="1"/>
      <w:marLeft w:val="0"/>
      <w:marRight w:val="0"/>
      <w:marTop w:val="0"/>
      <w:marBottom w:val="0"/>
      <w:divBdr>
        <w:top w:val="none" w:sz="0" w:space="0" w:color="auto"/>
        <w:left w:val="none" w:sz="0" w:space="0" w:color="auto"/>
        <w:bottom w:val="none" w:sz="0" w:space="0" w:color="auto"/>
        <w:right w:val="none" w:sz="0" w:space="0" w:color="auto"/>
      </w:divBdr>
    </w:div>
    <w:div w:id="1302921307">
      <w:bodyDiv w:val="1"/>
      <w:marLeft w:val="0"/>
      <w:marRight w:val="0"/>
      <w:marTop w:val="0"/>
      <w:marBottom w:val="0"/>
      <w:divBdr>
        <w:top w:val="none" w:sz="0" w:space="0" w:color="auto"/>
        <w:left w:val="none" w:sz="0" w:space="0" w:color="auto"/>
        <w:bottom w:val="none" w:sz="0" w:space="0" w:color="auto"/>
        <w:right w:val="none" w:sz="0" w:space="0" w:color="auto"/>
      </w:divBdr>
      <w:divsChild>
        <w:div w:id="803890659">
          <w:marLeft w:val="0"/>
          <w:marRight w:val="0"/>
          <w:marTop w:val="0"/>
          <w:marBottom w:val="0"/>
          <w:divBdr>
            <w:top w:val="none" w:sz="0" w:space="0" w:color="auto"/>
            <w:left w:val="none" w:sz="0" w:space="0" w:color="auto"/>
            <w:bottom w:val="none" w:sz="0" w:space="0" w:color="auto"/>
            <w:right w:val="none" w:sz="0" w:space="0" w:color="auto"/>
          </w:divBdr>
          <w:divsChild>
            <w:div w:id="1161198071">
              <w:marLeft w:val="0"/>
              <w:marRight w:val="0"/>
              <w:marTop w:val="0"/>
              <w:marBottom w:val="0"/>
              <w:divBdr>
                <w:top w:val="none" w:sz="0" w:space="0" w:color="auto"/>
                <w:left w:val="none" w:sz="0" w:space="0" w:color="auto"/>
                <w:bottom w:val="none" w:sz="0" w:space="0" w:color="auto"/>
                <w:right w:val="none" w:sz="0" w:space="0" w:color="auto"/>
              </w:divBdr>
              <w:divsChild>
                <w:div w:id="129586369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10143780">
          <w:marLeft w:val="0"/>
          <w:marRight w:val="0"/>
          <w:marTop w:val="720"/>
          <w:marBottom w:val="0"/>
          <w:divBdr>
            <w:top w:val="none" w:sz="0" w:space="0" w:color="auto"/>
            <w:left w:val="none" w:sz="0" w:space="0" w:color="auto"/>
            <w:bottom w:val="none" w:sz="0" w:space="0" w:color="auto"/>
            <w:right w:val="none" w:sz="0" w:space="0" w:color="auto"/>
          </w:divBdr>
          <w:divsChild>
            <w:div w:id="678846283">
              <w:marLeft w:val="0"/>
              <w:marRight w:val="0"/>
              <w:marTop w:val="0"/>
              <w:marBottom w:val="0"/>
              <w:divBdr>
                <w:top w:val="none" w:sz="0" w:space="0" w:color="auto"/>
                <w:left w:val="none" w:sz="0" w:space="0" w:color="auto"/>
                <w:bottom w:val="none" w:sz="0" w:space="0" w:color="auto"/>
                <w:right w:val="none" w:sz="0" w:space="0" w:color="auto"/>
              </w:divBdr>
              <w:divsChild>
                <w:div w:id="98568976">
                  <w:marLeft w:val="0"/>
                  <w:marRight w:val="0"/>
                  <w:marTop w:val="360"/>
                  <w:marBottom w:val="0"/>
                  <w:divBdr>
                    <w:top w:val="none" w:sz="0" w:space="0" w:color="auto"/>
                    <w:left w:val="none" w:sz="0" w:space="0" w:color="auto"/>
                    <w:bottom w:val="none" w:sz="0" w:space="0" w:color="auto"/>
                    <w:right w:val="none" w:sz="0" w:space="0" w:color="auto"/>
                  </w:divBdr>
                </w:div>
                <w:div w:id="774180421">
                  <w:marLeft w:val="0"/>
                  <w:marRight w:val="0"/>
                  <w:marTop w:val="0"/>
                  <w:marBottom w:val="0"/>
                  <w:divBdr>
                    <w:top w:val="none" w:sz="0" w:space="0" w:color="auto"/>
                    <w:left w:val="none" w:sz="0" w:space="0" w:color="auto"/>
                    <w:bottom w:val="none" w:sz="0" w:space="0" w:color="auto"/>
                    <w:right w:val="none" w:sz="0" w:space="0" w:color="auto"/>
                  </w:divBdr>
                </w:div>
                <w:div w:id="1724058082">
                  <w:marLeft w:val="0"/>
                  <w:marRight w:val="0"/>
                  <w:marTop w:val="360"/>
                  <w:marBottom w:val="0"/>
                  <w:divBdr>
                    <w:top w:val="none" w:sz="0" w:space="0" w:color="auto"/>
                    <w:left w:val="none" w:sz="0" w:space="0" w:color="auto"/>
                    <w:bottom w:val="none" w:sz="0" w:space="0" w:color="auto"/>
                    <w:right w:val="none" w:sz="0" w:space="0" w:color="auto"/>
                  </w:divBdr>
                </w:div>
              </w:divsChild>
            </w:div>
            <w:div w:id="12692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3490">
      <w:bodyDiv w:val="1"/>
      <w:marLeft w:val="0"/>
      <w:marRight w:val="0"/>
      <w:marTop w:val="0"/>
      <w:marBottom w:val="0"/>
      <w:divBdr>
        <w:top w:val="none" w:sz="0" w:space="0" w:color="auto"/>
        <w:left w:val="none" w:sz="0" w:space="0" w:color="auto"/>
        <w:bottom w:val="none" w:sz="0" w:space="0" w:color="auto"/>
        <w:right w:val="none" w:sz="0" w:space="0" w:color="auto"/>
      </w:divBdr>
    </w:div>
    <w:div w:id="1304966828">
      <w:bodyDiv w:val="1"/>
      <w:marLeft w:val="0"/>
      <w:marRight w:val="0"/>
      <w:marTop w:val="0"/>
      <w:marBottom w:val="0"/>
      <w:divBdr>
        <w:top w:val="none" w:sz="0" w:space="0" w:color="auto"/>
        <w:left w:val="none" w:sz="0" w:space="0" w:color="auto"/>
        <w:bottom w:val="none" w:sz="0" w:space="0" w:color="auto"/>
        <w:right w:val="none" w:sz="0" w:space="0" w:color="auto"/>
      </w:divBdr>
    </w:div>
    <w:div w:id="1306743632">
      <w:bodyDiv w:val="1"/>
      <w:marLeft w:val="0"/>
      <w:marRight w:val="0"/>
      <w:marTop w:val="0"/>
      <w:marBottom w:val="0"/>
      <w:divBdr>
        <w:top w:val="none" w:sz="0" w:space="0" w:color="auto"/>
        <w:left w:val="none" w:sz="0" w:space="0" w:color="auto"/>
        <w:bottom w:val="none" w:sz="0" w:space="0" w:color="auto"/>
        <w:right w:val="none" w:sz="0" w:space="0" w:color="auto"/>
      </w:divBdr>
    </w:div>
    <w:div w:id="1306819717">
      <w:bodyDiv w:val="1"/>
      <w:marLeft w:val="0"/>
      <w:marRight w:val="0"/>
      <w:marTop w:val="0"/>
      <w:marBottom w:val="0"/>
      <w:divBdr>
        <w:top w:val="none" w:sz="0" w:space="0" w:color="auto"/>
        <w:left w:val="none" w:sz="0" w:space="0" w:color="auto"/>
        <w:bottom w:val="none" w:sz="0" w:space="0" w:color="auto"/>
        <w:right w:val="none" w:sz="0" w:space="0" w:color="auto"/>
      </w:divBdr>
    </w:div>
    <w:div w:id="1306937082">
      <w:bodyDiv w:val="1"/>
      <w:marLeft w:val="0"/>
      <w:marRight w:val="0"/>
      <w:marTop w:val="0"/>
      <w:marBottom w:val="0"/>
      <w:divBdr>
        <w:top w:val="none" w:sz="0" w:space="0" w:color="auto"/>
        <w:left w:val="none" w:sz="0" w:space="0" w:color="auto"/>
        <w:bottom w:val="none" w:sz="0" w:space="0" w:color="auto"/>
        <w:right w:val="none" w:sz="0" w:space="0" w:color="auto"/>
      </w:divBdr>
    </w:div>
    <w:div w:id="1308632670">
      <w:bodyDiv w:val="1"/>
      <w:marLeft w:val="0"/>
      <w:marRight w:val="0"/>
      <w:marTop w:val="0"/>
      <w:marBottom w:val="0"/>
      <w:divBdr>
        <w:top w:val="none" w:sz="0" w:space="0" w:color="auto"/>
        <w:left w:val="none" w:sz="0" w:space="0" w:color="auto"/>
        <w:bottom w:val="none" w:sz="0" w:space="0" w:color="auto"/>
        <w:right w:val="none" w:sz="0" w:space="0" w:color="auto"/>
      </w:divBdr>
    </w:div>
    <w:div w:id="1310525198">
      <w:bodyDiv w:val="1"/>
      <w:marLeft w:val="0"/>
      <w:marRight w:val="0"/>
      <w:marTop w:val="0"/>
      <w:marBottom w:val="0"/>
      <w:divBdr>
        <w:top w:val="none" w:sz="0" w:space="0" w:color="auto"/>
        <w:left w:val="none" w:sz="0" w:space="0" w:color="auto"/>
        <w:bottom w:val="none" w:sz="0" w:space="0" w:color="auto"/>
        <w:right w:val="none" w:sz="0" w:space="0" w:color="auto"/>
      </w:divBdr>
    </w:div>
    <w:div w:id="1312562279">
      <w:bodyDiv w:val="1"/>
      <w:marLeft w:val="0"/>
      <w:marRight w:val="0"/>
      <w:marTop w:val="0"/>
      <w:marBottom w:val="0"/>
      <w:divBdr>
        <w:top w:val="none" w:sz="0" w:space="0" w:color="auto"/>
        <w:left w:val="none" w:sz="0" w:space="0" w:color="auto"/>
        <w:bottom w:val="none" w:sz="0" w:space="0" w:color="auto"/>
        <w:right w:val="none" w:sz="0" w:space="0" w:color="auto"/>
      </w:divBdr>
      <w:divsChild>
        <w:div w:id="1463112208">
          <w:marLeft w:val="0"/>
          <w:marRight w:val="0"/>
          <w:marTop w:val="0"/>
          <w:marBottom w:val="0"/>
          <w:divBdr>
            <w:top w:val="none" w:sz="0" w:space="0" w:color="auto"/>
            <w:left w:val="none" w:sz="0" w:space="0" w:color="auto"/>
            <w:bottom w:val="none" w:sz="0" w:space="0" w:color="auto"/>
            <w:right w:val="none" w:sz="0" w:space="0" w:color="auto"/>
          </w:divBdr>
          <w:divsChild>
            <w:div w:id="203182845">
              <w:marLeft w:val="0"/>
              <w:marRight w:val="0"/>
              <w:marTop w:val="0"/>
              <w:marBottom w:val="0"/>
              <w:divBdr>
                <w:top w:val="none" w:sz="0" w:space="0" w:color="auto"/>
                <w:left w:val="none" w:sz="0" w:space="0" w:color="auto"/>
                <w:bottom w:val="none" w:sz="0" w:space="0" w:color="auto"/>
                <w:right w:val="none" w:sz="0" w:space="0" w:color="auto"/>
              </w:divBdr>
              <w:divsChild>
                <w:div w:id="163476656">
                  <w:marLeft w:val="0"/>
                  <w:marRight w:val="0"/>
                  <w:marTop w:val="0"/>
                  <w:marBottom w:val="0"/>
                  <w:divBdr>
                    <w:top w:val="none" w:sz="0" w:space="0" w:color="auto"/>
                    <w:left w:val="none" w:sz="0" w:space="0" w:color="auto"/>
                    <w:bottom w:val="none" w:sz="0" w:space="0" w:color="auto"/>
                    <w:right w:val="none" w:sz="0" w:space="0" w:color="auto"/>
                  </w:divBdr>
                  <w:divsChild>
                    <w:div w:id="873008699">
                      <w:marLeft w:val="0"/>
                      <w:marRight w:val="0"/>
                      <w:marTop w:val="0"/>
                      <w:marBottom w:val="0"/>
                      <w:divBdr>
                        <w:top w:val="none" w:sz="0" w:space="0" w:color="auto"/>
                        <w:left w:val="none" w:sz="0" w:space="0" w:color="auto"/>
                        <w:bottom w:val="none" w:sz="0" w:space="0" w:color="auto"/>
                        <w:right w:val="none" w:sz="0" w:space="0" w:color="auto"/>
                      </w:divBdr>
                      <w:divsChild>
                        <w:div w:id="1506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4372">
                  <w:marLeft w:val="0"/>
                  <w:marRight w:val="0"/>
                  <w:marTop w:val="0"/>
                  <w:marBottom w:val="0"/>
                  <w:divBdr>
                    <w:top w:val="none" w:sz="0" w:space="0" w:color="auto"/>
                    <w:left w:val="none" w:sz="0" w:space="0" w:color="auto"/>
                    <w:bottom w:val="none" w:sz="0" w:space="0" w:color="auto"/>
                    <w:right w:val="none" w:sz="0" w:space="0" w:color="auto"/>
                  </w:divBdr>
                  <w:divsChild>
                    <w:div w:id="974220725">
                      <w:marLeft w:val="0"/>
                      <w:marRight w:val="0"/>
                      <w:marTop w:val="0"/>
                      <w:marBottom w:val="0"/>
                      <w:divBdr>
                        <w:top w:val="none" w:sz="0" w:space="0" w:color="auto"/>
                        <w:left w:val="none" w:sz="0" w:space="0" w:color="auto"/>
                        <w:bottom w:val="none" w:sz="0" w:space="0" w:color="auto"/>
                        <w:right w:val="none" w:sz="0" w:space="0" w:color="auto"/>
                      </w:divBdr>
                      <w:divsChild>
                        <w:div w:id="1004165521">
                          <w:marLeft w:val="0"/>
                          <w:marRight w:val="0"/>
                          <w:marTop w:val="0"/>
                          <w:marBottom w:val="0"/>
                          <w:divBdr>
                            <w:top w:val="none" w:sz="0" w:space="0" w:color="auto"/>
                            <w:left w:val="none" w:sz="0" w:space="0" w:color="auto"/>
                            <w:bottom w:val="none" w:sz="0" w:space="0" w:color="auto"/>
                            <w:right w:val="none" w:sz="0" w:space="0" w:color="auto"/>
                          </w:divBdr>
                          <w:divsChild>
                            <w:div w:id="7450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867485">
      <w:bodyDiv w:val="1"/>
      <w:marLeft w:val="0"/>
      <w:marRight w:val="0"/>
      <w:marTop w:val="0"/>
      <w:marBottom w:val="0"/>
      <w:divBdr>
        <w:top w:val="none" w:sz="0" w:space="0" w:color="auto"/>
        <w:left w:val="none" w:sz="0" w:space="0" w:color="auto"/>
        <w:bottom w:val="none" w:sz="0" w:space="0" w:color="auto"/>
        <w:right w:val="none" w:sz="0" w:space="0" w:color="auto"/>
      </w:divBdr>
    </w:div>
    <w:div w:id="1315453499">
      <w:bodyDiv w:val="1"/>
      <w:marLeft w:val="0"/>
      <w:marRight w:val="0"/>
      <w:marTop w:val="0"/>
      <w:marBottom w:val="0"/>
      <w:divBdr>
        <w:top w:val="none" w:sz="0" w:space="0" w:color="auto"/>
        <w:left w:val="none" w:sz="0" w:space="0" w:color="auto"/>
        <w:bottom w:val="none" w:sz="0" w:space="0" w:color="auto"/>
        <w:right w:val="none" w:sz="0" w:space="0" w:color="auto"/>
      </w:divBdr>
    </w:div>
    <w:div w:id="1322930730">
      <w:bodyDiv w:val="1"/>
      <w:marLeft w:val="0"/>
      <w:marRight w:val="0"/>
      <w:marTop w:val="0"/>
      <w:marBottom w:val="0"/>
      <w:divBdr>
        <w:top w:val="none" w:sz="0" w:space="0" w:color="auto"/>
        <w:left w:val="none" w:sz="0" w:space="0" w:color="auto"/>
        <w:bottom w:val="none" w:sz="0" w:space="0" w:color="auto"/>
        <w:right w:val="none" w:sz="0" w:space="0" w:color="auto"/>
      </w:divBdr>
    </w:div>
    <w:div w:id="1325358577">
      <w:bodyDiv w:val="1"/>
      <w:marLeft w:val="0"/>
      <w:marRight w:val="0"/>
      <w:marTop w:val="0"/>
      <w:marBottom w:val="0"/>
      <w:divBdr>
        <w:top w:val="none" w:sz="0" w:space="0" w:color="auto"/>
        <w:left w:val="none" w:sz="0" w:space="0" w:color="auto"/>
        <w:bottom w:val="none" w:sz="0" w:space="0" w:color="auto"/>
        <w:right w:val="none" w:sz="0" w:space="0" w:color="auto"/>
      </w:divBdr>
    </w:div>
    <w:div w:id="1325933697">
      <w:bodyDiv w:val="1"/>
      <w:marLeft w:val="0"/>
      <w:marRight w:val="0"/>
      <w:marTop w:val="0"/>
      <w:marBottom w:val="0"/>
      <w:divBdr>
        <w:top w:val="none" w:sz="0" w:space="0" w:color="auto"/>
        <w:left w:val="none" w:sz="0" w:space="0" w:color="auto"/>
        <w:bottom w:val="none" w:sz="0" w:space="0" w:color="auto"/>
        <w:right w:val="none" w:sz="0" w:space="0" w:color="auto"/>
      </w:divBdr>
    </w:div>
    <w:div w:id="1326083070">
      <w:bodyDiv w:val="1"/>
      <w:marLeft w:val="0"/>
      <w:marRight w:val="0"/>
      <w:marTop w:val="0"/>
      <w:marBottom w:val="0"/>
      <w:divBdr>
        <w:top w:val="none" w:sz="0" w:space="0" w:color="auto"/>
        <w:left w:val="none" w:sz="0" w:space="0" w:color="auto"/>
        <w:bottom w:val="none" w:sz="0" w:space="0" w:color="auto"/>
        <w:right w:val="none" w:sz="0" w:space="0" w:color="auto"/>
      </w:divBdr>
    </w:div>
    <w:div w:id="1327783544">
      <w:bodyDiv w:val="1"/>
      <w:marLeft w:val="0"/>
      <w:marRight w:val="0"/>
      <w:marTop w:val="0"/>
      <w:marBottom w:val="0"/>
      <w:divBdr>
        <w:top w:val="none" w:sz="0" w:space="0" w:color="auto"/>
        <w:left w:val="none" w:sz="0" w:space="0" w:color="auto"/>
        <w:bottom w:val="none" w:sz="0" w:space="0" w:color="auto"/>
        <w:right w:val="none" w:sz="0" w:space="0" w:color="auto"/>
      </w:divBdr>
    </w:div>
    <w:div w:id="1328678222">
      <w:bodyDiv w:val="1"/>
      <w:marLeft w:val="0"/>
      <w:marRight w:val="0"/>
      <w:marTop w:val="0"/>
      <w:marBottom w:val="0"/>
      <w:divBdr>
        <w:top w:val="none" w:sz="0" w:space="0" w:color="auto"/>
        <w:left w:val="none" w:sz="0" w:space="0" w:color="auto"/>
        <w:bottom w:val="none" w:sz="0" w:space="0" w:color="auto"/>
        <w:right w:val="none" w:sz="0" w:space="0" w:color="auto"/>
      </w:divBdr>
    </w:div>
    <w:div w:id="1331062286">
      <w:bodyDiv w:val="1"/>
      <w:marLeft w:val="0"/>
      <w:marRight w:val="0"/>
      <w:marTop w:val="0"/>
      <w:marBottom w:val="0"/>
      <w:divBdr>
        <w:top w:val="none" w:sz="0" w:space="0" w:color="auto"/>
        <w:left w:val="none" w:sz="0" w:space="0" w:color="auto"/>
        <w:bottom w:val="none" w:sz="0" w:space="0" w:color="auto"/>
        <w:right w:val="none" w:sz="0" w:space="0" w:color="auto"/>
      </w:divBdr>
    </w:div>
    <w:div w:id="1338733730">
      <w:bodyDiv w:val="1"/>
      <w:marLeft w:val="0"/>
      <w:marRight w:val="0"/>
      <w:marTop w:val="0"/>
      <w:marBottom w:val="0"/>
      <w:divBdr>
        <w:top w:val="none" w:sz="0" w:space="0" w:color="auto"/>
        <w:left w:val="none" w:sz="0" w:space="0" w:color="auto"/>
        <w:bottom w:val="none" w:sz="0" w:space="0" w:color="auto"/>
        <w:right w:val="none" w:sz="0" w:space="0" w:color="auto"/>
      </w:divBdr>
    </w:div>
    <w:div w:id="1339885766">
      <w:bodyDiv w:val="1"/>
      <w:marLeft w:val="0"/>
      <w:marRight w:val="0"/>
      <w:marTop w:val="0"/>
      <w:marBottom w:val="0"/>
      <w:divBdr>
        <w:top w:val="none" w:sz="0" w:space="0" w:color="auto"/>
        <w:left w:val="none" w:sz="0" w:space="0" w:color="auto"/>
        <w:bottom w:val="none" w:sz="0" w:space="0" w:color="auto"/>
        <w:right w:val="none" w:sz="0" w:space="0" w:color="auto"/>
      </w:divBdr>
    </w:div>
    <w:div w:id="1344550210">
      <w:bodyDiv w:val="1"/>
      <w:marLeft w:val="0"/>
      <w:marRight w:val="0"/>
      <w:marTop w:val="0"/>
      <w:marBottom w:val="0"/>
      <w:divBdr>
        <w:top w:val="none" w:sz="0" w:space="0" w:color="auto"/>
        <w:left w:val="none" w:sz="0" w:space="0" w:color="auto"/>
        <w:bottom w:val="none" w:sz="0" w:space="0" w:color="auto"/>
        <w:right w:val="none" w:sz="0" w:space="0" w:color="auto"/>
      </w:divBdr>
    </w:div>
    <w:div w:id="1348097658">
      <w:bodyDiv w:val="1"/>
      <w:marLeft w:val="0"/>
      <w:marRight w:val="0"/>
      <w:marTop w:val="0"/>
      <w:marBottom w:val="0"/>
      <w:divBdr>
        <w:top w:val="none" w:sz="0" w:space="0" w:color="auto"/>
        <w:left w:val="none" w:sz="0" w:space="0" w:color="auto"/>
        <w:bottom w:val="none" w:sz="0" w:space="0" w:color="auto"/>
        <w:right w:val="none" w:sz="0" w:space="0" w:color="auto"/>
      </w:divBdr>
    </w:div>
    <w:div w:id="1348946623">
      <w:bodyDiv w:val="1"/>
      <w:marLeft w:val="0"/>
      <w:marRight w:val="0"/>
      <w:marTop w:val="0"/>
      <w:marBottom w:val="0"/>
      <w:divBdr>
        <w:top w:val="none" w:sz="0" w:space="0" w:color="auto"/>
        <w:left w:val="none" w:sz="0" w:space="0" w:color="auto"/>
        <w:bottom w:val="none" w:sz="0" w:space="0" w:color="auto"/>
        <w:right w:val="none" w:sz="0" w:space="0" w:color="auto"/>
      </w:divBdr>
    </w:div>
    <w:div w:id="1354456842">
      <w:bodyDiv w:val="1"/>
      <w:marLeft w:val="0"/>
      <w:marRight w:val="0"/>
      <w:marTop w:val="0"/>
      <w:marBottom w:val="0"/>
      <w:divBdr>
        <w:top w:val="none" w:sz="0" w:space="0" w:color="auto"/>
        <w:left w:val="none" w:sz="0" w:space="0" w:color="auto"/>
        <w:bottom w:val="none" w:sz="0" w:space="0" w:color="auto"/>
        <w:right w:val="none" w:sz="0" w:space="0" w:color="auto"/>
      </w:divBdr>
    </w:div>
    <w:div w:id="1355111579">
      <w:bodyDiv w:val="1"/>
      <w:marLeft w:val="0"/>
      <w:marRight w:val="0"/>
      <w:marTop w:val="0"/>
      <w:marBottom w:val="0"/>
      <w:divBdr>
        <w:top w:val="none" w:sz="0" w:space="0" w:color="auto"/>
        <w:left w:val="none" w:sz="0" w:space="0" w:color="auto"/>
        <w:bottom w:val="none" w:sz="0" w:space="0" w:color="auto"/>
        <w:right w:val="none" w:sz="0" w:space="0" w:color="auto"/>
      </w:divBdr>
    </w:div>
    <w:div w:id="1355643851">
      <w:bodyDiv w:val="1"/>
      <w:marLeft w:val="0"/>
      <w:marRight w:val="0"/>
      <w:marTop w:val="0"/>
      <w:marBottom w:val="0"/>
      <w:divBdr>
        <w:top w:val="none" w:sz="0" w:space="0" w:color="auto"/>
        <w:left w:val="none" w:sz="0" w:space="0" w:color="auto"/>
        <w:bottom w:val="none" w:sz="0" w:space="0" w:color="auto"/>
        <w:right w:val="none" w:sz="0" w:space="0" w:color="auto"/>
      </w:divBdr>
    </w:div>
    <w:div w:id="1361586607">
      <w:bodyDiv w:val="1"/>
      <w:marLeft w:val="0"/>
      <w:marRight w:val="0"/>
      <w:marTop w:val="0"/>
      <w:marBottom w:val="0"/>
      <w:divBdr>
        <w:top w:val="none" w:sz="0" w:space="0" w:color="auto"/>
        <w:left w:val="none" w:sz="0" w:space="0" w:color="auto"/>
        <w:bottom w:val="none" w:sz="0" w:space="0" w:color="auto"/>
        <w:right w:val="none" w:sz="0" w:space="0" w:color="auto"/>
      </w:divBdr>
    </w:div>
    <w:div w:id="1362051609">
      <w:bodyDiv w:val="1"/>
      <w:marLeft w:val="0"/>
      <w:marRight w:val="0"/>
      <w:marTop w:val="0"/>
      <w:marBottom w:val="0"/>
      <w:divBdr>
        <w:top w:val="none" w:sz="0" w:space="0" w:color="auto"/>
        <w:left w:val="none" w:sz="0" w:space="0" w:color="auto"/>
        <w:bottom w:val="none" w:sz="0" w:space="0" w:color="auto"/>
        <w:right w:val="none" w:sz="0" w:space="0" w:color="auto"/>
      </w:divBdr>
    </w:div>
    <w:div w:id="1363632239">
      <w:bodyDiv w:val="1"/>
      <w:marLeft w:val="0"/>
      <w:marRight w:val="0"/>
      <w:marTop w:val="0"/>
      <w:marBottom w:val="0"/>
      <w:divBdr>
        <w:top w:val="none" w:sz="0" w:space="0" w:color="auto"/>
        <w:left w:val="none" w:sz="0" w:space="0" w:color="auto"/>
        <w:bottom w:val="none" w:sz="0" w:space="0" w:color="auto"/>
        <w:right w:val="none" w:sz="0" w:space="0" w:color="auto"/>
      </w:divBdr>
    </w:div>
    <w:div w:id="1364280828">
      <w:bodyDiv w:val="1"/>
      <w:marLeft w:val="0"/>
      <w:marRight w:val="0"/>
      <w:marTop w:val="0"/>
      <w:marBottom w:val="0"/>
      <w:divBdr>
        <w:top w:val="none" w:sz="0" w:space="0" w:color="auto"/>
        <w:left w:val="none" w:sz="0" w:space="0" w:color="auto"/>
        <w:bottom w:val="none" w:sz="0" w:space="0" w:color="auto"/>
        <w:right w:val="none" w:sz="0" w:space="0" w:color="auto"/>
      </w:divBdr>
      <w:divsChild>
        <w:div w:id="1398700330">
          <w:marLeft w:val="0"/>
          <w:marRight w:val="0"/>
          <w:marTop w:val="0"/>
          <w:marBottom w:val="0"/>
          <w:divBdr>
            <w:top w:val="none" w:sz="0" w:space="0" w:color="auto"/>
            <w:left w:val="none" w:sz="0" w:space="0" w:color="auto"/>
            <w:bottom w:val="none" w:sz="0" w:space="0" w:color="auto"/>
            <w:right w:val="none" w:sz="0" w:space="0" w:color="auto"/>
          </w:divBdr>
          <w:divsChild>
            <w:div w:id="1743019740">
              <w:marLeft w:val="0"/>
              <w:marRight w:val="0"/>
              <w:marTop w:val="0"/>
              <w:marBottom w:val="0"/>
              <w:divBdr>
                <w:top w:val="none" w:sz="0" w:space="0" w:color="auto"/>
                <w:left w:val="none" w:sz="0" w:space="0" w:color="auto"/>
                <w:bottom w:val="none" w:sz="0" w:space="0" w:color="auto"/>
                <w:right w:val="none" w:sz="0" w:space="0" w:color="auto"/>
              </w:divBdr>
              <w:divsChild>
                <w:div w:id="118069986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69516853">
          <w:marLeft w:val="0"/>
          <w:marRight w:val="0"/>
          <w:marTop w:val="720"/>
          <w:marBottom w:val="0"/>
          <w:divBdr>
            <w:top w:val="none" w:sz="0" w:space="0" w:color="auto"/>
            <w:left w:val="none" w:sz="0" w:space="0" w:color="auto"/>
            <w:bottom w:val="none" w:sz="0" w:space="0" w:color="auto"/>
            <w:right w:val="none" w:sz="0" w:space="0" w:color="auto"/>
          </w:divBdr>
          <w:divsChild>
            <w:div w:id="466438939">
              <w:marLeft w:val="0"/>
              <w:marRight w:val="0"/>
              <w:marTop w:val="0"/>
              <w:marBottom w:val="0"/>
              <w:divBdr>
                <w:top w:val="none" w:sz="0" w:space="0" w:color="auto"/>
                <w:left w:val="none" w:sz="0" w:space="0" w:color="auto"/>
                <w:bottom w:val="none" w:sz="0" w:space="0" w:color="auto"/>
                <w:right w:val="none" w:sz="0" w:space="0" w:color="auto"/>
              </w:divBdr>
              <w:divsChild>
                <w:div w:id="151920971">
                  <w:marLeft w:val="0"/>
                  <w:marRight w:val="0"/>
                  <w:marTop w:val="360"/>
                  <w:marBottom w:val="0"/>
                  <w:divBdr>
                    <w:top w:val="none" w:sz="0" w:space="0" w:color="auto"/>
                    <w:left w:val="none" w:sz="0" w:space="0" w:color="auto"/>
                    <w:bottom w:val="none" w:sz="0" w:space="0" w:color="auto"/>
                    <w:right w:val="none" w:sz="0" w:space="0" w:color="auto"/>
                  </w:divBdr>
                </w:div>
                <w:div w:id="1062370757">
                  <w:marLeft w:val="0"/>
                  <w:marRight w:val="0"/>
                  <w:marTop w:val="0"/>
                  <w:marBottom w:val="0"/>
                  <w:divBdr>
                    <w:top w:val="none" w:sz="0" w:space="0" w:color="auto"/>
                    <w:left w:val="none" w:sz="0" w:space="0" w:color="auto"/>
                    <w:bottom w:val="none" w:sz="0" w:space="0" w:color="auto"/>
                    <w:right w:val="none" w:sz="0" w:space="0" w:color="auto"/>
                  </w:divBdr>
                </w:div>
                <w:div w:id="1093209680">
                  <w:marLeft w:val="0"/>
                  <w:marRight w:val="0"/>
                  <w:marTop w:val="360"/>
                  <w:marBottom w:val="0"/>
                  <w:divBdr>
                    <w:top w:val="none" w:sz="0" w:space="0" w:color="auto"/>
                    <w:left w:val="none" w:sz="0" w:space="0" w:color="auto"/>
                    <w:bottom w:val="none" w:sz="0" w:space="0" w:color="auto"/>
                    <w:right w:val="none" w:sz="0" w:space="0" w:color="auto"/>
                  </w:divBdr>
                </w:div>
              </w:divsChild>
            </w:div>
            <w:div w:id="20655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5679">
      <w:bodyDiv w:val="1"/>
      <w:marLeft w:val="0"/>
      <w:marRight w:val="0"/>
      <w:marTop w:val="0"/>
      <w:marBottom w:val="0"/>
      <w:divBdr>
        <w:top w:val="none" w:sz="0" w:space="0" w:color="auto"/>
        <w:left w:val="none" w:sz="0" w:space="0" w:color="auto"/>
        <w:bottom w:val="none" w:sz="0" w:space="0" w:color="auto"/>
        <w:right w:val="none" w:sz="0" w:space="0" w:color="auto"/>
      </w:divBdr>
    </w:div>
    <w:div w:id="1373535482">
      <w:bodyDiv w:val="1"/>
      <w:marLeft w:val="0"/>
      <w:marRight w:val="0"/>
      <w:marTop w:val="0"/>
      <w:marBottom w:val="0"/>
      <w:divBdr>
        <w:top w:val="none" w:sz="0" w:space="0" w:color="auto"/>
        <w:left w:val="none" w:sz="0" w:space="0" w:color="auto"/>
        <w:bottom w:val="none" w:sz="0" w:space="0" w:color="auto"/>
        <w:right w:val="none" w:sz="0" w:space="0" w:color="auto"/>
      </w:divBdr>
    </w:div>
    <w:div w:id="1374186994">
      <w:bodyDiv w:val="1"/>
      <w:marLeft w:val="0"/>
      <w:marRight w:val="0"/>
      <w:marTop w:val="0"/>
      <w:marBottom w:val="0"/>
      <w:divBdr>
        <w:top w:val="none" w:sz="0" w:space="0" w:color="auto"/>
        <w:left w:val="none" w:sz="0" w:space="0" w:color="auto"/>
        <w:bottom w:val="none" w:sz="0" w:space="0" w:color="auto"/>
        <w:right w:val="none" w:sz="0" w:space="0" w:color="auto"/>
      </w:divBdr>
    </w:div>
    <w:div w:id="1376811594">
      <w:bodyDiv w:val="1"/>
      <w:marLeft w:val="0"/>
      <w:marRight w:val="0"/>
      <w:marTop w:val="0"/>
      <w:marBottom w:val="0"/>
      <w:divBdr>
        <w:top w:val="none" w:sz="0" w:space="0" w:color="auto"/>
        <w:left w:val="none" w:sz="0" w:space="0" w:color="auto"/>
        <w:bottom w:val="none" w:sz="0" w:space="0" w:color="auto"/>
        <w:right w:val="none" w:sz="0" w:space="0" w:color="auto"/>
      </w:divBdr>
    </w:div>
    <w:div w:id="1377967680">
      <w:bodyDiv w:val="1"/>
      <w:marLeft w:val="0"/>
      <w:marRight w:val="0"/>
      <w:marTop w:val="0"/>
      <w:marBottom w:val="0"/>
      <w:divBdr>
        <w:top w:val="none" w:sz="0" w:space="0" w:color="auto"/>
        <w:left w:val="none" w:sz="0" w:space="0" w:color="auto"/>
        <w:bottom w:val="none" w:sz="0" w:space="0" w:color="auto"/>
        <w:right w:val="none" w:sz="0" w:space="0" w:color="auto"/>
      </w:divBdr>
    </w:div>
    <w:div w:id="1378163144">
      <w:bodyDiv w:val="1"/>
      <w:marLeft w:val="0"/>
      <w:marRight w:val="0"/>
      <w:marTop w:val="0"/>
      <w:marBottom w:val="0"/>
      <w:divBdr>
        <w:top w:val="none" w:sz="0" w:space="0" w:color="auto"/>
        <w:left w:val="none" w:sz="0" w:space="0" w:color="auto"/>
        <w:bottom w:val="none" w:sz="0" w:space="0" w:color="auto"/>
        <w:right w:val="none" w:sz="0" w:space="0" w:color="auto"/>
      </w:divBdr>
    </w:div>
    <w:div w:id="1385444352">
      <w:bodyDiv w:val="1"/>
      <w:marLeft w:val="0"/>
      <w:marRight w:val="0"/>
      <w:marTop w:val="0"/>
      <w:marBottom w:val="0"/>
      <w:divBdr>
        <w:top w:val="none" w:sz="0" w:space="0" w:color="auto"/>
        <w:left w:val="none" w:sz="0" w:space="0" w:color="auto"/>
        <w:bottom w:val="none" w:sz="0" w:space="0" w:color="auto"/>
        <w:right w:val="none" w:sz="0" w:space="0" w:color="auto"/>
      </w:divBdr>
    </w:div>
    <w:div w:id="1388070788">
      <w:bodyDiv w:val="1"/>
      <w:marLeft w:val="0"/>
      <w:marRight w:val="0"/>
      <w:marTop w:val="0"/>
      <w:marBottom w:val="0"/>
      <w:divBdr>
        <w:top w:val="none" w:sz="0" w:space="0" w:color="auto"/>
        <w:left w:val="none" w:sz="0" w:space="0" w:color="auto"/>
        <w:bottom w:val="none" w:sz="0" w:space="0" w:color="auto"/>
        <w:right w:val="none" w:sz="0" w:space="0" w:color="auto"/>
      </w:divBdr>
    </w:div>
    <w:div w:id="1388459170">
      <w:bodyDiv w:val="1"/>
      <w:marLeft w:val="0"/>
      <w:marRight w:val="0"/>
      <w:marTop w:val="0"/>
      <w:marBottom w:val="0"/>
      <w:divBdr>
        <w:top w:val="none" w:sz="0" w:space="0" w:color="auto"/>
        <w:left w:val="none" w:sz="0" w:space="0" w:color="auto"/>
        <w:bottom w:val="none" w:sz="0" w:space="0" w:color="auto"/>
        <w:right w:val="none" w:sz="0" w:space="0" w:color="auto"/>
      </w:divBdr>
    </w:div>
    <w:div w:id="1390224033">
      <w:bodyDiv w:val="1"/>
      <w:marLeft w:val="0"/>
      <w:marRight w:val="0"/>
      <w:marTop w:val="0"/>
      <w:marBottom w:val="0"/>
      <w:divBdr>
        <w:top w:val="none" w:sz="0" w:space="0" w:color="auto"/>
        <w:left w:val="none" w:sz="0" w:space="0" w:color="auto"/>
        <w:bottom w:val="none" w:sz="0" w:space="0" w:color="auto"/>
        <w:right w:val="none" w:sz="0" w:space="0" w:color="auto"/>
      </w:divBdr>
    </w:div>
    <w:div w:id="1392146142">
      <w:bodyDiv w:val="1"/>
      <w:marLeft w:val="0"/>
      <w:marRight w:val="0"/>
      <w:marTop w:val="0"/>
      <w:marBottom w:val="0"/>
      <w:divBdr>
        <w:top w:val="none" w:sz="0" w:space="0" w:color="auto"/>
        <w:left w:val="none" w:sz="0" w:space="0" w:color="auto"/>
        <w:bottom w:val="none" w:sz="0" w:space="0" w:color="auto"/>
        <w:right w:val="none" w:sz="0" w:space="0" w:color="auto"/>
      </w:divBdr>
    </w:div>
    <w:div w:id="1397044012">
      <w:bodyDiv w:val="1"/>
      <w:marLeft w:val="0"/>
      <w:marRight w:val="0"/>
      <w:marTop w:val="0"/>
      <w:marBottom w:val="0"/>
      <w:divBdr>
        <w:top w:val="none" w:sz="0" w:space="0" w:color="auto"/>
        <w:left w:val="none" w:sz="0" w:space="0" w:color="auto"/>
        <w:bottom w:val="none" w:sz="0" w:space="0" w:color="auto"/>
        <w:right w:val="none" w:sz="0" w:space="0" w:color="auto"/>
      </w:divBdr>
    </w:div>
    <w:div w:id="1398091538">
      <w:bodyDiv w:val="1"/>
      <w:marLeft w:val="0"/>
      <w:marRight w:val="0"/>
      <w:marTop w:val="0"/>
      <w:marBottom w:val="0"/>
      <w:divBdr>
        <w:top w:val="none" w:sz="0" w:space="0" w:color="auto"/>
        <w:left w:val="none" w:sz="0" w:space="0" w:color="auto"/>
        <w:bottom w:val="none" w:sz="0" w:space="0" w:color="auto"/>
        <w:right w:val="none" w:sz="0" w:space="0" w:color="auto"/>
      </w:divBdr>
    </w:div>
    <w:div w:id="1401640089">
      <w:bodyDiv w:val="1"/>
      <w:marLeft w:val="0"/>
      <w:marRight w:val="0"/>
      <w:marTop w:val="0"/>
      <w:marBottom w:val="0"/>
      <w:divBdr>
        <w:top w:val="none" w:sz="0" w:space="0" w:color="auto"/>
        <w:left w:val="none" w:sz="0" w:space="0" w:color="auto"/>
        <w:bottom w:val="none" w:sz="0" w:space="0" w:color="auto"/>
        <w:right w:val="none" w:sz="0" w:space="0" w:color="auto"/>
      </w:divBdr>
    </w:div>
    <w:div w:id="1404836738">
      <w:bodyDiv w:val="1"/>
      <w:marLeft w:val="0"/>
      <w:marRight w:val="0"/>
      <w:marTop w:val="0"/>
      <w:marBottom w:val="0"/>
      <w:divBdr>
        <w:top w:val="none" w:sz="0" w:space="0" w:color="auto"/>
        <w:left w:val="none" w:sz="0" w:space="0" w:color="auto"/>
        <w:bottom w:val="none" w:sz="0" w:space="0" w:color="auto"/>
        <w:right w:val="none" w:sz="0" w:space="0" w:color="auto"/>
      </w:divBdr>
    </w:div>
    <w:div w:id="1405686678">
      <w:bodyDiv w:val="1"/>
      <w:marLeft w:val="0"/>
      <w:marRight w:val="0"/>
      <w:marTop w:val="0"/>
      <w:marBottom w:val="0"/>
      <w:divBdr>
        <w:top w:val="none" w:sz="0" w:space="0" w:color="auto"/>
        <w:left w:val="none" w:sz="0" w:space="0" w:color="auto"/>
        <w:bottom w:val="none" w:sz="0" w:space="0" w:color="auto"/>
        <w:right w:val="none" w:sz="0" w:space="0" w:color="auto"/>
      </w:divBdr>
    </w:div>
    <w:div w:id="1406024934">
      <w:bodyDiv w:val="1"/>
      <w:marLeft w:val="0"/>
      <w:marRight w:val="0"/>
      <w:marTop w:val="0"/>
      <w:marBottom w:val="0"/>
      <w:divBdr>
        <w:top w:val="none" w:sz="0" w:space="0" w:color="auto"/>
        <w:left w:val="none" w:sz="0" w:space="0" w:color="auto"/>
        <w:bottom w:val="none" w:sz="0" w:space="0" w:color="auto"/>
        <w:right w:val="none" w:sz="0" w:space="0" w:color="auto"/>
      </w:divBdr>
    </w:div>
    <w:div w:id="1408072902">
      <w:bodyDiv w:val="1"/>
      <w:marLeft w:val="0"/>
      <w:marRight w:val="0"/>
      <w:marTop w:val="0"/>
      <w:marBottom w:val="0"/>
      <w:divBdr>
        <w:top w:val="none" w:sz="0" w:space="0" w:color="auto"/>
        <w:left w:val="none" w:sz="0" w:space="0" w:color="auto"/>
        <w:bottom w:val="none" w:sz="0" w:space="0" w:color="auto"/>
        <w:right w:val="none" w:sz="0" w:space="0" w:color="auto"/>
      </w:divBdr>
    </w:div>
    <w:div w:id="1418357061">
      <w:bodyDiv w:val="1"/>
      <w:marLeft w:val="0"/>
      <w:marRight w:val="0"/>
      <w:marTop w:val="0"/>
      <w:marBottom w:val="0"/>
      <w:divBdr>
        <w:top w:val="none" w:sz="0" w:space="0" w:color="auto"/>
        <w:left w:val="none" w:sz="0" w:space="0" w:color="auto"/>
        <w:bottom w:val="none" w:sz="0" w:space="0" w:color="auto"/>
        <w:right w:val="none" w:sz="0" w:space="0" w:color="auto"/>
      </w:divBdr>
    </w:div>
    <w:div w:id="1419400171">
      <w:bodyDiv w:val="1"/>
      <w:marLeft w:val="0"/>
      <w:marRight w:val="0"/>
      <w:marTop w:val="0"/>
      <w:marBottom w:val="0"/>
      <w:divBdr>
        <w:top w:val="none" w:sz="0" w:space="0" w:color="auto"/>
        <w:left w:val="none" w:sz="0" w:space="0" w:color="auto"/>
        <w:bottom w:val="none" w:sz="0" w:space="0" w:color="auto"/>
        <w:right w:val="none" w:sz="0" w:space="0" w:color="auto"/>
      </w:divBdr>
    </w:div>
    <w:div w:id="1423456326">
      <w:bodyDiv w:val="1"/>
      <w:marLeft w:val="0"/>
      <w:marRight w:val="0"/>
      <w:marTop w:val="0"/>
      <w:marBottom w:val="0"/>
      <w:divBdr>
        <w:top w:val="none" w:sz="0" w:space="0" w:color="auto"/>
        <w:left w:val="none" w:sz="0" w:space="0" w:color="auto"/>
        <w:bottom w:val="none" w:sz="0" w:space="0" w:color="auto"/>
        <w:right w:val="none" w:sz="0" w:space="0" w:color="auto"/>
      </w:divBdr>
    </w:div>
    <w:div w:id="1423644547">
      <w:bodyDiv w:val="1"/>
      <w:marLeft w:val="0"/>
      <w:marRight w:val="0"/>
      <w:marTop w:val="0"/>
      <w:marBottom w:val="0"/>
      <w:divBdr>
        <w:top w:val="none" w:sz="0" w:space="0" w:color="auto"/>
        <w:left w:val="none" w:sz="0" w:space="0" w:color="auto"/>
        <w:bottom w:val="none" w:sz="0" w:space="0" w:color="auto"/>
        <w:right w:val="none" w:sz="0" w:space="0" w:color="auto"/>
      </w:divBdr>
    </w:div>
    <w:div w:id="1424184879">
      <w:bodyDiv w:val="1"/>
      <w:marLeft w:val="0"/>
      <w:marRight w:val="0"/>
      <w:marTop w:val="0"/>
      <w:marBottom w:val="0"/>
      <w:divBdr>
        <w:top w:val="none" w:sz="0" w:space="0" w:color="auto"/>
        <w:left w:val="none" w:sz="0" w:space="0" w:color="auto"/>
        <w:bottom w:val="none" w:sz="0" w:space="0" w:color="auto"/>
        <w:right w:val="none" w:sz="0" w:space="0" w:color="auto"/>
      </w:divBdr>
    </w:div>
    <w:div w:id="1427845386">
      <w:bodyDiv w:val="1"/>
      <w:marLeft w:val="0"/>
      <w:marRight w:val="0"/>
      <w:marTop w:val="0"/>
      <w:marBottom w:val="0"/>
      <w:divBdr>
        <w:top w:val="none" w:sz="0" w:space="0" w:color="auto"/>
        <w:left w:val="none" w:sz="0" w:space="0" w:color="auto"/>
        <w:bottom w:val="none" w:sz="0" w:space="0" w:color="auto"/>
        <w:right w:val="none" w:sz="0" w:space="0" w:color="auto"/>
      </w:divBdr>
    </w:div>
    <w:div w:id="1429809947">
      <w:bodyDiv w:val="1"/>
      <w:marLeft w:val="0"/>
      <w:marRight w:val="0"/>
      <w:marTop w:val="0"/>
      <w:marBottom w:val="0"/>
      <w:divBdr>
        <w:top w:val="none" w:sz="0" w:space="0" w:color="auto"/>
        <w:left w:val="none" w:sz="0" w:space="0" w:color="auto"/>
        <w:bottom w:val="none" w:sz="0" w:space="0" w:color="auto"/>
        <w:right w:val="none" w:sz="0" w:space="0" w:color="auto"/>
      </w:divBdr>
    </w:div>
    <w:div w:id="1430127014">
      <w:bodyDiv w:val="1"/>
      <w:marLeft w:val="0"/>
      <w:marRight w:val="0"/>
      <w:marTop w:val="0"/>
      <w:marBottom w:val="0"/>
      <w:divBdr>
        <w:top w:val="none" w:sz="0" w:space="0" w:color="auto"/>
        <w:left w:val="none" w:sz="0" w:space="0" w:color="auto"/>
        <w:bottom w:val="none" w:sz="0" w:space="0" w:color="auto"/>
        <w:right w:val="none" w:sz="0" w:space="0" w:color="auto"/>
      </w:divBdr>
    </w:div>
    <w:div w:id="1432705123">
      <w:bodyDiv w:val="1"/>
      <w:marLeft w:val="0"/>
      <w:marRight w:val="0"/>
      <w:marTop w:val="0"/>
      <w:marBottom w:val="0"/>
      <w:divBdr>
        <w:top w:val="none" w:sz="0" w:space="0" w:color="auto"/>
        <w:left w:val="none" w:sz="0" w:space="0" w:color="auto"/>
        <w:bottom w:val="none" w:sz="0" w:space="0" w:color="auto"/>
        <w:right w:val="none" w:sz="0" w:space="0" w:color="auto"/>
      </w:divBdr>
    </w:div>
    <w:div w:id="1433864455">
      <w:bodyDiv w:val="1"/>
      <w:marLeft w:val="0"/>
      <w:marRight w:val="0"/>
      <w:marTop w:val="0"/>
      <w:marBottom w:val="0"/>
      <w:divBdr>
        <w:top w:val="none" w:sz="0" w:space="0" w:color="auto"/>
        <w:left w:val="none" w:sz="0" w:space="0" w:color="auto"/>
        <w:bottom w:val="none" w:sz="0" w:space="0" w:color="auto"/>
        <w:right w:val="none" w:sz="0" w:space="0" w:color="auto"/>
      </w:divBdr>
    </w:div>
    <w:div w:id="1436442136">
      <w:bodyDiv w:val="1"/>
      <w:marLeft w:val="0"/>
      <w:marRight w:val="0"/>
      <w:marTop w:val="0"/>
      <w:marBottom w:val="0"/>
      <w:divBdr>
        <w:top w:val="none" w:sz="0" w:space="0" w:color="auto"/>
        <w:left w:val="none" w:sz="0" w:space="0" w:color="auto"/>
        <w:bottom w:val="none" w:sz="0" w:space="0" w:color="auto"/>
        <w:right w:val="none" w:sz="0" w:space="0" w:color="auto"/>
      </w:divBdr>
    </w:div>
    <w:div w:id="1439636865">
      <w:bodyDiv w:val="1"/>
      <w:marLeft w:val="0"/>
      <w:marRight w:val="0"/>
      <w:marTop w:val="0"/>
      <w:marBottom w:val="0"/>
      <w:divBdr>
        <w:top w:val="none" w:sz="0" w:space="0" w:color="auto"/>
        <w:left w:val="none" w:sz="0" w:space="0" w:color="auto"/>
        <w:bottom w:val="none" w:sz="0" w:space="0" w:color="auto"/>
        <w:right w:val="none" w:sz="0" w:space="0" w:color="auto"/>
      </w:divBdr>
    </w:div>
    <w:div w:id="1441299467">
      <w:bodyDiv w:val="1"/>
      <w:marLeft w:val="0"/>
      <w:marRight w:val="0"/>
      <w:marTop w:val="0"/>
      <w:marBottom w:val="0"/>
      <w:divBdr>
        <w:top w:val="none" w:sz="0" w:space="0" w:color="auto"/>
        <w:left w:val="none" w:sz="0" w:space="0" w:color="auto"/>
        <w:bottom w:val="none" w:sz="0" w:space="0" w:color="auto"/>
        <w:right w:val="none" w:sz="0" w:space="0" w:color="auto"/>
      </w:divBdr>
    </w:div>
    <w:div w:id="1445231918">
      <w:bodyDiv w:val="1"/>
      <w:marLeft w:val="0"/>
      <w:marRight w:val="0"/>
      <w:marTop w:val="0"/>
      <w:marBottom w:val="0"/>
      <w:divBdr>
        <w:top w:val="none" w:sz="0" w:space="0" w:color="auto"/>
        <w:left w:val="none" w:sz="0" w:space="0" w:color="auto"/>
        <w:bottom w:val="none" w:sz="0" w:space="0" w:color="auto"/>
        <w:right w:val="none" w:sz="0" w:space="0" w:color="auto"/>
      </w:divBdr>
    </w:div>
    <w:div w:id="1445271449">
      <w:bodyDiv w:val="1"/>
      <w:marLeft w:val="0"/>
      <w:marRight w:val="0"/>
      <w:marTop w:val="0"/>
      <w:marBottom w:val="0"/>
      <w:divBdr>
        <w:top w:val="none" w:sz="0" w:space="0" w:color="auto"/>
        <w:left w:val="none" w:sz="0" w:space="0" w:color="auto"/>
        <w:bottom w:val="none" w:sz="0" w:space="0" w:color="auto"/>
        <w:right w:val="none" w:sz="0" w:space="0" w:color="auto"/>
      </w:divBdr>
    </w:div>
    <w:div w:id="1448815726">
      <w:bodyDiv w:val="1"/>
      <w:marLeft w:val="0"/>
      <w:marRight w:val="0"/>
      <w:marTop w:val="0"/>
      <w:marBottom w:val="0"/>
      <w:divBdr>
        <w:top w:val="none" w:sz="0" w:space="0" w:color="auto"/>
        <w:left w:val="none" w:sz="0" w:space="0" w:color="auto"/>
        <w:bottom w:val="none" w:sz="0" w:space="0" w:color="auto"/>
        <w:right w:val="none" w:sz="0" w:space="0" w:color="auto"/>
      </w:divBdr>
    </w:div>
    <w:div w:id="1450200657">
      <w:bodyDiv w:val="1"/>
      <w:marLeft w:val="0"/>
      <w:marRight w:val="0"/>
      <w:marTop w:val="0"/>
      <w:marBottom w:val="0"/>
      <w:divBdr>
        <w:top w:val="none" w:sz="0" w:space="0" w:color="auto"/>
        <w:left w:val="none" w:sz="0" w:space="0" w:color="auto"/>
        <w:bottom w:val="none" w:sz="0" w:space="0" w:color="auto"/>
        <w:right w:val="none" w:sz="0" w:space="0" w:color="auto"/>
      </w:divBdr>
    </w:div>
    <w:div w:id="1450398974">
      <w:bodyDiv w:val="1"/>
      <w:marLeft w:val="0"/>
      <w:marRight w:val="0"/>
      <w:marTop w:val="0"/>
      <w:marBottom w:val="0"/>
      <w:divBdr>
        <w:top w:val="none" w:sz="0" w:space="0" w:color="auto"/>
        <w:left w:val="none" w:sz="0" w:space="0" w:color="auto"/>
        <w:bottom w:val="none" w:sz="0" w:space="0" w:color="auto"/>
        <w:right w:val="none" w:sz="0" w:space="0" w:color="auto"/>
      </w:divBdr>
    </w:div>
    <w:div w:id="1451165937">
      <w:bodyDiv w:val="1"/>
      <w:marLeft w:val="0"/>
      <w:marRight w:val="0"/>
      <w:marTop w:val="0"/>
      <w:marBottom w:val="0"/>
      <w:divBdr>
        <w:top w:val="none" w:sz="0" w:space="0" w:color="auto"/>
        <w:left w:val="none" w:sz="0" w:space="0" w:color="auto"/>
        <w:bottom w:val="none" w:sz="0" w:space="0" w:color="auto"/>
        <w:right w:val="none" w:sz="0" w:space="0" w:color="auto"/>
      </w:divBdr>
    </w:div>
    <w:div w:id="1451901992">
      <w:bodyDiv w:val="1"/>
      <w:marLeft w:val="0"/>
      <w:marRight w:val="0"/>
      <w:marTop w:val="0"/>
      <w:marBottom w:val="0"/>
      <w:divBdr>
        <w:top w:val="none" w:sz="0" w:space="0" w:color="auto"/>
        <w:left w:val="none" w:sz="0" w:space="0" w:color="auto"/>
        <w:bottom w:val="none" w:sz="0" w:space="0" w:color="auto"/>
        <w:right w:val="none" w:sz="0" w:space="0" w:color="auto"/>
      </w:divBdr>
    </w:div>
    <w:div w:id="1453135200">
      <w:bodyDiv w:val="1"/>
      <w:marLeft w:val="0"/>
      <w:marRight w:val="0"/>
      <w:marTop w:val="0"/>
      <w:marBottom w:val="0"/>
      <w:divBdr>
        <w:top w:val="none" w:sz="0" w:space="0" w:color="auto"/>
        <w:left w:val="none" w:sz="0" w:space="0" w:color="auto"/>
        <w:bottom w:val="none" w:sz="0" w:space="0" w:color="auto"/>
        <w:right w:val="none" w:sz="0" w:space="0" w:color="auto"/>
      </w:divBdr>
    </w:div>
    <w:div w:id="1455711085">
      <w:bodyDiv w:val="1"/>
      <w:marLeft w:val="0"/>
      <w:marRight w:val="0"/>
      <w:marTop w:val="0"/>
      <w:marBottom w:val="0"/>
      <w:divBdr>
        <w:top w:val="none" w:sz="0" w:space="0" w:color="auto"/>
        <w:left w:val="none" w:sz="0" w:space="0" w:color="auto"/>
        <w:bottom w:val="none" w:sz="0" w:space="0" w:color="auto"/>
        <w:right w:val="none" w:sz="0" w:space="0" w:color="auto"/>
      </w:divBdr>
    </w:div>
    <w:div w:id="1459297995">
      <w:bodyDiv w:val="1"/>
      <w:marLeft w:val="0"/>
      <w:marRight w:val="0"/>
      <w:marTop w:val="0"/>
      <w:marBottom w:val="0"/>
      <w:divBdr>
        <w:top w:val="none" w:sz="0" w:space="0" w:color="auto"/>
        <w:left w:val="none" w:sz="0" w:space="0" w:color="auto"/>
        <w:bottom w:val="none" w:sz="0" w:space="0" w:color="auto"/>
        <w:right w:val="none" w:sz="0" w:space="0" w:color="auto"/>
      </w:divBdr>
    </w:div>
    <w:div w:id="1461609903">
      <w:bodyDiv w:val="1"/>
      <w:marLeft w:val="0"/>
      <w:marRight w:val="0"/>
      <w:marTop w:val="0"/>
      <w:marBottom w:val="0"/>
      <w:divBdr>
        <w:top w:val="none" w:sz="0" w:space="0" w:color="auto"/>
        <w:left w:val="none" w:sz="0" w:space="0" w:color="auto"/>
        <w:bottom w:val="none" w:sz="0" w:space="0" w:color="auto"/>
        <w:right w:val="none" w:sz="0" w:space="0" w:color="auto"/>
      </w:divBdr>
    </w:div>
    <w:div w:id="1462067125">
      <w:bodyDiv w:val="1"/>
      <w:marLeft w:val="0"/>
      <w:marRight w:val="0"/>
      <w:marTop w:val="0"/>
      <w:marBottom w:val="0"/>
      <w:divBdr>
        <w:top w:val="none" w:sz="0" w:space="0" w:color="auto"/>
        <w:left w:val="none" w:sz="0" w:space="0" w:color="auto"/>
        <w:bottom w:val="none" w:sz="0" w:space="0" w:color="auto"/>
        <w:right w:val="none" w:sz="0" w:space="0" w:color="auto"/>
      </w:divBdr>
    </w:div>
    <w:div w:id="1470056132">
      <w:bodyDiv w:val="1"/>
      <w:marLeft w:val="0"/>
      <w:marRight w:val="0"/>
      <w:marTop w:val="0"/>
      <w:marBottom w:val="0"/>
      <w:divBdr>
        <w:top w:val="none" w:sz="0" w:space="0" w:color="auto"/>
        <w:left w:val="none" w:sz="0" w:space="0" w:color="auto"/>
        <w:bottom w:val="none" w:sz="0" w:space="0" w:color="auto"/>
        <w:right w:val="none" w:sz="0" w:space="0" w:color="auto"/>
      </w:divBdr>
    </w:div>
    <w:div w:id="1472020068">
      <w:bodyDiv w:val="1"/>
      <w:marLeft w:val="0"/>
      <w:marRight w:val="0"/>
      <w:marTop w:val="0"/>
      <w:marBottom w:val="0"/>
      <w:divBdr>
        <w:top w:val="none" w:sz="0" w:space="0" w:color="auto"/>
        <w:left w:val="none" w:sz="0" w:space="0" w:color="auto"/>
        <w:bottom w:val="none" w:sz="0" w:space="0" w:color="auto"/>
        <w:right w:val="none" w:sz="0" w:space="0" w:color="auto"/>
      </w:divBdr>
    </w:div>
    <w:div w:id="1476601803">
      <w:bodyDiv w:val="1"/>
      <w:marLeft w:val="0"/>
      <w:marRight w:val="0"/>
      <w:marTop w:val="0"/>
      <w:marBottom w:val="0"/>
      <w:divBdr>
        <w:top w:val="none" w:sz="0" w:space="0" w:color="auto"/>
        <w:left w:val="none" w:sz="0" w:space="0" w:color="auto"/>
        <w:bottom w:val="none" w:sz="0" w:space="0" w:color="auto"/>
        <w:right w:val="none" w:sz="0" w:space="0" w:color="auto"/>
      </w:divBdr>
    </w:div>
    <w:div w:id="1477452034">
      <w:bodyDiv w:val="1"/>
      <w:marLeft w:val="0"/>
      <w:marRight w:val="0"/>
      <w:marTop w:val="0"/>
      <w:marBottom w:val="0"/>
      <w:divBdr>
        <w:top w:val="none" w:sz="0" w:space="0" w:color="auto"/>
        <w:left w:val="none" w:sz="0" w:space="0" w:color="auto"/>
        <w:bottom w:val="none" w:sz="0" w:space="0" w:color="auto"/>
        <w:right w:val="none" w:sz="0" w:space="0" w:color="auto"/>
      </w:divBdr>
    </w:div>
    <w:div w:id="1478181898">
      <w:bodyDiv w:val="1"/>
      <w:marLeft w:val="0"/>
      <w:marRight w:val="0"/>
      <w:marTop w:val="0"/>
      <w:marBottom w:val="0"/>
      <w:divBdr>
        <w:top w:val="none" w:sz="0" w:space="0" w:color="auto"/>
        <w:left w:val="none" w:sz="0" w:space="0" w:color="auto"/>
        <w:bottom w:val="none" w:sz="0" w:space="0" w:color="auto"/>
        <w:right w:val="none" w:sz="0" w:space="0" w:color="auto"/>
      </w:divBdr>
    </w:div>
    <w:div w:id="1478455827">
      <w:bodyDiv w:val="1"/>
      <w:marLeft w:val="0"/>
      <w:marRight w:val="0"/>
      <w:marTop w:val="0"/>
      <w:marBottom w:val="0"/>
      <w:divBdr>
        <w:top w:val="none" w:sz="0" w:space="0" w:color="auto"/>
        <w:left w:val="none" w:sz="0" w:space="0" w:color="auto"/>
        <w:bottom w:val="none" w:sz="0" w:space="0" w:color="auto"/>
        <w:right w:val="none" w:sz="0" w:space="0" w:color="auto"/>
      </w:divBdr>
    </w:div>
    <w:div w:id="1484080955">
      <w:bodyDiv w:val="1"/>
      <w:marLeft w:val="0"/>
      <w:marRight w:val="0"/>
      <w:marTop w:val="0"/>
      <w:marBottom w:val="0"/>
      <w:divBdr>
        <w:top w:val="none" w:sz="0" w:space="0" w:color="auto"/>
        <w:left w:val="none" w:sz="0" w:space="0" w:color="auto"/>
        <w:bottom w:val="none" w:sz="0" w:space="0" w:color="auto"/>
        <w:right w:val="none" w:sz="0" w:space="0" w:color="auto"/>
      </w:divBdr>
    </w:div>
    <w:div w:id="1485202786">
      <w:bodyDiv w:val="1"/>
      <w:marLeft w:val="0"/>
      <w:marRight w:val="0"/>
      <w:marTop w:val="0"/>
      <w:marBottom w:val="0"/>
      <w:divBdr>
        <w:top w:val="none" w:sz="0" w:space="0" w:color="auto"/>
        <w:left w:val="none" w:sz="0" w:space="0" w:color="auto"/>
        <w:bottom w:val="none" w:sz="0" w:space="0" w:color="auto"/>
        <w:right w:val="none" w:sz="0" w:space="0" w:color="auto"/>
      </w:divBdr>
    </w:div>
    <w:div w:id="1490437442">
      <w:bodyDiv w:val="1"/>
      <w:marLeft w:val="0"/>
      <w:marRight w:val="0"/>
      <w:marTop w:val="0"/>
      <w:marBottom w:val="0"/>
      <w:divBdr>
        <w:top w:val="none" w:sz="0" w:space="0" w:color="auto"/>
        <w:left w:val="none" w:sz="0" w:space="0" w:color="auto"/>
        <w:bottom w:val="none" w:sz="0" w:space="0" w:color="auto"/>
        <w:right w:val="none" w:sz="0" w:space="0" w:color="auto"/>
      </w:divBdr>
    </w:div>
    <w:div w:id="1495488237">
      <w:bodyDiv w:val="1"/>
      <w:marLeft w:val="0"/>
      <w:marRight w:val="0"/>
      <w:marTop w:val="0"/>
      <w:marBottom w:val="0"/>
      <w:divBdr>
        <w:top w:val="none" w:sz="0" w:space="0" w:color="auto"/>
        <w:left w:val="none" w:sz="0" w:space="0" w:color="auto"/>
        <w:bottom w:val="none" w:sz="0" w:space="0" w:color="auto"/>
        <w:right w:val="none" w:sz="0" w:space="0" w:color="auto"/>
      </w:divBdr>
    </w:div>
    <w:div w:id="1495680272">
      <w:bodyDiv w:val="1"/>
      <w:marLeft w:val="0"/>
      <w:marRight w:val="0"/>
      <w:marTop w:val="0"/>
      <w:marBottom w:val="0"/>
      <w:divBdr>
        <w:top w:val="none" w:sz="0" w:space="0" w:color="auto"/>
        <w:left w:val="none" w:sz="0" w:space="0" w:color="auto"/>
        <w:bottom w:val="none" w:sz="0" w:space="0" w:color="auto"/>
        <w:right w:val="none" w:sz="0" w:space="0" w:color="auto"/>
      </w:divBdr>
    </w:div>
    <w:div w:id="1496917284">
      <w:bodyDiv w:val="1"/>
      <w:marLeft w:val="0"/>
      <w:marRight w:val="0"/>
      <w:marTop w:val="0"/>
      <w:marBottom w:val="0"/>
      <w:divBdr>
        <w:top w:val="none" w:sz="0" w:space="0" w:color="auto"/>
        <w:left w:val="none" w:sz="0" w:space="0" w:color="auto"/>
        <w:bottom w:val="none" w:sz="0" w:space="0" w:color="auto"/>
        <w:right w:val="none" w:sz="0" w:space="0" w:color="auto"/>
      </w:divBdr>
    </w:div>
    <w:div w:id="1499807465">
      <w:bodyDiv w:val="1"/>
      <w:marLeft w:val="0"/>
      <w:marRight w:val="0"/>
      <w:marTop w:val="0"/>
      <w:marBottom w:val="0"/>
      <w:divBdr>
        <w:top w:val="none" w:sz="0" w:space="0" w:color="auto"/>
        <w:left w:val="none" w:sz="0" w:space="0" w:color="auto"/>
        <w:bottom w:val="none" w:sz="0" w:space="0" w:color="auto"/>
        <w:right w:val="none" w:sz="0" w:space="0" w:color="auto"/>
      </w:divBdr>
    </w:div>
    <w:div w:id="1503593738">
      <w:bodyDiv w:val="1"/>
      <w:marLeft w:val="0"/>
      <w:marRight w:val="0"/>
      <w:marTop w:val="0"/>
      <w:marBottom w:val="0"/>
      <w:divBdr>
        <w:top w:val="none" w:sz="0" w:space="0" w:color="auto"/>
        <w:left w:val="none" w:sz="0" w:space="0" w:color="auto"/>
        <w:bottom w:val="none" w:sz="0" w:space="0" w:color="auto"/>
        <w:right w:val="none" w:sz="0" w:space="0" w:color="auto"/>
      </w:divBdr>
    </w:div>
    <w:div w:id="1506246040">
      <w:bodyDiv w:val="1"/>
      <w:marLeft w:val="0"/>
      <w:marRight w:val="0"/>
      <w:marTop w:val="0"/>
      <w:marBottom w:val="0"/>
      <w:divBdr>
        <w:top w:val="none" w:sz="0" w:space="0" w:color="auto"/>
        <w:left w:val="none" w:sz="0" w:space="0" w:color="auto"/>
        <w:bottom w:val="none" w:sz="0" w:space="0" w:color="auto"/>
        <w:right w:val="none" w:sz="0" w:space="0" w:color="auto"/>
      </w:divBdr>
    </w:div>
    <w:div w:id="1506701470">
      <w:bodyDiv w:val="1"/>
      <w:marLeft w:val="0"/>
      <w:marRight w:val="0"/>
      <w:marTop w:val="0"/>
      <w:marBottom w:val="0"/>
      <w:divBdr>
        <w:top w:val="none" w:sz="0" w:space="0" w:color="auto"/>
        <w:left w:val="none" w:sz="0" w:space="0" w:color="auto"/>
        <w:bottom w:val="none" w:sz="0" w:space="0" w:color="auto"/>
        <w:right w:val="none" w:sz="0" w:space="0" w:color="auto"/>
      </w:divBdr>
    </w:div>
    <w:div w:id="1506824129">
      <w:bodyDiv w:val="1"/>
      <w:marLeft w:val="0"/>
      <w:marRight w:val="0"/>
      <w:marTop w:val="0"/>
      <w:marBottom w:val="0"/>
      <w:divBdr>
        <w:top w:val="none" w:sz="0" w:space="0" w:color="auto"/>
        <w:left w:val="none" w:sz="0" w:space="0" w:color="auto"/>
        <w:bottom w:val="none" w:sz="0" w:space="0" w:color="auto"/>
        <w:right w:val="none" w:sz="0" w:space="0" w:color="auto"/>
      </w:divBdr>
    </w:div>
    <w:div w:id="1510169559">
      <w:bodyDiv w:val="1"/>
      <w:marLeft w:val="0"/>
      <w:marRight w:val="0"/>
      <w:marTop w:val="0"/>
      <w:marBottom w:val="0"/>
      <w:divBdr>
        <w:top w:val="none" w:sz="0" w:space="0" w:color="auto"/>
        <w:left w:val="none" w:sz="0" w:space="0" w:color="auto"/>
        <w:bottom w:val="none" w:sz="0" w:space="0" w:color="auto"/>
        <w:right w:val="none" w:sz="0" w:space="0" w:color="auto"/>
      </w:divBdr>
    </w:div>
    <w:div w:id="1512329845">
      <w:bodyDiv w:val="1"/>
      <w:marLeft w:val="0"/>
      <w:marRight w:val="0"/>
      <w:marTop w:val="0"/>
      <w:marBottom w:val="0"/>
      <w:divBdr>
        <w:top w:val="none" w:sz="0" w:space="0" w:color="auto"/>
        <w:left w:val="none" w:sz="0" w:space="0" w:color="auto"/>
        <w:bottom w:val="none" w:sz="0" w:space="0" w:color="auto"/>
        <w:right w:val="none" w:sz="0" w:space="0" w:color="auto"/>
      </w:divBdr>
    </w:div>
    <w:div w:id="1512455953">
      <w:bodyDiv w:val="1"/>
      <w:marLeft w:val="0"/>
      <w:marRight w:val="0"/>
      <w:marTop w:val="0"/>
      <w:marBottom w:val="0"/>
      <w:divBdr>
        <w:top w:val="none" w:sz="0" w:space="0" w:color="auto"/>
        <w:left w:val="none" w:sz="0" w:space="0" w:color="auto"/>
        <w:bottom w:val="none" w:sz="0" w:space="0" w:color="auto"/>
        <w:right w:val="none" w:sz="0" w:space="0" w:color="auto"/>
      </w:divBdr>
    </w:div>
    <w:div w:id="1513061215">
      <w:bodyDiv w:val="1"/>
      <w:marLeft w:val="0"/>
      <w:marRight w:val="0"/>
      <w:marTop w:val="0"/>
      <w:marBottom w:val="0"/>
      <w:divBdr>
        <w:top w:val="none" w:sz="0" w:space="0" w:color="auto"/>
        <w:left w:val="none" w:sz="0" w:space="0" w:color="auto"/>
        <w:bottom w:val="none" w:sz="0" w:space="0" w:color="auto"/>
        <w:right w:val="none" w:sz="0" w:space="0" w:color="auto"/>
      </w:divBdr>
    </w:div>
    <w:div w:id="1513183276">
      <w:bodyDiv w:val="1"/>
      <w:marLeft w:val="0"/>
      <w:marRight w:val="0"/>
      <w:marTop w:val="0"/>
      <w:marBottom w:val="0"/>
      <w:divBdr>
        <w:top w:val="none" w:sz="0" w:space="0" w:color="auto"/>
        <w:left w:val="none" w:sz="0" w:space="0" w:color="auto"/>
        <w:bottom w:val="none" w:sz="0" w:space="0" w:color="auto"/>
        <w:right w:val="none" w:sz="0" w:space="0" w:color="auto"/>
      </w:divBdr>
    </w:div>
    <w:div w:id="1518957623">
      <w:bodyDiv w:val="1"/>
      <w:marLeft w:val="0"/>
      <w:marRight w:val="0"/>
      <w:marTop w:val="0"/>
      <w:marBottom w:val="0"/>
      <w:divBdr>
        <w:top w:val="none" w:sz="0" w:space="0" w:color="auto"/>
        <w:left w:val="none" w:sz="0" w:space="0" w:color="auto"/>
        <w:bottom w:val="none" w:sz="0" w:space="0" w:color="auto"/>
        <w:right w:val="none" w:sz="0" w:space="0" w:color="auto"/>
      </w:divBdr>
    </w:div>
    <w:div w:id="1520074527">
      <w:bodyDiv w:val="1"/>
      <w:marLeft w:val="0"/>
      <w:marRight w:val="0"/>
      <w:marTop w:val="0"/>
      <w:marBottom w:val="0"/>
      <w:divBdr>
        <w:top w:val="none" w:sz="0" w:space="0" w:color="auto"/>
        <w:left w:val="none" w:sz="0" w:space="0" w:color="auto"/>
        <w:bottom w:val="none" w:sz="0" w:space="0" w:color="auto"/>
        <w:right w:val="none" w:sz="0" w:space="0" w:color="auto"/>
      </w:divBdr>
    </w:div>
    <w:div w:id="1528331749">
      <w:bodyDiv w:val="1"/>
      <w:marLeft w:val="0"/>
      <w:marRight w:val="0"/>
      <w:marTop w:val="0"/>
      <w:marBottom w:val="0"/>
      <w:divBdr>
        <w:top w:val="none" w:sz="0" w:space="0" w:color="auto"/>
        <w:left w:val="none" w:sz="0" w:space="0" w:color="auto"/>
        <w:bottom w:val="none" w:sz="0" w:space="0" w:color="auto"/>
        <w:right w:val="none" w:sz="0" w:space="0" w:color="auto"/>
      </w:divBdr>
    </w:div>
    <w:div w:id="1529365589">
      <w:bodyDiv w:val="1"/>
      <w:marLeft w:val="0"/>
      <w:marRight w:val="0"/>
      <w:marTop w:val="0"/>
      <w:marBottom w:val="0"/>
      <w:divBdr>
        <w:top w:val="none" w:sz="0" w:space="0" w:color="auto"/>
        <w:left w:val="none" w:sz="0" w:space="0" w:color="auto"/>
        <w:bottom w:val="none" w:sz="0" w:space="0" w:color="auto"/>
        <w:right w:val="none" w:sz="0" w:space="0" w:color="auto"/>
      </w:divBdr>
    </w:div>
    <w:div w:id="1530680332">
      <w:bodyDiv w:val="1"/>
      <w:marLeft w:val="0"/>
      <w:marRight w:val="0"/>
      <w:marTop w:val="0"/>
      <w:marBottom w:val="0"/>
      <w:divBdr>
        <w:top w:val="none" w:sz="0" w:space="0" w:color="auto"/>
        <w:left w:val="none" w:sz="0" w:space="0" w:color="auto"/>
        <w:bottom w:val="none" w:sz="0" w:space="0" w:color="auto"/>
        <w:right w:val="none" w:sz="0" w:space="0" w:color="auto"/>
      </w:divBdr>
    </w:div>
    <w:div w:id="1531068279">
      <w:bodyDiv w:val="1"/>
      <w:marLeft w:val="0"/>
      <w:marRight w:val="0"/>
      <w:marTop w:val="0"/>
      <w:marBottom w:val="0"/>
      <w:divBdr>
        <w:top w:val="none" w:sz="0" w:space="0" w:color="auto"/>
        <w:left w:val="none" w:sz="0" w:space="0" w:color="auto"/>
        <w:bottom w:val="none" w:sz="0" w:space="0" w:color="auto"/>
        <w:right w:val="none" w:sz="0" w:space="0" w:color="auto"/>
      </w:divBdr>
    </w:div>
    <w:div w:id="1535313903">
      <w:bodyDiv w:val="1"/>
      <w:marLeft w:val="0"/>
      <w:marRight w:val="0"/>
      <w:marTop w:val="0"/>
      <w:marBottom w:val="0"/>
      <w:divBdr>
        <w:top w:val="none" w:sz="0" w:space="0" w:color="auto"/>
        <w:left w:val="none" w:sz="0" w:space="0" w:color="auto"/>
        <w:bottom w:val="none" w:sz="0" w:space="0" w:color="auto"/>
        <w:right w:val="none" w:sz="0" w:space="0" w:color="auto"/>
      </w:divBdr>
    </w:div>
    <w:div w:id="1536431808">
      <w:bodyDiv w:val="1"/>
      <w:marLeft w:val="0"/>
      <w:marRight w:val="0"/>
      <w:marTop w:val="0"/>
      <w:marBottom w:val="0"/>
      <w:divBdr>
        <w:top w:val="none" w:sz="0" w:space="0" w:color="auto"/>
        <w:left w:val="none" w:sz="0" w:space="0" w:color="auto"/>
        <w:bottom w:val="none" w:sz="0" w:space="0" w:color="auto"/>
        <w:right w:val="none" w:sz="0" w:space="0" w:color="auto"/>
      </w:divBdr>
    </w:div>
    <w:div w:id="1540699217">
      <w:bodyDiv w:val="1"/>
      <w:marLeft w:val="0"/>
      <w:marRight w:val="0"/>
      <w:marTop w:val="0"/>
      <w:marBottom w:val="0"/>
      <w:divBdr>
        <w:top w:val="none" w:sz="0" w:space="0" w:color="auto"/>
        <w:left w:val="none" w:sz="0" w:space="0" w:color="auto"/>
        <w:bottom w:val="none" w:sz="0" w:space="0" w:color="auto"/>
        <w:right w:val="none" w:sz="0" w:space="0" w:color="auto"/>
      </w:divBdr>
    </w:div>
    <w:div w:id="1541474213">
      <w:bodyDiv w:val="1"/>
      <w:marLeft w:val="0"/>
      <w:marRight w:val="0"/>
      <w:marTop w:val="0"/>
      <w:marBottom w:val="0"/>
      <w:divBdr>
        <w:top w:val="none" w:sz="0" w:space="0" w:color="auto"/>
        <w:left w:val="none" w:sz="0" w:space="0" w:color="auto"/>
        <w:bottom w:val="none" w:sz="0" w:space="0" w:color="auto"/>
        <w:right w:val="none" w:sz="0" w:space="0" w:color="auto"/>
      </w:divBdr>
    </w:div>
    <w:div w:id="1545212939">
      <w:bodyDiv w:val="1"/>
      <w:marLeft w:val="0"/>
      <w:marRight w:val="0"/>
      <w:marTop w:val="0"/>
      <w:marBottom w:val="0"/>
      <w:divBdr>
        <w:top w:val="none" w:sz="0" w:space="0" w:color="auto"/>
        <w:left w:val="none" w:sz="0" w:space="0" w:color="auto"/>
        <w:bottom w:val="none" w:sz="0" w:space="0" w:color="auto"/>
        <w:right w:val="none" w:sz="0" w:space="0" w:color="auto"/>
      </w:divBdr>
    </w:div>
    <w:div w:id="1545367841">
      <w:bodyDiv w:val="1"/>
      <w:marLeft w:val="0"/>
      <w:marRight w:val="0"/>
      <w:marTop w:val="0"/>
      <w:marBottom w:val="0"/>
      <w:divBdr>
        <w:top w:val="none" w:sz="0" w:space="0" w:color="auto"/>
        <w:left w:val="none" w:sz="0" w:space="0" w:color="auto"/>
        <w:bottom w:val="none" w:sz="0" w:space="0" w:color="auto"/>
        <w:right w:val="none" w:sz="0" w:space="0" w:color="auto"/>
      </w:divBdr>
    </w:div>
    <w:div w:id="1546484876">
      <w:bodyDiv w:val="1"/>
      <w:marLeft w:val="0"/>
      <w:marRight w:val="0"/>
      <w:marTop w:val="0"/>
      <w:marBottom w:val="0"/>
      <w:divBdr>
        <w:top w:val="none" w:sz="0" w:space="0" w:color="auto"/>
        <w:left w:val="none" w:sz="0" w:space="0" w:color="auto"/>
        <w:bottom w:val="none" w:sz="0" w:space="0" w:color="auto"/>
        <w:right w:val="none" w:sz="0" w:space="0" w:color="auto"/>
      </w:divBdr>
    </w:div>
    <w:div w:id="1554273430">
      <w:bodyDiv w:val="1"/>
      <w:marLeft w:val="0"/>
      <w:marRight w:val="0"/>
      <w:marTop w:val="0"/>
      <w:marBottom w:val="0"/>
      <w:divBdr>
        <w:top w:val="none" w:sz="0" w:space="0" w:color="auto"/>
        <w:left w:val="none" w:sz="0" w:space="0" w:color="auto"/>
        <w:bottom w:val="none" w:sz="0" w:space="0" w:color="auto"/>
        <w:right w:val="none" w:sz="0" w:space="0" w:color="auto"/>
      </w:divBdr>
    </w:div>
    <w:div w:id="1555963137">
      <w:bodyDiv w:val="1"/>
      <w:marLeft w:val="0"/>
      <w:marRight w:val="0"/>
      <w:marTop w:val="0"/>
      <w:marBottom w:val="0"/>
      <w:divBdr>
        <w:top w:val="none" w:sz="0" w:space="0" w:color="auto"/>
        <w:left w:val="none" w:sz="0" w:space="0" w:color="auto"/>
        <w:bottom w:val="none" w:sz="0" w:space="0" w:color="auto"/>
        <w:right w:val="none" w:sz="0" w:space="0" w:color="auto"/>
      </w:divBdr>
    </w:div>
    <w:div w:id="1559239383">
      <w:bodyDiv w:val="1"/>
      <w:marLeft w:val="0"/>
      <w:marRight w:val="0"/>
      <w:marTop w:val="0"/>
      <w:marBottom w:val="0"/>
      <w:divBdr>
        <w:top w:val="none" w:sz="0" w:space="0" w:color="auto"/>
        <w:left w:val="none" w:sz="0" w:space="0" w:color="auto"/>
        <w:bottom w:val="none" w:sz="0" w:space="0" w:color="auto"/>
        <w:right w:val="none" w:sz="0" w:space="0" w:color="auto"/>
      </w:divBdr>
    </w:div>
    <w:div w:id="1561591867">
      <w:bodyDiv w:val="1"/>
      <w:marLeft w:val="0"/>
      <w:marRight w:val="0"/>
      <w:marTop w:val="0"/>
      <w:marBottom w:val="0"/>
      <w:divBdr>
        <w:top w:val="none" w:sz="0" w:space="0" w:color="auto"/>
        <w:left w:val="none" w:sz="0" w:space="0" w:color="auto"/>
        <w:bottom w:val="none" w:sz="0" w:space="0" w:color="auto"/>
        <w:right w:val="none" w:sz="0" w:space="0" w:color="auto"/>
      </w:divBdr>
    </w:div>
    <w:div w:id="1565528211">
      <w:bodyDiv w:val="1"/>
      <w:marLeft w:val="0"/>
      <w:marRight w:val="0"/>
      <w:marTop w:val="0"/>
      <w:marBottom w:val="0"/>
      <w:divBdr>
        <w:top w:val="none" w:sz="0" w:space="0" w:color="auto"/>
        <w:left w:val="none" w:sz="0" w:space="0" w:color="auto"/>
        <w:bottom w:val="none" w:sz="0" w:space="0" w:color="auto"/>
        <w:right w:val="none" w:sz="0" w:space="0" w:color="auto"/>
      </w:divBdr>
    </w:div>
    <w:div w:id="1565600037">
      <w:bodyDiv w:val="1"/>
      <w:marLeft w:val="0"/>
      <w:marRight w:val="0"/>
      <w:marTop w:val="0"/>
      <w:marBottom w:val="0"/>
      <w:divBdr>
        <w:top w:val="none" w:sz="0" w:space="0" w:color="auto"/>
        <w:left w:val="none" w:sz="0" w:space="0" w:color="auto"/>
        <w:bottom w:val="none" w:sz="0" w:space="0" w:color="auto"/>
        <w:right w:val="none" w:sz="0" w:space="0" w:color="auto"/>
      </w:divBdr>
    </w:div>
    <w:div w:id="1569533161">
      <w:bodyDiv w:val="1"/>
      <w:marLeft w:val="0"/>
      <w:marRight w:val="0"/>
      <w:marTop w:val="0"/>
      <w:marBottom w:val="0"/>
      <w:divBdr>
        <w:top w:val="none" w:sz="0" w:space="0" w:color="auto"/>
        <w:left w:val="none" w:sz="0" w:space="0" w:color="auto"/>
        <w:bottom w:val="none" w:sz="0" w:space="0" w:color="auto"/>
        <w:right w:val="none" w:sz="0" w:space="0" w:color="auto"/>
      </w:divBdr>
    </w:div>
    <w:div w:id="1569808366">
      <w:bodyDiv w:val="1"/>
      <w:marLeft w:val="0"/>
      <w:marRight w:val="0"/>
      <w:marTop w:val="0"/>
      <w:marBottom w:val="0"/>
      <w:divBdr>
        <w:top w:val="none" w:sz="0" w:space="0" w:color="auto"/>
        <w:left w:val="none" w:sz="0" w:space="0" w:color="auto"/>
        <w:bottom w:val="none" w:sz="0" w:space="0" w:color="auto"/>
        <w:right w:val="none" w:sz="0" w:space="0" w:color="auto"/>
      </w:divBdr>
    </w:div>
    <w:div w:id="1572617297">
      <w:bodyDiv w:val="1"/>
      <w:marLeft w:val="0"/>
      <w:marRight w:val="0"/>
      <w:marTop w:val="0"/>
      <w:marBottom w:val="0"/>
      <w:divBdr>
        <w:top w:val="none" w:sz="0" w:space="0" w:color="auto"/>
        <w:left w:val="none" w:sz="0" w:space="0" w:color="auto"/>
        <w:bottom w:val="none" w:sz="0" w:space="0" w:color="auto"/>
        <w:right w:val="none" w:sz="0" w:space="0" w:color="auto"/>
      </w:divBdr>
    </w:div>
    <w:div w:id="1574925322">
      <w:bodyDiv w:val="1"/>
      <w:marLeft w:val="0"/>
      <w:marRight w:val="0"/>
      <w:marTop w:val="0"/>
      <w:marBottom w:val="0"/>
      <w:divBdr>
        <w:top w:val="none" w:sz="0" w:space="0" w:color="auto"/>
        <w:left w:val="none" w:sz="0" w:space="0" w:color="auto"/>
        <w:bottom w:val="none" w:sz="0" w:space="0" w:color="auto"/>
        <w:right w:val="none" w:sz="0" w:space="0" w:color="auto"/>
      </w:divBdr>
    </w:div>
    <w:div w:id="1578899057">
      <w:bodyDiv w:val="1"/>
      <w:marLeft w:val="0"/>
      <w:marRight w:val="0"/>
      <w:marTop w:val="0"/>
      <w:marBottom w:val="0"/>
      <w:divBdr>
        <w:top w:val="none" w:sz="0" w:space="0" w:color="auto"/>
        <w:left w:val="none" w:sz="0" w:space="0" w:color="auto"/>
        <w:bottom w:val="none" w:sz="0" w:space="0" w:color="auto"/>
        <w:right w:val="none" w:sz="0" w:space="0" w:color="auto"/>
      </w:divBdr>
    </w:div>
    <w:div w:id="1581061266">
      <w:bodyDiv w:val="1"/>
      <w:marLeft w:val="0"/>
      <w:marRight w:val="0"/>
      <w:marTop w:val="0"/>
      <w:marBottom w:val="0"/>
      <w:divBdr>
        <w:top w:val="none" w:sz="0" w:space="0" w:color="auto"/>
        <w:left w:val="none" w:sz="0" w:space="0" w:color="auto"/>
        <w:bottom w:val="none" w:sz="0" w:space="0" w:color="auto"/>
        <w:right w:val="none" w:sz="0" w:space="0" w:color="auto"/>
      </w:divBdr>
    </w:div>
    <w:div w:id="1585382775">
      <w:bodyDiv w:val="1"/>
      <w:marLeft w:val="0"/>
      <w:marRight w:val="0"/>
      <w:marTop w:val="0"/>
      <w:marBottom w:val="0"/>
      <w:divBdr>
        <w:top w:val="none" w:sz="0" w:space="0" w:color="auto"/>
        <w:left w:val="none" w:sz="0" w:space="0" w:color="auto"/>
        <w:bottom w:val="none" w:sz="0" w:space="0" w:color="auto"/>
        <w:right w:val="none" w:sz="0" w:space="0" w:color="auto"/>
      </w:divBdr>
    </w:div>
    <w:div w:id="1588923577">
      <w:bodyDiv w:val="1"/>
      <w:marLeft w:val="0"/>
      <w:marRight w:val="0"/>
      <w:marTop w:val="0"/>
      <w:marBottom w:val="0"/>
      <w:divBdr>
        <w:top w:val="none" w:sz="0" w:space="0" w:color="auto"/>
        <w:left w:val="none" w:sz="0" w:space="0" w:color="auto"/>
        <w:bottom w:val="none" w:sz="0" w:space="0" w:color="auto"/>
        <w:right w:val="none" w:sz="0" w:space="0" w:color="auto"/>
      </w:divBdr>
    </w:div>
    <w:div w:id="1591234285">
      <w:bodyDiv w:val="1"/>
      <w:marLeft w:val="0"/>
      <w:marRight w:val="0"/>
      <w:marTop w:val="0"/>
      <w:marBottom w:val="0"/>
      <w:divBdr>
        <w:top w:val="none" w:sz="0" w:space="0" w:color="auto"/>
        <w:left w:val="none" w:sz="0" w:space="0" w:color="auto"/>
        <w:bottom w:val="none" w:sz="0" w:space="0" w:color="auto"/>
        <w:right w:val="none" w:sz="0" w:space="0" w:color="auto"/>
      </w:divBdr>
    </w:div>
    <w:div w:id="1596862203">
      <w:bodyDiv w:val="1"/>
      <w:marLeft w:val="0"/>
      <w:marRight w:val="0"/>
      <w:marTop w:val="0"/>
      <w:marBottom w:val="0"/>
      <w:divBdr>
        <w:top w:val="none" w:sz="0" w:space="0" w:color="auto"/>
        <w:left w:val="none" w:sz="0" w:space="0" w:color="auto"/>
        <w:bottom w:val="none" w:sz="0" w:space="0" w:color="auto"/>
        <w:right w:val="none" w:sz="0" w:space="0" w:color="auto"/>
      </w:divBdr>
    </w:div>
    <w:div w:id="1597591870">
      <w:bodyDiv w:val="1"/>
      <w:marLeft w:val="0"/>
      <w:marRight w:val="0"/>
      <w:marTop w:val="0"/>
      <w:marBottom w:val="0"/>
      <w:divBdr>
        <w:top w:val="none" w:sz="0" w:space="0" w:color="auto"/>
        <w:left w:val="none" w:sz="0" w:space="0" w:color="auto"/>
        <w:bottom w:val="none" w:sz="0" w:space="0" w:color="auto"/>
        <w:right w:val="none" w:sz="0" w:space="0" w:color="auto"/>
      </w:divBdr>
    </w:div>
    <w:div w:id="1598174042">
      <w:bodyDiv w:val="1"/>
      <w:marLeft w:val="0"/>
      <w:marRight w:val="0"/>
      <w:marTop w:val="0"/>
      <w:marBottom w:val="0"/>
      <w:divBdr>
        <w:top w:val="none" w:sz="0" w:space="0" w:color="auto"/>
        <w:left w:val="none" w:sz="0" w:space="0" w:color="auto"/>
        <w:bottom w:val="none" w:sz="0" w:space="0" w:color="auto"/>
        <w:right w:val="none" w:sz="0" w:space="0" w:color="auto"/>
      </w:divBdr>
    </w:div>
    <w:div w:id="1598758077">
      <w:bodyDiv w:val="1"/>
      <w:marLeft w:val="0"/>
      <w:marRight w:val="0"/>
      <w:marTop w:val="0"/>
      <w:marBottom w:val="0"/>
      <w:divBdr>
        <w:top w:val="none" w:sz="0" w:space="0" w:color="auto"/>
        <w:left w:val="none" w:sz="0" w:space="0" w:color="auto"/>
        <w:bottom w:val="none" w:sz="0" w:space="0" w:color="auto"/>
        <w:right w:val="none" w:sz="0" w:space="0" w:color="auto"/>
      </w:divBdr>
    </w:div>
    <w:div w:id="1599169631">
      <w:bodyDiv w:val="1"/>
      <w:marLeft w:val="0"/>
      <w:marRight w:val="0"/>
      <w:marTop w:val="0"/>
      <w:marBottom w:val="0"/>
      <w:divBdr>
        <w:top w:val="none" w:sz="0" w:space="0" w:color="auto"/>
        <w:left w:val="none" w:sz="0" w:space="0" w:color="auto"/>
        <w:bottom w:val="none" w:sz="0" w:space="0" w:color="auto"/>
        <w:right w:val="none" w:sz="0" w:space="0" w:color="auto"/>
      </w:divBdr>
    </w:div>
    <w:div w:id="1603296706">
      <w:bodyDiv w:val="1"/>
      <w:marLeft w:val="0"/>
      <w:marRight w:val="0"/>
      <w:marTop w:val="0"/>
      <w:marBottom w:val="0"/>
      <w:divBdr>
        <w:top w:val="none" w:sz="0" w:space="0" w:color="auto"/>
        <w:left w:val="none" w:sz="0" w:space="0" w:color="auto"/>
        <w:bottom w:val="none" w:sz="0" w:space="0" w:color="auto"/>
        <w:right w:val="none" w:sz="0" w:space="0" w:color="auto"/>
      </w:divBdr>
    </w:div>
    <w:div w:id="1603948258">
      <w:bodyDiv w:val="1"/>
      <w:marLeft w:val="0"/>
      <w:marRight w:val="0"/>
      <w:marTop w:val="0"/>
      <w:marBottom w:val="0"/>
      <w:divBdr>
        <w:top w:val="none" w:sz="0" w:space="0" w:color="auto"/>
        <w:left w:val="none" w:sz="0" w:space="0" w:color="auto"/>
        <w:bottom w:val="none" w:sz="0" w:space="0" w:color="auto"/>
        <w:right w:val="none" w:sz="0" w:space="0" w:color="auto"/>
      </w:divBdr>
    </w:div>
    <w:div w:id="1604924272">
      <w:bodyDiv w:val="1"/>
      <w:marLeft w:val="0"/>
      <w:marRight w:val="0"/>
      <w:marTop w:val="0"/>
      <w:marBottom w:val="0"/>
      <w:divBdr>
        <w:top w:val="none" w:sz="0" w:space="0" w:color="auto"/>
        <w:left w:val="none" w:sz="0" w:space="0" w:color="auto"/>
        <w:bottom w:val="none" w:sz="0" w:space="0" w:color="auto"/>
        <w:right w:val="none" w:sz="0" w:space="0" w:color="auto"/>
      </w:divBdr>
    </w:div>
    <w:div w:id="1607039942">
      <w:bodyDiv w:val="1"/>
      <w:marLeft w:val="0"/>
      <w:marRight w:val="0"/>
      <w:marTop w:val="0"/>
      <w:marBottom w:val="0"/>
      <w:divBdr>
        <w:top w:val="none" w:sz="0" w:space="0" w:color="auto"/>
        <w:left w:val="none" w:sz="0" w:space="0" w:color="auto"/>
        <w:bottom w:val="none" w:sz="0" w:space="0" w:color="auto"/>
        <w:right w:val="none" w:sz="0" w:space="0" w:color="auto"/>
      </w:divBdr>
    </w:div>
    <w:div w:id="1609702431">
      <w:bodyDiv w:val="1"/>
      <w:marLeft w:val="0"/>
      <w:marRight w:val="0"/>
      <w:marTop w:val="0"/>
      <w:marBottom w:val="0"/>
      <w:divBdr>
        <w:top w:val="none" w:sz="0" w:space="0" w:color="auto"/>
        <w:left w:val="none" w:sz="0" w:space="0" w:color="auto"/>
        <w:bottom w:val="none" w:sz="0" w:space="0" w:color="auto"/>
        <w:right w:val="none" w:sz="0" w:space="0" w:color="auto"/>
      </w:divBdr>
    </w:div>
    <w:div w:id="1610383357">
      <w:bodyDiv w:val="1"/>
      <w:marLeft w:val="0"/>
      <w:marRight w:val="0"/>
      <w:marTop w:val="0"/>
      <w:marBottom w:val="0"/>
      <w:divBdr>
        <w:top w:val="none" w:sz="0" w:space="0" w:color="auto"/>
        <w:left w:val="none" w:sz="0" w:space="0" w:color="auto"/>
        <w:bottom w:val="none" w:sz="0" w:space="0" w:color="auto"/>
        <w:right w:val="none" w:sz="0" w:space="0" w:color="auto"/>
      </w:divBdr>
    </w:div>
    <w:div w:id="1615602089">
      <w:bodyDiv w:val="1"/>
      <w:marLeft w:val="0"/>
      <w:marRight w:val="0"/>
      <w:marTop w:val="0"/>
      <w:marBottom w:val="0"/>
      <w:divBdr>
        <w:top w:val="none" w:sz="0" w:space="0" w:color="auto"/>
        <w:left w:val="none" w:sz="0" w:space="0" w:color="auto"/>
        <w:bottom w:val="none" w:sz="0" w:space="0" w:color="auto"/>
        <w:right w:val="none" w:sz="0" w:space="0" w:color="auto"/>
      </w:divBdr>
    </w:div>
    <w:div w:id="1621960587">
      <w:bodyDiv w:val="1"/>
      <w:marLeft w:val="0"/>
      <w:marRight w:val="0"/>
      <w:marTop w:val="0"/>
      <w:marBottom w:val="0"/>
      <w:divBdr>
        <w:top w:val="none" w:sz="0" w:space="0" w:color="auto"/>
        <w:left w:val="none" w:sz="0" w:space="0" w:color="auto"/>
        <w:bottom w:val="none" w:sz="0" w:space="0" w:color="auto"/>
        <w:right w:val="none" w:sz="0" w:space="0" w:color="auto"/>
      </w:divBdr>
    </w:div>
    <w:div w:id="1628076983">
      <w:bodyDiv w:val="1"/>
      <w:marLeft w:val="0"/>
      <w:marRight w:val="0"/>
      <w:marTop w:val="0"/>
      <w:marBottom w:val="0"/>
      <w:divBdr>
        <w:top w:val="none" w:sz="0" w:space="0" w:color="auto"/>
        <w:left w:val="none" w:sz="0" w:space="0" w:color="auto"/>
        <w:bottom w:val="none" w:sz="0" w:space="0" w:color="auto"/>
        <w:right w:val="none" w:sz="0" w:space="0" w:color="auto"/>
      </w:divBdr>
    </w:div>
    <w:div w:id="1628659675">
      <w:bodyDiv w:val="1"/>
      <w:marLeft w:val="0"/>
      <w:marRight w:val="0"/>
      <w:marTop w:val="0"/>
      <w:marBottom w:val="0"/>
      <w:divBdr>
        <w:top w:val="none" w:sz="0" w:space="0" w:color="auto"/>
        <w:left w:val="none" w:sz="0" w:space="0" w:color="auto"/>
        <w:bottom w:val="none" w:sz="0" w:space="0" w:color="auto"/>
        <w:right w:val="none" w:sz="0" w:space="0" w:color="auto"/>
      </w:divBdr>
    </w:div>
    <w:div w:id="1631474204">
      <w:bodyDiv w:val="1"/>
      <w:marLeft w:val="0"/>
      <w:marRight w:val="0"/>
      <w:marTop w:val="0"/>
      <w:marBottom w:val="0"/>
      <w:divBdr>
        <w:top w:val="none" w:sz="0" w:space="0" w:color="auto"/>
        <w:left w:val="none" w:sz="0" w:space="0" w:color="auto"/>
        <w:bottom w:val="none" w:sz="0" w:space="0" w:color="auto"/>
        <w:right w:val="none" w:sz="0" w:space="0" w:color="auto"/>
      </w:divBdr>
    </w:div>
    <w:div w:id="1633363339">
      <w:bodyDiv w:val="1"/>
      <w:marLeft w:val="0"/>
      <w:marRight w:val="0"/>
      <w:marTop w:val="0"/>
      <w:marBottom w:val="0"/>
      <w:divBdr>
        <w:top w:val="none" w:sz="0" w:space="0" w:color="auto"/>
        <w:left w:val="none" w:sz="0" w:space="0" w:color="auto"/>
        <w:bottom w:val="none" w:sz="0" w:space="0" w:color="auto"/>
        <w:right w:val="none" w:sz="0" w:space="0" w:color="auto"/>
      </w:divBdr>
    </w:div>
    <w:div w:id="1635525717">
      <w:bodyDiv w:val="1"/>
      <w:marLeft w:val="0"/>
      <w:marRight w:val="0"/>
      <w:marTop w:val="0"/>
      <w:marBottom w:val="0"/>
      <w:divBdr>
        <w:top w:val="none" w:sz="0" w:space="0" w:color="auto"/>
        <w:left w:val="none" w:sz="0" w:space="0" w:color="auto"/>
        <w:bottom w:val="none" w:sz="0" w:space="0" w:color="auto"/>
        <w:right w:val="none" w:sz="0" w:space="0" w:color="auto"/>
      </w:divBdr>
    </w:div>
    <w:div w:id="1637567526">
      <w:bodyDiv w:val="1"/>
      <w:marLeft w:val="0"/>
      <w:marRight w:val="0"/>
      <w:marTop w:val="0"/>
      <w:marBottom w:val="0"/>
      <w:divBdr>
        <w:top w:val="none" w:sz="0" w:space="0" w:color="auto"/>
        <w:left w:val="none" w:sz="0" w:space="0" w:color="auto"/>
        <w:bottom w:val="none" w:sz="0" w:space="0" w:color="auto"/>
        <w:right w:val="none" w:sz="0" w:space="0" w:color="auto"/>
      </w:divBdr>
    </w:div>
    <w:div w:id="1639803115">
      <w:bodyDiv w:val="1"/>
      <w:marLeft w:val="0"/>
      <w:marRight w:val="0"/>
      <w:marTop w:val="0"/>
      <w:marBottom w:val="0"/>
      <w:divBdr>
        <w:top w:val="none" w:sz="0" w:space="0" w:color="auto"/>
        <w:left w:val="none" w:sz="0" w:space="0" w:color="auto"/>
        <w:bottom w:val="none" w:sz="0" w:space="0" w:color="auto"/>
        <w:right w:val="none" w:sz="0" w:space="0" w:color="auto"/>
      </w:divBdr>
    </w:div>
    <w:div w:id="1641611975">
      <w:bodyDiv w:val="1"/>
      <w:marLeft w:val="0"/>
      <w:marRight w:val="0"/>
      <w:marTop w:val="0"/>
      <w:marBottom w:val="0"/>
      <w:divBdr>
        <w:top w:val="none" w:sz="0" w:space="0" w:color="auto"/>
        <w:left w:val="none" w:sz="0" w:space="0" w:color="auto"/>
        <w:bottom w:val="none" w:sz="0" w:space="0" w:color="auto"/>
        <w:right w:val="none" w:sz="0" w:space="0" w:color="auto"/>
      </w:divBdr>
    </w:div>
    <w:div w:id="1644043410">
      <w:bodyDiv w:val="1"/>
      <w:marLeft w:val="0"/>
      <w:marRight w:val="0"/>
      <w:marTop w:val="0"/>
      <w:marBottom w:val="0"/>
      <w:divBdr>
        <w:top w:val="none" w:sz="0" w:space="0" w:color="auto"/>
        <w:left w:val="none" w:sz="0" w:space="0" w:color="auto"/>
        <w:bottom w:val="none" w:sz="0" w:space="0" w:color="auto"/>
        <w:right w:val="none" w:sz="0" w:space="0" w:color="auto"/>
      </w:divBdr>
    </w:div>
    <w:div w:id="1647583501">
      <w:bodyDiv w:val="1"/>
      <w:marLeft w:val="0"/>
      <w:marRight w:val="0"/>
      <w:marTop w:val="0"/>
      <w:marBottom w:val="0"/>
      <w:divBdr>
        <w:top w:val="none" w:sz="0" w:space="0" w:color="auto"/>
        <w:left w:val="none" w:sz="0" w:space="0" w:color="auto"/>
        <w:bottom w:val="none" w:sz="0" w:space="0" w:color="auto"/>
        <w:right w:val="none" w:sz="0" w:space="0" w:color="auto"/>
      </w:divBdr>
    </w:div>
    <w:div w:id="1650669570">
      <w:bodyDiv w:val="1"/>
      <w:marLeft w:val="0"/>
      <w:marRight w:val="0"/>
      <w:marTop w:val="0"/>
      <w:marBottom w:val="0"/>
      <w:divBdr>
        <w:top w:val="none" w:sz="0" w:space="0" w:color="auto"/>
        <w:left w:val="none" w:sz="0" w:space="0" w:color="auto"/>
        <w:bottom w:val="none" w:sz="0" w:space="0" w:color="auto"/>
        <w:right w:val="none" w:sz="0" w:space="0" w:color="auto"/>
      </w:divBdr>
    </w:div>
    <w:div w:id="1652438110">
      <w:bodyDiv w:val="1"/>
      <w:marLeft w:val="0"/>
      <w:marRight w:val="0"/>
      <w:marTop w:val="0"/>
      <w:marBottom w:val="0"/>
      <w:divBdr>
        <w:top w:val="none" w:sz="0" w:space="0" w:color="auto"/>
        <w:left w:val="none" w:sz="0" w:space="0" w:color="auto"/>
        <w:bottom w:val="none" w:sz="0" w:space="0" w:color="auto"/>
        <w:right w:val="none" w:sz="0" w:space="0" w:color="auto"/>
      </w:divBdr>
    </w:div>
    <w:div w:id="1652443569">
      <w:bodyDiv w:val="1"/>
      <w:marLeft w:val="0"/>
      <w:marRight w:val="0"/>
      <w:marTop w:val="0"/>
      <w:marBottom w:val="0"/>
      <w:divBdr>
        <w:top w:val="none" w:sz="0" w:space="0" w:color="auto"/>
        <w:left w:val="none" w:sz="0" w:space="0" w:color="auto"/>
        <w:bottom w:val="none" w:sz="0" w:space="0" w:color="auto"/>
        <w:right w:val="none" w:sz="0" w:space="0" w:color="auto"/>
      </w:divBdr>
    </w:div>
    <w:div w:id="1653871528">
      <w:bodyDiv w:val="1"/>
      <w:marLeft w:val="0"/>
      <w:marRight w:val="0"/>
      <w:marTop w:val="0"/>
      <w:marBottom w:val="0"/>
      <w:divBdr>
        <w:top w:val="none" w:sz="0" w:space="0" w:color="auto"/>
        <w:left w:val="none" w:sz="0" w:space="0" w:color="auto"/>
        <w:bottom w:val="none" w:sz="0" w:space="0" w:color="auto"/>
        <w:right w:val="none" w:sz="0" w:space="0" w:color="auto"/>
      </w:divBdr>
    </w:div>
    <w:div w:id="1655841349">
      <w:bodyDiv w:val="1"/>
      <w:marLeft w:val="0"/>
      <w:marRight w:val="0"/>
      <w:marTop w:val="0"/>
      <w:marBottom w:val="0"/>
      <w:divBdr>
        <w:top w:val="none" w:sz="0" w:space="0" w:color="auto"/>
        <w:left w:val="none" w:sz="0" w:space="0" w:color="auto"/>
        <w:bottom w:val="none" w:sz="0" w:space="0" w:color="auto"/>
        <w:right w:val="none" w:sz="0" w:space="0" w:color="auto"/>
      </w:divBdr>
    </w:div>
    <w:div w:id="1658456514">
      <w:bodyDiv w:val="1"/>
      <w:marLeft w:val="0"/>
      <w:marRight w:val="0"/>
      <w:marTop w:val="0"/>
      <w:marBottom w:val="0"/>
      <w:divBdr>
        <w:top w:val="none" w:sz="0" w:space="0" w:color="auto"/>
        <w:left w:val="none" w:sz="0" w:space="0" w:color="auto"/>
        <w:bottom w:val="none" w:sz="0" w:space="0" w:color="auto"/>
        <w:right w:val="none" w:sz="0" w:space="0" w:color="auto"/>
      </w:divBdr>
    </w:div>
    <w:div w:id="1661545815">
      <w:bodyDiv w:val="1"/>
      <w:marLeft w:val="0"/>
      <w:marRight w:val="0"/>
      <w:marTop w:val="0"/>
      <w:marBottom w:val="0"/>
      <w:divBdr>
        <w:top w:val="none" w:sz="0" w:space="0" w:color="auto"/>
        <w:left w:val="none" w:sz="0" w:space="0" w:color="auto"/>
        <w:bottom w:val="none" w:sz="0" w:space="0" w:color="auto"/>
        <w:right w:val="none" w:sz="0" w:space="0" w:color="auto"/>
      </w:divBdr>
    </w:div>
    <w:div w:id="1673756475">
      <w:bodyDiv w:val="1"/>
      <w:marLeft w:val="0"/>
      <w:marRight w:val="0"/>
      <w:marTop w:val="0"/>
      <w:marBottom w:val="0"/>
      <w:divBdr>
        <w:top w:val="none" w:sz="0" w:space="0" w:color="auto"/>
        <w:left w:val="none" w:sz="0" w:space="0" w:color="auto"/>
        <w:bottom w:val="none" w:sz="0" w:space="0" w:color="auto"/>
        <w:right w:val="none" w:sz="0" w:space="0" w:color="auto"/>
      </w:divBdr>
    </w:div>
    <w:div w:id="1675721643">
      <w:bodyDiv w:val="1"/>
      <w:marLeft w:val="0"/>
      <w:marRight w:val="0"/>
      <w:marTop w:val="0"/>
      <w:marBottom w:val="0"/>
      <w:divBdr>
        <w:top w:val="none" w:sz="0" w:space="0" w:color="auto"/>
        <w:left w:val="none" w:sz="0" w:space="0" w:color="auto"/>
        <w:bottom w:val="none" w:sz="0" w:space="0" w:color="auto"/>
        <w:right w:val="none" w:sz="0" w:space="0" w:color="auto"/>
      </w:divBdr>
    </w:div>
    <w:div w:id="1680232323">
      <w:bodyDiv w:val="1"/>
      <w:marLeft w:val="0"/>
      <w:marRight w:val="0"/>
      <w:marTop w:val="0"/>
      <w:marBottom w:val="0"/>
      <w:divBdr>
        <w:top w:val="none" w:sz="0" w:space="0" w:color="auto"/>
        <w:left w:val="none" w:sz="0" w:space="0" w:color="auto"/>
        <w:bottom w:val="none" w:sz="0" w:space="0" w:color="auto"/>
        <w:right w:val="none" w:sz="0" w:space="0" w:color="auto"/>
      </w:divBdr>
    </w:div>
    <w:div w:id="1680962768">
      <w:bodyDiv w:val="1"/>
      <w:marLeft w:val="0"/>
      <w:marRight w:val="0"/>
      <w:marTop w:val="0"/>
      <w:marBottom w:val="0"/>
      <w:divBdr>
        <w:top w:val="none" w:sz="0" w:space="0" w:color="auto"/>
        <w:left w:val="none" w:sz="0" w:space="0" w:color="auto"/>
        <w:bottom w:val="none" w:sz="0" w:space="0" w:color="auto"/>
        <w:right w:val="none" w:sz="0" w:space="0" w:color="auto"/>
      </w:divBdr>
    </w:div>
    <w:div w:id="1682783516">
      <w:bodyDiv w:val="1"/>
      <w:marLeft w:val="0"/>
      <w:marRight w:val="0"/>
      <w:marTop w:val="0"/>
      <w:marBottom w:val="0"/>
      <w:divBdr>
        <w:top w:val="none" w:sz="0" w:space="0" w:color="auto"/>
        <w:left w:val="none" w:sz="0" w:space="0" w:color="auto"/>
        <w:bottom w:val="none" w:sz="0" w:space="0" w:color="auto"/>
        <w:right w:val="none" w:sz="0" w:space="0" w:color="auto"/>
      </w:divBdr>
    </w:div>
    <w:div w:id="1685520460">
      <w:bodyDiv w:val="1"/>
      <w:marLeft w:val="0"/>
      <w:marRight w:val="0"/>
      <w:marTop w:val="0"/>
      <w:marBottom w:val="0"/>
      <w:divBdr>
        <w:top w:val="none" w:sz="0" w:space="0" w:color="auto"/>
        <w:left w:val="none" w:sz="0" w:space="0" w:color="auto"/>
        <w:bottom w:val="none" w:sz="0" w:space="0" w:color="auto"/>
        <w:right w:val="none" w:sz="0" w:space="0" w:color="auto"/>
      </w:divBdr>
    </w:div>
    <w:div w:id="1686710157">
      <w:bodyDiv w:val="1"/>
      <w:marLeft w:val="0"/>
      <w:marRight w:val="0"/>
      <w:marTop w:val="0"/>
      <w:marBottom w:val="0"/>
      <w:divBdr>
        <w:top w:val="none" w:sz="0" w:space="0" w:color="auto"/>
        <w:left w:val="none" w:sz="0" w:space="0" w:color="auto"/>
        <w:bottom w:val="none" w:sz="0" w:space="0" w:color="auto"/>
        <w:right w:val="none" w:sz="0" w:space="0" w:color="auto"/>
      </w:divBdr>
    </w:div>
    <w:div w:id="1691950381">
      <w:bodyDiv w:val="1"/>
      <w:marLeft w:val="0"/>
      <w:marRight w:val="0"/>
      <w:marTop w:val="0"/>
      <w:marBottom w:val="0"/>
      <w:divBdr>
        <w:top w:val="none" w:sz="0" w:space="0" w:color="auto"/>
        <w:left w:val="none" w:sz="0" w:space="0" w:color="auto"/>
        <w:bottom w:val="none" w:sz="0" w:space="0" w:color="auto"/>
        <w:right w:val="none" w:sz="0" w:space="0" w:color="auto"/>
      </w:divBdr>
    </w:div>
    <w:div w:id="1694768837">
      <w:bodyDiv w:val="1"/>
      <w:marLeft w:val="0"/>
      <w:marRight w:val="0"/>
      <w:marTop w:val="0"/>
      <w:marBottom w:val="0"/>
      <w:divBdr>
        <w:top w:val="none" w:sz="0" w:space="0" w:color="auto"/>
        <w:left w:val="none" w:sz="0" w:space="0" w:color="auto"/>
        <w:bottom w:val="none" w:sz="0" w:space="0" w:color="auto"/>
        <w:right w:val="none" w:sz="0" w:space="0" w:color="auto"/>
      </w:divBdr>
    </w:div>
    <w:div w:id="1695304546">
      <w:bodyDiv w:val="1"/>
      <w:marLeft w:val="0"/>
      <w:marRight w:val="0"/>
      <w:marTop w:val="0"/>
      <w:marBottom w:val="0"/>
      <w:divBdr>
        <w:top w:val="none" w:sz="0" w:space="0" w:color="auto"/>
        <w:left w:val="none" w:sz="0" w:space="0" w:color="auto"/>
        <w:bottom w:val="none" w:sz="0" w:space="0" w:color="auto"/>
        <w:right w:val="none" w:sz="0" w:space="0" w:color="auto"/>
      </w:divBdr>
    </w:div>
    <w:div w:id="1696492959">
      <w:bodyDiv w:val="1"/>
      <w:marLeft w:val="0"/>
      <w:marRight w:val="0"/>
      <w:marTop w:val="0"/>
      <w:marBottom w:val="0"/>
      <w:divBdr>
        <w:top w:val="none" w:sz="0" w:space="0" w:color="auto"/>
        <w:left w:val="none" w:sz="0" w:space="0" w:color="auto"/>
        <w:bottom w:val="none" w:sz="0" w:space="0" w:color="auto"/>
        <w:right w:val="none" w:sz="0" w:space="0" w:color="auto"/>
      </w:divBdr>
    </w:div>
    <w:div w:id="1697852785">
      <w:bodyDiv w:val="1"/>
      <w:marLeft w:val="0"/>
      <w:marRight w:val="0"/>
      <w:marTop w:val="0"/>
      <w:marBottom w:val="0"/>
      <w:divBdr>
        <w:top w:val="none" w:sz="0" w:space="0" w:color="auto"/>
        <w:left w:val="none" w:sz="0" w:space="0" w:color="auto"/>
        <w:bottom w:val="none" w:sz="0" w:space="0" w:color="auto"/>
        <w:right w:val="none" w:sz="0" w:space="0" w:color="auto"/>
      </w:divBdr>
    </w:div>
    <w:div w:id="1710255848">
      <w:bodyDiv w:val="1"/>
      <w:marLeft w:val="0"/>
      <w:marRight w:val="0"/>
      <w:marTop w:val="0"/>
      <w:marBottom w:val="0"/>
      <w:divBdr>
        <w:top w:val="none" w:sz="0" w:space="0" w:color="auto"/>
        <w:left w:val="none" w:sz="0" w:space="0" w:color="auto"/>
        <w:bottom w:val="none" w:sz="0" w:space="0" w:color="auto"/>
        <w:right w:val="none" w:sz="0" w:space="0" w:color="auto"/>
      </w:divBdr>
    </w:div>
    <w:div w:id="1712070654">
      <w:bodyDiv w:val="1"/>
      <w:marLeft w:val="0"/>
      <w:marRight w:val="0"/>
      <w:marTop w:val="0"/>
      <w:marBottom w:val="0"/>
      <w:divBdr>
        <w:top w:val="none" w:sz="0" w:space="0" w:color="auto"/>
        <w:left w:val="none" w:sz="0" w:space="0" w:color="auto"/>
        <w:bottom w:val="none" w:sz="0" w:space="0" w:color="auto"/>
        <w:right w:val="none" w:sz="0" w:space="0" w:color="auto"/>
      </w:divBdr>
    </w:div>
    <w:div w:id="1712806918">
      <w:bodyDiv w:val="1"/>
      <w:marLeft w:val="0"/>
      <w:marRight w:val="0"/>
      <w:marTop w:val="0"/>
      <w:marBottom w:val="0"/>
      <w:divBdr>
        <w:top w:val="none" w:sz="0" w:space="0" w:color="auto"/>
        <w:left w:val="none" w:sz="0" w:space="0" w:color="auto"/>
        <w:bottom w:val="none" w:sz="0" w:space="0" w:color="auto"/>
        <w:right w:val="none" w:sz="0" w:space="0" w:color="auto"/>
      </w:divBdr>
    </w:div>
    <w:div w:id="1713773950">
      <w:bodyDiv w:val="1"/>
      <w:marLeft w:val="0"/>
      <w:marRight w:val="0"/>
      <w:marTop w:val="0"/>
      <w:marBottom w:val="0"/>
      <w:divBdr>
        <w:top w:val="none" w:sz="0" w:space="0" w:color="auto"/>
        <w:left w:val="none" w:sz="0" w:space="0" w:color="auto"/>
        <w:bottom w:val="none" w:sz="0" w:space="0" w:color="auto"/>
        <w:right w:val="none" w:sz="0" w:space="0" w:color="auto"/>
      </w:divBdr>
    </w:div>
    <w:div w:id="1718511960">
      <w:bodyDiv w:val="1"/>
      <w:marLeft w:val="0"/>
      <w:marRight w:val="0"/>
      <w:marTop w:val="0"/>
      <w:marBottom w:val="0"/>
      <w:divBdr>
        <w:top w:val="none" w:sz="0" w:space="0" w:color="auto"/>
        <w:left w:val="none" w:sz="0" w:space="0" w:color="auto"/>
        <w:bottom w:val="none" w:sz="0" w:space="0" w:color="auto"/>
        <w:right w:val="none" w:sz="0" w:space="0" w:color="auto"/>
      </w:divBdr>
    </w:div>
    <w:div w:id="1724253326">
      <w:bodyDiv w:val="1"/>
      <w:marLeft w:val="0"/>
      <w:marRight w:val="0"/>
      <w:marTop w:val="0"/>
      <w:marBottom w:val="0"/>
      <w:divBdr>
        <w:top w:val="none" w:sz="0" w:space="0" w:color="auto"/>
        <w:left w:val="none" w:sz="0" w:space="0" w:color="auto"/>
        <w:bottom w:val="none" w:sz="0" w:space="0" w:color="auto"/>
        <w:right w:val="none" w:sz="0" w:space="0" w:color="auto"/>
      </w:divBdr>
    </w:div>
    <w:div w:id="1726294757">
      <w:bodyDiv w:val="1"/>
      <w:marLeft w:val="0"/>
      <w:marRight w:val="0"/>
      <w:marTop w:val="0"/>
      <w:marBottom w:val="0"/>
      <w:divBdr>
        <w:top w:val="none" w:sz="0" w:space="0" w:color="auto"/>
        <w:left w:val="none" w:sz="0" w:space="0" w:color="auto"/>
        <w:bottom w:val="none" w:sz="0" w:space="0" w:color="auto"/>
        <w:right w:val="none" w:sz="0" w:space="0" w:color="auto"/>
      </w:divBdr>
    </w:div>
    <w:div w:id="1726559342">
      <w:bodyDiv w:val="1"/>
      <w:marLeft w:val="0"/>
      <w:marRight w:val="0"/>
      <w:marTop w:val="0"/>
      <w:marBottom w:val="0"/>
      <w:divBdr>
        <w:top w:val="none" w:sz="0" w:space="0" w:color="auto"/>
        <w:left w:val="none" w:sz="0" w:space="0" w:color="auto"/>
        <w:bottom w:val="none" w:sz="0" w:space="0" w:color="auto"/>
        <w:right w:val="none" w:sz="0" w:space="0" w:color="auto"/>
      </w:divBdr>
    </w:div>
    <w:div w:id="1727560309">
      <w:bodyDiv w:val="1"/>
      <w:marLeft w:val="0"/>
      <w:marRight w:val="0"/>
      <w:marTop w:val="0"/>
      <w:marBottom w:val="0"/>
      <w:divBdr>
        <w:top w:val="none" w:sz="0" w:space="0" w:color="auto"/>
        <w:left w:val="none" w:sz="0" w:space="0" w:color="auto"/>
        <w:bottom w:val="none" w:sz="0" w:space="0" w:color="auto"/>
        <w:right w:val="none" w:sz="0" w:space="0" w:color="auto"/>
      </w:divBdr>
    </w:div>
    <w:div w:id="1727681226">
      <w:bodyDiv w:val="1"/>
      <w:marLeft w:val="0"/>
      <w:marRight w:val="0"/>
      <w:marTop w:val="0"/>
      <w:marBottom w:val="0"/>
      <w:divBdr>
        <w:top w:val="none" w:sz="0" w:space="0" w:color="auto"/>
        <w:left w:val="none" w:sz="0" w:space="0" w:color="auto"/>
        <w:bottom w:val="none" w:sz="0" w:space="0" w:color="auto"/>
        <w:right w:val="none" w:sz="0" w:space="0" w:color="auto"/>
      </w:divBdr>
    </w:div>
    <w:div w:id="1730960246">
      <w:bodyDiv w:val="1"/>
      <w:marLeft w:val="0"/>
      <w:marRight w:val="0"/>
      <w:marTop w:val="0"/>
      <w:marBottom w:val="0"/>
      <w:divBdr>
        <w:top w:val="none" w:sz="0" w:space="0" w:color="auto"/>
        <w:left w:val="none" w:sz="0" w:space="0" w:color="auto"/>
        <w:bottom w:val="none" w:sz="0" w:space="0" w:color="auto"/>
        <w:right w:val="none" w:sz="0" w:space="0" w:color="auto"/>
      </w:divBdr>
    </w:div>
    <w:div w:id="1737244783">
      <w:bodyDiv w:val="1"/>
      <w:marLeft w:val="0"/>
      <w:marRight w:val="0"/>
      <w:marTop w:val="0"/>
      <w:marBottom w:val="0"/>
      <w:divBdr>
        <w:top w:val="none" w:sz="0" w:space="0" w:color="auto"/>
        <w:left w:val="none" w:sz="0" w:space="0" w:color="auto"/>
        <w:bottom w:val="none" w:sz="0" w:space="0" w:color="auto"/>
        <w:right w:val="none" w:sz="0" w:space="0" w:color="auto"/>
      </w:divBdr>
    </w:div>
    <w:div w:id="1737900377">
      <w:bodyDiv w:val="1"/>
      <w:marLeft w:val="0"/>
      <w:marRight w:val="0"/>
      <w:marTop w:val="0"/>
      <w:marBottom w:val="0"/>
      <w:divBdr>
        <w:top w:val="none" w:sz="0" w:space="0" w:color="auto"/>
        <w:left w:val="none" w:sz="0" w:space="0" w:color="auto"/>
        <w:bottom w:val="none" w:sz="0" w:space="0" w:color="auto"/>
        <w:right w:val="none" w:sz="0" w:space="0" w:color="auto"/>
      </w:divBdr>
    </w:div>
    <w:div w:id="1738672324">
      <w:bodyDiv w:val="1"/>
      <w:marLeft w:val="0"/>
      <w:marRight w:val="0"/>
      <w:marTop w:val="0"/>
      <w:marBottom w:val="0"/>
      <w:divBdr>
        <w:top w:val="none" w:sz="0" w:space="0" w:color="auto"/>
        <w:left w:val="none" w:sz="0" w:space="0" w:color="auto"/>
        <w:bottom w:val="none" w:sz="0" w:space="0" w:color="auto"/>
        <w:right w:val="none" w:sz="0" w:space="0" w:color="auto"/>
      </w:divBdr>
    </w:div>
    <w:div w:id="1743602195">
      <w:bodyDiv w:val="1"/>
      <w:marLeft w:val="0"/>
      <w:marRight w:val="0"/>
      <w:marTop w:val="0"/>
      <w:marBottom w:val="0"/>
      <w:divBdr>
        <w:top w:val="none" w:sz="0" w:space="0" w:color="auto"/>
        <w:left w:val="none" w:sz="0" w:space="0" w:color="auto"/>
        <w:bottom w:val="none" w:sz="0" w:space="0" w:color="auto"/>
        <w:right w:val="none" w:sz="0" w:space="0" w:color="auto"/>
      </w:divBdr>
    </w:div>
    <w:div w:id="1746101239">
      <w:bodyDiv w:val="1"/>
      <w:marLeft w:val="0"/>
      <w:marRight w:val="0"/>
      <w:marTop w:val="0"/>
      <w:marBottom w:val="0"/>
      <w:divBdr>
        <w:top w:val="none" w:sz="0" w:space="0" w:color="auto"/>
        <w:left w:val="none" w:sz="0" w:space="0" w:color="auto"/>
        <w:bottom w:val="none" w:sz="0" w:space="0" w:color="auto"/>
        <w:right w:val="none" w:sz="0" w:space="0" w:color="auto"/>
      </w:divBdr>
    </w:div>
    <w:div w:id="1746802945">
      <w:bodyDiv w:val="1"/>
      <w:marLeft w:val="0"/>
      <w:marRight w:val="0"/>
      <w:marTop w:val="0"/>
      <w:marBottom w:val="0"/>
      <w:divBdr>
        <w:top w:val="none" w:sz="0" w:space="0" w:color="auto"/>
        <w:left w:val="none" w:sz="0" w:space="0" w:color="auto"/>
        <w:bottom w:val="none" w:sz="0" w:space="0" w:color="auto"/>
        <w:right w:val="none" w:sz="0" w:space="0" w:color="auto"/>
      </w:divBdr>
    </w:div>
    <w:div w:id="1746956972">
      <w:bodyDiv w:val="1"/>
      <w:marLeft w:val="0"/>
      <w:marRight w:val="0"/>
      <w:marTop w:val="0"/>
      <w:marBottom w:val="0"/>
      <w:divBdr>
        <w:top w:val="none" w:sz="0" w:space="0" w:color="auto"/>
        <w:left w:val="none" w:sz="0" w:space="0" w:color="auto"/>
        <w:bottom w:val="none" w:sz="0" w:space="0" w:color="auto"/>
        <w:right w:val="none" w:sz="0" w:space="0" w:color="auto"/>
      </w:divBdr>
    </w:div>
    <w:div w:id="1748720679">
      <w:bodyDiv w:val="1"/>
      <w:marLeft w:val="0"/>
      <w:marRight w:val="0"/>
      <w:marTop w:val="0"/>
      <w:marBottom w:val="0"/>
      <w:divBdr>
        <w:top w:val="none" w:sz="0" w:space="0" w:color="auto"/>
        <w:left w:val="none" w:sz="0" w:space="0" w:color="auto"/>
        <w:bottom w:val="none" w:sz="0" w:space="0" w:color="auto"/>
        <w:right w:val="none" w:sz="0" w:space="0" w:color="auto"/>
      </w:divBdr>
    </w:div>
    <w:div w:id="1751195607">
      <w:bodyDiv w:val="1"/>
      <w:marLeft w:val="0"/>
      <w:marRight w:val="0"/>
      <w:marTop w:val="0"/>
      <w:marBottom w:val="0"/>
      <w:divBdr>
        <w:top w:val="none" w:sz="0" w:space="0" w:color="auto"/>
        <w:left w:val="none" w:sz="0" w:space="0" w:color="auto"/>
        <w:bottom w:val="none" w:sz="0" w:space="0" w:color="auto"/>
        <w:right w:val="none" w:sz="0" w:space="0" w:color="auto"/>
      </w:divBdr>
    </w:div>
    <w:div w:id="1752115452">
      <w:bodyDiv w:val="1"/>
      <w:marLeft w:val="0"/>
      <w:marRight w:val="0"/>
      <w:marTop w:val="0"/>
      <w:marBottom w:val="0"/>
      <w:divBdr>
        <w:top w:val="none" w:sz="0" w:space="0" w:color="auto"/>
        <w:left w:val="none" w:sz="0" w:space="0" w:color="auto"/>
        <w:bottom w:val="none" w:sz="0" w:space="0" w:color="auto"/>
        <w:right w:val="none" w:sz="0" w:space="0" w:color="auto"/>
      </w:divBdr>
    </w:div>
    <w:div w:id="1754430645">
      <w:bodyDiv w:val="1"/>
      <w:marLeft w:val="0"/>
      <w:marRight w:val="0"/>
      <w:marTop w:val="0"/>
      <w:marBottom w:val="0"/>
      <w:divBdr>
        <w:top w:val="none" w:sz="0" w:space="0" w:color="auto"/>
        <w:left w:val="none" w:sz="0" w:space="0" w:color="auto"/>
        <w:bottom w:val="none" w:sz="0" w:space="0" w:color="auto"/>
        <w:right w:val="none" w:sz="0" w:space="0" w:color="auto"/>
      </w:divBdr>
    </w:div>
    <w:div w:id="1755319746">
      <w:bodyDiv w:val="1"/>
      <w:marLeft w:val="0"/>
      <w:marRight w:val="0"/>
      <w:marTop w:val="0"/>
      <w:marBottom w:val="0"/>
      <w:divBdr>
        <w:top w:val="none" w:sz="0" w:space="0" w:color="auto"/>
        <w:left w:val="none" w:sz="0" w:space="0" w:color="auto"/>
        <w:bottom w:val="none" w:sz="0" w:space="0" w:color="auto"/>
        <w:right w:val="none" w:sz="0" w:space="0" w:color="auto"/>
      </w:divBdr>
    </w:div>
    <w:div w:id="1756902406">
      <w:bodyDiv w:val="1"/>
      <w:marLeft w:val="0"/>
      <w:marRight w:val="0"/>
      <w:marTop w:val="0"/>
      <w:marBottom w:val="0"/>
      <w:divBdr>
        <w:top w:val="none" w:sz="0" w:space="0" w:color="auto"/>
        <w:left w:val="none" w:sz="0" w:space="0" w:color="auto"/>
        <w:bottom w:val="none" w:sz="0" w:space="0" w:color="auto"/>
        <w:right w:val="none" w:sz="0" w:space="0" w:color="auto"/>
      </w:divBdr>
    </w:div>
    <w:div w:id="1761489453">
      <w:bodyDiv w:val="1"/>
      <w:marLeft w:val="0"/>
      <w:marRight w:val="0"/>
      <w:marTop w:val="0"/>
      <w:marBottom w:val="0"/>
      <w:divBdr>
        <w:top w:val="none" w:sz="0" w:space="0" w:color="auto"/>
        <w:left w:val="none" w:sz="0" w:space="0" w:color="auto"/>
        <w:bottom w:val="none" w:sz="0" w:space="0" w:color="auto"/>
        <w:right w:val="none" w:sz="0" w:space="0" w:color="auto"/>
      </w:divBdr>
    </w:div>
    <w:div w:id="1763912317">
      <w:bodyDiv w:val="1"/>
      <w:marLeft w:val="0"/>
      <w:marRight w:val="0"/>
      <w:marTop w:val="0"/>
      <w:marBottom w:val="0"/>
      <w:divBdr>
        <w:top w:val="none" w:sz="0" w:space="0" w:color="auto"/>
        <w:left w:val="none" w:sz="0" w:space="0" w:color="auto"/>
        <w:bottom w:val="none" w:sz="0" w:space="0" w:color="auto"/>
        <w:right w:val="none" w:sz="0" w:space="0" w:color="auto"/>
      </w:divBdr>
    </w:div>
    <w:div w:id="1767538287">
      <w:bodyDiv w:val="1"/>
      <w:marLeft w:val="0"/>
      <w:marRight w:val="0"/>
      <w:marTop w:val="0"/>
      <w:marBottom w:val="0"/>
      <w:divBdr>
        <w:top w:val="none" w:sz="0" w:space="0" w:color="auto"/>
        <w:left w:val="none" w:sz="0" w:space="0" w:color="auto"/>
        <w:bottom w:val="none" w:sz="0" w:space="0" w:color="auto"/>
        <w:right w:val="none" w:sz="0" w:space="0" w:color="auto"/>
      </w:divBdr>
    </w:div>
    <w:div w:id="1769350786">
      <w:bodyDiv w:val="1"/>
      <w:marLeft w:val="0"/>
      <w:marRight w:val="0"/>
      <w:marTop w:val="0"/>
      <w:marBottom w:val="0"/>
      <w:divBdr>
        <w:top w:val="none" w:sz="0" w:space="0" w:color="auto"/>
        <w:left w:val="none" w:sz="0" w:space="0" w:color="auto"/>
        <w:bottom w:val="none" w:sz="0" w:space="0" w:color="auto"/>
        <w:right w:val="none" w:sz="0" w:space="0" w:color="auto"/>
      </w:divBdr>
    </w:div>
    <w:div w:id="1770277213">
      <w:bodyDiv w:val="1"/>
      <w:marLeft w:val="0"/>
      <w:marRight w:val="0"/>
      <w:marTop w:val="0"/>
      <w:marBottom w:val="0"/>
      <w:divBdr>
        <w:top w:val="none" w:sz="0" w:space="0" w:color="auto"/>
        <w:left w:val="none" w:sz="0" w:space="0" w:color="auto"/>
        <w:bottom w:val="none" w:sz="0" w:space="0" w:color="auto"/>
        <w:right w:val="none" w:sz="0" w:space="0" w:color="auto"/>
      </w:divBdr>
    </w:div>
    <w:div w:id="1779254371">
      <w:bodyDiv w:val="1"/>
      <w:marLeft w:val="0"/>
      <w:marRight w:val="0"/>
      <w:marTop w:val="0"/>
      <w:marBottom w:val="0"/>
      <w:divBdr>
        <w:top w:val="none" w:sz="0" w:space="0" w:color="auto"/>
        <w:left w:val="none" w:sz="0" w:space="0" w:color="auto"/>
        <w:bottom w:val="none" w:sz="0" w:space="0" w:color="auto"/>
        <w:right w:val="none" w:sz="0" w:space="0" w:color="auto"/>
      </w:divBdr>
    </w:div>
    <w:div w:id="1783762341">
      <w:bodyDiv w:val="1"/>
      <w:marLeft w:val="0"/>
      <w:marRight w:val="0"/>
      <w:marTop w:val="0"/>
      <w:marBottom w:val="0"/>
      <w:divBdr>
        <w:top w:val="none" w:sz="0" w:space="0" w:color="auto"/>
        <w:left w:val="none" w:sz="0" w:space="0" w:color="auto"/>
        <w:bottom w:val="none" w:sz="0" w:space="0" w:color="auto"/>
        <w:right w:val="none" w:sz="0" w:space="0" w:color="auto"/>
      </w:divBdr>
    </w:div>
    <w:div w:id="1785420125">
      <w:bodyDiv w:val="1"/>
      <w:marLeft w:val="0"/>
      <w:marRight w:val="0"/>
      <w:marTop w:val="0"/>
      <w:marBottom w:val="0"/>
      <w:divBdr>
        <w:top w:val="none" w:sz="0" w:space="0" w:color="auto"/>
        <w:left w:val="none" w:sz="0" w:space="0" w:color="auto"/>
        <w:bottom w:val="none" w:sz="0" w:space="0" w:color="auto"/>
        <w:right w:val="none" w:sz="0" w:space="0" w:color="auto"/>
      </w:divBdr>
    </w:div>
    <w:div w:id="1789078264">
      <w:bodyDiv w:val="1"/>
      <w:marLeft w:val="0"/>
      <w:marRight w:val="0"/>
      <w:marTop w:val="0"/>
      <w:marBottom w:val="0"/>
      <w:divBdr>
        <w:top w:val="none" w:sz="0" w:space="0" w:color="auto"/>
        <w:left w:val="none" w:sz="0" w:space="0" w:color="auto"/>
        <w:bottom w:val="none" w:sz="0" w:space="0" w:color="auto"/>
        <w:right w:val="none" w:sz="0" w:space="0" w:color="auto"/>
      </w:divBdr>
    </w:div>
    <w:div w:id="1789079946">
      <w:bodyDiv w:val="1"/>
      <w:marLeft w:val="0"/>
      <w:marRight w:val="0"/>
      <w:marTop w:val="0"/>
      <w:marBottom w:val="0"/>
      <w:divBdr>
        <w:top w:val="none" w:sz="0" w:space="0" w:color="auto"/>
        <w:left w:val="none" w:sz="0" w:space="0" w:color="auto"/>
        <w:bottom w:val="none" w:sz="0" w:space="0" w:color="auto"/>
        <w:right w:val="none" w:sz="0" w:space="0" w:color="auto"/>
      </w:divBdr>
    </w:div>
    <w:div w:id="1792819751">
      <w:bodyDiv w:val="1"/>
      <w:marLeft w:val="0"/>
      <w:marRight w:val="0"/>
      <w:marTop w:val="0"/>
      <w:marBottom w:val="0"/>
      <w:divBdr>
        <w:top w:val="none" w:sz="0" w:space="0" w:color="auto"/>
        <w:left w:val="none" w:sz="0" w:space="0" w:color="auto"/>
        <w:bottom w:val="none" w:sz="0" w:space="0" w:color="auto"/>
        <w:right w:val="none" w:sz="0" w:space="0" w:color="auto"/>
      </w:divBdr>
    </w:div>
    <w:div w:id="1793282145">
      <w:bodyDiv w:val="1"/>
      <w:marLeft w:val="0"/>
      <w:marRight w:val="0"/>
      <w:marTop w:val="0"/>
      <w:marBottom w:val="0"/>
      <w:divBdr>
        <w:top w:val="none" w:sz="0" w:space="0" w:color="auto"/>
        <w:left w:val="none" w:sz="0" w:space="0" w:color="auto"/>
        <w:bottom w:val="none" w:sz="0" w:space="0" w:color="auto"/>
        <w:right w:val="none" w:sz="0" w:space="0" w:color="auto"/>
      </w:divBdr>
    </w:div>
    <w:div w:id="1795633188">
      <w:bodyDiv w:val="1"/>
      <w:marLeft w:val="0"/>
      <w:marRight w:val="0"/>
      <w:marTop w:val="0"/>
      <w:marBottom w:val="0"/>
      <w:divBdr>
        <w:top w:val="none" w:sz="0" w:space="0" w:color="auto"/>
        <w:left w:val="none" w:sz="0" w:space="0" w:color="auto"/>
        <w:bottom w:val="none" w:sz="0" w:space="0" w:color="auto"/>
        <w:right w:val="none" w:sz="0" w:space="0" w:color="auto"/>
      </w:divBdr>
    </w:div>
    <w:div w:id="1799762559">
      <w:bodyDiv w:val="1"/>
      <w:marLeft w:val="0"/>
      <w:marRight w:val="0"/>
      <w:marTop w:val="0"/>
      <w:marBottom w:val="0"/>
      <w:divBdr>
        <w:top w:val="none" w:sz="0" w:space="0" w:color="auto"/>
        <w:left w:val="none" w:sz="0" w:space="0" w:color="auto"/>
        <w:bottom w:val="none" w:sz="0" w:space="0" w:color="auto"/>
        <w:right w:val="none" w:sz="0" w:space="0" w:color="auto"/>
      </w:divBdr>
    </w:div>
    <w:div w:id="1799765473">
      <w:bodyDiv w:val="1"/>
      <w:marLeft w:val="0"/>
      <w:marRight w:val="0"/>
      <w:marTop w:val="0"/>
      <w:marBottom w:val="0"/>
      <w:divBdr>
        <w:top w:val="none" w:sz="0" w:space="0" w:color="auto"/>
        <w:left w:val="none" w:sz="0" w:space="0" w:color="auto"/>
        <w:bottom w:val="none" w:sz="0" w:space="0" w:color="auto"/>
        <w:right w:val="none" w:sz="0" w:space="0" w:color="auto"/>
      </w:divBdr>
    </w:div>
    <w:div w:id="1805848459">
      <w:bodyDiv w:val="1"/>
      <w:marLeft w:val="0"/>
      <w:marRight w:val="0"/>
      <w:marTop w:val="0"/>
      <w:marBottom w:val="0"/>
      <w:divBdr>
        <w:top w:val="none" w:sz="0" w:space="0" w:color="auto"/>
        <w:left w:val="none" w:sz="0" w:space="0" w:color="auto"/>
        <w:bottom w:val="none" w:sz="0" w:space="0" w:color="auto"/>
        <w:right w:val="none" w:sz="0" w:space="0" w:color="auto"/>
      </w:divBdr>
    </w:div>
    <w:div w:id="1812942108">
      <w:bodyDiv w:val="1"/>
      <w:marLeft w:val="0"/>
      <w:marRight w:val="0"/>
      <w:marTop w:val="0"/>
      <w:marBottom w:val="0"/>
      <w:divBdr>
        <w:top w:val="none" w:sz="0" w:space="0" w:color="auto"/>
        <w:left w:val="none" w:sz="0" w:space="0" w:color="auto"/>
        <w:bottom w:val="none" w:sz="0" w:space="0" w:color="auto"/>
        <w:right w:val="none" w:sz="0" w:space="0" w:color="auto"/>
      </w:divBdr>
    </w:div>
    <w:div w:id="1816792950">
      <w:bodyDiv w:val="1"/>
      <w:marLeft w:val="0"/>
      <w:marRight w:val="0"/>
      <w:marTop w:val="0"/>
      <w:marBottom w:val="0"/>
      <w:divBdr>
        <w:top w:val="none" w:sz="0" w:space="0" w:color="auto"/>
        <w:left w:val="none" w:sz="0" w:space="0" w:color="auto"/>
        <w:bottom w:val="none" w:sz="0" w:space="0" w:color="auto"/>
        <w:right w:val="none" w:sz="0" w:space="0" w:color="auto"/>
      </w:divBdr>
    </w:div>
    <w:div w:id="1822504130">
      <w:bodyDiv w:val="1"/>
      <w:marLeft w:val="0"/>
      <w:marRight w:val="0"/>
      <w:marTop w:val="0"/>
      <w:marBottom w:val="0"/>
      <w:divBdr>
        <w:top w:val="none" w:sz="0" w:space="0" w:color="auto"/>
        <w:left w:val="none" w:sz="0" w:space="0" w:color="auto"/>
        <w:bottom w:val="none" w:sz="0" w:space="0" w:color="auto"/>
        <w:right w:val="none" w:sz="0" w:space="0" w:color="auto"/>
      </w:divBdr>
    </w:div>
    <w:div w:id="1823810607">
      <w:bodyDiv w:val="1"/>
      <w:marLeft w:val="0"/>
      <w:marRight w:val="0"/>
      <w:marTop w:val="0"/>
      <w:marBottom w:val="0"/>
      <w:divBdr>
        <w:top w:val="none" w:sz="0" w:space="0" w:color="auto"/>
        <w:left w:val="none" w:sz="0" w:space="0" w:color="auto"/>
        <w:bottom w:val="none" w:sz="0" w:space="0" w:color="auto"/>
        <w:right w:val="none" w:sz="0" w:space="0" w:color="auto"/>
      </w:divBdr>
    </w:div>
    <w:div w:id="1824931559">
      <w:bodyDiv w:val="1"/>
      <w:marLeft w:val="0"/>
      <w:marRight w:val="0"/>
      <w:marTop w:val="0"/>
      <w:marBottom w:val="0"/>
      <w:divBdr>
        <w:top w:val="none" w:sz="0" w:space="0" w:color="auto"/>
        <w:left w:val="none" w:sz="0" w:space="0" w:color="auto"/>
        <w:bottom w:val="none" w:sz="0" w:space="0" w:color="auto"/>
        <w:right w:val="none" w:sz="0" w:space="0" w:color="auto"/>
      </w:divBdr>
    </w:div>
    <w:div w:id="1826361935">
      <w:bodyDiv w:val="1"/>
      <w:marLeft w:val="0"/>
      <w:marRight w:val="0"/>
      <w:marTop w:val="0"/>
      <w:marBottom w:val="0"/>
      <w:divBdr>
        <w:top w:val="none" w:sz="0" w:space="0" w:color="auto"/>
        <w:left w:val="none" w:sz="0" w:space="0" w:color="auto"/>
        <w:bottom w:val="none" w:sz="0" w:space="0" w:color="auto"/>
        <w:right w:val="none" w:sz="0" w:space="0" w:color="auto"/>
      </w:divBdr>
    </w:div>
    <w:div w:id="1829714283">
      <w:bodyDiv w:val="1"/>
      <w:marLeft w:val="0"/>
      <w:marRight w:val="0"/>
      <w:marTop w:val="0"/>
      <w:marBottom w:val="0"/>
      <w:divBdr>
        <w:top w:val="none" w:sz="0" w:space="0" w:color="auto"/>
        <w:left w:val="none" w:sz="0" w:space="0" w:color="auto"/>
        <w:bottom w:val="none" w:sz="0" w:space="0" w:color="auto"/>
        <w:right w:val="none" w:sz="0" w:space="0" w:color="auto"/>
      </w:divBdr>
    </w:div>
    <w:div w:id="1830098186">
      <w:bodyDiv w:val="1"/>
      <w:marLeft w:val="0"/>
      <w:marRight w:val="0"/>
      <w:marTop w:val="0"/>
      <w:marBottom w:val="0"/>
      <w:divBdr>
        <w:top w:val="none" w:sz="0" w:space="0" w:color="auto"/>
        <w:left w:val="none" w:sz="0" w:space="0" w:color="auto"/>
        <w:bottom w:val="none" w:sz="0" w:space="0" w:color="auto"/>
        <w:right w:val="none" w:sz="0" w:space="0" w:color="auto"/>
      </w:divBdr>
    </w:div>
    <w:div w:id="1833794996">
      <w:bodyDiv w:val="1"/>
      <w:marLeft w:val="0"/>
      <w:marRight w:val="0"/>
      <w:marTop w:val="0"/>
      <w:marBottom w:val="0"/>
      <w:divBdr>
        <w:top w:val="none" w:sz="0" w:space="0" w:color="auto"/>
        <w:left w:val="none" w:sz="0" w:space="0" w:color="auto"/>
        <w:bottom w:val="none" w:sz="0" w:space="0" w:color="auto"/>
        <w:right w:val="none" w:sz="0" w:space="0" w:color="auto"/>
      </w:divBdr>
    </w:div>
    <w:div w:id="1834253285">
      <w:bodyDiv w:val="1"/>
      <w:marLeft w:val="0"/>
      <w:marRight w:val="0"/>
      <w:marTop w:val="0"/>
      <w:marBottom w:val="0"/>
      <w:divBdr>
        <w:top w:val="none" w:sz="0" w:space="0" w:color="auto"/>
        <w:left w:val="none" w:sz="0" w:space="0" w:color="auto"/>
        <w:bottom w:val="none" w:sz="0" w:space="0" w:color="auto"/>
        <w:right w:val="none" w:sz="0" w:space="0" w:color="auto"/>
      </w:divBdr>
    </w:div>
    <w:div w:id="1856261270">
      <w:bodyDiv w:val="1"/>
      <w:marLeft w:val="0"/>
      <w:marRight w:val="0"/>
      <w:marTop w:val="0"/>
      <w:marBottom w:val="0"/>
      <w:divBdr>
        <w:top w:val="none" w:sz="0" w:space="0" w:color="auto"/>
        <w:left w:val="none" w:sz="0" w:space="0" w:color="auto"/>
        <w:bottom w:val="none" w:sz="0" w:space="0" w:color="auto"/>
        <w:right w:val="none" w:sz="0" w:space="0" w:color="auto"/>
      </w:divBdr>
    </w:div>
    <w:div w:id="1857185603">
      <w:bodyDiv w:val="1"/>
      <w:marLeft w:val="0"/>
      <w:marRight w:val="0"/>
      <w:marTop w:val="0"/>
      <w:marBottom w:val="0"/>
      <w:divBdr>
        <w:top w:val="none" w:sz="0" w:space="0" w:color="auto"/>
        <w:left w:val="none" w:sz="0" w:space="0" w:color="auto"/>
        <w:bottom w:val="none" w:sz="0" w:space="0" w:color="auto"/>
        <w:right w:val="none" w:sz="0" w:space="0" w:color="auto"/>
      </w:divBdr>
    </w:div>
    <w:div w:id="1858157196">
      <w:bodyDiv w:val="1"/>
      <w:marLeft w:val="0"/>
      <w:marRight w:val="0"/>
      <w:marTop w:val="0"/>
      <w:marBottom w:val="0"/>
      <w:divBdr>
        <w:top w:val="none" w:sz="0" w:space="0" w:color="auto"/>
        <w:left w:val="none" w:sz="0" w:space="0" w:color="auto"/>
        <w:bottom w:val="none" w:sz="0" w:space="0" w:color="auto"/>
        <w:right w:val="none" w:sz="0" w:space="0" w:color="auto"/>
      </w:divBdr>
    </w:div>
    <w:div w:id="1859076710">
      <w:bodyDiv w:val="1"/>
      <w:marLeft w:val="0"/>
      <w:marRight w:val="0"/>
      <w:marTop w:val="0"/>
      <w:marBottom w:val="0"/>
      <w:divBdr>
        <w:top w:val="none" w:sz="0" w:space="0" w:color="auto"/>
        <w:left w:val="none" w:sz="0" w:space="0" w:color="auto"/>
        <w:bottom w:val="none" w:sz="0" w:space="0" w:color="auto"/>
        <w:right w:val="none" w:sz="0" w:space="0" w:color="auto"/>
      </w:divBdr>
    </w:div>
    <w:div w:id="1860503469">
      <w:bodyDiv w:val="1"/>
      <w:marLeft w:val="0"/>
      <w:marRight w:val="0"/>
      <w:marTop w:val="0"/>
      <w:marBottom w:val="0"/>
      <w:divBdr>
        <w:top w:val="none" w:sz="0" w:space="0" w:color="auto"/>
        <w:left w:val="none" w:sz="0" w:space="0" w:color="auto"/>
        <w:bottom w:val="none" w:sz="0" w:space="0" w:color="auto"/>
        <w:right w:val="none" w:sz="0" w:space="0" w:color="auto"/>
      </w:divBdr>
    </w:div>
    <w:div w:id="1861045958">
      <w:bodyDiv w:val="1"/>
      <w:marLeft w:val="0"/>
      <w:marRight w:val="0"/>
      <w:marTop w:val="0"/>
      <w:marBottom w:val="0"/>
      <w:divBdr>
        <w:top w:val="none" w:sz="0" w:space="0" w:color="auto"/>
        <w:left w:val="none" w:sz="0" w:space="0" w:color="auto"/>
        <w:bottom w:val="none" w:sz="0" w:space="0" w:color="auto"/>
        <w:right w:val="none" w:sz="0" w:space="0" w:color="auto"/>
      </w:divBdr>
    </w:div>
    <w:div w:id="1862934189">
      <w:bodyDiv w:val="1"/>
      <w:marLeft w:val="0"/>
      <w:marRight w:val="0"/>
      <w:marTop w:val="0"/>
      <w:marBottom w:val="0"/>
      <w:divBdr>
        <w:top w:val="none" w:sz="0" w:space="0" w:color="auto"/>
        <w:left w:val="none" w:sz="0" w:space="0" w:color="auto"/>
        <w:bottom w:val="none" w:sz="0" w:space="0" w:color="auto"/>
        <w:right w:val="none" w:sz="0" w:space="0" w:color="auto"/>
      </w:divBdr>
    </w:div>
    <w:div w:id="1864515175">
      <w:bodyDiv w:val="1"/>
      <w:marLeft w:val="0"/>
      <w:marRight w:val="0"/>
      <w:marTop w:val="0"/>
      <w:marBottom w:val="0"/>
      <w:divBdr>
        <w:top w:val="none" w:sz="0" w:space="0" w:color="auto"/>
        <w:left w:val="none" w:sz="0" w:space="0" w:color="auto"/>
        <w:bottom w:val="none" w:sz="0" w:space="0" w:color="auto"/>
        <w:right w:val="none" w:sz="0" w:space="0" w:color="auto"/>
      </w:divBdr>
    </w:div>
    <w:div w:id="1866553698">
      <w:bodyDiv w:val="1"/>
      <w:marLeft w:val="0"/>
      <w:marRight w:val="0"/>
      <w:marTop w:val="0"/>
      <w:marBottom w:val="0"/>
      <w:divBdr>
        <w:top w:val="none" w:sz="0" w:space="0" w:color="auto"/>
        <w:left w:val="none" w:sz="0" w:space="0" w:color="auto"/>
        <w:bottom w:val="none" w:sz="0" w:space="0" w:color="auto"/>
        <w:right w:val="none" w:sz="0" w:space="0" w:color="auto"/>
      </w:divBdr>
    </w:div>
    <w:div w:id="1866864763">
      <w:bodyDiv w:val="1"/>
      <w:marLeft w:val="0"/>
      <w:marRight w:val="0"/>
      <w:marTop w:val="0"/>
      <w:marBottom w:val="0"/>
      <w:divBdr>
        <w:top w:val="none" w:sz="0" w:space="0" w:color="auto"/>
        <w:left w:val="none" w:sz="0" w:space="0" w:color="auto"/>
        <w:bottom w:val="none" w:sz="0" w:space="0" w:color="auto"/>
        <w:right w:val="none" w:sz="0" w:space="0" w:color="auto"/>
      </w:divBdr>
    </w:div>
    <w:div w:id="1872456300">
      <w:bodyDiv w:val="1"/>
      <w:marLeft w:val="0"/>
      <w:marRight w:val="0"/>
      <w:marTop w:val="0"/>
      <w:marBottom w:val="0"/>
      <w:divBdr>
        <w:top w:val="none" w:sz="0" w:space="0" w:color="auto"/>
        <w:left w:val="none" w:sz="0" w:space="0" w:color="auto"/>
        <w:bottom w:val="none" w:sz="0" w:space="0" w:color="auto"/>
        <w:right w:val="none" w:sz="0" w:space="0" w:color="auto"/>
      </w:divBdr>
    </w:div>
    <w:div w:id="1883403892">
      <w:bodyDiv w:val="1"/>
      <w:marLeft w:val="0"/>
      <w:marRight w:val="0"/>
      <w:marTop w:val="0"/>
      <w:marBottom w:val="0"/>
      <w:divBdr>
        <w:top w:val="none" w:sz="0" w:space="0" w:color="auto"/>
        <w:left w:val="none" w:sz="0" w:space="0" w:color="auto"/>
        <w:bottom w:val="none" w:sz="0" w:space="0" w:color="auto"/>
        <w:right w:val="none" w:sz="0" w:space="0" w:color="auto"/>
      </w:divBdr>
    </w:div>
    <w:div w:id="1884824680">
      <w:bodyDiv w:val="1"/>
      <w:marLeft w:val="0"/>
      <w:marRight w:val="0"/>
      <w:marTop w:val="0"/>
      <w:marBottom w:val="0"/>
      <w:divBdr>
        <w:top w:val="none" w:sz="0" w:space="0" w:color="auto"/>
        <w:left w:val="none" w:sz="0" w:space="0" w:color="auto"/>
        <w:bottom w:val="none" w:sz="0" w:space="0" w:color="auto"/>
        <w:right w:val="none" w:sz="0" w:space="0" w:color="auto"/>
      </w:divBdr>
    </w:div>
    <w:div w:id="1884827990">
      <w:bodyDiv w:val="1"/>
      <w:marLeft w:val="0"/>
      <w:marRight w:val="0"/>
      <w:marTop w:val="0"/>
      <w:marBottom w:val="0"/>
      <w:divBdr>
        <w:top w:val="none" w:sz="0" w:space="0" w:color="auto"/>
        <w:left w:val="none" w:sz="0" w:space="0" w:color="auto"/>
        <w:bottom w:val="none" w:sz="0" w:space="0" w:color="auto"/>
        <w:right w:val="none" w:sz="0" w:space="0" w:color="auto"/>
      </w:divBdr>
    </w:div>
    <w:div w:id="1885484544">
      <w:bodyDiv w:val="1"/>
      <w:marLeft w:val="0"/>
      <w:marRight w:val="0"/>
      <w:marTop w:val="0"/>
      <w:marBottom w:val="0"/>
      <w:divBdr>
        <w:top w:val="none" w:sz="0" w:space="0" w:color="auto"/>
        <w:left w:val="none" w:sz="0" w:space="0" w:color="auto"/>
        <w:bottom w:val="none" w:sz="0" w:space="0" w:color="auto"/>
        <w:right w:val="none" w:sz="0" w:space="0" w:color="auto"/>
      </w:divBdr>
    </w:div>
    <w:div w:id="1886138730">
      <w:bodyDiv w:val="1"/>
      <w:marLeft w:val="0"/>
      <w:marRight w:val="0"/>
      <w:marTop w:val="0"/>
      <w:marBottom w:val="0"/>
      <w:divBdr>
        <w:top w:val="none" w:sz="0" w:space="0" w:color="auto"/>
        <w:left w:val="none" w:sz="0" w:space="0" w:color="auto"/>
        <w:bottom w:val="none" w:sz="0" w:space="0" w:color="auto"/>
        <w:right w:val="none" w:sz="0" w:space="0" w:color="auto"/>
      </w:divBdr>
    </w:div>
    <w:div w:id="1888879884">
      <w:bodyDiv w:val="1"/>
      <w:marLeft w:val="0"/>
      <w:marRight w:val="0"/>
      <w:marTop w:val="0"/>
      <w:marBottom w:val="0"/>
      <w:divBdr>
        <w:top w:val="none" w:sz="0" w:space="0" w:color="auto"/>
        <w:left w:val="none" w:sz="0" w:space="0" w:color="auto"/>
        <w:bottom w:val="none" w:sz="0" w:space="0" w:color="auto"/>
        <w:right w:val="none" w:sz="0" w:space="0" w:color="auto"/>
      </w:divBdr>
    </w:div>
    <w:div w:id="1890678339">
      <w:bodyDiv w:val="1"/>
      <w:marLeft w:val="0"/>
      <w:marRight w:val="0"/>
      <w:marTop w:val="0"/>
      <w:marBottom w:val="0"/>
      <w:divBdr>
        <w:top w:val="none" w:sz="0" w:space="0" w:color="auto"/>
        <w:left w:val="none" w:sz="0" w:space="0" w:color="auto"/>
        <w:bottom w:val="none" w:sz="0" w:space="0" w:color="auto"/>
        <w:right w:val="none" w:sz="0" w:space="0" w:color="auto"/>
      </w:divBdr>
    </w:div>
    <w:div w:id="1891725488">
      <w:bodyDiv w:val="1"/>
      <w:marLeft w:val="0"/>
      <w:marRight w:val="0"/>
      <w:marTop w:val="0"/>
      <w:marBottom w:val="0"/>
      <w:divBdr>
        <w:top w:val="none" w:sz="0" w:space="0" w:color="auto"/>
        <w:left w:val="none" w:sz="0" w:space="0" w:color="auto"/>
        <w:bottom w:val="none" w:sz="0" w:space="0" w:color="auto"/>
        <w:right w:val="none" w:sz="0" w:space="0" w:color="auto"/>
      </w:divBdr>
    </w:div>
    <w:div w:id="1892843318">
      <w:bodyDiv w:val="1"/>
      <w:marLeft w:val="0"/>
      <w:marRight w:val="0"/>
      <w:marTop w:val="0"/>
      <w:marBottom w:val="0"/>
      <w:divBdr>
        <w:top w:val="none" w:sz="0" w:space="0" w:color="auto"/>
        <w:left w:val="none" w:sz="0" w:space="0" w:color="auto"/>
        <w:bottom w:val="none" w:sz="0" w:space="0" w:color="auto"/>
        <w:right w:val="none" w:sz="0" w:space="0" w:color="auto"/>
      </w:divBdr>
    </w:div>
    <w:div w:id="1894612379">
      <w:bodyDiv w:val="1"/>
      <w:marLeft w:val="0"/>
      <w:marRight w:val="0"/>
      <w:marTop w:val="0"/>
      <w:marBottom w:val="0"/>
      <w:divBdr>
        <w:top w:val="none" w:sz="0" w:space="0" w:color="auto"/>
        <w:left w:val="none" w:sz="0" w:space="0" w:color="auto"/>
        <w:bottom w:val="none" w:sz="0" w:space="0" w:color="auto"/>
        <w:right w:val="none" w:sz="0" w:space="0" w:color="auto"/>
      </w:divBdr>
    </w:div>
    <w:div w:id="1898933478">
      <w:bodyDiv w:val="1"/>
      <w:marLeft w:val="0"/>
      <w:marRight w:val="0"/>
      <w:marTop w:val="0"/>
      <w:marBottom w:val="0"/>
      <w:divBdr>
        <w:top w:val="none" w:sz="0" w:space="0" w:color="auto"/>
        <w:left w:val="none" w:sz="0" w:space="0" w:color="auto"/>
        <w:bottom w:val="none" w:sz="0" w:space="0" w:color="auto"/>
        <w:right w:val="none" w:sz="0" w:space="0" w:color="auto"/>
      </w:divBdr>
    </w:div>
    <w:div w:id="1900438985">
      <w:bodyDiv w:val="1"/>
      <w:marLeft w:val="0"/>
      <w:marRight w:val="0"/>
      <w:marTop w:val="0"/>
      <w:marBottom w:val="0"/>
      <w:divBdr>
        <w:top w:val="none" w:sz="0" w:space="0" w:color="auto"/>
        <w:left w:val="none" w:sz="0" w:space="0" w:color="auto"/>
        <w:bottom w:val="none" w:sz="0" w:space="0" w:color="auto"/>
        <w:right w:val="none" w:sz="0" w:space="0" w:color="auto"/>
      </w:divBdr>
    </w:div>
    <w:div w:id="1900894709">
      <w:bodyDiv w:val="1"/>
      <w:marLeft w:val="0"/>
      <w:marRight w:val="0"/>
      <w:marTop w:val="0"/>
      <w:marBottom w:val="0"/>
      <w:divBdr>
        <w:top w:val="none" w:sz="0" w:space="0" w:color="auto"/>
        <w:left w:val="none" w:sz="0" w:space="0" w:color="auto"/>
        <w:bottom w:val="none" w:sz="0" w:space="0" w:color="auto"/>
        <w:right w:val="none" w:sz="0" w:space="0" w:color="auto"/>
      </w:divBdr>
    </w:div>
    <w:div w:id="1907914149">
      <w:bodyDiv w:val="1"/>
      <w:marLeft w:val="0"/>
      <w:marRight w:val="0"/>
      <w:marTop w:val="0"/>
      <w:marBottom w:val="0"/>
      <w:divBdr>
        <w:top w:val="none" w:sz="0" w:space="0" w:color="auto"/>
        <w:left w:val="none" w:sz="0" w:space="0" w:color="auto"/>
        <w:bottom w:val="none" w:sz="0" w:space="0" w:color="auto"/>
        <w:right w:val="none" w:sz="0" w:space="0" w:color="auto"/>
      </w:divBdr>
    </w:div>
    <w:div w:id="1909997301">
      <w:bodyDiv w:val="1"/>
      <w:marLeft w:val="0"/>
      <w:marRight w:val="0"/>
      <w:marTop w:val="0"/>
      <w:marBottom w:val="0"/>
      <w:divBdr>
        <w:top w:val="none" w:sz="0" w:space="0" w:color="auto"/>
        <w:left w:val="none" w:sz="0" w:space="0" w:color="auto"/>
        <w:bottom w:val="none" w:sz="0" w:space="0" w:color="auto"/>
        <w:right w:val="none" w:sz="0" w:space="0" w:color="auto"/>
      </w:divBdr>
    </w:div>
    <w:div w:id="1910847533">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0"/>
      <w:marRight w:val="0"/>
      <w:marTop w:val="0"/>
      <w:marBottom w:val="0"/>
      <w:divBdr>
        <w:top w:val="none" w:sz="0" w:space="0" w:color="auto"/>
        <w:left w:val="none" w:sz="0" w:space="0" w:color="auto"/>
        <w:bottom w:val="none" w:sz="0" w:space="0" w:color="auto"/>
        <w:right w:val="none" w:sz="0" w:space="0" w:color="auto"/>
      </w:divBdr>
    </w:div>
    <w:div w:id="1913462580">
      <w:bodyDiv w:val="1"/>
      <w:marLeft w:val="0"/>
      <w:marRight w:val="0"/>
      <w:marTop w:val="0"/>
      <w:marBottom w:val="0"/>
      <w:divBdr>
        <w:top w:val="none" w:sz="0" w:space="0" w:color="auto"/>
        <w:left w:val="none" w:sz="0" w:space="0" w:color="auto"/>
        <w:bottom w:val="none" w:sz="0" w:space="0" w:color="auto"/>
        <w:right w:val="none" w:sz="0" w:space="0" w:color="auto"/>
      </w:divBdr>
    </w:div>
    <w:div w:id="1914660667">
      <w:bodyDiv w:val="1"/>
      <w:marLeft w:val="0"/>
      <w:marRight w:val="0"/>
      <w:marTop w:val="0"/>
      <w:marBottom w:val="0"/>
      <w:divBdr>
        <w:top w:val="none" w:sz="0" w:space="0" w:color="auto"/>
        <w:left w:val="none" w:sz="0" w:space="0" w:color="auto"/>
        <w:bottom w:val="none" w:sz="0" w:space="0" w:color="auto"/>
        <w:right w:val="none" w:sz="0" w:space="0" w:color="auto"/>
      </w:divBdr>
    </w:div>
    <w:div w:id="1915310479">
      <w:bodyDiv w:val="1"/>
      <w:marLeft w:val="0"/>
      <w:marRight w:val="0"/>
      <w:marTop w:val="0"/>
      <w:marBottom w:val="0"/>
      <w:divBdr>
        <w:top w:val="none" w:sz="0" w:space="0" w:color="auto"/>
        <w:left w:val="none" w:sz="0" w:space="0" w:color="auto"/>
        <w:bottom w:val="none" w:sz="0" w:space="0" w:color="auto"/>
        <w:right w:val="none" w:sz="0" w:space="0" w:color="auto"/>
      </w:divBdr>
    </w:div>
    <w:div w:id="1915356036">
      <w:bodyDiv w:val="1"/>
      <w:marLeft w:val="0"/>
      <w:marRight w:val="0"/>
      <w:marTop w:val="0"/>
      <w:marBottom w:val="0"/>
      <w:divBdr>
        <w:top w:val="none" w:sz="0" w:space="0" w:color="auto"/>
        <w:left w:val="none" w:sz="0" w:space="0" w:color="auto"/>
        <w:bottom w:val="none" w:sz="0" w:space="0" w:color="auto"/>
        <w:right w:val="none" w:sz="0" w:space="0" w:color="auto"/>
      </w:divBdr>
    </w:div>
    <w:div w:id="1921060860">
      <w:bodyDiv w:val="1"/>
      <w:marLeft w:val="0"/>
      <w:marRight w:val="0"/>
      <w:marTop w:val="0"/>
      <w:marBottom w:val="0"/>
      <w:divBdr>
        <w:top w:val="none" w:sz="0" w:space="0" w:color="auto"/>
        <w:left w:val="none" w:sz="0" w:space="0" w:color="auto"/>
        <w:bottom w:val="none" w:sz="0" w:space="0" w:color="auto"/>
        <w:right w:val="none" w:sz="0" w:space="0" w:color="auto"/>
      </w:divBdr>
    </w:div>
    <w:div w:id="1923174918">
      <w:bodyDiv w:val="1"/>
      <w:marLeft w:val="0"/>
      <w:marRight w:val="0"/>
      <w:marTop w:val="0"/>
      <w:marBottom w:val="0"/>
      <w:divBdr>
        <w:top w:val="none" w:sz="0" w:space="0" w:color="auto"/>
        <w:left w:val="none" w:sz="0" w:space="0" w:color="auto"/>
        <w:bottom w:val="none" w:sz="0" w:space="0" w:color="auto"/>
        <w:right w:val="none" w:sz="0" w:space="0" w:color="auto"/>
      </w:divBdr>
    </w:div>
    <w:div w:id="1926914830">
      <w:bodyDiv w:val="1"/>
      <w:marLeft w:val="0"/>
      <w:marRight w:val="0"/>
      <w:marTop w:val="0"/>
      <w:marBottom w:val="0"/>
      <w:divBdr>
        <w:top w:val="none" w:sz="0" w:space="0" w:color="auto"/>
        <w:left w:val="none" w:sz="0" w:space="0" w:color="auto"/>
        <w:bottom w:val="none" w:sz="0" w:space="0" w:color="auto"/>
        <w:right w:val="none" w:sz="0" w:space="0" w:color="auto"/>
      </w:divBdr>
    </w:div>
    <w:div w:id="1926918029">
      <w:bodyDiv w:val="1"/>
      <w:marLeft w:val="0"/>
      <w:marRight w:val="0"/>
      <w:marTop w:val="0"/>
      <w:marBottom w:val="0"/>
      <w:divBdr>
        <w:top w:val="none" w:sz="0" w:space="0" w:color="auto"/>
        <w:left w:val="none" w:sz="0" w:space="0" w:color="auto"/>
        <w:bottom w:val="none" w:sz="0" w:space="0" w:color="auto"/>
        <w:right w:val="none" w:sz="0" w:space="0" w:color="auto"/>
      </w:divBdr>
    </w:div>
    <w:div w:id="1927498344">
      <w:bodyDiv w:val="1"/>
      <w:marLeft w:val="0"/>
      <w:marRight w:val="0"/>
      <w:marTop w:val="0"/>
      <w:marBottom w:val="0"/>
      <w:divBdr>
        <w:top w:val="none" w:sz="0" w:space="0" w:color="auto"/>
        <w:left w:val="none" w:sz="0" w:space="0" w:color="auto"/>
        <w:bottom w:val="none" w:sz="0" w:space="0" w:color="auto"/>
        <w:right w:val="none" w:sz="0" w:space="0" w:color="auto"/>
      </w:divBdr>
    </w:div>
    <w:div w:id="1933277407">
      <w:bodyDiv w:val="1"/>
      <w:marLeft w:val="0"/>
      <w:marRight w:val="0"/>
      <w:marTop w:val="0"/>
      <w:marBottom w:val="0"/>
      <w:divBdr>
        <w:top w:val="none" w:sz="0" w:space="0" w:color="auto"/>
        <w:left w:val="none" w:sz="0" w:space="0" w:color="auto"/>
        <w:bottom w:val="none" w:sz="0" w:space="0" w:color="auto"/>
        <w:right w:val="none" w:sz="0" w:space="0" w:color="auto"/>
      </w:divBdr>
    </w:div>
    <w:div w:id="1936011937">
      <w:bodyDiv w:val="1"/>
      <w:marLeft w:val="0"/>
      <w:marRight w:val="0"/>
      <w:marTop w:val="0"/>
      <w:marBottom w:val="0"/>
      <w:divBdr>
        <w:top w:val="none" w:sz="0" w:space="0" w:color="auto"/>
        <w:left w:val="none" w:sz="0" w:space="0" w:color="auto"/>
        <w:bottom w:val="none" w:sz="0" w:space="0" w:color="auto"/>
        <w:right w:val="none" w:sz="0" w:space="0" w:color="auto"/>
      </w:divBdr>
    </w:div>
    <w:div w:id="1936547814">
      <w:bodyDiv w:val="1"/>
      <w:marLeft w:val="0"/>
      <w:marRight w:val="0"/>
      <w:marTop w:val="0"/>
      <w:marBottom w:val="0"/>
      <w:divBdr>
        <w:top w:val="none" w:sz="0" w:space="0" w:color="auto"/>
        <w:left w:val="none" w:sz="0" w:space="0" w:color="auto"/>
        <w:bottom w:val="none" w:sz="0" w:space="0" w:color="auto"/>
        <w:right w:val="none" w:sz="0" w:space="0" w:color="auto"/>
      </w:divBdr>
    </w:div>
    <w:div w:id="1943562799">
      <w:bodyDiv w:val="1"/>
      <w:marLeft w:val="0"/>
      <w:marRight w:val="0"/>
      <w:marTop w:val="0"/>
      <w:marBottom w:val="0"/>
      <w:divBdr>
        <w:top w:val="none" w:sz="0" w:space="0" w:color="auto"/>
        <w:left w:val="none" w:sz="0" w:space="0" w:color="auto"/>
        <w:bottom w:val="none" w:sz="0" w:space="0" w:color="auto"/>
        <w:right w:val="none" w:sz="0" w:space="0" w:color="auto"/>
      </w:divBdr>
    </w:div>
    <w:div w:id="1951468179">
      <w:bodyDiv w:val="1"/>
      <w:marLeft w:val="0"/>
      <w:marRight w:val="0"/>
      <w:marTop w:val="0"/>
      <w:marBottom w:val="0"/>
      <w:divBdr>
        <w:top w:val="none" w:sz="0" w:space="0" w:color="auto"/>
        <w:left w:val="none" w:sz="0" w:space="0" w:color="auto"/>
        <w:bottom w:val="none" w:sz="0" w:space="0" w:color="auto"/>
        <w:right w:val="none" w:sz="0" w:space="0" w:color="auto"/>
      </w:divBdr>
    </w:div>
    <w:div w:id="1953129367">
      <w:bodyDiv w:val="1"/>
      <w:marLeft w:val="0"/>
      <w:marRight w:val="0"/>
      <w:marTop w:val="0"/>
      <w:marBottom w:val="0"/>
      <w:divBdr>
        <w:top w:val="none" w:sz="0" w:space="0" w:color="auto"/>
        <w:left w:val="none" w:sz="0" w:space="0" w:color="auto"/>
        <w:bottom w:val="none" w:sz="0" w:space="0" w:color="auto"/>
        <w:right w:val="none" w:sz="0" w:space="0" w:color="auto"/>
      </w:divBdr>
    </w:div>
    <w:div w:id="1953243141">
      <w:bodyDiv w:val="1"/>
      <w:marLeft w:val="0"/>
      <w:marRight w:val="0"/>
      <w:marTop w:val="0"/>
      <w:marBottom w:val="0"/>
      <w:divBdr>
        <w:top w:val="none" w:sz="0" w:space="0" w:color="auto"/>
        <w:left w:val="none" w:sz="0" w:space="0" w:color="auto"/>
        <w:bottom w:val="none" w:sz="0" w:space="0" w:color="auto"/>
        <w:right w:val="none" w:sz="0" w:space="0" w:color="auto"/>
      </w:divBdr>
    </w:div>
    <w:div w:id="1954316020">
      <w:bodyDiv w:val="1"/>
      <w:marLeft w:val="0"/>
      <w:marRight w:val="0"/>
      <w:marTop w:val="0"/>
      <w:marBottom w:val="0"/>
      <w:divBdr>
        <w:top w:val="none" w:sz="0" w:space="0" w:color="auto"/>
        <w:left w:val="none" w:sz="0" w:space="0" w:color="auto"/>
        <w:bottom w:val="none" w:sz="0" w:space="0" w:color="auto"/>
        <w:right w:val="none" w:sz="0" w:space="0" w:color="auto"/>
      </w:divBdr>
    </w:div>
    <w:div w:id="1960717613">
      <w:bodyDiv w:val="1"/>
      <w:marLeft w:val="0"/>
      <w:marRight w:val="0"/>
      <w:marTop w:val="0"/>
      <w:marBottom w:val="0"/>
      <w:divBdr>
        <w:top w:val="none" w:sz="0" w:space="0" w:color="auto"/>
        <w:left w:val="none" w:sz="0" w:space="0" w:color="auto"/>
        <w:bottom w:val="none" w:sz="0" w:space="0" w:color="auto"/>
        <w:right w:val="none" w:sz="0" w:space="0" w:color="auto"/>
      </w:divBdr>
    </w:div>
    <w:div w:id="1960798934">
      <w:bodyDiv w:val="1"/>
      <w:marLeft w:val="0"/>
      <w:marRight w:val="0"/>
      <w:marTop w:val="0"/>
      <w:marBottom w:val="0"/>
      <w:divBdr>
        <w:top w:val="none" w:sz="0" w:space="0" w:color="auto"/>
        <w:left w:val="none" w:sz="0" w:space="0" w:color="auto"/>
        <w:bottom w:val="none" w:sz="0" w:space="0" w:color="auto"/>
        <w:right w:val="none" w:sz="0" w:space="0" w:color="auto"/>
      </w:divBdr>
    </w:div>
    <w:div w:id="1969428513">
      <w:bodyDiv w:val="1"/>
      <w:marLeft w:val="0"/>
      <w:marRight w:val="0"/>
      <w:marTop w:val="0"/>
      <w:marBottom w:val="0"/>
      <w:divBdr>
        <w:top w:val="none" w:sz="0" w:space="0" w:color="auto"/>
        <w:left w:val="none" w:sz="0" w:space="0" w:color="auto"/>
        <w:bottom w:val="none" w:sz="0" w:space="0" w:color="auto"/>
        <w:right w:val="none" w:sz="0" w:space="0" w:color="auto"/>
      </w:divBdr>
    </w:div>
    <w:div w:id="1971353908">
      <w:bodyDiv w:val="1"/>
      <w:marLeft w:val="0"/>
      <w:marRight w:val="0"/>
      <w:marTop w:val="0"/>
      <w:marBottom w:val="0"/>
      <w:divBdr>
        <w:top w:val="none" w:sz="0" w:space="0" w:color="auto"/>
        <w:left w:val="none" w:sz="0" w:space="0" w:color="auto"/>
        <w:bottom w:val="none" w:sz="0" w:space="0" w:color="auto"/>
        <w:right w:val="none" w:sz="0" w:space="0" w:color="auto"/>
      </w:divBdr>
    </w:div>
    <w:div w:id="1971544808">
      <w:bodyDiv w:val="1"/>
      <w:marLeft w:val="0"/>
      <w:marRight w:val="0"/>
      <w:marTop w:val="0"/>
      <w:marBottom w:val="0"/>
      <w:divBdr>
        <w:top w:val="none" w:sz="0" w:space="0" w:color="auto"/>
        <w:left w:val="none" w:sz="0" w:space="0" w:color="auto"/>
        <w:bottom w:val="none" w:sz="0" w:space="0" w:color="auto"/>
        <w:right w:val="none" w:sz="0" w:space="0" w:color="auto"/>
      </w:divBdr>
    </w:div>
    <w:div w:id="1975482159">
      <w:bodyDiv w:val="1"/>
      <w:marLeft w:val="0"/>
      <w:marRight w:val="0"/>
      <w:marTop w:val="0"/>
      <w:marBottom w:val="0"/>
      <w:divBdr>
        <w:top w:val="none" w:sz="0" w:space="0" w:color="auto"/>
        <w:left w:val="none" w:sz="0" w:space="0" w:color="auto"/>
        <w:bottom w:val="none" w:sz="0" w:space="0" w:color="auto"/>
        <w:right w:val="none" w:sz="0" w:space="0" w:color="auto"/>
      </w:divBdr>
    </w:div>
    <w:div w:id="1976644336">
      <w:bodyDiv w:val="1"/>
      <w:marLeft w:val="0"/>
      <w:marRight w:val="0"/>
      <w:marTop w:val="0"/>
      <w:marBottom w:val="0"/>
      <w:divBdr>
        <w:top w:val="none" w:sz="0" w:space="0" w:color="auto"/>
        <w:left w:val="none" w:sz="0" w:space="0" w:color="auto"/>
        <w:bottom w:val="none" w:sz="0" w:space="0" w:color="auto"/>
        <w:right w:val="none" w:sz="0" w:space="0" w:color="auto"/>
      </w:divBdr>
    </w:div>
    <w:div w:id="1979219519">
      <w:bodyDiv w:val="1"/>
      <w:marLeft w:val="0"/>
      <w:marRight w:val="0"/>
      <w:marTop w:val="0"/>
      <w:marBottom w:val="0"/>
      <w:divBdr>
        <w:top w:val="none" w:sz="0" w:space="0" w:color="auto"/>
        <w:left w:val="none" w:sz="0" w:space="0" w:color="auto"/>
        <w:bottom w:val="none" w:sz="0" w:space="0" w:color="auto"/>
        <w:right w:val="none" w:sz="0" w:space="0" w:color="auto"/>
      </w:divBdr>
    </w:div>
    <w:div w:id="1980064247">
      <w:bodyDiv w:val="1"/>
      <w:marLeft w:val="0"/>
      <w:marRight w:val="0"/>
      <w:marTop w:val="0"/>
      <w:marBottom w:val="0"/>
      <w:divBdr>
        <w:top w:val="none" w:sz="0" w:space="0" w:color="auto"/>
        <w:left w:val="none" w:sz="0" w:space="0" w:color="auto"/>
        <w:bottom w:val="none" w:sz="0" w:space="0" w:color="auto"/>
        <w:right w:val="none" w:sz="0" w:space="0" w:color="auto"/>
      </w:divBdr>
    </w:div>
    <w:div w:id="1980918265">
      <w:bodyDiv w:val="1"/>
      <w:marLeft w:val="0"/>
      <w:marRight w:val="0"/>
      <w:marTop w:val="0"/>
      <w:marBottom w:val="0"/>
      <w:divBdr>
        <w:top w:val="none" w:sz="0" w:space="0" w:color="auto"/>
        <w:left w:val="none" w:sz="0" w:space="0" w:color="auto"/>
        <w:bottom w:val="none" w:sz="0" w:space="0" w:color="auto"/>
        <w:right w:val="none" w:sz="0" w:space="0" w:color="auto"/>
      </w:divBdr>
    </w:div>
    <w:div w:id="1982222871">
      <w:bodyDiv w:val="1"/>
      <w:marLeft w:val="0"/>
      <w:marRight w:val="0"/>
      <w:marTop w:val="0"/>
      <w:marBottom w:val="0"/>
      <w:divBdr>
        <w:top w:val="none" w:sz="0" w:space="0" w:color="auto"/>
        <w:left w:val="none" w:sz="0" w:space="0" w:color="auto"/>
        <w:bottom w:val="none" w:sz="0" w:space="0" w:color="auto"/>
        <w:right w:val="none" w:sz="0" w:space="0" w:color="auto"/>
      </w:divBdr>
    </w:div>
    <w:div w:id="1984122017">
      <w:bodyDiv w:val="1"/>
      <w:marLeft w:val="0"/>
      <w:marRight w:val="0"/>
      <w:marTop w:val="0"/>
      <w:marBottom w:val="0"/>
      <w:divBdr>
        <w:top w:val="none" w:sz="0" w:space="0" w:color="auto"/>
        <w:left w:val="none" w:sz="0" w:space="0" w:color="auto"/>
        <w:bottom w:val="none" w:sz="0" w:space="0" w:color="auto"/>
        <w:right w:val="none" w:sz="0" w:space="0" w:color="auto"/>
      </w:divBdr>
    </w:div>
    <w:div w:id="1987010524">
      <w:bodyDiv w:val="1"/>
      <w:marLeft w:val="0"/>
      <w:marRight w:val="0"/>
      <w:marTop w:val="0"/>
      <w:marBottom w:val="0"/>
      <w:divBdr>
        <w:top w:val="none" w:sz="0" w:space="0" w:color="auto"/>
        <w:left w:val="none" w:sz="0" w:space="0" w:color="auto"/>
        <w:bottom w:val="none" w:sz="0" w:space="0" w:color="auto"/>
        <w:right w:val="none" w:sz="0" w:space="0" w:color="auto"/>
      </w:divBdr>
    </w:div>
    <w:div w:id="1987467439">
      <w:bodyDiv w:val="1"/>
      <w:marLeft w:val="0"/>
      <w:marRight w:val="0"/>
      <w:marTop w:val="0"/>
      <w:marBottom w:val="0"/>
      <w:divBdr>
        <w:top w:val="none" w:sz="0" w:space="0" w:color="auto"/>
        <w:left w:val="none" w:sz="0" w:space="0" w:color="auto"/>
        <w:bottom w:val="none" w:sz="0" w:space="0" w:color="auto"/>
        <w:right w:val="none" w:sz="0" w:space="0" w:color="auto"/>
      </w:divBdr>
    </w:div>
    <w:div w:id="1993563914">
      <w:bodyDiv w:val="1"/>
      <w:marLeft w:val="0"/>
      <w:marRight w:val="0"/>
      <w:marTop w:val="0"/>
      <w:marBottom w:val="0"/>
      <w:divBdr>
        <w:top w:val="none" w:sz="0" w:space="0" w:color="auto"/>
        <w:left w:val="none" w:sz="0" w:space="0" w:color="auto"/>
        <w:bottom w:val="none" w:sz="0" w:space="0" w:color="auto"/>
        <w:right w:val="none" w:sz="0" w:space="0" w:color="auto"/>
      </w:divBdr>
    </w:div>
    <w:div w:id="1996831593">
      <w:bodyDiv w:val="1"/>
      <w:marLeft w:val="0"/>
      <w:marRight w:val="0"/>
      <w:marTop w:val="0"/>
      <w:marBottom w:val="0"/>
      <w:divBdr>
        <w:top w:val="none" w:sz="0" w:space="0" w:color="auto"/>
        <w:left w:val="none" w:sz="0" w:space="0" w:color="auto"/>
        <w:bottom w:val="none" w:sz="0" w:space="0" w:color="auto"/>
        <w:right w:val="none" w:sz="0" w:space="0" w:color="auto"/>
      </w:divBdr>
    </w:div>
    <w:div w:id="1999722528">
      <w:bodyDiv w:val="1"/>
      <w:marLeft w:val="0"/>
      <w:marRight w:val="0"/>
      <w:marTop w:val="0"/>
      <w:marBottom w:val="0"/>
      <w:divBdr>
        <w:top w:val="none" w:sz="0" w:space="0" w:color="auto"/>
        <w:left w:val="none" w:sz="0" w:space="0" w:color="auto"/>
        <w:bottom w:val="none" w:sz="0" w:space="0" w:color="auto"/>
        <w:right w:val="none" w:sz="0" w:space="0" w:color="auto"/>
      </w:divBdr>
    </w:div>
    <w:div w:id="2004159437">
      <w:bodyDiv w:val="1"/>
      <w:marLeft w:val="0"/>
      <w:marRight w:val="0"/>
      <w:marTop w:val="0"/>
      <w:marBottom w:val="0"/>
      <w:divBdr>
        <w:top w:val="none" w:sz="0" w:space="0" w:color="auto"/>
        <w:left w:val="none" w:sz="0" w:space="0" w:color="auto"/>
        <w:bottom w:val="none" w:sz="0" w:space="0" w:color="auto"/>
        <w:right w:val="none" w:sz="0" w:space="0" w:color="auto"/>
      </w:divBdr>
    </w:div>
    <w:div w:id="2006014086">
      <w:bodyDiv w:val="1"/>
      <w:marLeft w:val="0"/>
      <w:marRight w:val="0"/>
      <w:marTop w:val="0"/>
      <w:marBottom w:val="0"/>
      <w:divBdr>
        <w:top w:val="none" w:sz="0" w:space="0" w:color="auto"/>
        <w:left w:val="none" w:sz="0" w:space="0" w:color="auto"/>
        <w:bottom w:val="none" w:sz="0" w:space="0" w:color="auto"/>
        <w:right w:val="none" w:sz="0" w:space="0" w:color="auto"/>
      </w:divBdr>
    </w:div>
    <w:div w:id="2007781804">
      <w:bodyDiv w:val="1"/>
      <w:marLeft w:val="0"/>
      <w:marRight w:val="0"/>
      <w:marTop w:val="0"/>
      <w:marBottom w:val="0"/>
      <w:divBdr>
        <w:top w:val="none" w:sz="0" w:space="0" w:color="auto"/>
        <w:left w:val="none" w:sz="0" w:space="0" w:color="auto"/>
        <w:bottom w:val="none" w:sz="0" w:space="0" w:color="auto"/>
        <w:right w:val="none" w:sz="0" w:space="0" w:color="auto"/>
      </w:divBdr>
    </w:div>
    <w:div w:id="2010592801">
      <w:bodyDiv w:val="1"/>
      <w:marLeft w:val="0"/>
      <w:marRight w:val="0"/>
      <w:marTop w:val="0"/>
      <w:marBottom w:val="0"/>
      <w:divBdr>
        <w:top w:val="none" w:sz="0" w:space="0" w:color="auto"/>
        <w:left w:val="none" w:sz="0" w:space="0" w:color="auto"/>
        <w:bottom w:val="none" w:sz="0" w:space="0" w:color="auto"/>
        <w:right w:val="none" w:sz="0" w:space="0" w:color="auto"/>
      </w:divBdr>
    </w:div>
    <w:div w:id="2018069085">
      <w:bodyDiv w:val="1"/>
      <w:marLeft w:val="0"/>
      <w:marRight w:val="0"/>
      <w:marTop w:val="0"/>
      <w:marBottom w:val="0"/>
      <w:divBdr>
        <w:top w:val="none" w:sz="0" w:space="0" w:color="auto"/>
        <w:left w:val="none" w:sz="0" w:space="0" w:color="auto"/>
        <w:bottom w:val="none" w:sz="0" w:space="0" w:color="auto"/>
        <w:right w:val="none" w:sz="0" w:space="0" w:color="auto"/>
      </w:divBdr>
    </w:div>
    <w:div w:id="2020692980">
      <w:bodyDiv w:val="1"/>
      <w:marLeft w:val="0"/>
      <w:marRight w:val="0"/>
      <w:marTop w:val="0"/>
      <w:marBottom w:val="0"/>
      <w:divBdr>
        <w:top w:val="none" w:sz="0" w:space="0" w:color="auto"/>
        <w:left w:val="none" w:sz="0" w:space="0" w:color="auto"/>
        <w:bottom w:val="none" w:sz="0" w:space="0" w:color="auto"/>
        <w:right w:val="none" w:sz="0" w:space="0" w:color="auto"/>
      </w:divBdr>
    </w:div>
    <w:div w:id="2020815312">
      <w:bodyDiv w:val="1"/>
      <w:marLeft w:val="0"/>
      <w:marRight w:val="0"/>
      <w:marTop w:val="0"/>
      <w:marBottom w:val="0"/>
      <w:divBdr>
        <w:top w:val="none" w:sz="0" w:space="0" w:color="auto"/>
        <w:left w:val="none" w:sz="0" w:space="0" w:color="auto"/>
        <w:bottom w:val="none" w:sz="0" w:space="0" w:color="auto"/>
        <w:right w:val="none" w:sz="0" w:space="0" w:color="auto"/>
      </w:divBdr>
    </w:div>
    <w:div w:id="2021156424">
      <w:bodyDiv w:val="1"/>
      <w:marLeft w:val="0"/>
      <w:marRight w:val="0"/>
      <w:marTop w:val="0"/>
      <w:marBottom w:val="0"/>
      <w:divBdr>
        <w:top w:val="none" w:sz="0" w:space="0" w:color="auto"/>
        <w:left w:val="none" w:sz="0" w:space="0" w:color="auto"/>
        <w:bottom w:val="none" w:sz="0" w:space="0" w:color="auto"/>
        <w:right w:val="none" w:sz="0" w:space="0" w:color="auto"/>
      </w:divBdr>
    </w:div>
    <w:div w:id="2028408868">
      <w:bodyDiv w:val="1"/>
      <w:marLeft w:val="0"/>
      <w:marRight w:val="0"/>
      <w:marTop w:val="0"/>
      <w:marBottom w:val="0"/>
      <w:divBdr>
        <w:top w:val="none" w:sz="0" w:space="0" w:color="auto"/>
        <w:left w:val="none" w:sz="0" w:space="0" w:color="auto"/>
        <w:bottom w:val="none" w:sz="0" w:space="0" w:color="auto"/>
        <w:right w:val="none" w:sz="0" w:space="0" w:color="auto"/>
      </w:divBdr>
    </w:div>
    <w:div w:id="2030594103">
      <w:bodyDiv w:val="1"/>
      <w:marLeft w:val="0"/>
      <w:marRight w:val="0"/>
      <w:marTop w:val="0"/>
      <w:marBottom w:val="0"/>
      <w:divBdr>
        <w:top w:val="none" w:sz="0" w:space="0" w:color="auto"/>
        <w:left w:val="none" w:sz="0" w:space="0" w:color="auto"/>
        <w:bottom w:val="none" w:sz="0" w:space="0" w:color="auto"/>
        <w:right w:val="none" w:sz="0" w:space="0" w:color="auto"/>
      </w:divBdr>
    </w:div>
    <w:div w:id="2031493802">
      <w:bodyDiv w:val="1"/>
      <w:marLeft w:val="0"/>
      <w:marRight w:val="0"/>
      <w:marTop w:val="0"/>
      <w:marBottom w:val="0"/>
      <w:divBdr>
        <w:top w:val="none" w:sz="0" w:space="0" w:color="auto"/>
        <w:left w:val="none" w:sz="0" w:space="0" w:color="auto"/>
        <w:bottom w:val="none" w:sz="0" w:space="0" w:color="auto"/>
        <w:right w:val="none" w:sz="0" w:space="0" w:color="auto"/>
      </w:divBdr>
    </w:div>
    <w:div w:id="2034379600">
      <w:bodyDiv w:val="1"/>
      <w:marLeft w:val="0"/>
      <w:marRight w:val="0"/>
      <w:marTop w:val="0"/>
      <w:marBottom w:val="0"/>
      <w:divBdr>
        <w:top w:val="none" w:sz="0" w:space="0" w:color="auto"/>
        <w:left w:val="none" w:sz="0" w:space="0" w:color="auto"/>
        <w:bottom w:val="none" w:sz="0" w:space="0" w:color="auto"/>
        <w:right w:val="none" w:sz="0" w:space="0" w:color="auto"/>
      </w:divBdr>
    </w:div>
    <w:div w:id="2035694888">
      <w:bodyDiv w:val="1"/>
      <w:marLeft w:val="0"/>
      <w:marRight w:val="0"/>
      <w:marTop w:val="0"/>
      <w:marBottom w:val="0"/>
      <w:divBdr>
        <w:top w:val="none" w:sz="0" w:space="0" w:color="auto"/>
        <w:left w:val="none" w:sz="0" w:space="0" w:color="auto"/>
        <w:bottom w:val="none" w:sz="0" w:space="0" w:color="auto"/>
        <w:right w:val="none" w:sz="0" w:space="0" w:color="auto"/>
      </w:divBdr>
    </w:div>
    <w:div w:id="2037733321">
      <w:bodyDiv w:val="1"/>
      <w:marLeft w:val="0"/>
      <w:marRight w:val="0"/>
      <w:marTop w:val="0"/>
      <w:marBottom w:val="0"/>
      <w:divBdr>
        <w:top w:val="none" w:sz="0" w:space="0" w:color="auto"/>
        <w:left w:val="none" w:sz="0" w:space="0" w:color="auto"/>
        <w:bottom w:val="none" w:sz="0" w:space="0" w:color="auto"/>
        <w:right w:val="none" w:sz="0" w:space="0" w:color="auto"/>
      </w:divBdr>
    </w:div>
    <w:div w:id="2038770211">
      <w:bodyDiv w:val="1"/>
      <w:marLeft w:val="0"/>
      <w:marRight w:val="0"/>
      <w:marTop w:val="0"/>
      <w:marBottom w:val="0"/>
      <w:divBdr>
        <w:top w:val="none" w:sz="0" w:space="0" w:color="auto"/>
        <w:left w:val="none" w:sz="0" w:space="0" w:color="auto"/>
        <w:bottom w:val="none" w:sz="0" w:space="0" w:color="auto"/>
        <w:right w:val="none" w:sz="0" w:space="0" w:color="auto"/>
      </w:divBdr>
    </w:div>
    <w:div w:id="2043286979">
      <w:bodyDiv w:val="1"/>
      <w:marLeft w:val="0"/>
      <w:marRight w:val="0"/>
      <w:marTop w:val="0"/>
      <w:marBottom w:val="0"/>
      <w:divBdr>
        <w:top w:val="none" w:sz="0" w:space="0" w:color="auto"/>
        <w:left w:val="none" w:sz="0" w:space="0" w:color="auto"/>
        <w:bottom w:val="none" w:sz="0" w:space="0" w:color="auto"/>
        <w:right w:val="none" w:sz="0" w:space="0" w:color="auto"/>
      </w:divBdr>
    </w:div>
    <w:div w:id="2047019203">
      <w:bodyDiv w:val="1"/>
      <w:marLeft w:val="0"/>
      <w:marRight w:val="0"/>
      <w:marTop w:val="0"/>
      <w:marBottom w:val="0"/>
      <w:divBdr>
        <w:top w:val="none" w:sz="0" w:space="0" w:color="auto"/>
        <w:left w:val="none" w:sz="0" w:space="0" w:color="auto"/>
        <w:bottom w:val="none" w:sz="0" w:space="0" w:color="auto"/>
        <w:right w:val="none" w:sz="0" w:space="0" w:color="auto"/>
      </w:divBdr>
    </w:div>
    <w:div w:id="2053191599">
      <w:bodyDiv w:val="1"/>
      <w:marLeft w:val="0"/>
      <w:marRight w:val="0"/>
      <w:marTop w:val="0"/>
      <w:marBottom w:val="0"/>
      <w:divBdr>
        <w:top w:val="none" w:sz="0" w:space="0" w:color="auto"/>
        <w:left w:val="none" w:sz="0" w:space="0" w:color="auto"/>
        <w:bottom w:val="none" w:sz="0" w:space="0" w:color="auto"/>
        <w:right w:val="none" w:sz="0" w:space="0" w:color="auto"/>
      </w:divBdr>
    </w:div>
    <w:div w:id="2056083159">
      <w:bodyDiv w:val="1"/>
      <w:marLeft w:val="0"/>
      <w:marRight w:val="0"/>
      <w:marTop w:val="0"/>
      <w:marBottom w:val="0"/>
      <w:divBdr>
        <w:top w:val="none" w:sz="0" w:space="0" w:color="auto"/>
        <w:left w:val="none" w:sz="0" w:space="0" w:color="auto"/>
        <w:bottom w:val="none" w:sz="0" w:space="0" w:color="auto"/>
        <w:right w:val="none" w:sz="0" w:space="0" w:color="auto"/>
      </w:divBdr>
    </w:div>
    <w:div w:id="2056274854">
      <w:bodyDiv w:val="1"/>
      <w:marLeft w:val="0"/>
      <w:marRight w:val="0"/>
      <w:marTop w:val="0"/>
      <w:marBottom w:val="0"/>
      <w:divBdr>
        <w:top w:val="none" w:sz="0" w:space="0" w:color="auto"/>
        <w:left w:val="none" w:sz="0" w:space="0" w:color="auto"/>
        <w:bottom w:val="none" w:sz="0" w:space="0" w:color="auto"/>
        <w:right w:val="none" w:sz="0" w:space="0" w:color="auto"/>
      </w:divBdr>
    </w:div>
    <w:div w:id="2060595291">
      <w:bodyDiv w:val="1"/>
      <w:marLeft w:val="0"/>
      <w:marRight w:val="0"/>
      <w:marTop w:val="0"/>
      <w:marBottom w:val="0"/>
      <w:divBdr>
        <w:top w:val="none" w:sz="0" w:space="0" w:color="auto"/>
        <w:left w:val="none" w:sz="0" w:space="0" w:color="auto"/>
        <w:bottom w:val="none" w:sz="0" w:space="0" w:color="auto"/>
        <w:right w:val="none" w:sz="0" w:space="0" w:color="auto"/>
      </w:divBdr>
    </w:div>
    <w:div w:id="2061199388">
      <w:bodyDiv w:val="1"/>
      <w:marLeft w:val="0"/>
      <w:marRight w:val="0"/>
      <w:marTop w:val="0"/>
      <w:marBottom w:val="0"/>
      <w:divBdr>
        <w:top w:val="none" w:sz="0" w:space="0" w:color="auto"/>
        <w:left w:val="none" w:sz="0" w:space="0" w:color="auto"/>
        <w:bottom w:val="none" w:sz="0" w:space="0" w:color="auto"/>
        <w:right w:val="none" w:sz="0" w:space="0" w:color="auto"/>
      </w:divBdr>
    </w:div>
    <w:div w:id="2065641442">
      <w:bodyDiv w:val="1"/>
      <w:marLeft w:val="0"/>
      <w:marRight w:val="0"/>
      <w:marTop w:val="0"/>
      <w:marBottom w:val="0"/>
      <w:divBdr>
        <w:top w:val="none" w:sz="0" w:space="0" w:color="auto"/>
        <w:left w:val="none" w:sz="0" w:space="0" w:color="auto"/>
        <w:bottom w:val="none" w:sz="0" w:space="0" w:color="auto"/>
        <w:right w:val="none" w:sz="0" w:space="0" w:color="auto"/>
      </w:divBdr>
    </w:div>
    <w:div w:id="2069182383">
      <w:bodyDiv w:val="1"/>
      <w:marLeft w:val="0"/>
      <w:marRight w:val="0"/>
      <w:marTop w:val="0"/>
      <w:marBottom w:val="0"/>
      <w:divBdr>
        <w:top w:val="none" w:sz="0" w:space="0" w:color="auto"/>
        <w:left w:val="none" w:sz="0" w:space="0" w:color="auto"/>
        <w:bottom w:val="none" w:sz="0" w:space="0" w:color="auto"/>
        <w:right w:val="none" w:sz="0" w:space="0" w:color="auto"/>
      </w:divBdr>
    </w:div>
    <w:div w:id="2070183200">
      <w:bodyDiv w:val="1"/>
      <w:marLeft w:val="0"/>
      <w:marRight w:val="0"/>
      <w:marTop w:val="0"/>
      <w:marBottom w:val="0"/>
      <w:divBdr>
        <w:top w:val="none" w:sz="0" w:space="0" w:color="auto"/>
        <w:left w:val="none" w:sz="0" w:space="0" w:color="auto"/>
        <w:bottom w:val="none" w:sz="0" w:space="0" w:color="auto"/>
        <w:right w:val="none" w:sz="0" w:space="0" w:color="auto"/>
      </w:divBdr>
    </w:div>
    <w:div w:id="2070228949">
      <w:bodyDiv w:val="1"/>
      <w:marLeft w:val="0"/>
      <w:marRight w:val="0"/>
      <w:marTop w:val="0"/>
      <w:marBottom w:val="0"/>
      <w:divBdr>
        <w:top w:val="none" w:sz="0" w:space="0" w:color="auto"/>
        <w:left w:val="none" w:sz="0" w:space="0" w:color="auto"/>
        <w:bottom w:val="none" w:sz="0" w:space="0" w:color="auto"/>
        <w:right w:val="none" w:sz="0" w:space="0" w:color="auto"/>
      </w:divBdr>
    </w:div>
    <w:div w:id="2073891364">
      <w:bodyDiv w:val="1"/>
      <w:marLeft w:val="0"/>
      <w:marRight w:val="0"/>
      <w:marTop w:val="0"/>
      <w:marBottom w:val="0"/>
      <w:divBdr>
        <w:top w:val="none" w:sz="0" w:space="0" w:color="auto"/>
        <w:left w:val="none" w:sz="0" w:space="0" w:color="auto"/>
        <w:bottom w:val="none" w:sz="0" w:space="0" w:color="auto"/>
        <w:right w:val="none" w:sz="0" w:space="0" w:color="auto"/>
      </w:divBdr>
    </w:div>
    <w:div w:id="2078816588">
      <w:bodyDiv w:val="1"/>
      <w:marLeft w:val="0"/>
      <w:marRight w:val="0"/>
      <w:marTop w:val="0"/>
      <w:marBottom w:val="0"/>
      <w:divBdr>
        <w:top w:val="none" w:sz="0" w:space="0" w:color="auto"/>
        <w:left w:val="none" w:sz="0" w:space="0" w:color="auto"/>
        <w:bottom w:val="none" w:sz="0" w:space="0" w:color="auto"/>
        <w:right w:val="none" w:sz="0" w:space="0" w:color="auto"/>
      </w:divBdr>
    </w:div>
    <w:div w:id="2083719613">
      <w:bodyDiv w:val="1"/>
      <w:marLeft w:val="0"/>
      <w:marRight w:val="0"/>
      <w:marTop w:val="0"/>
      <w:marBottom w:val="0"/>
      <w:divBdr>
        <w:top w:val="none" w:sz="0" w:space="0" w:color="auto"/>
        <w:left w:val="none" w:sz="0" w:space="0" w:color="auto"/>
        <w:bottom w:val="none" w:sz="0" w:space="0" w:color="auto"/>
        <w:right w:val="none" w:sz="0" w:space="0" w:color="auto"/>
      </w:divBdr>
    </w:div>
    <w:div w:id="2086678839">
      <w:bodyDiv w:val="1"/>
      <w:marLeft w:val="0"/>
      <w:marRight w:val="0"/>
      <w:marTop w:val="0"/>
      <w:marBottom w:val="0"/>
      <w:divBdr>
        <w:top w:val="none" w:sz="0" w:space="0" w:color="auto"/>
        <w:left w:val="none" w:sz="0" w:space="0" w:color="auto"/>
        <w:bottom w:val="none" w:sz="0" w:space="0" w:color="auto"/>
        <w:right w:val="none" w:sz="0" w:space="0" w:color="auto"/>
      </w:divBdr>
    </w:div>
    <w:div w:id="2090958829">
      <w:bodyDiv w:val="1"/>
      <w:marLeft w:val="0"/>
      <w:marRight w:val="0"/>
      <w:marTop w:val="0"/>
      <w:marBottom w:val="0"/>
      <w:divBdr>
        <w:top w:val="none" w:sz="0" w:space="0" w:color="auto"/>
        <w:left w:val="none" w:sz="0" w:space="0" w:color="auto"/>
        <w:bottom w:val="none" w:sz="0" w:space="0" w:color="auto"/>
        <w:right w:val="none" w:sz="0" w:space="0" w:color="auto"/>
      </w:divBdr>
    </w:div>
    <w:div w:id="2091005388">
      <w:bodyDiv w:val="1"/>
      <w:marLeft w:val="0"/>
      <w:marRight w:val="0"/>
      <w:marTop w:val="0"/>
      <w:marBottom w:val="0"/>
      <w:divBdr>
        <w:top w:val="none" w:sz="0" w:space="0" w:color="auto"/>
        <w:left w:val="none" w:sz="0" w:space="0" w:color="auto"/>
        <w:bottom w:val="none" w:sz="0" w:space="0" w:color="auto"/>
        <w:right w:val="none" w:sz="0" w:space="0" w:color="auto"/>
      </w:divBdr>
    </w:div>
    <w:div w:id="2091581769">
      <w:bodyDiv w:val="1"/>
      <w:marLeft w:val="0"/>
      <w:marRight w:val="0"/>
      <w:marTop w:val="0"/>
      <w:marBottom w:val="0"/>
      <w:divBdr>
        <w:top w:val="none" w:sz="0" w:space="0" w:color="auto"/>
        <w:left w:val="none" w:sz="0" w:space="0" w:color="auto"/>
        <w:bottom w:val="none" w:sz="0" w:space="0" w:color="auto"/>
        <w:right w:val="none" w:sz="0" w:space="0" w:color="auto"/>
      </w:divBdr>
    </w:div>
    <w:div w:id="2092309865">
      <w:bodyDiv w:val="1"/>
      <w:marLeft w:val="0"/>
      <w:marRight w:val="0"/>
      <w:marTop w:val="0"/>
      <w:marBottom w:val="0"/>
      <w:divBdr>
        <w:top w:val="none" w:sz="0" w:space="0" w:color="auto"/>
        <w:left w:val="none" w:sz="0" w:space="0" w:color="auto"/>
        <w:bottom w:val="none" w:sz="0" w:space="0" w:color="auto"/>
        <w:right w:val="none" w:sz="0" w:space="0" w:color="auto"/>
      </w:divBdr>
    </w:div>
    <w:div w:id="2092433439">
      <w:bodyDiv w:val="1"/>
      <w:marLeft w:val="0"/>
      <w:marRight w:val="0"/>
      <w:marTop w:val="0"/>
      <w:marBottom w:val="0"/>
      <w:divBdr>
        <w:top w:val="none" w:sz="0" w:space="0" w:color="auto"/>
        <w:left w:val="none" w:sz="0" w:space="0" w:color="auto"/>
        <w:bottom w:val="none" w:sz="0" w:space="0" w:color="auto"/>
        <w:right w:val="none" w:sz="0" w:space="0" w:color="auto"/>
      </w:divBdr>
    </w:div>
    <w:div w:id="2093235544">
      <w:bodyDiv w:val="1"/>
      <w:marLeft w:val="0"/>
      <w:marRight w:val="0"/>
      <w:marTop w:val="0"/>
      <w:marBottom w:val="0"/>
      <w:divBdr>
        <w:top w:val="none" w:sz="0" w:space="0" w:color="auto"/>
        <w:left w:val="none" w:sz="0" w:space="0" w:color="auto"/>
        <w:bottom w:val="none" w:sz="0" w:space="0" w:color="auto"/>
        <w:right w:val="none" w:sz="0" w:space="0" w:color="auto"/>
      </w:divBdr>
    </w:div>
    <w:div w:id="2103447245">
      <w:bodyDiv w:val="1"/>
      <w:marLeft w:val="0"/>
      <w:marRight w:val="0"/>
      <w:marTop w:val="0"/>
      <w:marBottom w:val="0"/>
      <w:divBdr>
        <w:top w:val="none" w:sz="0" w:space="0" w:color="auto"/>
        <w:left w:val="none" w:sz="0" w:space="0" w:color="auto"/>
        <w:bottom w:val="none" w:sz="0" w:space="0" w:color="auto"/>
        <w:right w:val="none" w:sz="0" w:space="0" w:color="auto"/>
      </w:divBdr>
    </w:div>
    <w:div w:id="2104955686">
      <w:bodyDiv w:val="1"/>
      <w:marLeft w:val="0"/>
      <w:marRight w:val="0"/>
      <w:marTop w:val="0"/>
      <w:marBottom w:val="0"/>
      <w:divBdr>
        <w:top w:val="none" w:sz="0" w:space="0" w:color="auto"/>
        <w:left w:val="none" w:sz="0" w:space="0" w:color="auto"/>
        <w:bottom w:val="none" w:sz="0" w:space="0" w:color="auto"/>
        <w:right w:val="none" w:sz="0" w:space="0" w:color="auto"/>
      </w:divBdr>
    </w:div>
    <w:div w:id="2106264906">
      <w:bodyDiv w:val="1"/>
      <w:marLeft w:val="0"/>
      <w:marRight w:val="0"/>
      <w:marTop w:val="0"/>
      <w:marBottom w:val="0"/>
      <w:divBdr>
        <w:top w:val="none" w:sz="0" w:space="0" w:color="auto"/>
        <w:left w:val="none" w:sz="0" w:space="0" w:color="auto"/>
        <w:bottom w:val="none" w:sz="0" w:space="0" w:color="auto"/>
        <w:right w:val="none" w:sz="0" w:space="0" w:color="auto"/>
      </w:divBdr>
    </w:div>
    <w:div w:id="2109620005">
      <w:bodyDiv w:val="1"/>
      <w:marLeft w:val="0"/>
      <w:marRight w:val="0"/>
      <w:marTop w:val="0"/>
      <w:marBottom w:val="0"/>
      <w:divBdr>
        <w:top w:val="none" w:sz="0" w:space="0" w:color="auto"/>
        <w:left w:val="none" w:sz="0" w:space="0" w:color="auto"/>
        <w:bottom w:val="none" w:sz="0" w:space="0" w:color="auto"/>
        <w:right w:val="none" w:sz="0" w:space="0" w:color="auto"/>
      </w:divBdr>
    </w:div>
    <w:div w:id="2113086161">
      <w:bodyDiv w:val="1"/>
      <w:marLeft w:val="0"/>
      <w:marRight w:val="0"/>
      <w:marTop w:val="0"/>
      <w:marBottom w:val="0"/>
      <w:divBdr>
        <w:top w:val="none" w:sz="0" w:space="0" w:color="auto"/>
        <w:left w:val="none" w:sz="0" w:space="0" w:color="auto"/>
        <w:bottom w:val="none" w:sz="0" w:space="0" w:color="auto"/>
        <w:right w:val="none" w:sz="0" w:space="0" w:color="auto"/>
      </w:divBdr>
    </w:div>
    <w:div w:id="2116171482">
      <w:bodyDiv w:val="1"/>
      <w:marLeft w:val="0"/>
      <w:marRight w:val="0"/>
      <w:marTop w:val="0"/>
      <w:marBottom w:val="0"/>
      <w:divBdr>
        <w:top w:val="none" w:sz="0" w:space="0" w:color="auto"/>
        <w:left w:val="none" w:sz="0" w:space="0" w:color="auto"/>
        <w:bottom w:val="none" w:sz="0" w:space="0" w:color="auto"/>
        <w:right w:val="none" w:sz="0" w:space="0" w:color="auto"/>
      </w:divBdr>
    </w:div>
    <w:div w:id="2116241003">
      <w:bodyDiv w:val="1"/>
      <w:marLeft w:val="0"/>
      <w:marRight w:val="0"/>
      <w:marTop w:val="0"/>
      <w:marBottom w:val="0"/>
      <w:divBdr>
        <w:top w:val="none" w:sz="0" w:space="0" w:color="auto"/>
        <w:left w:val="none" w:sz="0" w:space="0" w:color="auto"/>
        <w:bottom w:val="none" w:sz="0" w:space="0" w:color="auto"/>
        <w:right w:val="none" w:sz="0" w:space="0" w:color="auto"/>
      </w:divBdr>
    </w:div>
    <w:div w:id="2118599526">
      <w:bodyDiv w:val="1"/>
      <w:marLeft w:val="0"/>
      <w:marRight w:val="0"/>
      <w:marTop w:val="0"/>
      <w:marBottom w:val="0"/>
      <w:divBdr>
        <w:top w:val="none" w:sz="0" w:space="0" w:color="auto"/>
        <w:left w:val="none" w:sz="0" w:space="0" w:color="auto"/>
        <w:bottom w:val="none" w:sz="0" w:space="0" w:color="auto"/>
        <w:right w:val="none" w:sz="0" w:space="0" w:color="auto"/>
      </w:divBdr>
    </w:div>
    <w:div w:id="2120877114">
      <w:bodyDiv w:val="1"/>
      <w:marLeft w:val="0"/>
      <w:marRight w:val="0"/>
      <w:marTop w:val="0"/>
      <w:marBottom w:val="0"/>
      <w:divBdr>
        <w:top w:val="none" w:sz="0" w:space="0" w:color="auto"/>
        <w:left w:val="none" w:sz="0" w:space="0" w:color="auto"/>
        <w:bottom w:val="none" w:sz="0" w:space="0" w:color="auto"/>
        <w:right w:val="none" w:sz="0" w:space="0" w:color="auto"/>
      </w:divBdr>
    </w:div>
    <w:div w:id="2123106348">
      <w:bodyDiv w:val="1"/>
      <w:marLeft w:val="0"/>
      <w:marRight w:val="0"/>
      <w:marTop w:val="0"/>
      <w:marBottom w:val="0"/>
      <w:divBdr>
        <w:top w:val="none" w:sz="0" w:space="0" w:color="auto"/>
        <w:left w:val="none" w:sz="0" w:space="0" w:color="auto"/>
        <w:bottom w:val="none" w:sz="0" w:space="0" w:color="auto"/>
        <w:right w:val="none" w:sz="0" w:space="0" w:color="auto"/>
      </w:divBdr>
    </w:div>
    <w:div w:id="2125421905">
      <w:bodyDiv w:val="1"/>
      <w:marLeft w:val="0"/>
      <w:marRight w:val="0"/>
      <w:marTop w:val="0"/>
      <w:marBottom w:val="0"/>
      <w:divBdr>
        <w:top w:val="none" w:sz="0" w:space="0" w:color="auto"/>
        <w:left w:val="none" w:sz="0" w:space="0" w:color="auto"/>
        <w:bottom w:val="none" w:sz="0" w:space="0" w:color="auto"/>
        <w:right w:val="none" w:sz="0" w:space="0" w:color="auto"/>
      </w:divBdr>
    </w:div>
    <w:div w:id="2130975942">
      <w:bodyDiv w:val="1"/>
      <w:marLeft w:val="0"/>
      <w:marRight w:val="0"/>
      <w:marTop w:val="0"/>
      <w:marBottom w:val="0"/>
      <w:divBdr>
        <w:top w:val="none" w:sz="0" w:space="0" w:color="auto"/>
        <w:left w:val="none" w:sz="0" w:space="0" w:color="auto"/>
        <w:bottom w:val="none" w:sz="0" w:space="0" w:color="auto"/>
        <w:right w:val="none" w:sz="0" w:space="0" w:color="auto"/>
      </w:divBdr>
    </w:div>
    <w:div w:id="2132043019">
      <w:bodyDiv w:val="1"/>
      <w:marLeft w:val="0"/>
      <w:marRight w:val="0"/>
      <w:marTop w:val="0"/>
      <w:marBottom w:val="0"/>
      <w:divBdr>
        <w:top w:val="none" w:sz="0" w:space="0" w:color="auto"/>
        <w:left w:val="none" w:sz="0" w:space="0" w:color="auto"/>
        <w:bottom w:val="none" w:sz="0" w:space="0" w:color="auto"/>
        <w:right w:val="none" w:sz="0" w:space="0" w:color="auto"/>
      </w:divBdr>
    </w:div>
    <w:div w:id="2133090380">
      <w:bodyDiv w:val="1"/>
      <w:marLeft w:val="0"/>
      <w:marRight w:val="0"/>
      <w:marTop w:val="0"/>
      <w:marBottom w:val="0"/>
      <w:divBdr>
        <w:top w:val="none" w:sz="0" w:space="0" w:color="auto"/>
        <w:left w:val="none" w:sz="0" w:space="0" w:color="auto"/>
        <w:bottom w:val="none" w:sz="0" w:space="0" w:color="auto"/>
        <w:right w:val="none" w:sz="0" w:space="0" w:color="auto"/>
      </w:divBdr>
    </w:div>
    <w:div w:id="2139059350">
      <w:bodyDiv w:val="1"/>
      <w:marLeft w:val="0"/>
      <w:marRight w:val="0"/>
      <w:marTop w:val="0"/>
      <w:marBottom w:val="0"/>
      <w:divBdr>
        <w:top w:val="none" w:sz="0" w:space="0" w:color="auto"/>
        <w:left w:val="none" w:sz="0" w:space="0" w:color="auto"/>
        <w:bottom w:val="none" w:sz="0" w:space="0" w:color="auto"/>
        <w:right w:val="none" w:sz="0" w:space="0" w:color="auto"/>
      </w:divBdr>
    </w:div>
    <w:div w:id="214338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jpe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Uza10</b:Tag>
    <b:SourceType>InternetSite</b:SourceType>
    <b:Guid>{43EAE9E9-2C42-4541-8B1C-B894EECCB078}</b:Guid>
    <b:Author>
      <b:Author>
        <b:NameList>
          <b:Person>
            <b:Last>Rodriguez</b:Last>
            <b:First>Uzai</b:First>
            <b:Middle>Arcos</b:Middle>
          </b:Person>
        </b:NameList>
      </b:Author>
    </b:Author>
    <b:Title>https://www.academia.edu/8105458/UNIVERSIDAD_VERACRUZANA_Licenciado_en_Sistemas_Computacionales_Administrativos_Presenta_Uzai_Arcos_Rodr%C3%ADguez_Asesor</b:Title>
    <b:ProductionCompany>Facultad de Contaduria y administracion</b:ProductionCompany>
    <b:Year>2010</b:Year>
    <b:Month>Diciembre</b:Month>
    <b:Day>20</b:Day>
    <b:YearAccessed>2021</b:YearAccessed>
    <b:MonthAccessed>febrero</b:MonthAccessed>
    <b:DayAccessed>12</b:DayAccessed>
    <b:RefOrder>11</b:RefOrder>
  </b:Source>
  <b:Source>
    <b:Tag>Ler09</b:Tag>
    <b:SourceType>Book</b:SourceType>
    <b:Guid>{194006EB-DAC9-4E3D-86BE-0911698C8A56}</b:Guid>
    <b:Title>Propuesta de estrategia para reducir los riesgos en la</b:Title>
    <b:Year>2009</b:Year>
    <b:Author>
      <b:Author>
        <b:NameList>
          <b:Person>
            <b:Last>Álvarez</b:Last>
            <b:First>Lerma</b:First>
          </b:Person>
        </b:NameList>
      </b:Author>
    </b:Author>
    <b:City>Ciudad de México</b:City>
    <b:Publisher>Tesis</b:Publisher>
    <b:RefOrder>12</b:RefOrder>
  </b:Source>
  <b:Source>
    <b:Tag>ORA21</b:Tag>
    <b:SourceType>InternetSite</b:SourceType>
    <b:Guid>{9F5188A0-44AD-42E9-829E-AC2951553204}</b:Guid>
    <b:Title>Oracle Enterprise Resource Planning (ERP)</b:Title>
    <b:Year>2021</b:Year>
    <b:Author>
      <b:Author>
        <b:NameList>
          <b:Person>
            <b:Last>ORACLE</b:Last>
          </b:Person>
        </b:NameList>
      </b:Author>
    </b:Author>
    <b:ProductionCompany>Oracle</b:ProductionCompany>
    <b:Month>febrero</b:Month>
    <b:Day>20</b:Day>
    <b:YearAccessed>2021</b:YearAccessed>
    <b:MonthAccessed>abril</b:MonthAccessed>
    <b:DayAccessed>15</b:DayAccessed>
    <b:URL>https://www.oracle.com/erp/</b:URL>
    <b:RefOrder>20</b:RefOrder>
  </b:Source>
  <b:Source>
    <b:Tag>SAP21</b:Tag>
    <b:SourceType>InternetSite</b:SourceType>
    <b:Guid>{F91C16C5-DD98-44FD-A6C0-FC2B78B05E2A}</b:Guid>
    <b:Author>
      <b:Author>
        <b:Corporate>SAP</b:Corporate>
      </b:Author>
    </b:Author>
    <b:Title>SAP ERP</b:Title>
    <b:ProductionCompany>SAP</b:ProductionCompany>
    <b:Year>2021</b:Year>
    <b:Month>01</b:Month>
    <b:Day>01</b:Day>
    <b:YearAccessed>2021</b:YearAccessed>
    <b:MonthAccessed>05</b:MonthAccessed>
    <b:DayAccessed>24</b:DayAccessed>
    <b:URL>https://www.sap.com/latinamerica/products/enterprise-management-erp.html</b:URL>
    <b:RefOrder>5</b:RefOrder>
  </b:Source>
  <b:Source>
    <b:Tag>ORA212</b:Tag>
    <b:SourceType>InternetSite</b:SourceType>
    <b:Guid>{3C540ED2-D968-4675-9491-905F245D10C6}</b:Guid>
    <b:Author>
      <b:Author>
        <b:Corporate>ORACLE</b:Corporate>
      </b:Author>
    </b:Author>
    <b:Title>ORACLE ENTERPRISE RESOURCE PLANING </b:Title>
    <b:ProductionCompany>ORACLE</b:ProductionCompany>
    <b:Year>2021</b:Year>
    <b:Month>01</b:Month>
    <b:Day>01</b:Day>
    <b:YearAccessed>2021</b:YearAccessed>
    <b:MonthAccessed>05</b:MonthAccessed>
    <b:DayAccessed>24</b:DayAccessed>
    <b:URL>https://go.oracle.com/lp=98861?src1=:ad:pas:go:dg:a_lad:71700000080178778-58700006907941217-p62076370326:RC_WWMK160606P00035C0012:MainAd&amp;SC=:ad:pas:go:dg:a_lad::RC_WWMK160606P00035C0012:MainAd&amp;gclid=Cj0KCQjwna2FBhDPARIsACAEc_XI-iV0XKL8_UWU2Xo7ISr-vXtcTOrt</b:URL>
    <b:RefOrder>6</b:RefOrder>
  </b:Source>
  <b:Source>
    <b:Tag>BMC21</b:Tag>
    <b:SourceType>InternetSite</b:SourceType>
    <b:Guid>{7F787FB1-53EF-42D4-B614-46C55C48BD32}</b:Guid>
    <b:Author>
      <b:Author>
        <b:Corporate>BMC</b:Corporate>
      </b:Author>
    </b:Author>
    <b:Title>BMC Helix ITSM</b:Title>
    <b:ProductionCompany>BMC</b:ProductionCompany>
    <b:Year>2021</b:Year>
    <b:Month>01</b:Month>
    <b:Day>01</b:Day>
    <b:YearAccessed>2021</b:YearAccessed>
    <b:MonthAccessed>05</b:MonthAccessed>
    <b:DayAccessed>24</b:DayAccessed>
    <b:URL>https://www.bmcsoftware.es/it-solutions/remedy-itsm.html</b:URL>
    <b:RefOrder>2</b:RefOrder>
  </b:Source>
  <b:Source>
    <b:Tag>BMC211</b:Tag>
    <b:SourceType>InternetSite</b:SourceType>
    <b:Guid>{B70D1AFC-F247-476A-947C-BFB96BDB2A74}</b:Guid>
    <b:Author>
      <b:Author>
        <b:Corporate>BMC</b:Corporate>
      </b:Author>
    </b:Author>
    <b:Title>BMC REMEDY SERVICE DESK </b:Title>
    <b:ProductionCompany>BMC</b:ProductionCompany>
    <b:Year>2021</b:Year>
    <b:Month>01</b:Month>
    <b:Day>01</b:Day>
    <b:YearAccessed>2021</b:YearAccessed>
    <b:MonthAccessed>05</b:MonthAccessed>
    <b:DayAccessed>20</b:DayAccessed>
    <b:URL>https://www.grupoarion.com.mx/bmc-remedy-service-desk/</b:URL>
    <b:RefOrder>3</b:RefOrder>
  </b:Source>
  <b:Source>
    <b:Tag>UNI18</b:Tag>
    <b:SourceType>Book</b:SourceType>
    <b:Guid>{33ED43E1-1DA0-4352-A5DF-5A3E54AFECDA}</b:Guid>
    <b:Title>IMPLEMENTACIÓN DE LA MESA DE SERVICIO APLICANDO ITIL V.3.0 PARA MEJORAR LA CALIDAD DEL SERVICIO EN LA OFICINA DE SISTEMAS DE INFORMACION DE LA UNIVERSIDAD PRIVADA DE LA SELVA PERUANA, IQUITOS 2018</b:Title>
    <b:Year>2018</b:Year>
    <b:Author>
      <b:Author>
        <b:Corporate>UNIVERSIDAD PRIVADA DE LA SELVA PERUANA</b:Corporate>
      </b:Author>
    </b:Author>
    <b:City>Peru</b:City>
    <b:Publisher>FACULTAD DE INGENIERÍA</b:Publisher>
    <b:RefOrder>7</b:RefOrder>
  </b:Source>
  <b:Source>
    <b:Tag>UNI181</b:Tag>
    <b:SourceType>Book</b:SourceType>
    <b:Guid>{C70AF9D0-B713-4CB8-A06D-4B89A606ECC2}</b:Guid>
    <b:Author>
      <b:Author>
        <b:Corporate>UNIVERSIDAD SAN IGNACIO DE LOYOLA</b:Corporate>
      </b:Author>
    </b:Author>
    <b:Title>MEJORA EN LA MESA DE AYUDA (HELP DESK) DE UN ORGANISMO REGULADOR EN EL ESTADO PERUANO UTILIZANDO ITIL</b:Title>
    <b:Year>2018</b:Year>
    <b:City>LIMA-PERU</b:City>
    <b:Publisher>FACULTAD DE INGENIERÍA</b:Publisher>
    <b:RefOrder>9</b:RefOrder>
  </b:Source>
  <b:Source>
    <b:Tag>IBM21</b:Tag>
    <b:SourceType>InternetSite</b:SourceType>
    <b:Guid>{7B353ED9-9F44-4CED-A2A6-953FFFE41C8B}</b:Guid>
    <b:Author>
      <b:Author>
        <b:Corporate>IBM</b:Corporate>
      </b:Author>
    </b:Author>
    <b:Title>IaaS frente a PaaS frente a SaaS</b:Title>
    <b:ProductionCompany>IBM</b:ProductionCompany>
    <b:Year>2021</b:Year>
    <b:Month>01</b:Month>
    <b:Day>01</b:Day>
    <b:YearAccessed>2021</b:YearAccessed>
    <b:MonthAccessed>05</b:MonthAccessed>
    <b:DayAccessed>24</b:DayAccessed>
    <b:URL>https://www.ibm.com/mx-es/cloud/learn/iaas-paas-saas</b:URL>
    <b:RefOrder>15</b:RefOrder>
  </b:Source>
  <b:Source>
    <b:Tag>Mic21</b:Tag>
    <b:SourceType>InternetSite</b:SourceType>
    <b:Guid>{210F033A-9991-42EA-A41A-8108F846430C}</b:Guid>
    <b:Author>
      <b:Author>
        <b:Corporate>Microsoft </b:Corporate>
      </b:Author>
    </b:Author>
    <b:Title>Microsoft  AZURE</b:Title>
    <b:ProductionCompany>Microsoft </b:ProductionCompany>
    <b:Year>2021</b:Year>
    <b:Month>01</b:Month>
    <b:Day>01</b:Day>
    <b:YearAccessed>2021</b:YearAccessed>
    <b:MonthAccessed>05</b:MonthAccessed>
    <b:DayAccessed>24</b:DayAccessed>
    <b:URL>https://azure.microsoft.com/es-mx/overview/what-is-iaas/</b:URL>
    <b:RefOrder>16</b:RefOrder>
  </b:Source>
  <b:Source>
    <b:Tag>IBM211</b:Tag>
    <b:SourceType>InternetSite</b:SourceType>
    <b:Guid>{20FBD3A8-AD11-470D-9087-126C118ABA07}</b:Guid>
    <b:Author>
      <b:Author>
        <b:Corporate>IBM</b:Corporate>
      </b:Author>
    </b:Author>
    <b:Title>IBM DOCUMENTACION</b:Title>
    <b:ProductionCompany>IBM</b:ProductionCompany>
    <b:Year>2021</b:Year>
    <b:Month>01</b:Month>
    <b:Day>01</b:Day>
    <b:YearAccessed>2021</b:YearAccessed>
    <b:MonthAccessed>05</b:MonthAccessed>
    <b:DayAccessed>24</b:DayAccessed>
    <b:URL>https://www.ibm.com/docs/es/was/9.0.5?topic=services-web</b:URL>
    <b:RefOrder>17</b:RefOrder>
  </b:Source>
  <b:Source>
    <b:Tag>Mot21</b:Tag>
    <b:SourceType>InternetSite</b:SourceType>
    <b:Guid>{579E4854-A0DF-4AD2-ADBE-B7ADCD1363E1}</b:Guid>
    <b:Author>
      <b:Author>
        <b:Corporate>Motadata</b:Corporate>
      </b:Author>
    </b:Author>
    <b:Title>Servios Desk</b:Title>
    <b:ProductionCompany>Motadata</b:ProductionCompany>
    <b:Year>2021</b:Year>
    <b:Month>01</b:Month>
    <b:Day>01</b:Day>
    <b:YearAccessed>2021</b:YearAccessed>
    <b:MonthAccessed>05</b:MonthAccessed>
    <b:DayAccessed>24</b:DayAccessed>
    <b:URL>https://www.motadata.com/es/significance-of-the-it-service-desk/</b:URL>
    <b:RefOrder>13</b:RefOrder>
  </b:Source>
  <b:Source>
    <b:Tag>UNI15</b:Tag>
    <b:SourceType>Book</b:SourceType>
    <b:Guid>{173CA57C-9059-49FF-8A5F-665F777D1826}</b:Guid>
    <b:Author>
      <b:Author>
        <b:Corporate>UNIVERSIDAD DE LAS FUERZAS ARMADAS</b:Corporate>
      </b:Author>
    </b:Author>
    <b:Title>ESTRATEGIA, DISEÑO Y TRANSICIÓN DE UNA MESA DE AYUDA APLICANDO ITIL V3, CASO DE ESTUDIO: TCONTROL S.A</b:Title>
    <b:Year>2015</b:Year>
    <b:City>SANGOLQUÍ</b:City>
    <b:Publisher>ESPE</b:Publisher>
    <b:RefOrder>8</b:RefOrder>
  </b:Source>
  <b:Source>
    <b:Tag>Gui</b:Tag>
    <b:SourceType>Book</b:SourceType>
    <b:Guid>{D81268A4-FFA3-4CBC-9664-040E6B3910D0}</b:Guid>
    <b:Author>
      <b:Author>
        <b:Corporate>Guillen Gómez, Irani</b:Corporate>
      </b:Author>
    </b:Author>
    <b:Title>Creación de una Mesa de Ayuda Basada en ITIL V3 para una Empresa del Sector Minero</b:Title>
    <b:Year>2018</b:Year>
    <b:City>Arequipa - Perú</b:City>
    <b:Publisher>Universidad Católica de Santa María</b:Publisher>
    <b:RefOrder>10</b:RefOrder>
  </b:Source>
  <b:Source>
    <b:Tag>Ara21</b:Tag>
    <b:SourceType>InternetSite</b:SourceType>
    <b:Guid>{5933A6DA-4ACA-4B24-8663-836C6F01883B}</b:Guid>
    <b:Author>
      <b:Author>
        <b:Corporate>Aranda </b:Corporate>
      </b:Author>
    </b:Author>
    <b:Title>Aranda Service Desk</b:Title>
    <b:Year>2021</b:Year>
    <b:ProductionCompany>Aranda</b:ProductionCompany>
    <b:Month>01</b:Month>
    <b:Day>01</b:Day>
    <b:YearAccessed>2021</b:YearAccessed>
    <b:MonthAccessed>06</b:MonthAccessed>
    <b:DayAccessed>06</b:DayAccessed>
    <b:URL>https://arandasoft.com/wp-content/uploads/2020/06/datasheet-asdk-2020.pdf</b:URL>
    <b:RefOrder>4</b:RefOrder>
  </b:Source>
  <b:Source>
    <b:Tag>NEX21</b:Tag>
    <b:SourceType>InternetSite</b:SourceType>
    <b:Guid>{3D2D2635-56E2-4655-B41D-989025967771}</b:Guid>
    <b:Author>
      <b:Author>
        <b:Corporate>NEXTECH</b:Corporate>
      </b:Author>
    </b:Author>
    <b:Title>¿Qué es ITIL?</b:Title>
    <b:ProductionCompany>NEXTECH</b:ProductionCompany>
    <b:Year>2021</b:Year>
    <b:Month>01</b:Month>
    <b:Day>01</b:Day>
    <b:YearAccessed>2021</b:YearAccessed>
    <b:MonthAccessed>06</b:MonthAccessed>
    <b:DayAccessed>07</b:DayAccessed>
    <b:URL>https://nextech.pe/que-es-itil-que-beneficios-tiene-itil/</b:URL>
    <b:RefOrder>18</b:RefOrder>
  </b:Source>
  <b:Source>
    <b:Tag>Fre21</b:Tag>
    <b:SourceType>InternetSite</b:SourceType>
    <b:Guid>{5559395D-FD4E-4A5C-AAB5-E580E70FF404}</b:Guid>
    <b:Author>
      <b:Author>
        <b:Corporate>Freshservice</b:Corporate>
      </b:Author>
    </b:Author>
    <b:Title>ITIL V4.0</b:Title>
    <b:ProductionCompany>Freshservice</b:ProductionCompany>
    <b:Year>2021</b:Year>
    <b:Month>01</b:Month>
    <b:Day>01</b:Day>
    <b:YearAccessed>2021</b:YearAccessed>
    <b:MonthAccessed>06</b:MonthAccessed>
    <b:DayAccessed>07</b:DayAccessed>
    <b:URL>https://freshservice.com/es/itil/itil-v4/</b:URL>
    <b:RefOrder>19</b:RefOrder>
  </b:Source>
  <b:Source>
    <b:Tag>zen21</b:Tag>
    <b:SourceType>InternetSite</b:SourceType>
    <b:Guid>{967C74A6-7F7F-4B74-B8DA-FE2AC6D144F7}</b:Guid>
    <b:Author>
      <b:Author>
        <b:Corporate>zendesk</b:Corporate>
      </b:Author>
    </b:Author>
    <b:Title>Bibioteca zendesk</b:Title>
    <b:ProductionCompany>zendesk</b:ProductionCompany>
    <b:Year>2021</b:Year>
    <b:Month>01</b:Month>
    <b:Day>01</b:Day>
    <b:YearAccessed>2021</b:YearAccessed>
    <b:MonthAccessed>06</b:MonthAccessed>
    <b:DayAccessed>07</b:DayAccessed>
    <b:URL>https://www.zendesk.com.mx/blog/mesa-de-servicio-que-es/</b:URL>
    <b:RefOrder>14</b:RefOrder>
  </b:Source>
  <b:Source>
    <b:Tag>CAP21</b:Tag>
    <b:SourceType>InternetSite</b:SourceType>
    <b:Guid>{6B72CD13-003F-45FE-9E4D-3EEE79D5D796}</b:Guid>
    <b:Author>
      <b:Author>
        <b:Corporate>CAPTERRA</b:Corporate>
      </b:Author>
    </b:Author>
    <b:Title>Software ERP</b:Title>
    <b:ProductionCompany>CAPTERRA</b:ProductionCompany>
    <b:Year>2021</b:Year>
    <b:Month>01</b:Month>
    <b:Day>01</b:Day>
    <b:YearAccessed>2021</b:YearAccessed>
    <b:MonthAccessed>23</b:MonthAccessed>
    <b:DayAccessed>04</b:DayAccessed>
    <b:URL>https://www.capterra.mx/sem/compare/directory/9/enterprise-resource-planning/software</b:URL>
    <b:RefOrder>1</b:RefOrder>
  </b:Source>
</b:Sources>
</file>

<file path=customXml/itemProps1.xml><?xml version="1.0" encoding="utf-8"?>
<ds:datastoreItem xmlns:ds="http://schemas.openxmlformats.org/officeDocument/2006/customXml" ds:itemID="{9ED479AF-B923-4BB0-B434-378A35F5B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34</Pages>
  <Words>9214</Words>
  <Characters>50679</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59774</CharactersWithSpaces>
  <SharedDoc>false</SharedDoc>
  <HLinks>
    <vt:vector size="420" baseType="variant">
      <vt:variant>
        <vt:i4>5767175</vt:i4>
      </vt:variant>
      <vt:variant>
        <vt:i4>459</vt:i4>
      </vt:variant>
      <vt:variant>
        <vt:i4>0</vt:i4>
      </vt:variant>
      <vt:variant>
        <vt:i4>5</vt:i4>
      </vt:variant>
      <vt:variant>
        <vt:lpwstr>https://freshservice.com/es/itil/itil-v4/</vt:lpwstr>
      </vt:variant>
      <vt:variant>
        <vt:lpwstr/>
      </vt:variant>
      <vt:variant>
        <vt:i4>4259910</vt:i4>
      </vt:variant>
      <vt:variant>
        <vt:i4>453</vt:i4>
      </vt:variant>
      <vt:variant>
        <vt:i4>0</vt:i4>
      </vt:variant>
      <vt:variant>
        <vt:i4>5</vt:i4>
      </vt:variant>
      <vt:variant>
        <vt:lpwstr>https://freshservice.com/es/itil/</vt:lpwstr>
      </vt:variant>
      <vt:variant>
        <vt:lpwstr/>
      </vt:variant>
      <vt:variant>
        <vt:i4>7471148</vt:i4>
      </vt:variant>
      <vt:variant>
        <vt:i4>441</vt:i4>
      </vt:variant>
      <vt:variant>
        <vt:i4>0</vt:i4>
      </vt:variant>
      <vt:variant>
        <vt:i4>5</vt:i4>
      </vt:variant>
      <vt:variant>
        <vt:lpwstr>https://www.ibm.com/cloud/learn/virtualization-a-complete-guide</vt:lpwstr>
      </vt:variant>
      <vt:variant>
        <vt:lpwstr/>
      </vt:variant>
      <vt:variant>
        <vt:i4>2031693</vt:i4>
      </vt:variant>
      <vt:variant>
        <vt:i4>435</vt:i4>
      </vt:variant>
      <vt:variant>
        <vt:i4>0</vt:i4>
      </vt:variant>
      <vt:variant>
        <vt:i4>5</vt:i4>
      </vt:variant>
      <vt:variant>
        <vt:lpwstr>https://www.ibm.com/cloud/learn/cloud-server</vt:lpwstr>
      </vt:variant>
      <vt:variant>
        <vt:lpwstr/>
      </vt:variant>
      <vt:variant>
        <vt:i4>7274528</vt:i4>
      </vt:variant>
      <vt:variant>
        <vt:i4>432</vt:i4>
      </vt:variant>
      <vt:variant>
        <vt:i4>0</vt:i4>
      </vt:variant>
      <vt:variant>
        <vt:i4>5</vt:i4>
      </vt:variant>
      <vt:variant>
        <vt:lpwstr>https://www.ibm.com/cloud/learn/networking-a-complete-guide</vt:lpwstr>
      </vt:variant>
      <vt:variant>
        <vt:lpwstr/>
      </vt:variant>
      <vt:variant>
        <vt:i4>2031700</vt:i4>
      </vt:variant>
      <vt:variant>
        <vt:i4>429</vt:i4>
      </vt:variant>
      <vt:variant>
        <vt:i4>0</vt:i4>
      </vt:variant>
      <vt:variant>
        <vt:i4>5</vt:i4>
      </vt:variant>
      <vt:variant>
        <vt:lpwstr>https://www.ibm.com/cloud/learn/cloud-storage</vt:lpwstr>
      </vt:variant>
      <vt:variant>
        <vt:lpwstr/>
      </vt:variant>
      <vt:variant>
        <vt:i4>8060987</vt:i4>
      </vt:variant>
      <vt:variant>
        <vt:i4>426</vt:i4>
      </vt:variant>
      <vt:variant>
        <vt:i4>0</vt:i4>
      </vt:variant>
      <vt:variant>
        <vt:i4>5</vt:i4>
      </vt:variant>
      <vt:variant>
        <vt:lpwstr>https://www.ibm.com/cloud/learn/cloud-computing</vt:lpwstr>
      </vt:variant>
      <vt:variant>
        <vt:lpwstr/>
      </vt:variant>
      <vt:variant>
        <vt:i4>3014776</vt:i4>
      </vt:variant>
      <vt:variant>
        <vt:i4>423</vt:i4>
      </vt:variant>
      <vt:variant>
        <vt:i4>0</vt:i4>
      </vt:variant>
      <vt:variant>
        <vt:i4>5</vt:i4>
      </vt:variant>
      <vt:variant>
        <vt:lpwstr>https://www.ibm.com/mx-es/cloud/infrastructure</vt:lpwstr>
      </vt:variant>
      <vt:variant>
        <vt:lpwstr/>
      </vt:variant>
      <vt:variant>
        <vt:i4>4128812</vt:i4>
      </vt:variant>
      <vt:variant>
        <vt:i4>393</vt:i4>
      </vt:variant>
      <vt:variant>
        <vt:i4>0</vt:i4>
      </vt:variant>
      <vt:variant>
        <vt:i4>5</vt:i4>
      </vt:variant>
      <vt:variant>
        <vt:lpwstr>https://www.evaluandoerp.com/software-erp/implementar-erp/</vt:lpwstr>
      </vt:variant>
      <vt:variant>
        <vt:lpwstr/>
      </vt:variant>
      <vt:variant>
        <vt:i4>983041</vt:i4>
      </vt:variant>
      <vt:variant>
        <vt:i4>387</vt:i4>
      </vt:variant>
      <vt:variant>
        <vt:i4>0</vt:i4>
      </vt:variant>
      <vt:variant>
        <vt:i4>5</vt:i4>
      </vt:variant>
      <vt:variant>
        <vt:lpwstr>https://www.grupoarion.com.mx/soluciones-bmc/</vt:lpwstr>
      </vt:variant>
      <vt:variant>
        <vt:lpwstr/>
      </vt:variant>
      <vt:variant>
        <vt:i4>1310748</vt:i4>
      </vt:variant>
      <vt:variant>
        <vt:i4>378</vt:i4>
      </vt:variant>
      <vt:variant>
        <vt:i4>0</vt:i4>
      </vt:variant>
      <vt:variant>
        <vt:i4>5</vt:i4>
      </vt:variant>
      <vt:variant>
        <vt:lpwstr>https://www.bmcsoftware.es/blogs/itil-4/</vt:lpwstr>
      </vt:variant>
      <vt:variant>
        <vt:lpwstr/>
      </vt:variant>
      <vt:variant>
        <vt:i4>1769520</vt:i4>
      </vt:variant>
      <vt:variant>
        <vt:i4>350</vt:i4>
      </vt:variant>
      <vt:variant>
        <vt:i4>0</vt:i4>
      </vt:variant>
      <vt:variant>
        <vt:i4>5</vt:i4>
      </vt:variant>
      <vt:variant>
        <vt:lpwstr/>
      </vt:variant>
      <vt:variant>
        <vt:lpwstr>_Toc73807986</vt:lpwstr>
      </vt:variant>
      <vt:variant>
        <vt:i4>1572912</vt:i4>
      </vt:variant>
      <vt:variant>
        <vt:i4>344</vt:i4>
      </vt:variant>
      <vt:variant>
        <vt:i4>0</vt:i4>
      </vt:variant>
      <vt:variant>
        <vt:i4>5</vt:i4>
      </vt:variant>
      <vt:variant>
        <vt:lpwstr/>
      </vt:variant>
      <vt:variant>
        <vt:lpwstr>_Toc73807985</vt:lpwstr>
      </vt:variant>
      <vt:variant>
        <vt:i4>1638448</vt:i4>
      </vt:variant>
      <vt:variant>
        <vt:i4>338</vt:i4>
      </vt:variant>
      <vt:variant>
        <vt:i4>0</vt:i4>
      </vt:variant>
      <vt:variant>
        <vt:i4>5</vt:i4>
      </vt:variant>
      <vt:variant>
        <vt:lpwstr/>
      </vt:variant>
      <vt:variant>
        <vt:lpwstr>_Toc73807984</vt:lpwstr>
      </vt:variant>
      <vt:variant>
        <vt:i4>1966128</vt:i4>
      </vt:variant>
      <vt:variant>
        <vt:i4>332</vt:i4>
      </vt:variant>
      <vt:variant>
        <vt:i4>0</vt:i4>
      </vt:variant>
      <vt:variant>
        <vt:i4>5</vt:i4>
      </vt:variant>
      <vt:variant>
        <vt:lpwstr/>
      </vt:variant>
      <vt:variant>
        <vt:lpwstr>_Toc73807983</vt:lpwstr>
      </vt:variant>
      <vt:variant>
        <vt:i4>2031664</vt:i4>
      </vt:variant>
      <vt:variant>
        <vt:i4>326</vt:i4>
      </vt:variant>
      <vt:variant>
        <vt:i4>0</vt:i4>
      </vt:variant>
      <vt:variant>
        <vt:i4>5</vt:i4>
      </vt:variant>
      <vt:variant>
        <vt:lpwstr/>
      </vt:variant>
      <vt:variant>
        <vt:lpwstr>_Toc73807982</vt:lpwstr>
      </vt:variant>
      <vt:variant>
        <vt:i4>1835056</vt:i4>
      </vt:variant>
      <vt:variant>
        <vt:i4>320</vt:i4>
      </vt:variant>
      <vt:variant>
        <vt:i4>0</vt:i4>
      </vt:variant>
      <vt:variant>
        <vt:i4>5</vt:i4>
      </vt:variant>
      <vt:variant>
        <vt:lpwstr/>
      </vt:variant>
      <vt:variant>
        <vt:lpwstr>_Toc73807981</vt:lpwstr>
      </vt:variant>
      <vt:variant>
        <vt:i4>1900592</vt:i4>
      </vt:variant>
      <vt:variant>
        <vt:i4>314</vt:i4>
      </vt:variant>
      <vt:variant>
        <vt:i4>0</vt:i4>
      </vt:variant>
      <vt:variant>
        <vt:i4>5</vt:i4>
      </vt:variant>
      <vt:variant>
        <vt:lpwstr/>
      </vt:variant>
      <vt:variant>
        <vt:lpwstr>_Toc73807980</vt:lpwstr>
      </vt:variant>
      <vt:variant>
        <vt:i4>1310783</vt:i4>
      </vt:variant>
      <vt:variant>
        <vt:i4>308</vt:i4>
      </vt:variant>
      <vt:variant>
        <vt:i4>0</vt:i4>
      </vt:variant>
      <vt:variant>
        <vt:i4>5</vt:i4>
      </vt:variant>
      <vt:variant>
        <vt:lpwstr/>
      </vt:variant>
      <vt:variant>
        <vt:lpwstr>_Toc73807979</vt:lpwstr>
      </vt:variant>
      <vt:variant>
        <vt:i4>1376319</vt:i4>
      </vt:variant>
      <vt:variant>
        <vt:i4>302</vt:i4>
      </vt:variant>
      <vt:variant>
        <vt:i4>0</vt:i4>
      </vt:variant>
      <vt:variant>
        <vt:i4>5</vt:i4>
      </vt:variant>
      <vt:variant>
        <vt:lpwstr/>
      </vt:variant>
      <vt:variant>
        <vt:lpwstr>_Toc73807978</vt:lpwstr>
      </vt:variant>
      <vt:variant>
        <vt:i4>1703999</vt:i4>
      </vt:variant>
      <vt:variant>
        <vt:i4>296</vt:i4>
      </vt:variant>
      <vt:variant>
        <vt:i4>0</vt:i4>
      </vt:variant>
      <vt:variant>
        <vt:i4>5</vt:i4>
      </vt:variant>
      <vt:variant>
        <vt:lpwstr/>
      </vt:variant>
      <vt:variant>
        <vt:lpwstr>_Toc73807977</vt:lpwstr>
      </vt:variant>
      <vt:variant>
        <vt:i4>1769535</vt:i4>
      </vt:variant>
      <vt:variant>
        <vt:i4>290</vt:i4>
      </vt:variant>
      <vt:variant>
        <vt:i4>0</vt:i4>
      </vt:variant>
      <vt:variant>
        <vt:i4>5</vt:i4>
      </vt:variant>
      <vt:variant>
        <vt:lpwstr/>
      </vt:variant>
      <vt:variant>
        <vt:lpwstr>_Toc73807976</vt:lpwstr>
      </vt:variant>
      <vt:variant>
        <vt:i4>1572927</vt:i4>
      </vt:variant>
      <vt:variant>
        <vt:i4>284</vt:i4>
      </vt:variant>
      <vt:variant>
        <vt:i4>0</vt:i4>
      </vt:variant>
      <vt:variant>
        <vt:i4>5</vt:i4>
      </vt:variant>
      <vt:variant>
        <vt:lpwstr/>
      </vt:variant>
      <vt:variant>
        <vt:lpwstr>_Toc73807975</vt:lpwstr>
      </vt:variant>
      <vt:variant>
        <vt:i4>1638463</vt:i4>
      </vt:variant>
      <vt:variant>
        <vt:i4>278</vt:i4>
      </vt:variant>
      <vt:variant>
        <vt:i4>0</vt:i4>
      </vt:variant>
      <vt:variant>
        <vt:i4>5</vt:i4>
      </vt:variant>
      <vt:variant>
        <vt:lpwstr/>
      </vt:variant>
      <vt:variant>
        <vt:lpwstr>_Toc73807974</vt:lpwstr>
      </vt:variant>
      <vt:variant>
        <vt:i4>1966143</vt:i4>
      </vt:variant>
      <vt:variant>
        <vt:i4>272</vt:i4>
      </vt:variant>
      <vt:variant>
        <vt:i4>0</vt:i4>
      </vt:variant>
      <vt:variant>
        <vt:i4>5</vt:i4>
      </vt:variant>
      <vt:variant>
        <vt:lpwstr/>
      </vt:variant>
      <vt:variant>
        <vt:lpwstr>_Toc73807973</vt:lpwstr>
      </vt:variant>
      <vt:variant>
        <vt:i4>2031679</vt:i4>
      </vt:variant>
      <vt:variant>
        <vt:i4>266</vt:i4>
      </vt:variant>
      <vt:variant>
        <vt:i4>0</vt:i4>
      </vt:variant>
      <vt:variant>
        <vt:i4>5</vt:i4>
      </vt:variant>
      <vt:variant>
        <vt:lpwstr/>
      </vt:variant>
      <vt:variant>
        <vt:lpwstr>_Toc73807972</vt:lpwstr>
      </vt:variant>
      <vt:variant>
        <vt:i4>1835071</vt:i4>
      </vt:variant>
      <vt:variant>
        <vt:i4>260</vt:i4>
      </vt:variant>
      <vt:variant>
        <vt:i4>0</vt:i4>
      </vt:variant>
      <vt:variant>
        <vt:i4>5</vt:i4>
      </vt:variant>
      <vt:variant>
        <vt:lpwstr/>
      </vt:variant>
      <vt:variant>
        <vt:lpwstr>_Toc73807971</vt:lpwstr>
      </vt:variant>
      <vt:variant>
        <vt:i4>1900607</vt:i4>
      </vt:variant>
      <vt:variant>
        <vt:i4>254</vt:i4>
      </vt:variant>
      <vt:variant>
        <vt:i4>0</vt:i4>
      </vt:variant>
      <vt:variant>
        <vt:i4>5</vt:i4>
      </vt:variant>
      <vt:variant>
        <vt:lpwstr/>
      </vt:variant>
      <vt:variant>
        <vt:lpwstr>_Toc73807970</vt:lpwstr>
      </vt:variant>
      <vt:variant>
        <vt:i4>1310782</vt:i4>
      </vt:variant>
      <vt:variant>
        <vt:i4>248</vt:i4>
      </vt:variant>
      <vt:variant>
        <vt:i4>0</vt:i4>
      </vt:variant>
      <vt:variant>
        <vt:i4>5</vt:i4>
      </vt:variant>
      <vt:variant>
        <vt:lpwstr/>
      </vt:variant>
      <vt:variant>
        <vt:lpwstr>_Toc73807969</vt:lpwstr>
      </vt:variant>
      <vt:variant>
        <vt:i4>1376318</vt:i4>
      </vt:variant>
      <vt:variant>
        <vt:i4>242</vt:i4>
      </vt:variant>
      <vt:variant>
        <vt:i4>0</vt:i4>
      </vt:variant>
      <vt:variant>
        <vt:i4>5</vt:i4>
      </vt:variant>
      <vt:variant>
        <vt:lpwstr/>
      </vt:variant>
      <vt:variant>
        <vt:lpwstr>_Toc73807968</vt:lpwstr>
      </vt:variant>
      <vt:variant>
        <vt:i4>1703998</vt:i4>
      </vt:variant>
      <vt:variant>
        <vt:i4>236</vt:i4>
      </vt:variant>
      <vt:variant>
        <vt:i4>0</vt:i4>
      </vt:variant>
      <vt:variant>
        <vt:i4>5</vt:i4>
      </vt:variant>
      <vt:variant>
        <vt:lpwstr/>
      </vt:variant>
      <vt:variant>
        <vt:lpwstr>_Toc73807967</vt:lpwstr>
      </vt:variant>
      <vt:variant>
        <vt:i4>1769534</vt:i4>
      </vt:variant>
      <vt:variant>
        <vt:i4>230</vt:i4>
      </vt:variant>
      <vt:variant>
        <vt:i4>0</vt:i4>
      </vt:variant>
      <vt:variant>
        <vt:i4>5</vt:i4>
      </vt:variant>
      <vt:variant>
        <vt:lpwstr/>
      </vt:variant>
      <vt:variant>
        <vt:lpwstr>_Toc73807966</vt:lpwstr>
      </vt:variant>
      <vt:variant>
        <vt:i4>1572926</vt:i4>
      </vt:variant>
      <vt:variant>
        <vt:i4>224</vt:i4>
      </vt:variant>
      <vt:variant>
        <vt:i4>0</vt:i4>
      </vt:variant>
      <vt:variant>
        <vt:i4>5</vt:i4>
      </vt:variant>
      <vt:variant>
        <vt:lpwstr/>
      </vt:variant>
      <vt:variant>
        <vt:lpwstr>_Toc73807965</vt:lpwstr>
      </vt:variant>
      <vt:variant>
        <vt:i4>1638462</vt:i4>
      </vt:variant>
      <vt:variant>
        <vt:i4>218</vt:i4>
      </vt:variant>
      <vt:variant>
        <vt:i4>0</vt:i4>
      </vt:variant>
      <vt:variant>
        <vt:i4>5</vt:i4>
      </vt:variant>
      <vt:variant>
        <vt:lpwstr/>
      </vt:variant>
      <vt:variant>
        <vt:lpwstr>_Toc73807964</vt:lpwstr>
      </vt:variant>
      <vt:variant>
        <vt:i4>1966142</vt:i4>
      </vt:variant>
      <vt:variant>
        <vt:i4>212</vt:i4>
      </vt:variant>
      <vt:variant>
        <vt:i4>0</vt:i4>
      </vt:variant>
      <vt:variant>
        <vt:i4>5</vt:i4>
      </vt:variant>
      <vt:variant>
        <vt:lpwstr/>
      </vt:variant>
      <vt:variant>
        <vt:lpwstr>_Toc73807963</vt:lpwstr>
      </vt:variant>
      <vt:variant>
        <vt:i4>2031678</vt:i4>
      </vt:variant>
      <vt:variant>
        <vt:i4>206</vt:i4>
      </vt:variant>
      <vt:variant>
        <vt:i4>0</vt:i4>
      </vt:variant>
      <vt:variant>
        <vt:i4>5</vt:i4>
      </vt:variant>
      <vt:variant>
        <vt:lpwstr/>
      </vt:variant>
      <vt:variant>
        <vt:lpwstr>_Toc73807962</vt:lpwstr>
      </vt:variant>
      <vt:variant>
        <vt:i4>1835070</vt:i4>
      </vt:variant>
      <vt:variant>
        <vt:i4>200</vt:i4>
      </vt:variant>
      <vt:variant>
        <vt:i4>0</vt:i4>
      </vt:variant>
      <vt:variant>
        <vt:i4>5</vt:i4>
      </vt:variant>
      <vt:variant>
        <vt:lpwstr/>
      </vt:variant>
      <vt:variant>
        <vt:lpwstr>_Toc73807961</vt:lpwstr>
      </vt:variant>
      <vt:variant>
        <vt:i4>1900606</vt:i4>
      </vt:variant>
      <vt:variant>
        <vt:i4>194</vt:i4>
      </vt:variant>
      <vt:variant>
        <vt:i4>0</vt:i4>
      </vt:variant>
      <vt:variant>
        <vt:i4>5</vt:i4>
      </vt:variant>
      <vt:variant>
        <vt:lpwstr/>
      </vt:variant>
      <vt:variant>
        <vt:lpwstr>_Toc73807960</vt:lpwstr>
      </vt:variant>
      <vt:variant>
        <vt:i4>1310781</vt:i4>
      </vt:variant>
      <vt:variant>
        <vt:i4>188</vt:i4>
      </vt:variant>
      <vt:variant>
        <vt:i4>0</vt:i4>
      </vt:variant>
      <vt:variant>
        <vt:i4>5</vt:i4>
      </vt:variant>
      <vt:variant>
        <vt:lpwstr/>
      </vt:variant>
      <vt:variant>
        <vt:lpwstr>_Toc73807959</vt:lpwstr>
      </vt:variant>
      <vt:variant>
        <vt:i4>1376317</vt:i4>
      </vt:variant>
      <vt:variant>
        <vt:i4>182</vt:i4>
      </vt:variant>
      <vt:variant>
        <vt:i4>0</vt:i4>
      </vt:variant>
      <vt:variant>
        <vt:i4>5</vt:i4>
      </vt:variant>
      <vt:variant>
        <vt:lpwstr/>
      </vt:variant>
      <vt:variant>
        <vt:lpwstr>_Toc73807958</vt:lpwstr>
      </vt:variant>
      <vt:variant>
        <vt:i4>1703997</vt:i4>
      </vt:variant>
      <vt:variant>
        <vt:i4>176</vt:i4>
      </vt:variant>
      <vt:variant>
        <vt:i4>0</vt:i4>
      </vt:variant>
      <vt:variant>
        <vt:i4>5</vt:i4>
      </vt:variant>
      <vt:variant>
        <vt:lpwstr/>
      </vt:variant>
      <vt:variant>
        <vt:lpwstr>_Toc73807957</vt:lpwstr>
      </vt:variant>
      <vt:variant>
        <vt:i4>1769533</vt:i4>
      </vt:variant>
      <vt:variant>
        <vt:i4>170</vt:i4>
      </vt:variant>
      <vt:variant>
        <vt:i4>0</vt:i4>
      </vt:variant>
      <vt:variant>
        <vt:i4>5</vt:i4>
      </vt:variant>
      <vt:variant>
        <vt:lpwstr/>
      </vt:variant>
      <vt:variant>
        <vt:lpwstr>_Toc73807956</vt:lpwstr>
      </vt:variant>
      <vt:variant>
        <vt:i4>1572925</vt:i4>
      </vt:variant>
      <vt:variant>
        <vt:i4>164</vt:i4>
      </vt:variant>
      <vt:variant>
        <vt:i4>0</vt:i4>
      </vt:variant>
      <vt:variant>
        <vt:i4>5</vt:i4>
      </vt:variant>
      <vt:variant>
        <vt:lpwstr/>
      </vt:variant>
      <vt:variant>
        <vt:lpwstr>_Toc73807955</vt:lpwstr>
      </vt:variant>
      <vt:variant>
        <vt:i4>1638461</vt:i4>
      </vt:variant>
      <vt:variant>
        <vt:i4>158</vt:i4>
      </vt:variant>
      <vt:variant>
        <vt:i4>0</vt:i4>
      </vt:variant>
      <vt:variant>
        <vt:i4>5</vt:i4>
      </vt:variant>
      <vt:variant>
        <vt:lpwstr/>
      </vt:variant>
      <vt:variant>
        <vt:lpwstr>_Toc73807954</vt:lpwstr>
      </vt:variant>
      <vt:variant>
        <vt:i4>1966141</vt:i4>
      </vt:variant>
      <vt:variant>
        <vt:i4>152</vt:i4>
      </vt:variant>
      <vt:variant>
        <vt:i4>0</vt:i4>
      </vt:variant>
      <vt:variant>
        <vt:i4>5</vt:i4>
      </vt:variant>
      <vt:variant>
        <vt:lpwstr/>
      </vt:variant>
      <vt:variant>
        <vt:lpwstr>_Toc73807953</vt:lpwstr>
      </vt:variant>
      <vt:variant>
        <vt:i4>2031677</vt:i4>
      </vt:variant>
      <vt:variant>
        <vt:i4>146</vt:i4>
      </vt:variant>
      <vt:variant>
        <vt:i4>0</vt:i4>
      </vt:variant>
      <vt:variant>
        <vt:i4>5</vt:i4>
      </vt:variant>
      <vt:variant>
        <vt:lpwstr/>
      </vt:variant>
      <vt:variant>
        <vt:lpwstr>_Toc73807952</vt:lpwstr>
      </vt:variant>
      <vt:variant>
        <vt:i4>1835069</vt:i4>
      </vt:variant>
      <vt:variant>
        <vt:i4>140</vt:i4>
      </vt:variant>
      <vt:variant>
        <vt:i4>0</vt:i4>
      </vt:variant>
      <vt:variant>
        <vt:i4>5</vt:i4>
      </vt:variant>
      <vt:variant>
        <vt:lpwstr/>
      </vt:variant>
      <vt:variant>
        <vt:lpwstr>_Toc73807951</vt:lpwstr>
      </vt:variant>
      <vt:variant>
        <vt:i4>1900605</vt:i4>
      </vt:variant>
      <vt:variant>
        <vt:i4>134</vt:i4>
      </vt:variant>
      <vt:variant>
        <vt:i4>0</vt:i4>
      </vt:variant>
      <vt:variant>
        <vt:i4>5</vt:i4>
      </vt:variant>
      <vt:variant>
        <vt:lpwstr/>
      </vt:variant>
      <vt:variant>
        <vt:lpwstr>_Toc73807950</vt:lpwstr>
      </vt:variant>
      <vt:variant>
        <vt:i4>1310780</vt:i4>
      </vt:variant>
      <vt:variant>
        <vt:i4>128</vt:i4>
      </vt:variant>
      <vt:variant>
        <vt:i4>0</vt:i4>
      </vt:variant>
      <vt:variant>
        <vt:i4>5</vt:i4>
      </vt:variant>
      <vt:variant>
        <vt:lpwstr/>
      </vt:variant>
      <vt:variant>
        <vt:lpwstr>_Toc73807949</vt:lpwstr>
      </vt:variant>
      <vt:variant>
        <vt:i4>1376316</vt:i4>
      </vt:variant>
      <vt:variant>
        <vt:i4>122</vt:i4>
      </vt:variant>
      <vt:variant>
        <vt:i4>0</vt:i4>
      </vt:variant>
      <vt:variant>
        <vt:i4>5</vt:i4>
      </vt:variant>
      <vt:variant>
        <vt:lpwstr/>
      </vt:variant>
      <vt:variant>
        <vt:lpwstr>_Toc73807948</vt:lpwstr>
      </vt:variant>
      <vt:variant>
        <vt:i4>1703996</vt:i4>
      </vt:variant>
      <vt:variant>
        <vt:i4>116</vt:i4>
      </vt:variant>
      <vt:variant>
        <vt:i4>0</vt:i4>
      </vt:variant>
      <vt:variant>
        <vt:i4>5</vt:i4>
      </vt:variant>
      <vt:variant>
        <vt:lpwstr/>
      </vt:variant>
      <vt:variant>
        <vt:lpwstr>_Toc73807947</vt:lpwstr>
      </vt:variant>
      <vt:variant>
        <vt:i4>1769532</vt:i4>
      </vt:variant>
      <vt:variant>
        <vt:i4>110</vt:i4>
      </vt:variant>
      <vt:variant>
        <vt:i4>0</vt:i4>
      </vt:variant>
      <vt:variant>
        <vt:i4>5</vt:i4>
      </vt:variant>
      <vt:variant>
        <vt:lpwstr/>
      </vt:variant>
      <vt:variant>
        <vt:lpwstr>_Toc73807946</vt:lpwstr>
      </vt:variant>
      <vt:variant>
        <vt:i4>1572924</vt:i4>
      </vt:variant>
      <vt:variant>
        <vt:i4>104</vt:i4>
      </vt:variant>
      <vt:variant>
        <vt:i4>0</vt:i4>
      </vt:variant>
      <vt:variant>
        <vt:i4>5</vt:i4>
      </vt:variant>
      <vt:variant>
        <vt:lpwstr/>
      </vt:variant>
      <vt:variant>
        <vt:lpwstr>_Toc73807945</vt:lpwstr>
      </vt:variant>
      <vt:variant>
        <vt:i4>1638460</vt:i4>
      </vt:variant>
      <vt:variant>
        <vt:i4>98</vt:i4>
      </vt:variant>
      <vt:variant>
        <vt:i4>0</vt:i4>
      </vt:variant>
      <vt:variant>
        <vt:i4>5</vt:i4>
      </vt:variant>
      <vt:variant>
        <vt:lpwstr/>
      </vt:variant>
      <vt:variant>
        <vt:lpwstr>_Toc73807944</vt:lpwstr>
      </vt:variant>
      <vt:variant>
        <vt:i4>1966140</vt:i4>
      </vt:variant>
      <vt:variant>
        <vt:i4>92</vt:i4>
      </vt:variant>
      <vt:variant>
        <vt:i4>0</vt:i4>
      </vt:variant>
      <vt:variant>
        <vt:i4>5</vt:i4>
      </vt:variant>
      <vt:variant>
        <vt:lpwstr/>
      </vt:variant>
      <vt:variant>
        <vt:lpwstr>_Toc73807943</vt:lpwstr>
      </vt:variant>
      <vt:variant>
        <vt:i4>2031676</vt:i4>
      </vt:variant>
      <vt:variant>
        <vt:i4>86</vt:i4>
      </vt:variant>
      <vt:variant>
        <vt:i4>0</vt:i4>
      </vt:variant>
      <vt:variant>
        <vt:i4>5</vt:i4>
      </vt:variant>
      <vt:variant>
        <vt:lpwstr/>
      </vt:variant>
      <vt:variant>
        <vt:lpwstr>_Toc73807942</vt:lpwstr>
      </vt:variant>
      <vt:variant>
        <vt:i4>1835068</vt:i4>
      </vt:variant>
      <vt:variant>
        <vt:i4>80</vt:i4>
      </vt:variant>
      <vt:variant>
        <vt:i4>0</vt:i4>
      </vt:variant>
      <vt:variant>
        <vt:i4>5</vt:i4>
      </vt:variant>
      <vt:variant>
        <vt:lpwstr/>
      </vt:variant>
      <vt:variant>
        <vt:lpwstr>_Toc73807941</vt:lpwstr>
      </vt:variant>
      <vt:variant>
        <vt:i4>1900604</vt:i4>
      </vt:variant>
      <vt:variant>
        <vt:i4>74</vt:i4>
      </vt:variant>
      <vt:variant>
        <vt:i4>0</vt:i4>
      </vt:variant>
      <vt:variant>
        <vt:i4>5</vt:i4>
      </vt:variant>
      <vt:variant>
        <vt:lpwstr/>
      </vt:variant>
      <vt:variant>
        <vt:lpwstr>_Toc73807940</vt:lpwstr>
      </vt:variant>
      <vt:variant>
        <vt:i4>1310779</vt:i4>
      </vt:variant>
      <vt:variant>
        <vt:i4>68</vt:i4>
      </vt:variant>
      <vt:variant>
        <vt:i4>0</vt:i4>
      </vt:variant>
      <vt:variant>
        <vt:i4>5</vt:i4>
      </vt:variant>
      <vt:variant>
        <vt:lpwstr/>
      </vt:variant>
      <vt:variant>
        <vt:lpwstr>_Toc73807939</vt:lpwstr>
      </vt:variant>
      <vt:variant>
        <vt:i4>1376315</vt:i4>
      </vt:variant>
      <vt:variant>
        <vt:i4>62</vt:i4>
      </vt:variant>
      <vt:variant>
        <vt:i4>0</vt:i4>
      </vt:variant>
      <vt:variant>
        <vt:i4>5</vt:i4>
      </vt:variant>
      <vt:variant>
        <vt:lpwstr/>
      </vt:variant>
      <vt:variant>
        <vt:lpwstr>_Toc73807938</vt:lpwstr>
      </vt:variant>
      <vt:variant>
        <vt:i4>1703995</vt:i4>
      </vt:variant>
      <vt:variant>
        <vt:i4>56</vt:i4>
      </vt:variant>
      <vt:variant>
        <vt:i4>0</vt:i4>
      </vt:variant>
      <vt:variant>
        <vt:i4>5</vt:i4>
      </vt:variant>
      <vt:variant>
        <vt:lpwstr/>
      </vt:variant>
      <vt:variant>
        <vt:lpwstr>_Toc73807937</vt:lpwstr>
      </vt:variant>
      <vt:variant>
        <vt:i4>1769531</vt:i4>
      </vt:variant>
      <vt:variant>
        <vt:i4>50</vt:i4>
      </vt:variant>
      <vt:variant>
        <vt:i4>0</vt:i4>
      </vt:variant>
      <vt:variant>
        <vt:i4>5</vt:i4>
      </vt:variant>
      <vt:variant>
        <vt:lpwstr/>
      </vt:variant>
      <vt:variant>
        <vt:lpwstr>_Toc73807936</vt:lpwstr>
      </vt:variant>
      <vt:variant>
        <vt:i4>1572923</vt:i4>
      </vt:variant>
      <vt:variant>
        <vt:i4>44</vt:i4>
      </vt:variant>
      <vt:variant>
        <vt:i4>0</vt:i4>
      </vt:variant>
      <vt:variant>
        <vt:i4>5</vt:i4>
      </vt:variant>
      <vt:variant>
        <vt:lpwstr/>
      </vt:variant>
      <vt:variant>
        <vt:lpwstr>_Toc73807935</vt:lpwstr>
      </vt:variant>
      <vt:variant>
        <vt:i4>1638459</vt:i4>
      </vt:variant>
      <vt:variant>
        <vt:i4>38</vt:i4>
      </vt:variant>
      <vt:variant>
        <vt:i4>0</vt:i4>
      </vt:variant>
      <vt:variant>
        <vt:i4>5</vt:i4>
      </vt:variant>
      <vt:variant>
        <vt:lpwstr/>
      </vt:variant>
      <vt:variant>
        <vt:lpwstr>_Toc73807934</vt:lpwstr>
      </vt:variant>
      <vt:variant>
        <vt:i4>1966139</vt:i4>
      </vt:variant>
      <vt:variant>
        <vt:i4>32</vt:i4>
      </vt:variant>
      <vt:variant>
        <vt:i4>0</vt:i4>
      </vt:variant>
      <vt:variant>
        <vt:i4>5</vt:i4>
      </vt:variant>
      <vt:variant>
        <vt:lpwstr/>
      </vt:variant>
      <vt:variant>
        <vt:lpwstr>_Toc73807933</vt:lpwstr>
      </vt:variant>
      <vt:variant>
        <vt:i4>2031675</vt:i4>
      </vt:variant>
      <vt:variant>
        <vt:i4>26</vt:i4>
      </vt:variant>
      <vt:variant>
        <vt:i4>0</vt:i4>
      </vt:variant>
      <vt:variant>
        <vt:i4>5</vt:i4>
      </vt:variant>
      <vt:variant>
        <vt:lpwstr/>
      </vt:variant>
      <vt:variant>
        <vt:lpwstr>_Toc73807932</vt:lpwstr>
      </vt:variant>
      <vt:variant>
        <vt:i4>1835067</vt:i4>
      </vt:variant>
      <vt:variant>
        <vt:i4>20</vt:i4>
      </vt:variant>
      <vt:variant>
        <vt:i4>0</vt:i4>
      </vt:variant>
      <vt:variant>
        <vt:i4>5</vt:i4>
      </vt:variant>
      <vt:variant>
        <vt:lpwstr/>
      </vt:variant>
      <vt:variant>
        <vt:lpwstr>_Toc73807931</vt:lpwstr>
      </vt:variant>
      <vt:variant>
        <vt:i4>1900603</vt:i4>
      </vt:variant>
      <vt:variant>
        <vt:i4>14</vt:i4>
      </vt:variant>
      <vt:variant>
        <vt:i4>0</vt:i4>
      </vt:variant>
      <vt:variant>
        <vt:i4>5</vt:i4>
      </vt:variant>
      <vt:variant>
        <vt:lpwstr/>
      </vt:variant>
      <vt:variant>
        <vt:lpwstr>_Toc73807930</vt:lpwstr>
      </vt:variant>
      <vt:variant>
        <vt:i4>1310778</vt:i4>
      </vt:variant>
      <vt:variant>
        <vt:i4>8</vt:i4>
      </vt:variant>
      <vt:variant>
        <vt:i4>0</vt:i4>
      </vt:variant>
      <vt:variant>
        <vt:i4>5</vt:i4>
      </vt:variant>
      <vt:variant>
        <vt:lpwstr/>
      </vt:variant>
      <vt:variant>
        <vt:lpwstr>_Toc73807929</vt:lpwstr>
      </vt:variant>
      <vt:variant>
        <vt:i4>1376314</vt:i4>
      </vt:variant>
      <vt:variant>
        <vt:i4>2</vt:i4>
      </vt:variant>
      <vt:variant>
        <vt:i4>0</vt:i4>
      </vt:variant>
      <vt:variant>
        <vt:i4>5</vt:i4>
      </vt:variant>
      <vt:variant>
        <vt:lpwstr/>
      </vt:variant>
      <vt:variant>
        <vt:lpwstr>_Toc73807928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Ricardo Flores Lima</dc:creator>
  <cp:keywords/>
  <dc:description/>
  <cp:lastModifiedBy>Microsoft Office User</cp:lastModifiedBy>
  <cp:revision>12</cp:revision>
  <cp:lastPrinted>2021-05-24T21:56:00Z</cp:lastPrinted>
  <dcterms:created xsi:type="dcterms:W3CDTF">2021-06-04T02:08:00Z</dcterms:created>
  <dcterms:modified xsi:type="dcterms:W3CDTF">2021-08-14T02:34:00Z</dcterms:modified>
</cp:coreProperties>
</file>